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234E" w:rsidRDefault="000C671A">
      <w:r>
        <w:t>Моя соседка-почтальон,</w:t>
      </w:r>
      <w:bookmarkStart w:id="0" w:name="_GoBack"/>
      <w:bookmarkEnd w:id="0"/>
    </w:p>
    <w:p w:rsidR="00C8234E" w:rsidRDefault="000C671A">
      <w:r>
        <w:t>Носила сумку на ремне.</w:t>
      </w:r>
    </w:p>
    <w:p w:rsidR="00C8234E" w:rsidRDefault="000C671A">
      <w:r>
        <w:t>Смеялась, говорила громко,</w:t>
      </w:r>
    </w:p>
    <w:p w:rsidR="00C8234E" w:rsidRDefault="000C671A">
      <w:r>
        <w:t>С ней было интересно мне.</w:t>
      </w:r>
    </w:p>
    <w:p w:rsidR="00C8234E" w:rsidRDefault="00C8234E"/>
    <w:p w:rsidR="00C8234E" w:rsidRDefault="000C671A">
      <w:r>
        <w:t>Её встречали в каждом доме,</w:t>
      </w:r>
    </w:p>
    <w:p w:rsidR="00C8234E" w:rsidRDefault="000C671A">
      <w:r>
        <w:t>Родною всем была она.</w:t>
      </w:r>
    </w:p>
    <w:p w:rsidR="00C8234E" w:rsidRDefault="000C671A">
      <w:r>
        <w:t>Добро и нежность в каждом слове,</w:t>
      </w:r>
    </w:p>
    <w:p w:rsidR="00C8234E" w:rsidRDefault="000C671A">
      <w:r>
        <w:t>Простушкой на селе слыла.</w:t>
      </w:r>
    </w:p>
    <w:p w:rsidR="00C8234E" w:rsidRDefault="00C8234E"/>
    <w:p w:rsidR="00C8234E" w:rsidRDefault="000C671A">
      <w:r>
        <w:t>Имя Любовь недаром дали,</w:t>
      </w:r>
    </w:p>
    <w:p w:rsidR="00C8234E" w:rsidRDefault="000C671A">
      <w:r>
        <w:t xml:space="preserve">Как будто </w:t>
      </w:r>
      <w:r>
        <w:t>заглянули в дали.</w:t>
      </w:r>
    </w:p>
    <w:p w:rsidR="00C8234E" w:rsidRDefault="000C671A">
      <w:r>
        <w:t>Любви огромной, необъятной,</w:t>
      </w:r>
    </w:p>
    <w:p w:rsidR="00C8234E" w:rsidRDefault="000C671A">
      <w:r>
        <w:t>Правда, не всем была понятной.</w:t>
      </w:r>
    </w:p>
    <w:p w:rsidR="00C8234E" w:rsidRDefault="00C8234E"/>
    <w:p w:rsidR="00C8234E" w:rsidRDefault="000C671A">
      <w:r>
        <w:t>На пенсии не унывала,</w:t>
      </w:r>
    </w:p>
    <w:p w:rsidR="00C8234E" w:rsidRDefault="000C671A">
      <w:r>
        <w:t>Бездомных кошек привечала.</w:t>
      </w:r>
    </w:p>
    <w:p w:rsidR="00C8234E" w:rsidRDefault="000C671A">
      <w:r>
        <w:t>Хоть пенсия была мала,</w:t>
      </w:r>
    </w:p>
    <w:p w:rsidR="00C8234E" w:rsidRDefault="000C671A">
      <w:r>
        <w:t>На всех делила, как могла.</w:t>
      </w:r>
    </w:p>
    <w:p w:rsidR="00C8234E" w:rsidRDefault="00C8234E"/>
    <w:p w:rsidR="00C8234E" w:rsidRDefault="000C671A">
      <w:r>
        <w:t>Она им</w:t>
      </w:r>
      <w:ins w:id="1" w:author="serega  " w:date="2014-12-03T16:35:00Z">
        <w:r>
          <w:t xml:space="preserve"> –</w:t>
        </w:r>
      </w:ins>
      <w:r>
        <w:t xml:space="preserve"> корм, они ей</w:t>
      </w:r>
      <w:ins w:id="2" w:author="serega  " w:date="2014-12-03T16:35:00Z">
        <w:r>
          <w:t xml:space="preserve"> – </w:t>
        </w:r>
      </w:ins>
      <w:del w:id="3" w:author="serega  " w:date="2014-12-03T16:35:00Z">
        <w:r>
          <w:delText xml:space="preserve"> </w:delText>
        </w:r>
      </w:del>
      <w:r>
        <w:t>ласку,</w:t>
      </w:r>
    </w:p>
    <w:p w:rsidR="00C8234E" w:rsidRDefault="000C671A">
      <w:r>
        <w:t>Мурлычут, смотрят прямо в глазки.</w:t>
      </w:r>
    </w:p>
    <w:p w:rsidR="00C8234E" w:rsidRDefault="000C671A">
      <w:r>
        <w:t xml:space="preserve">Понятно всё </w:t>
      </w:r>
      <w:r>
        <w:t>здесь и без слов -</w:t>
      </w:r>
    </w:p>
    <w:p w:rsidR="00C8234E" w:rsidRDefault="000C671A">
      <w:r>
        <w:t>Такая к кошечкам любовь.</w:t>
      </w:r>
    </w:p>
    <w:p w:rsidR="00C8234E" w:rsidRDefault="00C8234E"/>
    <w:p w:rsidR="00C8234E" w:rsidRDefault="000C671A">
      <w:r>
        <w:t>Бывало, сядут на окошке,</w:t>
      </w:r>
    </w:p>
    <w:p w:rsidR="00C8234E" w:rsidRDefault="000C671A">
      <w:r>
        <w:lastRenderedPageBreak/>
        <w:t>Разных пород и мастей кошки.</w:t>
      </w:r>
    </w:p>
    <w:p w:rsidR="00C8234E" w:rsidRDefault="000C671A">
      <w:r>
        <w:t>И греют солнца их лучи,</w:t>
      </w:r>
    </w:p>
    <w:p w:rsidR="00C8234E" w:rsidRDefault="000C671A">
      <w:r>
        <w:t>Сидят, как будто на печи.</w:t>
      </w:r>
    </w:p>
    <w:p w:rsidR="00C8234E" w:rsidRDefault="00C8234E"/>
    <w:p w:rsidR="00C8234E" w:rsidRDefault="000C671A">
      <w:r>
        <w:t>О другой жизни не мечтали,</w:t>
      </w:r>
    </w:p>
    <w:p w:rsidR="00C8234E" w:rsidRDefault="000C671A">
      <w:r>
        <w:t>Но, настал день большой печали.</w:t>
      </w:r>
    </w:p>
    <w:p w:rsidR="00C8234E" w:rsidRDefault="000C671A">
      <w:r>
        <w:t>Осиротели мурки в раз,</w:t>
      </w:r>
    </w:p>
    <w:p w:rsidR="00C8234E" w:rsidRDefault="000C671A">
      <w:r>
        <w:t xml:space="preserve">Такой про </w:t>
      </w:r>
      <w:proofErr w:type="spellStart"/>
      <w:r>
        <w:t>Любочку</w:t>
      </w:r>
      <w:proofErr w:type="spellEnd"/>
      <w:r>
        <w:t xml:space="preserve"> </w:t>
      </w:r>
      <w:r>
        <w:t>рассказ.</w:t>
      </w:r>
    </w:p>
    <w:p w:rsidR="00C8234E" w:rsidRDefault="00C8234E"/>
    <w:p w:rsidR="00C8234E" w:rsidRDefault="000C671A">
      <w:r>
        <w:t>Руки нежны, душа чиста</w:t>
      </w:r>
    </w:p>
    <w:p w:rsidR="00C8234E" w:rsidRDefault="000C671A">
      <w:r>
        <w:t>И в этом её красота.</w:t>
      </w:r>
    </w:p>
    <w:p w:rsidR="00C8234E" w:rsidRDefault="000C671A">
      <w:r>
        <w:t>Жила всегда так, очень скромно,</w:t>
      </w:r>
    </w:p>
    <w:p w:rsidR="00C8234E" w:rsidRDefault="000C671A">
      <w:r>
        <w:t>Зато любовь была огромна...</w:t>
      </w:r>
    </w:p>
    <w:sectPr w:rsidR="00C8234E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34E"/>
    <w:rsid w:val="000C671A"/>
    <w:rsid w:val="00C8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0C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C6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736</Characters>
  <Application>Microsoft Office Word</Application>
  <DocSecurity>0</DocSecurity>
  <Lines>6</Lines>
  <Paragraphs>1</Paragraphs>
  <ScaleCrop>false</ScaleCrop>
  <Company>Krokoz™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Любочкина любовь.docx</dc:title>
  <cp:lastModifiedBy>Василий</cp:lastModifiedBy>
  <cp:revision>4</cp:revision>
  <dcterms:created xsi:type="dcterms:W3CDTF">2014-10-21T21:01:00Z</dcterms:created>
  <dcterms:modified xsi:type="dcterms:W3CDTF">2014-12-04T19:26:00Z</dcterms:modified>
  <dc:language>ru-RU</dc:language>
</cp:coreProperties>
</file>