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  <w:t>Ну, а мне вчера в обед</w:t>
      </w:r>
    </w:p>
    <w:p>
      <w:pPr>
        <w:pStyle w:val="Normal"/>
        <w:spacing w:before="0" w:after="0"/>
        <w:rPr/>
      </w:pPr>
      <w:r>
        <w:rPr/>
        <w:t>Брат купил велосипед!</w:t>
      </w:r>
    </w:p>
    <w:p>
      <w:pPr>
        <w:pStyle w:val="Normal"/>
        <w:spacing w:before="0" w:after="0"/>
        <w:rPr/>
      </w:pPr>
      <w:r>
        <w:rPr/>
        <w:t>Подкачал колёса туже</w:t>
      </w:r>
    </w:p>
    <w:p>
      <w:pPr>
        <w:pStyle w:val="Normal"/>
        <w:spacing w:before="0" w:after="0"/>
        <w:rPr/>
      </w:pPr>
      <w:r>
        <w:rPr/>
        <w:t>И давай гонять по лужам!</w:t>
      </w:r>
    </w:p>
    <w:p>
      <w:pPr>
        <w:pStyle w:val="Normal"/>
        <w:spacing w:before="0" w:after="0"/>
        <w:rPr/>
      </w:pPr>
      <w:r>
        <w:rPr/>
        <w:t>Засучил штанины выше,</w:t>
      </w:r>
    </w:p>
    <w:p>
      <w:pPr>
        <w:pStyle w:val="Normal"/>
        <w:spacing w:before="0" w:after="0"/>
        <w:rPr/>
      </w:pPr>
      <w:r>
        <w:rPr/>
        <w:t>Кепку на бок козырьком,</w:t>
      </w:r>
    </w:p>
    <w:p>
      <w:pPr>
        <w:pStyle w:val="Normal"/>
        <w:spacing w:before="0" w:after="0"/>
        <w:rPr/>
      </w:pPr>
      <w:r>
        <w:rPr/>
        <w:t>Рас</w:t>
      </w:r>
      <w:r>
        <w:rPr/>
        <w:t>с</w:t>
      </w:r>
      <w:r>
        <w:rPr/>
        <w:t>тегнул свою рубаху,</w:t>
      </w:r>
    </w:p>
    <w:p>
      <w:pPr>
        <w:pStyle w:val="Normal"/>
        <w:spacing w:before="0" w:after="0"/>
        <w:rPr/>
      </w:pPr>
      <w:r>
        <w:rPr/>
        <w:t>Чтоб кататься с ветерком!</w:t>
      </w:r>
    </w:p>
    <w:p>
      <w:pPr>
        <w:pStyle w:val="Normal"/>
        <w:spacing w:before="0" w:after="0"/>
        <w:rPr/>
      </w:pPr>
      <w:r>
        <w:rPr/>
        <w:t>Не буксует и не глохнет</w:t>
      </w:r>
    </w:p>
    <w:p>
      <w:pPr>
        <w:pStyle w:val="Normal"/>
        <w:spacing w:before="0" w:after="0"/>
        <w:rPr/>
      </w:pPr>
      <w:r>
        <w:rPr/>
        <w:t>И звенит громко звонок.</w:t>
      </w:r>
    </w:p>
    <w:p>
      <w:pPr>
        <w:pStyle w:val="Normal"/>
        <w:spacing w:before="0" w:after="0"/>
        <w:rPr/>
      </w:pPr>
      <w:r>
        <w:rPr/>
        <w:t>Я похож на поросёнка,</w:t>
      </w:r>
    </w:p>
    <w:p>
      <w:pPr>
        <w:pStyle w:val="Normal"/>
        <w:spacing w:before="0" w:after="0"/>
        <w:rPr/>
      </w:pPr>
      <w:r>
        <w:rPr/>
        <w:t>Весь до ниточке промок!</w:t>
      </w:r>
    </w:p>
    <w:p>
      <w:pPr>
        <w:pStyle w:val="Normal"/>
        <w:spacing w:before="0" w:after="0"/>
        <w:rPr/>
      </w:pPr>
      <w:r>
        <w:rPr/>
        <w:t>Не боятся грязи танки!</w:t>
      </w:r>
    </w:p>
    <w:p>
      <w:pPr>
        <w:pStyle w:val="Normal"/>
        <w:spacing w:before="0" w:after="0"/>
        <w:rPr/>
      </w:pPr>
      <w:r>
        <w:rPr/>
        <w:t>Будет дома мне скандал,</w:t>
      </w:r>
    </w:p>
    <w:p>
      <w:pPr>
        <w:pStyle w:val="Normal"/>
        <w:spacing w:before="0" w:after="0"/>
        <w:rPr/>
      </w:pPr>
      <w:r>
        <w:rPr/>
        <w:t>Но зато, свою машину</w:t>
      </w:r>
    </w:p>
    <w:p>
      <w:pPr>
        <w:pStyle w:val="Normal"/>
        <w:spacing w:before="0" w:after="0"/>
        <w:rPr/>
      </w:pPr>
      <w:r>
        <w:rPr/>
        <w:t xml:space="preserve">Я на прочность испытал!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ru-RU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Cambria" w:hAnsi="Cambria"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revision>0</cp:revision>
</cp:coreProperties>
</file>