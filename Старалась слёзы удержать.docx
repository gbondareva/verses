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70" w:after="0"/>
        <w:rPr/>
      </w:pPr>
      <w:r>
        <w:rPr/>
        <w:t>В последний путь, чтоб проводить,</w:t>
        <w:br/>
        <w:t>Примчались кто откуда.</w:t>
        <w:br/>
        <w:t>Но, обо всех я умолчу,</w:t>
        <w:br/>
        <w:t xml:space="preserve">Я о сестрице </w:t>
      </w:r>
      <w:commentRangeStart w:id="0"/>
      <w:r>
        <w:rPr/>
        <w:t>буду</w:t>
      </w:r>
      <w:r>
        <w:rPr/>
      </w:r>
      <w:commentRangeEnd w:id="0"/>
      <w:r>
        <w:commentReference w:id="0"/>
      </w:r>
      <w:r>
        <w:rPr/>
        <w:t>.</w:t>
      </w:r>
    </w:p>
    <w:p>
      <w:pPr>
        <w:pStyle w:val="Normal"/>
        <w:rPr/>
      </w:pPr>
      <w:r>
        <w:rPr/>
        <w:t>Далёкий север, дальний путь,</w:t>
        <w:br/>
        <w:t>Железная дорога.</w:t>
        <w:br/>
        <w:t>Не встретит больше её брат</w:t>
        <w:br/>
        <w:t>Как раньше, у порога.</w:t>
      </w:r>
    </w:p>
    <w:p>
      <w:pPr>
        <w:pStyle w:val="Normal"/>
        <w:rPr/>
      </w:pPr>
      <w:r>
        <w:rPr/>
        <w:t>Вошла, присела на скамью,</w:t>
        <w:br/>
        <w:t>Растерянно взглянула.</w:t>
        <w:br/>
        <w:t xml:space="preserve">И потихонечку к рукам </w:t>
        <w:br/>
        <w:t>Братишечк</w:t>
      </w:r>
      <w:r>
        <w:rPr/>
        <w:t>и</w:t>
      </w:r>
      <w:r>
        <w:rPr/>
        <w:t xml:space="preserve"> прильнула.</w:t>
      </w:r>
    </w:p>
    <w:p>
      <w:pPr>
        <w:pStyle w:val="Normal"/>
        <w:rPr/>
      </w:pPr>
      <w:r>
        <w:rPr/>
        <w:t>Общалась молча, даже чуть</w:t>
        <w:br/>
        <w:t>В улыбочке скривилась.</w:t>
        <w:br/>
        <w:t>Под пение священника</w:t>
        <w:br/>
        <w:t>За упокой молилась.</w:t>
      </w:r>
    </w:p>
    <w:p>
      <w:pPr>
        <w:pStyle w:val="Normal"/>
        <w:rPr/>
      </w:pPr>
      <w:r>
        <w:rPr/>
        <w:t>Старалась слёзы удержать,</w:t>
        <w:br/>
        <w:t>Запомнить напоследок.</w:t>
        <w:br/>
      </w:r>
      <w:r>
        <w:rPr>
          <w:i/>
          <w:iCs/>
        </w:rPr>
        <w:t>Там</w:t>
      </w:r>
      <w:r>
        <w:rPr/>
        <w:t xml:space="preserve"> встретит брата его Мать</w:t>
        <w:br/>
        <w:t>И куча ещё предков.</w:t>
      </w:r>
    </w:p>
    <w:p>
      <w:pPr>
        <w:pStyle w:val="Normal"/>
        <w:rPr/>
      </w:pPr>
      <w:r>
        <w:rPr/>
        <w:t>Но, не сдержалася она,</w:t>
        <w:br/>
        <w:t>Как в половодье плотина.</w:t>
        <w:br/>
        <w:t>И как же, здесь, сдержаться?</w:t>
        <w:br/>
        <w:t>Ведь нет, у неё братца.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0-09T22:04:43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i-IN" w:eastAsia="zh-CN" w:val="ru-RU"/>
        </w:rPr>
        <w:t>Чего буду?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17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LibreOffice/5.2.2.2$Linux_x86 LibreOffice_project/20m0$Build-2</Application>
  <Pages>1</Pages>
  <Words>89</Words>
  <Characters>484</Characters>
  <CharactersWithSpaces>568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>serega </cp:lastModifiedBy>
  <dcterms:modified xsi:type="dcterms:W3CDTF">2016-10-09T22:06:13Z</dcterms:modified>
  <cp:revision>6</cp:revision>
  <dc:subject/>
  <dc:title/>
</cp:coreProperties>
</file>