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01D0" w:rsidRDefault="00516480">
      <w:r>
        <w:t>Я любила тебя,</w:t>
      </w:r>
      <w:r>
        <w:br/>
      </w:r>
      <w:r>
        <w:t>И сгорала от счастья,</w:t>
      </w:r>
      <w:r>
        <w:br/>
      </w:r>
      <w:r>
        <w:t>Прижималась к груди,</w:t>
      </w:r>
      <w:r>
        <w:br/>
      </w:r>
      <w:r>
        <w:t>Дыханье тая.</w:t>
      </w:r>
    </w:p>
    <w:p w:rsidR="00E301D0" w:rsidRDefault="00516480">
      <w:r>
        <w:t>И казались тогда,</w:t>
      </w:r>
      <w:r>
        <w:br/>
      </w:r>
      <w:r>
        <w:t>Позади все ненастья,</w:t>
      </w:r>
      <w:r>
        <w:br/>
      </w:r>
      <w:r>
        <w:t>И ни кто мне не нужен,</w:t>
      </w:r>
      <w:r>
        <w:br/>
        <w:t>На</w:t>
      </w:r>
      <w:r>
        <w:t>всегда я твоя!</w:t>
      </w:r>
    </w:p>
    <w:p w:rsidR="00E301D0" w:rsidRDefault="00516480">
      <w:r>
        <w:t>Но, умел ты хитрить,</w:t>
      </w:r>
      <w:r>
        <w:br/>
      </w:r>
      <w:r>
        <w:t>И скрывать свои чувства,</w:t>
      </w:r>
      <w:r>
        <w:br/>
      </w:r>
      <w:r>
        <w:t>Делать вид, всё прекрасно,</w:t>
      </w:r>
      <w:r>
        <w:br/>
      </w:r>
      <w:r>
        <w:t>Между мной и тобой.</w:t>
      </w:r>
    </w:p>
    <w:p w:rsidR="00E301D0" w:rsidRDefault="00516480">
      <w:r>
        <w:t>А когда всё узнала,</w:t>
      </w:r>
      <w:r>
        <w:br/>
        <w:t>И открылась мне</w:t>
      </w:r>
      <w:r>
        <w:t xml:space="preserve"> тайна,</w:t>
      </w:r>
      <w:bookmarkStart w:id="0" w:name="_GoBack"/>
      <w:bookmarkEnd w:id="0"/>
      <w:r>
        <w:br/>
      </w:r>
      <w:r>
        <w:t>Оказалось, ты многих</w:t>
      </w:r>
      <w:r>
        <w:br/>
      </w:r>
      <w:r>
        <w:t>Романов герой.</w:t>
      </w:r>
    </w:p>
    <w:p w:rsidR="00E301D0" w:rsidRDefault="00516480">
      <w:r>
        <w:t>Яд стрелы отр</w:t>
      </w:r>
      <w:r>
        <w:t>авил</w:t>
      </w:r>
      <w:r>
        <w:br/>
      </w:r>
      <w:r>
        <w:t>Ретивое сердечко.</w:t>
      </w:r>
      <w:r>
        <w:br/>
      </w:r>
      <w:r>
        <w:t>Больше жара не стало,</w:t>
      </w:r>
      <w:r>
        <w:br/>
      </w:r>
      <w:r>
        <w:t>В горячей груди.</w:t>
      </w:r>
    </w:p>
    <w:p w:rsidR="00E301D0" w:rsidRDefault="00516480">
      <w:r>
        <w:t>Безвозвратно уже,</w:t>
      </w:r>
      <w:r>
        <w:br/>
      </w:r>
      <w:r>
        <w:t>Утекла любви речка,</w:t>
      </w:r>
      <w:r>
        <w:br/>
      </w:r>
      <w:r>
        <w:t>Унесла за собою</w:t>
      </w:r>
      <w:r>
        <w:br/>
      </w:r>
      <w:r>
        <w:t>Любви миражи.</w:t>
      </w:r>
    </w:p>
    <w:p w:rsidR="00E301D0" w:rsidRDefault="00516480">
      <w:r>
        <w:t xml:space="preserve"> </w:t>
      </w:r>
    </w:p>
    <w:sectPr w:rsidR="00E301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01D0"/>
    <w:rsid w:val="00516480"/>
    <w:rsid w:val="00E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>Krokoz™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2016-01-23T15:19:00Z</dcterms:created>
  <dcterms:modified xsi:type="dcterms:W3CDTF">2016-01-23T15:24:00Z</dcterms:modified>
</cp:coreProperties>
</file>