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С Днём Рожденья, </w:t>
      </w:r>
      <w:ins w:id="0" w:author="serega  " w:date="2014-11-29T23:16:00Z">
        <w:r>
          <w:rPr/>
          <w:t>Д</w:t>
        </w:r>
      </w:ins>
      <w:del w:id="1" w:author="serega  " w:date="2014-11-29T23:16:00Z">
        <w:r>
          <w:rPr/>
          <w:delText>д</w:delText>
        </w:r>
      </w:del>
      <w:r>
        <w:rPr/>
        <w:t>орогая,</w:t>
      </w:r>
    </w:p>
    <w:p>
      <w:pPr>
        <w:pStyle w:val="Normal"/>
        <w:rPr/>
      </w:pPr>
      <w:r>
        <w:rPr/>
        <w:t>Поздравляю я тебя!</w:t>
      </w:r>
    </w:p>
    <w:p>
      <w:pPr>
        <w:pStyle w:val="Normal"/>
        <w:rPr/>
      </w:pPr>
      <w:r>
        <w:rPr/>
        <w:t>От души тебе желаю</w:t>
      </w:r>
    </w:p>
    <w:p>
      <w:pPr>
        <w:pStyle w:val="Normal"/>
        <w:rPr/>
      </w:pPr>
      <w:r>
        <w:rPr/>
        <w:t>Много счастья и добра!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не знаю, что желать,</w:t>
      </w:r>
    </w:p>
    <w:p>
      <w:pPr>
        <w:pStyle w:val="Normal"/>
        <w:rPr/>
      </w:pPr>
      <w:r>
        <w:rPr/>
        <w:t>Ты</w:t>
      </w:r>
      <w:ins w:id="2" w:author="serega  " w:date="2014-11-29T23:17:00Z">
        <w:r>
          <w:rPr/>
          <w:t xml:space="preserve"> – </w:t>
        </w:r>
      </w:ins>
      <w:del w:id="3" w:author="serega  " w:date="2014-11-29T23:17:00Z">
        <w:r>
          <w:rPr/>
          <w:delText xml:space="preserve"> </w:delText>
        </w:r>
      </w:del>
      <w:r>
        <w:rPr/>
        <w:t>прекраснейшая Мать!</w:t>
      </w:r>
    </w:p>
    <w:p>
      <w:pPr>
        <w:pStyle w:val="Normal"/>
        <w:rPr/>
      </w:pPr>
      <w:r>
        <w:rPr/>
        <w:t>Ты приносишь радость людям,</w:t>
      </w:r>
    </w:p>
    <w:p>
      <w:pPr>
        <w:pStyle w:val="Normal"/>
        <w:rPr/>
      </w:pPr>
      <w:r>
        <w:rPr/>
        <w:t>Словно с неба благодать!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 такой жене мужчинам</w:t>
      </w:r>
    </w:p>
    <w:p>
      <w:pPr>
        <w:pStyle w:val="Normal"/>
        <w:rPr/>
      </w:pPr>
      <w:r>
        <w:rPr/>
        <w:t>Остаётся лишь мечтать.</w:t>
      </w:r>
    </w:p>
    <w:p>
      <w:pPr>
        <w:pStyle w:val="Normal"/>
        <w:rPr/>
      </w:pPr>
      <w:r>
        <w:rPr/>
        <w:t>Красоты неотразимой,</w:t>
      </w:r>
    </w:p>
    <w:p>
      <w:pPr>
        <w:pStyle w:val="Normal"/>
        <w:rPr/>
      </w:pPr>
      <w:r>
        <w:rPr/>
        <w:t>Хоть с лица воды не пить.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Одеваешься красиво</w:t>
      </w:r>
    </w:p>
    <w:p>
      <w:pPr>
        <w:pStyle w:val="Normal"/>
        <w:rPr/>
      </w:pPr>
      <w:r>
        <w:rPr/>
        <w:t>На суд моды не ходить.</w:t>
      </w:r>
    </w:p>
    <w:p>
      <w:pPr>
        <w:pStyle w:val="Normal"/>
        <w:rPr/>
      </w:pPr>
      <w:r>
        <w:rPr/>
        <w:t>И походка от бедра,</w:t>
      </w:r>
    </w:p>
    <w:p>
      <w:pPr>
        <w:pStyle w:val="Normal"/>
        <w:rPr/>
      </w:pPr>
      <w:r>
        <w:rPr/>
        <w:t>Стать красива и стройна.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Юмора на всех хватает,</w:t>
      </w:r>
    </w:p>
    <w:p>
      <w:pPr>
        <w:pStyle w:val="Normal"/>
        <w:rPr/>
      </w:pPr>
      <w:r>
        <w:rPr/>
        <w:t>Нескончаемый родник</w:t>
      </w:r>
    </w:p>
    <w:p>
      <w:pPr>
        <w:pStyle w:val="Normal"/>
        <w:rPr/>
      </w:pPr>
      <w:r>
        <w:rPr/>
        <w:t>И заливисто смеёшься,</w:t>
      </w:r>
    </w:p>
    <w:p>
      <w:pPr>
        <w:pStyle w:val="Normal"/>
        <w:rPr/>
      </w:pPr>
      <w:r>
        <w:rPr/>
        <w:t>Словно малый озорник.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Дашь совет всегда умело,</w:t>
      </w:r>
    </w:p>
    <w:p>
      <w:pPr>
        <w:pStyle w:val="Normal"/>
        <w:rPr/>
      </w:pPr>
      <w:r>
        <w:rPr/>
        <w:t>Не скупишься похвалить.</w:t>
      </w:r>
    </w:p>
    <w:p>
      <w:pPr>
        <w:pStyle w:val="Normal"/>
        <w:rPr/>
      </w:pPr>
      <w:r>
        <w:rPr/>
        <w:t>За дела берёшься смело,</w:t>
      </w:r>
    </w:p>
    <w:p>
      <w:pPr>
        <w:pStyle w:val="Normal"/>
        <w:rPr/>
      </w:pPr>
      <w:r>
        <w:rPr/>
        <w:t>Всё, что хочешь, смастеришь.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твоих глазах можно купаться,</w:t>
      </w:r>
    </w:p>
    <w:p>
      <w:pPr>
        <w:pStyle w:val="Normal"/>
        <w:rPr/>
      </w:pPr>
      <w:r>
        <w:rPr/>
        <w:t>Они</w:t>
      </w:r>
      <w:ins w:id="4" w:author="serega  " w:date="2014-11-29T23:17:00Z">
        <w:r>
          <w:rPr/>
          <w:t xml:space="preserve"> – </w:t>
        </w:r>
      </w:ins>
      <w:del w:id="5" w:author="serega  " w:date="2014-11-29T23:17:00Z">
        <w:r>
          <w:rPr/>
          <w:delText xml:space="preserve"> </w:delText>
        </w:r>
      </w:del>
      <w:r>
        <w:rPr/>
        <w:t>как озеро любви.</w:t>
      </w:r>
    </w:p>
    <w:p>
      <w:pPr>
        <w:pStyle w:val="Normal"/>
        <w:rPr/>
      </w:pPr>
      <w:r>
        <w:rPr/>
        <w:t>И бесконечно удивляться,</w:t>
      </w:r>
    </w:p>
    <w:p>
      <w:pPr>
        <w:pStyle w:val="Normal"/>
        <w:rPr/>
      </w:pPr>
      <w:r>
        <w:rPr/>
        <w:t>Сколько добра даёшь всем ты!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Всех</w:t>
      </w:r>
      <w:ins w:id="6" w:author="serega  " w:date="2014-12-13T23:53:00Z">
        <w:r>
          <w:rPr/>
          <w:t xml:space="preserve"> </w:t>
        </w:r>
      </w:ins>
      <w:ins w:id="7" w:author="serega  " w:date="2014-12-13T23:53:00Z">
        <w:r>
          <w:rPr/>
          <w:t>заслуг твоих,</w:t>
        </w:r>
      </w:ins>
      <w:r>
        <w:rPr/>
        <w:t xml:space="preserve"> достоинств</w:t>
      </w:r>
    </w:p>
    <w:p>
      <w:pPr>
        <w:pStyle w:val="Normal"/>
        <w:rPr/>
      </w:pPr>
      <w:ins w:id="8" w:author="serega  " w:date="2014-12-13T23:52:00Z">
        <w:r>
          <w:rPr/>
          <w:t xml:space="preserve">Невозможно даже </w:t>
        </w:r>
      </w:ins>
      <w:del w:id="9" w:author="serega  " w:date="2014-12-13T23:52:00Z">
        <w:r>
          <w:rPr/>
          <w:delText xml:space="preserve">И не </w:delText>
        </w:r>
      </w:del>
      <w:r>
        <w:rPr/>
        <w:t>счесть,</w:t>
      </w:r>
    </w:p>
    <w:p>
      <w:pPr>
        <w:pStyle w:val="Normal"/>
        <w:rPr/>
      </w:pPr>
      <w:r>
        <w:rPr/>
        <w:t>Всё, что лучшее бывает,</w:t>
      </w:r>
    </w:p>
    <w:p>
      <w:pPr>
        <w:pStyle w:val="Normal"/>
        <w:rPr/>
      </w:pPr>
      <w:r>
        <w:rPr/>
        <w:t>У тебя всё это есть!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смущайся, дорогая,</w:t>
      </w:r>
    </w:p>
    <w:p>
      <w:pPr>
        <w:pStyle w:val="Normal"/>
        <w:rPr/>
      </w:pPr>
      <w:r>
        <w:rPr/>
        <w:t>И ресниц не опускай,</w:t>
      </w:r>
    </w:p>
    <w:p>
      <w:pPr>
        <w:pStyle w:val="Normal"/>
        <w:rPr/>
      </w:pPr>
      <w:r>
        <w:rPr/>
        <w:t>День Рождения справляя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Всем бокалы наливай!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2014-10-24T14:22:00Z</dcterms:created>
  <dc:language>ru-RU</dc:language>
  <cp:lastModifiedBy>Василий</cp:lastModifiedBy>
  <dcterms:modified xsi:type="dcterms:W3CDTF">2014-11-10T19:14:00Z</dcterms:modified>
  <cp:revision>3</cp:revision>
  <dc:title>Родник души твоей.docx</dc:title>
</cp:coreProperties>
</file>