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Баю-баюшки-баю,</w:t>
        <w:br/>
        <w:t>Колыбельную пою.</w:t>
        <w:br/>
        <w:t>В доме благодать и тишь,</w:t>
        <w:br/>
        <w:t>Спи, мой маленький малыш.</w:t>
      </w:r>
    </w:p>
    <w:p>
      <w:pPr>
        <w:pStyle w:val="Normal"/>
        <w:rPr>
          <w:sz w:val="28"/>
          <w:szCs w:val="28"/>
        </w:rPr>
      </w:pPr>
      <w:del w:id="0" w:author="serega  " w:date="2015-02-02T22:00:00Z">
        <w:r>
          <w:rPr>
            <w:sz w:val="28"/>
            <w:szCs w:val="28"/>
          </w:rPr>
          <w:delText>На часах</w:delText>
        </w:r>
      </w:del>
      <w:ins w:id="1" w:author="serega  " w:date="2015-02-02T22:00:00Z">
        <w:r>
          <w:rPr>
            <w:sz w:val="28"/>
            <w:szCs w:val="28"/>
          </w:rPr>
          <w:t>C</w:t>
        </w:r>
      </w:ins>
      <w:del w:id="2" w:author="serega  " w:date="2015-02-02T22:00:00Z">
        <w:r>
          <w:rPr>
            <w:sz w:val="28"/>
            <w:szCs w:val="28"/>
          </w:rPr>
          <w:delText xml:space="preserve"> с</w:delText>
        </w:r>
      </w:del>
      <w:r>
        <w:rPr>
          <w:sz w:val="28"/>
          <w:szCs w:val="28"/>
        </w:rPr>
        <w:t>трелки</w:t>
      </w:r>
      <w:ins w:id="3" w:author="serega  " w:date="2015-02-02T22:00:00Z">
        <w:r>
          <w:rPr>
            <w:sz w:val="28"/>
            <w:szCs w:val="28"/>
          </w:rPr>
          <w:t xml:space="preserve"> на часах</w:t>
        </w:r>
      </w:ins>
      <w:r>
        <w:rPr>
          <w:sz w:val="28"/>
          <w:szCs w:val="28"/>
        </w:rPr>
        <w:t xml:space="preserve"> бегут,</w:t>
        <w:br/>
        <w:t>В твоей комнате уют.</w:t>
        <w:br/>
        <w:t>Ты не бойся, я с тобой,</w:t>
        <w:br/>
        <w:t>Охраняю твой покой.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Мишки, зайки и лягушки</w:t>
        <w:br/>
        <w:t>Навострили тоже ушки.</w:t>
        <w:br/>
        <w:t>Песни слушают, зевают,</w:t>
        <w:br/>
        <w:t>Потихоньку засыпают.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8"/>
          <w:szCs w:val="28"/>
        </w:rPr>
      </w:pPr>
      <w:r>
        <w:rPr>
          <w:sz w:val="28"/>
          <w:szCs w:val="28"/>
        </w:rPr>
        <w:t>Я желаю доброй ночи,</w:t>
        <w:br/>
        <w:t>Пусть приснится</w:t>
      </w:r>
      <w:del w:id="4" w:author="serega  " w:date="2015-02-02T22:01:00Z">
        <w:r>
          <w:rPr>
            <w:sz w:val="28"/>
            <w:szCs w:val="28"/>
          </w:rPr>
          <w:delText>,</w:delText>
        </w:r>
      </w:del>
      <w:ins w:id="5" w:author="serega  " w:date="2015-02-02T22:01:00Z">
        <w:r>
          <w:rPr>
            <w:sz w:val="28"/>
            <w:szCs w:val="28"/>
          </w:rPr>
          <w:t xml:space="preserve"> то,</w:t>
        </w:r>
      </w:ins>
      <w:r>
        <w:rPr>
          <w:sz w:val="28"/>
          <w:szCs w:val="28"/>
        </w:rPr>
        <w:t xml:space="preserve"> что</w:t>
      </w:r>
      <w:del w:id="6" w:author="serega  " w:date="2015-02-02T22:01:00Z">
        <w:r>
          <w:rPr>
            <w:sz w:val="28"/>
            <w:szCs w:val="28"/>
          </w:rPr>
          <w:delText xml:space="preserve"> ты </w:delText>
        </w:r>
      </w:del>
      <w:ins w:id="7" w:author="serega  " w:date="2015-02-02T22:01:00Z">
        <w:r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хочешь.</w:t>
        <w:br/>
        <w:t>Месяц светит нам в окошко,</w:t>
        <w:br/>
        <w:t>Баю-бай, поспи немножко.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2015-01-06T10:46:00Z</dcterms:created>
  <dc:creator>Василий</dc:creator>
  <dc:language>ru-RU</dc:language>
  <cp:lastModifiedBy>Василий</cp:lastModifiedBy>
  <dcterms:modified xsi:type="dcterms:W3CDTF">2015-01-06T10:51:00Z</dcterms:modified>
  <cp:revision>1</cp:revision>
</cp:coreProperties>
</file>