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1C2" w:rsidRDefault="00E7536A">
      <w:pPr>
        <w:rPr>
          <w:sz w:val="28"/>
          <w:szCs w:val="28"/>
        </w:rPr>
      </w:pPr>
      <w:r>
        <w:rPr>
          <w:sz w:val="28"/>
          <w:szCs w:val="28"/>
        </w:rPr>
        <w:t>В Новый год стояла на развилке.</w:t>
      </w:r>
      <w:r>
        <w:rPr>
          <w:sz w:val="28"/>
          <w:szCs w:val="28"/>
        </w:rPr>
        <w:br/>
        <w:t>Был мороз, красивые снежинки,</w:t>
      </w:r>
      <w:r w:rsidR="00CC5F1C">
        <w:rPr>
          <w:sz w:val="28"/>
          <w:szCs w:val="28"/>
        </w:rPr>
        <w:br/>
        <w:t>И метель мела, как назло!</w:t>
      </w:r>
      <w:r w:rsidR="00CC5F1C">
        <w:rPr>
          <w:sz w:val="28"/>
          <w:szCs w:val="28"/>
        </w:rPr>
        <w:br/>
      </w:r>
      <w:r>
        <w:rPr>
          <w:sz w:val="28"/>
          <w:szCs w:val="28"/>
        </w:rPr>
        <w:t>А мне просто хотелось в село.</w:t>
      </w:r>
      <w:del w:id="0" w:author="Василий" w:date="2016-01-31T15:45:00Z">
        <w:r w:rsidR="00CC5F1C" w:rsidDel="00CC5F1C">
          <w:rPr>
            <w:sz w:val="28"/>
            <w:szCs w:val="28"/>
          </w:rPr>
          <w:delText xml:space="preserve">А мне </w:delText>
        </w:r>
      </w:del>
      <w:del w:id="1" w:author="Василий" w:date="2016-01-31T15:44:00Z">
        <w:r w:rsidR="00CC5F1C" w:rsidDel="00CC5F1C">
          <w:rPr>
            <w:sz w:val="28"/>
            <w:szCs w:val="28"/>
          </w:rPr>
          <w:delText>просто</w:delText>
        </w:r>
      </w:del>
      <w:ins w:id="2" w:author="serega  " w:date="2015-02-02T21:02:00Z">
        <w:del w:id="3" w:author="Василий" w:date="2016-01-31T15:44:00Z">
          <w:r w:rsidR="00CC5F1C" w:rsidDel="00CC5F1C">
            <w:rPr>
              <w:sz w:val="28"/>
              <w:szCs w:val="28"/>
            </w:rPr>
            <w:delText>очень</w:delText>
          </w:r>
        </w:del>
      </w:ins>
      <w:del w:id="4" w:author="Василий" w:date="2016-01-31T15:44:00Z">
        <w:r w:rsidR="00CC5F1C" w:rsidDel="00CC5F1C">
          <w:rPr>
            <w:sz w:val="28"/>
            <w:szCs w:val="28"/>
          </w:rPr>
          <w:delText xml:space="preserve"> </w:delText>
        </w:r>
      </w:del>
      <w:del w:id="5" w:author="Василий" w:date="2016-01-31T15:45:00Z">
        <w:r w:rsidR="00CC5F1C" w:rsidDel="00CC5F1C">
          <w:rPr>
            <w:sz w:val="28"/>
            <w:szCs w:val="28"/>
          </w:rPr>
          <w:delText>хотелось в село.</w:delText>
        </w:r>
      </w:del>
    </w:p>
    <w:p w:rsidR="003351C2" w:rsidRDefault="00CC5F1C">
      <w:pPr>
        <w:rPr>
          <w:sz w:val="28"/>
          <w:szCs w:val="28"/>
        </w:rPr>
      </w:pPr>
      <w:r>
        <w:rPr>
          <w:sz w:val="28"/>
          <w:szCs w:val="28"/>
        </w:rPr>
        <w:t>В этот день было транспорта мало,</w:t>
      </w:r>
      <w:r>
        <w:rPr>
          <w:sz w:val="28"/>
          <w:szCs w:val="28"/>
        </w:rPr>
        <w:br/>
        <w:t>От мороза чечётку плясала.</w:t>
      </w:r>
      <w:r>
        <w:rPr>
          <w:sz w:val="28"/>
          <w:szCs w:val="28"/>
        </w:rPr>
        <w:br/>
        <w:t>Вот открылас</w:t>
      </w:r>
      <w:ins w:id="6" w:author="serega  " w:date="2015-02-02T21:02:00Z">
        <w:r>
          <w:rPr>
            <w:sz w:val="28"/>
            <w:szCs w:val="28"/>
          </w:rPr>
          <w:t>ь вдруг</w:t>
        </w:r>
      </w:ins>
      <w:del w:id="7" w:author="serega  " w:date="2015-02-02T21:02:00Z">
        <w:r>
          <w:rPr>
            <w:sz w:val="28"/>
            <w:szCs w:val="28"/>
          </w:rPr>
          <w:delText>я</w:delText>
        </w:r>
      </w:del>
      <w:r>
        <w:rPr>
          <w:sz w:val="28"/>
          <w:szCs w:val="28"/>
        </w:rPr>
        <w:t xml:space="preserve"> «Опеля» дверь,</w:t>
      </w:r>
      <w:r>
        <w:rPr>
          <w:sz w:val="28"/>
          <w:szCs w:val="28"/>
        </w:rPr>
        <w:br/>
      </w:r>
      <w:r w:rsidR="00E7536A">
        <w:rPr>
          <w:sz w:val="28"/>
          <w:szCs w:val="28"/>
        </w:rPr>
        <w:t>За рулём, Дед Мороз был, поверь!</w:t>
      </w:r>
    </w:p>
    <w:p w:rsidR="003351C2" w:rsidRDefault="00CC5F1C">
      <w:pPr>
        <w:rPr>
          <w:sz w:val="28"/>
          <w:szCs w:val="28"/>
        </w:rPr>
      </w:pPr>
      <w:r>
        <w:rPr>
          <w:sz w:val="28"/>
          <w:szCs w:val="28"/>
        </w:rPr>
        <w:t>Я</w:t>
      </w:r>
      <w:r w:rsidR="00E7536A">
        <w:rPr>
          <w:sz w:val="28"/>
          <w:szCs w:val="28"/>
        </w:rPr>
        <w:t>,</w:t>
      </w:r>
      <w:r>
        <w:rPr>
          <w:sz w:val="28"/>
          <w:szCs w:val="28"/>
        </w:rPr>
        <w:t xml:space="preserve"> конечно, была </w:t>
      </w:r>
      <w:del w:id="8" w:author="serega  " w:date="2015-02-02T21:02:00Z">
        <w:r>
          <w:rPr>
            <w:sz w:val="28"/>
            <w:szCs w:val="28"/>
          </w:rPr>
          <w:delText>же</w:delText>
        </w:r>
      </w:del>
      <w:ins w:id="9" w:author="serega  " w:date="2015-02-02T21:02:00Z">
        <w:r>
          <w:rPr>
            <w:sz w:val="28"/>
            <w:szCs w:val="28"/>
          </w:rPr>
          <w:t>ему</w:t>
        </w:r>
      </w:ins>
      <w:r>
        <w:rPr>
          <w:sz w:val="28"/>
          <w:szCs w:val="28"/>
        </w:rPr>
        <w:t xml:space="preserve"> рада,</w:t>
      </w:r>
      <w:r>
        <w:rPr>
          <w:sz w:val="28"/>
          <w:szCs w:val="28"/>
        </w:rPr>
        <w:br/>
        <w:t xml:space="preserve">В красной шапке, усы, </w:t>
      </w:r>
      <w:del w:id="10" w:author="serega  " w:date="2015-02-02T21:03:00Z">
        <w:r>
          <w:rPr>
            <w:sz w:val="28"/>
            <w:szCs w:val="28"/>
          </w:rPr>
          <w:delText xml:space="preserve"> </w:delText>
        </w:r>
      </w:del>
      <w:r>
        <w:rPr>
          <w:sz w:val="28"/>
          <w:szCs w:val="28"/>
        </w:rPr>
        <w:t>борода.</w:t>
      </w:r>
      <w:r>
        <w:rPr>
          <w:sz w:val="28"/>
          <w:szCs w:val="28"/>
        </w:rPr>
        <w:br/>
        <w:t>Всегда верила, даже поныне,</w:t>
      </w:r>
      <w:r>
        <w:rPr>
          <w:sz w:val="28"/>
          <w:szCs w:val="28"/>
        </w:rPr>
        <w:br/>
        <w:t>Приезжает в санях, не в машине.</w:t>
      </w:r>
    </w:p>
    <w:p w:rsidR="003351C2" w:rsidRDefault="00CC5F1C">
      <w:pPr>
        <w:rPr>
          <w:sz w:val="28"/>
          <w:szCs w:val="28"/>
        </w:rPr>
      </w:pPr>
      <w:r>
        <w:rPr>
          <w:sz w:val="28"/>
          <w:szCs w:val="28"/>
        </w:rPr>
        <w:t xml:space="preserve">Современный теперь Дед </w:t>
      </w:r>
      <w:r w:rsidR="00E7536A">
        <w:rPr>
          <w:sz w:val="28"/>
          <w:szCs w:val="28"/>
        </w:rPr>
        <w:t>Мороз!</w:t>
      </w:r>
      <w:r w:rsidR="00E7536A">
        <w:rPr>
          <w:sz w:val="28"/>
          <w:szCs w:val="28"/>
        </w:rPr>
        <w:br/>
        <w:t>До села меня мигом довёз,</w:t>
      </w:r>
      <w:r>
        <w:rPr>
          <w:sz w:val="28"/>
          <w:szCs w:val="28"/>
        </w:rPr>
        <w:br/>
        <w:t>Пожелал исполненья чудес</w:t>
      </w:r>
      <w:r w:rsidR="00E7536A">
        <w:rPr>
          <w:sz w:val="28"/>
          <w:szCs w:val="28"/>
        </w:rPr>
        <w:t>,</w:t>
      </w:r>
      <w:r w:rsidR="00E7536A">
        <w:rPr>
          <w:sz w:val="28"/>
          <w:szCs w:val="28"/>
        </w:rPr>
        <w:br/>
        <w:t>И умчался опять в зимний лес!</w:t>
      </w:r>
      <w:bookmarkStart w:id="11" w:name="_GoBack"/>
      <w:bookmarkEnd w:id="11"/>
    </w:p>
    <w:sectPr w:rsidR="003351C2">
      <w:pgSz w:w="11906" w:h="16838"/>
      <w:pgMar w:top="1134" w:right="850" w:bottom="1134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Philosopher">
    <w:charset w:val="01"/>
    <w:family w:val="auto"/>
    <w:pitch w:val="default"/>
  </w:font>
  <w:font w:name="FreeSans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351C2"/>
    <w:rsid w:val="003351C2"/>
    <w:rsid w:val="00CC5F1C"/>
    <w:rsid w:val="00E7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Droid Sans Fallback" w:hAnsi="Calibri" w:cs="Calibr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uppressAutoHyphens/>
      <w:spacing w:after="200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a4"/>
    <w:rPr>
      <w:rFonts w:ascii="Cambria" w:hAnsi="Cambria" w:cs="FreeSans"/>
    </w:rPr>
  </w:style>
  <w:style w:type="paragraph" w:styleId="a5">
    <w:name w:val="caption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ascii="Cambria" w:hAnsi="Cambria" w:cs="FreeSans"/>
    </w:rPr>
  </w:style>
  <w:style w:type="paragraph" w:customStyle="1" w:styleId="a6">
    <w:name w:val="Заголовок"/>
    <w:basedOn w:val="a"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7">
    <w:name w:val="Title"/>
    <w:basedOn w:val="a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a8">
    <w:name w:val="index heading"/>
    <w:basedOn w:val="a"/>
    <w:pPr>
      <w:suppressLineNumbers/>
    </w:pPr>
    <w:rPr>
      <w:rFonts w:ascii="Cambria" w:hAnsi="Cambria"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438</Characters>
  <Application>Microsoft Office Word</Application>
  <DocSecurity>0</DocSecurity>
  <Lines>3</Lines>
  <Paragraphs>1</Paragraphs>
  <ScaleCrop>false</ScaleCrop>
  <Company>Krokoz™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Василий</dc:creator>
  <cp:lastModifiedBy>Василий</cp:lastModifiedBy>
  <cp:revision>3</cp:revision>
  <dcterms:created xsi:type="dcterms:W3CDTF">2015-01-06T19:33:00Z</dcterms:created>
  <dcterms:modified xsi:type="dcterms:W3CDTF">2016-02-06T10:11:00Z</dcterms:modified>
  <dc:language>ru-RU</dc:language>
</cp:coreProperties>
</file>