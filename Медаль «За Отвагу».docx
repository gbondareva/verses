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06F8" w:rsidRDefault="002F7277">
      <w:r>
        <w:t>Пришла правнучка к прадеду,</w:t>
      </w:r>
      <w:r>
        <w:br/>
        <w:t>Присела на скамью.</w:t>
      </w:r>
      <w:r>
        <w:br/>
        <w:t>И попросила вежливо,</w:t>
      </w:r>
      <w:r>
        <w:br/>
        <w:t>Чтоб дал он интервью.</w:t>
      </w:r>
    </w:p>
    <w:p w:rsidR="00E306F8" w:rsidRDefault="002F7277">
      <w:r>
        <w:t>Ручку взяла</w:t>
      </w:r>
      <w:ins w:id="0" w:author="Василий" w:date="2016-12-25T01:08:00Z">
        <w:r>
          <w:t>,</w:t>
        </w:r>
      </w:ins>
      <w:bookmarkStart w:id="1" w:name="_GoBack"/>
      <w:bookmarkEnd w:id="1"/>
      <w:r>
        <w:t xml:space="preserve"> волнуясь,</w:t>
      </w:r>
      <w:r>
        <w:br/>
        <w:t>Стала писать в блокнот,</w:t>
      </w:r>
      <w:r>
        <w:br/>
        <w:t>Как он совсем мальчишкой</w:t>
      </w:r>
      <w:ins w:id="2" w:author="Василий" w:date="2016-12-25T01:06:00Z">
        <w:r>
          <w:t>,</w:t>
        </w:r>
      </w:ins>
      <w:r>
        <w:br/>
        <w:t>Пошёл служить на флот.</w:t>
      </w:r>
    </w:p>
    <w:p w:rsidR="00E306F8" w:rsidRDefault="002F7277">
      <w:r>
        <w:t>На фото, в бескозырке,</w:t>
      </w:r>
      <w:r>
        <w:br/>
        <w:t>Тельняшке голубой,</w:t>
      </w:r>
      <w:r>
        <w:br/>
        <w:t>Сидит такой красавец,</w:t>
      </w:r>
      <w:r>
        <w:br/>
      </w:r>
      <w:r>
        <w:t>Здоровый, молодой!</w:t>
      </w:r>
    </w:p>
    <w:p w:rsidR="00E306F8" w:rsidRDefault="002F7277">
      <w:r>
        <w:t>Как все тогда мужчины,</w:t>
      </w:r>
      <w:r>
        <w:br/>
        <w:t>В ту страшную войну,</w:t>
      </w:r>
      <w:r>
        <w:br/>
        <w:t>Пошёл он добровольцем,</w:t>
      </w:r>
      <w:r>
        <w:br/>
        <w:t>Чтоб защищать страну.</w:t>
      </w:r>
    </w:p>
    <w:p w:rsidR="00E306F8" w:rsidRDefault="002F7277">
      <w:r>
        <w:t>У города Одесса</w:t>
      </w:r>
      <w:r>
        <w:br/>
        <w:t>Корабль подорвался,</w:t>
      </w:r>
      <w:r>
        <w:br/>
        <w:t>Израненный, но чудом</w:t>
      </w:r>
      <w:r>
        <w:br/>
        <w:t>Прадед живой остался.</w:t>
      </w:r>
    </w:p>
    <w:p w:rsidR="00E306F8" w:rsidRDefault="002F7277">
      <w:r>
        <w:t>С ногою перебитой,</w:t>
      </w:r>
      <w:r>
        <w:br/>
        <w:t>Превозмогая боли,</w:t>
      </w:r>
      <w:r>
        <w:br/>
        <w:t>Он смог спасти корабль,</w:t>
      </w:r>
      <w:r>
        <w:br/>
        <w:t xml:space="preserve">Хватило </w:t>
      </w:r>
      <w:r>
        <w:t>силы, воли.</w:t>
      </w:r>
    </w:p>
    <w:p w:rsidR="00E306F8" w:rsidRDefault="002F7277">
      <w:r>
        <w:t>Медалью "За Отвагу"</w:t>
      </w:r>
      <w:r>
        <w:br/>
        <w:t>Был награждён прадед</w:t>
      </w:r>
      <w:ins w:id="3" w:author="Василий" w:date="2016-12-25T01:07:00Z">
        <w:r>
          <w:t>.</w:t>
        </w:r>
      </w:ins>
      <w:del w:id="4" w:author="Василий" w:date="2016-12-25T01:07:00Z">
        <w:r w:rsidDel="002F7277">
          <w:delText>,</w:delText>
        </w:r>
      </w:del>
      <w:r>
        <w:br/>
        <w:t>Ему всего лишь было,</w:t>
      </w:r>
      <w:r>
        <w:br/>
        <w:t>Тогда семнадцать лет!</w:t>
      </w:r>
    </w:p>
    <w:sectPr w:rsidR="00E306F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E306F8"/>
    <w:rsid w:val="002F7277"/>
    <w:rsid w:val="00E3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F72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7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F72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F7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514</Characters>
  <Application>Microsoft Office Word</Application>
  <DocSecurity>0</DocSecurity>
  <Lines>4</Lines>
  <Paragraphs>1</Paragraphs>
  <ScaleCrop>false</ScaleCrop>
  <Company>Krokoz™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2015-05-27T20:46:00Z</dcterms:created>
  <dcterms:modified xsi:type="dcterms:W3CDTF">2016-12-24T21:09:00Z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