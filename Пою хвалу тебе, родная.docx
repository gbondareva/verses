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F24CB" w:rsidRDefault="00BD05B1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Умна, нежна, красива, статна.</w:t>
      </w:r>
    </w:p>
    <w:p w:rsidR="002F24CB" w:rsidRDefault="00BD05B1">
      <w:pPr>
        <w:spacing w:after="200" w:line="276" w:lineRule="auto"/>
        <w:rPr>
          <w:rFonts w:ascii="Calibri" w:eastAsia="Calibri" w:hAnsi="Calibri" w:cs="Calibri"/>
          <w:sz w:val="28"/>
        </w:rPr>
      </w:pPr>
      <w:ins w:id="0" w:author="serega  " w:date="2014-11-28T17:09:00Z">
        <w:r>
          <w:rPr>
            <w:rFonts w:ascii="Calibri" w:eastAsia="Calibri" w:hAnsi="Calibri" w:cs="Calibri"/>
            <w:sz w:val="28"/>
          </w:rPr>
          <w:t>«</w:t>
        </w:r>
      </w:ins>
      <w:r>
        <w:rPr>
          <w:rFonts w:ascii="Calibri" w:eastAsia="Calibri" w:hAnsi="Calibri" w:cs="Calibri"/>
          <w:sz w:val="28"/>
        </w:rPr>
        <w:t>Года? Да что вы, что вы, ладно</w:t>
      </w:r>
      <w:ins w:id="1" w:author="serega  " w:date="2014-11-28T17:09:00Z">
        <w:r>
          <w:rPr>
            <w:rFonts w:ascii="Calibri" w:eastAsia="Calibri" w:hAnsi="Calibri" w:cs="Calibri"/>
            <w:sz w:val="28"/>
          </w:rPr>
          <w:t>!»</w:t>
        </w:r>
      </w:ins>
      <w:del w:id="2" w:author="serega  " w:date="2014-11-28T17:09:00Z">
        <w:r>
          <w:rPr>
            <w:rFonts w:ascii="Calibri" w:eastAsia="Calibri" w:hAnsi="Calibri" w:cs="Calibri"/>
            <w:sz w:val="28"/>
          </w:rPr>
          <w:delText>,</w:delText>
        </w:r>
      </w:del>
    </w:p>
    <w:p w:rsidR="002F24CB" w:rsidRDefault="00BD05B1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Она ещё в самом соку!</w:t>
      </w:r>
    </w:p>
    <w:p w:rsidR="002F24CB" w:rsidRDefault="00BD05B1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Вот так бы</w:t>
      </w:r>
      <w:del w:id="3" w:author="serega  " w:date="2014-11-28T17:09:00Z">
        <w:r>
          <w:rPr>
            <w:rFonts w:ascii="Calibri" w:eastAsia="Calibri" w:hAnsi="Calibri" w:cs="Calibri"/>
            <w:sz w:val="28"/>
          </w:rPr>
          <w:delText>,</w:delText>
        </w:r>
      </w:del>
      <w:ins w:id="4" w:author="serega  " w:date="2014-11-28T17:09:00Z">
        <w:r>
          <w:rPr>
            <w:rFonts w:ascii="Calibri" w:eastAsia="Calibri" w:hAnsi="Calibri" w:cs="Calibri"/>
            <w:sz w:val="28"/>
          </w:rPr>
          <w:t xml:space="preserve"> – </w:t>
        </w:r>
      </w:ins>
      <w:del w:id="5" w:author="serega  " w:date="2014-11-28T17:09:00Z">
        <w:r>
          <w:rPr>
            <w:rFonts w:ascii="Calibri" w:eastAsia="Calibri" w:hAnsi="Calibri" w:cs="Calibri"/>
            <w:sz w:val="28"/>
          </w:rPr>
          <w:delText xml:space="preserve"> </w:delText>
        </w:r>
      </w:del>
      <w:r>
        <w:rPr>
          <w:rFonts w:ascii="Calibri" w:eastAsia="Calibri" w:hAnsi="Calibri" w:cs="Calibri"/>
          <w:sz w:val="28"/>
        </w:rPr>
        <w:t>всем бы на веку.</w:t>
      </w:r>
    </w:p>
    <w:p w:rsidR="002F24CB" w:rsidRDefault="002F24CB">
      <w:pPr>
        <w:spacing w:after="200" w:line="276" w:lineRule="auto"/>
      </w:pPr>
    </w:p>
    <w:p w:rsidR="002F24CB" w:rsidRDefault="00BD05B1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Если работать, то огонь,</w:t>
      </w:r>
    </w:p>
    <w:p w:rsidR="002F24CB" w:rsidRDefault="00BD05B1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Если плясать, то под гармонь,</w:t>
      </w:r>
    </w:p>
    <w:p w:rsidR="002F24CB" w:rsidRDefault="00BD05B1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Если любить, то </w:t>
      </w:r>
      <w:proofErr w:type="gramStart"/>
      <w:r>
        <w:rPr>
          <w:rFonts w:ascii="Calibri" w:eastAsia="Calibri" w:hAnsi="Calibri" w:cs="Calibri"/>
          <w:sz w:val="28"/>
        </w:rPr>
        <w:t>без</w:t>
      </w:r>
      <w:proofErr w:type="gramEnd"/>
      <w:r>
        <w:rPr>
          <w:rFonts w:ascii="Calibri" w:eastAsia="Calibri" w:hAnsi="Calibri" w:cs="Calibri"/>
          <w:sz w:val="28"/>
        </w:rPr>
        <w:t xml:space="preserve"> остатку</w:t>
      </w:r>
    </w:p>
    <w:p w:rsidR="002F24CB" w:rsidRDefault="00BD05B1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И в доме всё так по порядку!</w:t>
      </w:r>
    </w:p>
    <w:p w:rsidR="002F24CB" w:rsidRDefault="002F24CB">
      <w:pPr>
        <w:spacing w:after="200" w:line="276" w:lineRule="auto"/>
      </w:pPr>
    </w:p>
    <w:p w:rsidR="002F24CB" w:rsidRDefault="00BD05B1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Если помочь, то от </w:t>
      </w:r>
      <w:r>
        <w:rPr>
          <w:rFonts w:ascii="Calibri" w:eastAsia="Calibri" w:hAnsi="Calibri" w:cs="Calibri"/>
          <w:sz w:val="28"/>
        </w:rPr>
        <w:t>души,</w:t>
      </w:r>
    </w:p>
    <w:p w:rsidR="002F24CB" w:rsidRDefault="00BD05B1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Наташей, зовут малыши.</w:t>
      </w:r>
    </w:p>
    <w:p w:rsidR="002F24CB" w:rsidRDefault="00BD05B1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Подруга верная, надёжна,</w:t>
      </w:r>
    </w:p>
    <w:p w:rsidR="002F24CB" w:rsidRDefault="00BD05B1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С любой бедой прийти к ней можно.</w:t>
      </w:r>
    </w:p>
    <w:p w:rsidR="002F24CB" w:rsidRDefault="002F24CB">
      <w:pPr>
        <w:spacing w:after="200" w:line="276" w:lineRule="auto"/>
      </w:pPr>
    </w:p>
    <w:p w:rsidR="002F24CB" w:rsidRDefault="00BD05B1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Щедра, таких вот поискать,</w:t>
      </w:r>
    </w:p>
    <w:p w:rsidR="002F24CB" w:rsidRDefault="00BD05B1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Для сына</w:t>
      </w:r>
      <w:del w:id="6" w:author="serega  " w:date="2014-11-28T17:10:00Z">
        <w:r>
          <w:rPr>
            <w:rFonts w:ascii="Calibri" w:eastAsia="Calibri" w:hAnsi="Calibri" w:cs="Calibri"/>
            <w:sz w:val="28"/>
          </w:rPr>
          <w:delText>,</w:delText>
        </w:r>
      </w:del>
      <w:ins w:id="7" w:author="serega  " w:date="2014-11-28T17:10:00Z">
        <w:r>
          <w:rPr>
            <w:rFonts w:ascii="Calibri" w:eastAsia="Calibri" w:hAnsi="Calibri" w:cs="Calibri"/>
            <w:sz w:val="28"/>
          </w:rPr>
          <w:t xml:space="preserve"> – </w:t>
        </w:r>
      </w:ins>
      <w:del w:id="8" w:author="serega  " w:date="2014-11-28T17:10:00Z">
        <w:r>
          <w:rPr>
            <w:rFonts w:ascii="Calibri" w:eastAsia="Calibri" w:hAnsi="Calibri" w:cs="Calibri"/>
            <w:sz w:val="28"/>
          </w:rPr>
          <w:delText xml:space="preserve"> </w:delText>
        </w:r>
      </w:del>
      <w:r>
        <w:rPr>
          <w:rFonts w:ascii="Calibri" w:eastAsia="Calibri" w:hAnsi="Calibri" w:cs="Calibri"/>
          <w:sz w:val="28"/>
        </w:rPr>
        <w:t>любящая мать.</w:t>
      </w:r>
    </w:p>
    <w:p w:rsidR="002F24CB" w:rsidRDefault="00BD05B1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Всем сёстрам ставлю я в пример,</w:t>
      </w:r>
    </w:p>
    <w:p w:rsidR="002F24CB" w:rsidRDefault="00BD05B1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Таких изысканных манер!</w:t>
      </w:r>
    </w:p>
    <w:p w:rsidR="002F24CB" w:rsidRDefault="002F24CB">
      <w:pPr>
        <w:spacing w:after="200" w:line="276" w:lineRule="auto"/>
      </w:pPr>
    </w:p>
    <w:p w:rsidR="002F24CB" w:rsidRDefault="00BD05B1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Соседка, встретишь </w:t>
      </w:r>
      <w:proofErr w:type="gramStart"/>
      <w:r>
        <w:rPr>
          <w:rFonts w:ascii="Calibri" w:eastAsia="Calibri" w:hAnsi="Calibri" w:cs="Calibri"/>
          <w:sz w:val="28"/>
        </w:rPr>
        <w:t>таких</w:t>
      </w:r>
      <w:proofErr w:type="gramEnd"/>
      <w:r>
        <w:rPr>
          <w:rFonts w:ascii="Calibri" w:eastAsia="Calibri" w:hAnsi="Calibri" w:cs="Calibri"/>
          <w:sz w:val="28"/>
        </w:rPr>
        <w:t xml:space="preserve"> редко,</w:t>
      </w:r>
    </w:p>
    <w:p w:rsidR="002F24CB" w:rsidRDefault="00BD05B1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Для кавалеров</w:t>
      </w:r>
      <w:ins w:id="9" w:author="serega  " w:date="2014-11-28T17:10:00Z">
        <w:r>
          <w:rPr>
            <w:rFonts w:ascii="Calibri" w:eastAsia="Calibri" w:hAnsi="Calibri" w:cs="Calibri"/>
            <w:sz w:val="28"/>
          </w:rPr>
          <w:t>,</w:t>
        </w:r>
      </w:ins>
      <w:r>
        <w:rPr>
          <w:rFonts w:ascii="Calibri" w:eastAsia="Calibri" w:hAnsi="Calibri" w:cs="Calibri"/>
          <w:sz w:val="28"/>
        </w:rPr>
        <w:t xml:space="preserve"> как табле</w:t>
      </w:r>
      <w:r>
        <w:rPr>
          <w:rFonts w:ascii="Calibri" w:eastAsia="Calibri" w:hAnsi="Calibri" w:cs="Calibri"/>
          <w:sz w:val="28"/>
        </w:rPr>
        <w:t>тка.</w:t>
      </w:r>
    </w:p>
    <w:p w:rsidR="002F24CB" w:rsidRDefault="00BD05B1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lastRenderedPageBreak/>
        <w:t>Таблетка раненой души,</w:t>
      </w:r>
    </w:p>
    <w:p w:rsidR="002F24CB" w:rsidRDefault="00BD05B1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Но выбор делать не спешит.</w:t>
      </w:r>
    </w:p>
    <w:p w:rsidR="002F24CB" w:rsidRDefault="002F24CB">
      <w:pPr>
        <w:spacing w:after="200" w:line="276" w:lineRule="auto"/>
      </w:pPr>
    </w:p>
    <w:p w:rsidR="002F24CB" w:rsidRDefault="00BD05B1">
      <w:pPr>
        <w:spacing w:after="200" w:line="276" w:lineRule="auto"/>
        <w:rPr>
          <w:rFonts w:ascii="Calibri" w:eastAsia="Calibri" w:hAnsi="Calibri" w:cs="Calibri"/>
          <w:sz w:val="28"/>
        </w:rPr>
      </w:pPr>
      <w:ins w:id="10" w:author="Василий" w:date="2014-12-04T01:21:00Z">
        <w:r>
          <w:rPr>
            <w:rFonts w:ascii="Calibri" w:eastAsia="Calibri" w:hAnsi="Calibri" w:cs="Calibri"/>
            <w:sz w:val="28"/>
          </w:rPr>
          <w:t>«</w:t>
        </w:r>
      </w:ins>
      <w:commentRangeStart w:id="11"/>
      <w:r>
        <w:rPr>
          <w:rFonts w:ascii="Calibri" w:eastAsia="Calibri" w:hAnsi="Calibri" w:cs="Calibri"/>
          <w:sz w:val="28"/>
        </w:rPr>
        <w:t>Звонки?! Звоните, можно, ладно,</w:t>
      </w:r>
    </w:p>
    <w:p w:rsidR="002F24CB" w:rsidRDefault="00BD05B1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Всё говорите очень складно.</w:t>
      </w:r>
    </w:p>
    <w:p w:rsidR="002F24CB" w:rsidRDefault="00BD05B1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Ещё бы делали прилично,</w:t>
      </w:r>
    </w:p>
    <w:p w:rsidR="002F24CB" w:rsidRDefault="00BD05B1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Тогда бы всё было отлично!</w:t>
      </w:r>
      <w:commentRangeEnd w:id="11"/>
      <w:r>
        <w:rPr>
          <w:rFonts w:ascii="Calibri" w:eastAsia="Calibri" w:hAnsi="Calibri" w:cs="Calibri"/>
          <w:sz w:val="28"/>
        </w:rPr>
        <w:commentReference w:id="11"/>
      </w:r>
      <w:ins w:id="12" w:author="Василий" w:date="2014-12-04T01:21:00Z">
        <w:r>
          <w:rPr>
            <w:rFonts w:ascii="Calibri" w:eastAsia="Calibri" w:hAnsi="Calibri" w:cs="Calibri"/>
            <w:sz w:val="28"/>
          </w:rPr>
          <w:t>»</w:t>
        </w:r>
      </w:ins>
      <w:bookmarkStart w:id="13" w:name="_GoBack"/>
      <w:bookmarkEnd w:id="13"/>
    </w:p>
    <w:p w:rsidR="002F24CB" w:rsidRDefault="002F24CB">
      <w:pPr>
        <w:spacing w:after="200" w:line="276" w:lineRule="auto"/>
      </w:pPr>
    </w:p>
    <w:p w:rsidR="002F24CB" w:rsidRDefault="00BD05B1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Довольна? Чем же не </w:t>
      </w:r>
      <w:proofErr w:type="gramStart"/>
      <w:r>
        <w:rPr>
          <w:rFonts w:ascii="Calibri" w:eastAsia="Calibri" w:hAnsi="Calibri" w:cs="Calibri"/>
          <w:sz w:val="28"/>
        </w:rPr>
        <w:t>довольна</w:t>
      </w:r>
      <w:proofErr w:type="gramEnd"/>
      <w:r>
        <w:rPr>
          <w:rFonts w:ascii="Calibri" w:eastAsia="Calibri" w:hAnsi="Calibri" w:cs="Calibri"/>
          <w:sz w:val="28"/>
        </w:rPr>
        <w:t>?!</w:t>
      </w:r>
    </w:p>
    <w:p w:rsidR="002F24CB" w:rsidRDefault="00BD05B1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Живёт свободно и привольно.</w:t>
      </w:r>
    </w:p>
    <w:p w:rsidR="002F24CB" w:rsidRDefault="00BD05B1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Завидовать не в её вкусе,</w:t>
      </w:r>
    </w:p>
    <w:p w:rsidR="002F24CB" w:rsidRDefault="00BD05B1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Мы любим все тебя, </w:t>
      </w:r>
      <w:proofErr w:type="spellStart"/>
      <w:r>
        <w:rPr>
          <w:rFonts w:ascii="Calibri" w:eastAsia="Calibri" w:hAnsi="Calibri" w:cs="Calibri"/>
          <w:sz w:val="28"/>
        </w:rPr>
        <w:t>Натуся</w:t>
      </w:r>
      <w:proofErr w:type="spellEnd"/>
      <w:r>
        <w:rPr>
          <w:rFonts w:ascii="Calibri" w:eastAsia="Calibri" w:hAnsi="Calibri" w:cs="Calibri"/>
          <w:sz w:val="28"/>
        </w:rPr>
        <w:t>!!!</w:t>
      </w:r>
    </w:p>
    <w:p w:rsidR="002F24CB" w:rsidRDefault="002F24CB">
      <w:pPr>
        <w:spacing w:after="200" w:line="276" w:lineRule="auto"/>
      </w:pPr>
    </w:p>
    <w:p w:rsidR="002F24CB" w:rsidRDefault="00BD05B1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Наташа, радость наша,</w:t>
      </w:r>
    </w:p>
    <w:p w:rsidR="002F24CB" w:rsidRDefault="00BD05B1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И оставайся ей всегда.</w:t>
      </w:r>
    </w:p>
    <w:p w:rsidR="002F24CB" w:rsidRDefault="00BD05B1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Здоровья много, много, много</w:t>
      </w:r>
    </w:p>
    <w:p w:rsidR="002F24CB" w:rsidRDefault="00BD05B1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И будешь вечно молода!</w:t>
      </w:r>
    </w:p>
    <w:p w:rsidR="002F24CB" w:rsidRDefault="002F24CB">
      <w:pPr>
        <w:spacing w:after="200" w:line="276" w:lineRule="auto"/>
      </w:pPr>
    </w:p>
    <w:p w:rsidR="002F24CB" w:rsidRDefault="00BD05B1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За юбилей бокал налей</w:t>
      </w:r>
    </w:p>
    <w:p w:rsidR="002F24CB" w:rsidRDefault="00BD05B1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И опрокинь его до дна.</w:t>
      </w:r>
    </w:p>
    <w:p w:rsidR="002F24CB" w:rsidRDefault="00BD05B1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Счастливых видели людей?</w:t>
      </w:r>
    </w:p>
    <w:p w:rsidR="002F24CB" w:rsidRDefault="00BD05B1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Да вот же, вот же, вот она!!!</w:t>
      </w:r>
    </w:p>
    <w:sectPr w:rsidR="002F24CB">
      <w:pgSz w:w="12240" w:h="15840"/>
      <w:pgMar w:top="1440" w:right="1800" w:bottom="1440" w:left="1800" w:header="0" w:footer="0" w:gutter="0"/>
      <w:cols w:space="720"/>
      <w:formProt w:val="0"/>
      <w:docGrid w:linePitch="240" w:charSpace="-6145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1" w:author="serega  " w:date="2014-11-28T17:11:00Z" w:initials="">
    <w:p w:rsidR="002F24CB" w:rsidRDefault="00BD05B1">
      <w:r>
        <w:rPr>
          <w:rFonts w:ascii="Droid Sans" w:hAnsi="Droid Sans"/>
          <w:sz w:val="20"/>
        </w:rPr>
        <w:t>Ничего не понял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roid Sans">
    <w:altName w:val="Times New Roman"/>
    <w:charset w:val="01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2"/>
  </w:compat>
  <w:rsids>
    <w:rsidRoot w:val="002F24CB"/>
    <w:rsid w:val="002F24CB"/>
    <w:rsid w:val="00BD0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Liberation Serif" w:hAnsi="Liberation Serif" w:cs="Liberation Serif"/>
        <w:color w:val="000000"/>
        <w:sz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uppressAutoHyphens/>
    </w:pPr>
  </w:style>
  <w:style w:type="paragraph" w:styleId="1">
    <w:name w:val="heading 1"/>
    <w:basedOn w:val="a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2">
    <w:name w:val="heading 2"/>
    <w:basedOn w:val="a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3">
    <w:name w:val="heading 3"/>
    <w:basedOn w:val="a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4">
    <w:name w:val="heading 4"/>
    <w:basedOn w:val="a"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heading 5"/>
    <w:basedOn w:val="a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6">
    <w:name w:val="heading 6"/>
    <w:basedOn w:val="a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C67EA1"/>
    <w:rPr>
      <w:i/>
      <w:iCs/>
    </w:rPr>
  </w:style>
  <w:style w:type="paragraph" w:customStyle="1" w:styleId="a4">
    <w:name w:val="Заголовок"/>
    <w:basedOn w:val="a"/>
    <w:next w:val="a5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  <w:rPr>
      <w:rFonts w:ascii="Cambria" w:hAnsi="Cambria" w:cs="FreeSans"/>
    </w:rPr>
  </w:style>
  <w:style w:type="paragraph" w:styleId="a7">
    <w:name w:val="Title"/>
    <w:basedOn w:val="a"/>
    <w:pPr>
      <w:suppressLineNumbers/>
      <w:spacing w:before="120" w:after="120"/>
    </w:pPr>
    <w:rPr>
      <w:rFonts w:ascii="Cambria" w:hAnsi="Cambria" w:cs="FreeSans"/>
      <w:i/>
      <w:iCs/>
      <w:szCs w:val="24"/>
    </w:rPr>
  </w:style>
  <w:style w:type="paragraph" w:styleId="a8">
    <w:name w:val="index heading"/>
    <w:basedOn w:val="a"/>
    <w:pPr>
      <w:suppressLineNumbers/>
    </w:pPr>
    <w:rPr>
      <w:rFonts w:ascii="Cambria" w:hAnsi="Cambria" w:cs="FreeSans"/>
    </w:rPr>
  </w:style>
  <w:style w:type="paragraph" w:customStyle="1" w:styleId="a9">
    <w:name w:val="Заглавие"/>
    <w:basedOn w:val="a"/>
    <w:pPr>
      <w:keepNext/>
      <w:keepLines/>
      <w:spacing w:before="480" w:after="120"/>
      <w:contextualSpacing/>
    </w:pPr>
    <w:rPr>
      <w:b/>
      <w:sz w:val="72"/>
    </w:rPr>
  </w:style>
  <w:style w:type="paragraph" w:styleId="aa">
    <w:name w:val="Subtitle"/>
    <w:basedOn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b">
    <w:name w:val="annotation text"/>
    <w:basedOn w:val="a"/>
    <w:link w:val="ac"/>
    <w:uiPriority w:val="99"/>
    <w:semiHidden/>
    <w:unhideWhenUsed/>
    <w:rPr>
      <w:sz w:val="20"/>
    </w:rPr>
  </w:style>
  <w:style w:type="character" w:customStyle="1" w:styleId="ac">
    <w:name w:val="Текст примечания Знак"/>
    <w:basedOn w:val="a0"/>
    <w:link w:val="ab"/>
    <w:uiPriority w:val="99"/>
    <w:semiHidden/>
    <w:rPr>
      <w:sz w:val="20"/>
    </w:rPr>
  </w:style>
  <w:style w:type="character" w:styleId="ad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e">
    <w:name w:val="Balloon Text"/>
    <w:basedOn w:val="a"/>
    <w:link w:val="af"/>
    <w:uiPriority w:val="99"/>
    <w:semiHidden/>
    <w:unhideWhenUsed/>
    <w:rsid w:val="00BD05B1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BD05B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148</Words>
  <Characters>844</Characters>
  <Application>Microsoft Office Word</Application>
  <DocSecurity>0</DocSecurity>
  <Lines>7</Lines>
  <Paragraphs>1</Paragraphs>
  <ScaleCrop>false</ScaleCrop>
  <Company>Krokoz™</Company>
  <LinksUpToDate>false</LinksUpToDate>
  <CharactersWithSpaces>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Пою хвалу тебе, родная.docx</dc:title>
  <cp:lastModifiedBy>Василий</cp:lastModifiedBy>
  <cp:revision>4</cp:revision>
  <dcterms:created xsi:type="dcterms:W3CDTF">2014-10-24T10:46:00Z</dcterms:created>
  <dcterms:modified xsi:type="dcterms:W3CDTF">2014-12-03T21:23:00Z</dcterms:modified>
  <dc:language>ru-RU</dc:language>
</cp:coreProperties>
</file>