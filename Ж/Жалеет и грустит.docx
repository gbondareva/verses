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5A7A" w:rsidRDefault="00B423E7">
      <w:pPr>
        <w:rPr>
          <w:ins w:id="0" w:author="Василий" w:date="2016-10-29T10:29:00Z"/>
        </w:rPr>
      </w:pPr>
      <w:r>
        <w:t>Щёки в румянце, глазки блистают,</w:t>
      </w:r>
      <w:r>
        <w:br/>
        <w:t>Сразу при встрече в улыбке растает.</w:t>
      </w:r>
      <w:r>
        <w:br/>
        <w:t>Словно девчушка, без всяких хлопот,</w:t>
      </w:r>
      <w:r>
        <w:br/>
        <w:t>Лёгкой походкой летит, не идёт!</w:t>
      </w:r>
    </w:p>
    <w:p w:rsidR="00FF48CB" w:rsidRDefault="00FF48CB"/>
    <w:p w:rsidR="00785A7A" w:rsidRDefault="00B423E7">
      <w:pPr>
        <w:rPr>
          <w:ins w:id="1" w:author="Василий" w:date="2016-10-29T10:29:00Z"/>
        </w:rPr>
      </w:pPr>
      <w:r>
        <w:t>Ну, а сегодня, её повстречала,</w:t>
      </w:r>
      <w:r>
        <w:br/>
        <w:t>В чёрной косынке, печаль на лице.</w:t>
      </w:r>
      <w:r>
        <w:br/>
        <w:t>Всё, что случилось, она рассказала,</w:t>
      </w:r>
      <w:r>
        <w:br/>
        <w:t xml:space="preserve">И с сожаленьем </w:t>
      </w:r>
      <w:r>
        <w:t>добавив в конце:</w:t>
      </w:r>
    </w:p>
    <w:p w:rsidR="00FF48CB" w:rsidRDefault="00FF48CB"/>
    <w:p w:rsidR="00785A7A" w:rsidRDefault="00B423E7">
      <w:pPr>
        <w:rPr>
          <w:ins w:id="2" w:author="Василий" w:date="2016-10-29T10:29:00Z"/>
        </w:rPr>
      </w:pPr>
      <w:r>
        <w:t>"Редко пришлось мне к бабуле ходить,</w:t>
      </w:r>
      <w:r>
        <w:br/>
        <w:t>Всё отлагала визит на потом.</w:t>
      </w:r>
      <w:r>
        <w:br/>
        <w:t>Трудно себе всё мне это простить,</w:t>
      </w:r>
      <w:r>
        <w:br/>
        <w:t>Но, а теперь, стал пустой её дом.</w:t>
      </w:r>
    </w:p>
    <w:p w:rsidR="00FF48CB" w:rsidRDefault="00FF48CB"/>
    <w:p w:rsidR="00785A7A" w:rsidRDefault="00B423E7">
      <w:r>
        <w:t>.....Не вернуть обратно миг,</w:t>
      </w:r>
      <w:r>
        <w:br/>
        <w:t>Время вспять не повернуть.</w:t>
      </w:r>
      <w:r>
        <w:br/>
      </w:r>
      <w:commentRangeStart w:id="3"/>
      <w:r>
        <w:t>Находите хоть часочек,</w:t>
      </w:r>
      <w:bookmarkStart w:id="4" w:name="_GoBack"/>
      <w:bookmarkEnd w:id="4"/>
      <w:r>
        <w:br/>
        <w:t>К</w:t>
      </w:r>
      <w:del w:id="5" w:author="Василий" w:date="2016-10-29T10:30:00Z">
        <w:r w:rsidDel="00FF48CB">
          <w:delText xml:space="preserve"> </w:delText>
        </w:r>
        <w:r w:rsidDel="00FF48CB">
          <w:delText>р</w:delText>
        </w:r>
        <w:r w:rsidDel="00FF48CB">
          <w:delText>о</w:delText>
        </w:r>
        <w:r w:rsidDel="00FF48CB">
          <w:delText>д</w:delText>
        </w:r>
        <w:r w:rsidDel="00FF48CB">
          <w:delText>н</w:delText>
        </w:r>
        <w:r w:rsidDel="00FF48CB">
          <w:delText>ы</w:delText>
        </w:r>
        <w:r w:rsidDel="00FF48CB">
          <w:delText>м</w:delText>
        </w:r>
      </w:del>
      <w:r>
        <w:t xml:space="preserve"> своим</w:t>
      </w:r>
      <w:ins w:id="6" w:author="Василий" w:date="2016-10-29T10:30:00Z">
        <w:r w:rsidR="00FF48CB">
          <w:t xml:space="preserve"> близким</w:t>
        </w:r>
      </w:ins>
      <w:r>
        <w:t xml:space="preserve"> заглянуть!</w:t>
      </w:r>
      <w:commentRangeEnd w:id="3"/>
      <w:r>
        <w:commentReference w:id="3"/>
      </w:r>
    </w:p>
    <w:sectPr w:rsidR="00785A7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" w:date="2016-09-01T01:04:00Z" w:initials="s">
    <w:p w:rsidR="00785A7A" w:rsidRDefault="00B423E7">
      <w:r>
        <w:rPr>
          <w:sz w:val="20"/>
        </w:rPr>
        <w:t>Ломается рифма.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785A7A"/>
    <w:rsid w:val="00785A7A"/>
    <w:rsid w:val="00B423E7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F48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4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F48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4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444</Characters>
  <Application>Microsoft Office Word</Application>
  <DocSecurity>0</DocSecurity>
  <Lines>3</Lines>
  <Paragraphs>1</Paragraphs>
  <ScaleCrop>false</ScaleCrop>
  <Company>Krokoz™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2016-01-22T14:04:00Z</dcterms:created>
  <dcterms:modified xsi:type="dcterms:W3CDTF">2016-10-29T06:31:00Z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