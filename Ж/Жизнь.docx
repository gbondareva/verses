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8E4" w:rsidRPr="00873075" w:rsidRDefault="002D4015">
      <w:pPr>
        <w:spacing w:before="170"/>
        <w:rPr>
          <w:lang w:val="ru-RU"/>
        </w:rPr>
      </w:pPr>
      <w:r>
        <w:rPr>
          <w:rFonts w:ascii="Droid Sans" w:hAnsi="Droid Sans"/>
          <w:lang w:val="ru-RU"/>
        </w:rPr>
        <w:t>Посеяли семечки,</w:t>
      </w:r>
      <w:ins w:id="0" w:author="Василий" w:date="2017-01-06T22:22:00Z">
        <w:r w:rsidR="00873075">
          <w:rPr>
            <w:rFonts w:ascii="Droid Sans" w:hAnsi="Droid Sans"/>
            <w:lang w:val="ru-RU"/>
          </w:rPr>
          <w:br/>
          <w:t>Всходят</w:t>
        </w:r>
      </w:ins>
      <w:del w:id="1" w:author="Василий" w:date="2017-01-06T22:21:00Z">
        <w:r w:rsidDel="00873075">
          <w:rPr>
            <w:rFonts w:ascii="Droid Sans" w:hAnsi="Droid Sans"/>
            <w:lang w:val="ru-RU"/>
          </w:rPr>
          <w:delText xml:space="preserve"> </w:delText>
        </w:r>
        <w:r w:rsidDel="00873075">
          <w:rPr>
            <w:rFonts w:ascii="Droid Sans" w:hAnsi="Droid Sans"/>
            <w:lang w:val="ru-RU"/>
          </w:rPr>
          <w:delText>в</w:delText>
        </w:r>
      </w:del>
      <w:del w:id="2" w:author="Василий" w:date="2017-01-06T22:22:00Z">
        <w:r w:rsidDel="00873075">
          <w:rPr>
            <w:rFonts w:ascii="Droid Sans" w:hAnsi="Droid Sans"/>
            <w:lang w:val="ru-RU"/>
          </w:rPr>
          <w:delText>с</w:delText>
        </w:r>
        <w:r w:rsidDel="00873075">
          <w:rPr>
            <w:rFonts w:ascii="Droid Sans" w:hAnsi="Droid Sans"/>
            <w:lang w:val="ru-RU"/>
          </w:rPr>
          <w:delText>х</w:delText>
        </w:r>
        <w:r w:rsidDel="00873075">
          <w:rPr>
            <w:rFonts w:ascii="Droid Sans" w:hAnsi="Droid Sans"/>
            <w:lang w:val="ru-RU"/>
          </w:rPr>
          <w:delText>о</w:delText>
        </w:r>
        <w:r w:rsidDel="00873075">
          <w:rPr>
            <w:rFonts w:ascii="Droid Sans" w:hAnsi="Droid Sans"/>
            <w:lang w:val="ru-RU"/>
          </w:rPr>
          <w:delText>д</w:delText>
        </w:r>
        <w:r w:rsidDel="00873075">
          <w:rPr>
            <w:rFonts w:ascii="Droid Sans" w:hAnsi="Droid Sans"/>
            <w:lang w:val="ru-RU"/>
          </w:rPr>
          <w:delText>я</w:delText>
        </w:r>
        <w:r w:rsidDel="00873075">
          <w:rPr>
            <w:rFonts w:ascii="Droid Sans" w:hAnsi="Droid Sans"/>
            <w:lang w:val="ru-RU"/>
          </w:rPr>
          <w:delText>т</w:delText>
        </w:r>
      </w:del>
      <w:r>
        <w:rPr>
          <w:rFonts w:ascii="Droid Sans" w:hAnsi="Droid Sans"/>
          <w:lang w:val="ru-RU"/>
        </w:rPr>
        <w:t xml:space="preserve"> </w:t>
      </w:r>
      <w:r w:rsidR="00873075">
        <w:rPr>
          <w:rFonts w:ascii="Droid Sans" w:hAnsi="Droid Sans"/>
          <w:lang w:val="ru-RU"/>
        </w:rPr>
        <w:t>ростки</w:t>
      </w:r>
      <w:ins w:id="3" w:author="Василий" w:date="2017-01-06T22:22:00Z">
        <w:r w:rsidR="00873075">
          <w:rPr>
            <w:rFonts w:ascii="Droid Sans" w:hAnsi="Droid Sans"/>
            <w:lang w:val="ru-RU"/>
          </w:rPr>
          <w:t>.</w:t>
        </w:r>
      </w:ins>
      <w:del w:id="4" w:author="Василий" w:date="2017-01-06T22:22:00Z">
        <w:r w:rsidR="00873075" w:rsidDel="00873075">
          <w:rPr>
            <w:rFonts w:ascii="Droid Sans" w:hAnsi="Droid Sans"/>
            <w:lang w:val="ru-RU"/>
          </w:rPr>
          <w:delText>,</w:delText>
        </w:r>
      </w:del>
      <w:r w:rsidR="00873075">
        <w:rPr>
          <w:rFonts w:ascii="Droid Sans" w:hAnsi="Droid Sans"/>
          <w:lang w:val="ru-RU"/>
        </w:rPr>
        <w:br/>
      </w:r>
      <w:del w:id="5" w:author="Василий" w:date="2017-01-06T22:21:00Z">
        <w:r w:rsidR="00873075" w:rsidDel="00873075">
          <w:rPr>
            <w:rFonts w:ascii="Droid Sans" w:hAnsi="Droid Sans"/>
            <w:lang w:val="ru-RU"/>
          </w:rPr>
          <w:delText>Торчат, из земли показались</w:delText>
        </w:r>
      </w:del>
      <w:del w:id="6" w:author="Василий" w:date="2017-01-06T22:22:00Z">
        <w:r w:rsidR="00873075" w:rsidDel="00873075">
          <w:rPr>
            <w:rFonts w:ascii="Droid Sans" w:hAnsi="Droid Sans"/>
            <w:lang w:val="ru-RU"/>
          </w:rPr>
          <w:delText>.</w:delText>
        </w:r>
      </w:del>
      <w:del w:id="7" w:author="Василий" w:date="2017-01-06T22:21:00Z">
        <w:r w:rsidDel="00873075">
          <w:rPr>
            <w:rFonts w:ascii="Droid Sans" w:hAnsi="Droid Sans"/>
            <w:lang w:val="ru-RU"/>
          </w:rPr>
          <w:br/>
        </w:r>
      </w:del>
      <w:r>
        <w:rPr>
          <w:rFonts w:ascii="Droid Sans" w:hAnsi="Droid Sans"/>
          <w:lang w:val="ru-RU"/>
        </w:rPr>
        <w:t>И вот появились</w:t>
      </w:r>
      <w:ins w:id="8" w:author="Василий" w:date="2017-01-06T22:21:00Z">
        <w:r w:rsidR="00873075">
          <w:rPr>
            <w:rFonts w:ascii="Droid Sans" w:hAnsi="Droid Sans"/>
            <w:lang w:val="ru-RU"/>
          </w:rPr>
          <w:br/>
        </w:r>
      </w:ins>
      <w:ins w:id="9" w:author="Василий" w:date="2017-01-06T22:22:00Z">
        <w:r w:rsidR="00873075">
          <w:rPr>
            <w:rFonts w:ascii="Droid Sans" w:hAnsi="Droid Sans"/>
            <w:lang w:val="ru-RU"/>
          </w:rPr>
          <w:t>Н</w:t>
        </w:r>
      </w:ins>
      <w:del w:id="10" w:author="Василий" w:date="2017-01-06T22:22:00Z">
        <w:r w:rsidDel="00873075">
          <w:rPr>
            <w:rFonts w:ascii="Droid Sans" w:hAnsi="Droid Sans"/>
            <w:lang w:val="ru-RU"/>
          </w:rPr>
          <w:delText xml:space="preserve"> </w:delText>
        </w:r>
        <w:r w:rsidDel="00873075">
          <w:rPr>
            <w:rFonts w:ascii="Droid Sans" w:hAnsi="Droid Sans"/>
            <w:lang w:val="ru-RU"/>
          </w:rPr>
          <w:delText>н</w:delText>
        </w:r>
      </w:del>
      <w:r>
        <w:rPr>
          <w:rFonts w:ascii="Droid Sans" w:hAnsi="Droid Sans"/>
          <w:lang w:val="ru-RU"/>
        </w:rPr>
        <w:t>а них уж лис</w:t>
      </w:r>
      <w:r w:rsidR="00873075">
        <w:rPr>
          <w:rFonts w:ascii="Droid Sans" w:hAnsi="Droid Sans"/>
          <w:lang w:val="ru-RU"/>
        </w:rPr>
        <w:t>тки</w:t>
      </w:r>
      <w:ins w:id="11" w:author="Василий" w:date="2017-01-06T22:23:00Z">
        <w:r w:rsidR="00873075">
          <w:rPr>
            <w:rFonts w:ascii="Droid Sans" w:hAnsi="Droid Sans"/>
            <w:lang w:val="ru-RU"/>
          </w:rPr>
          <w:t>.</w:t>
        </w:r>
      </w:ins>
      <w:del w:id="12" w:author="Василий" w:date="2017-01-06T22:23:00Z">
        <w:r w:rsidR="00873075" w:rsidDel="00873075">
          <w:rPr>
            <w:rFonts w:ascii="Droid Sans" w:hAnsi="Droid Sans"/>
            <w:lang w:val="ru-RU"/>
          </w:rPr>
          <w:delText>,</w:delText>
        </w:r>
        <w:r w:rsidR="00873075" w:rsidDel="00873075">
          <w:rPr>
            <w:rFonts w:ascii="Droid Sans" w:hAnsi="Droid Sans"/>
            <w:lang w:val="ru-RU"/>
          </w:rPr>
          <w:br/>
        </w:r>
      </w:del>
      <w:del w:id="13" w:author="Василий" w:date="2017-01-06T22:21:00Z">
        <w:r w:rsidR="00873075" w:rsidDel="00873075">
          <w:rPr>
            <w:rFonts w:ascii="Droid Sans" w:hAnsi="Droid Sans"/>
            <w:lang w:val="ru-RU"/>
          </w:rPr>
          <w:delText>Прибавиться в росте, старали</w:delText>
        </w:r>
        <w:r w:rsidDel="00873075">
          <w:rPr>
            <w:rFonts w:ascii="Droid Sans" w:hAnsi="Droid Sans"/>
            <w:lang w:val="ru-RU"/>
          </w:rPr>
          <w:delText>с</w:delText>
        </w:r>
        <w:r w:rsidDel="00873075">
          <w:rPr>
            <w:rFonts w:ascii="Droid Sans" w:hAnsi="Droid Sans"/>
            <w:lang w:val="ru-RU"/>
          </w:rPr>
          <w:delText>ь</w:delText>
        </w:r>
        <w:r w:rsidDel="00873075">
          <w:rPr>
            <w:rFonts w:ascii="Droid Sans" w:hAnsi="Droid Sans"/>
            <w:lang w:val="ru-RU"/>
          </w:rPr>
          <w:delText>.</w:delText>
        </w:r>
      </w:del>
    </w:p>
    <w:p w:rsidR="00873075" w:rsidRDefault="002D4015">
      <w:pPr>
        <w:spacing w:before="170"/>
        <w:rPr>
          <w:ins w:id="14" w:author="Василий" w:date="2017-01-06T22:23:00Z"/>
          <w:rFonts w:ascii="Droid Sans" w:hAnsi="Droid Sans"/>
          <w:lang w:val="ru-RU"/>
        </w:rPr>
      </w:pPr>
      <w:r>
        <w:rPr>
          <w:rFonts w:ascii="Droid Sans" w:hAnsi="Droid Sans"/>
          <w:lang w:val="ru-RU"/>
        </w:rPr>
        <w:t>Поможет им солнце</w:t>
      </w:r>
      <w:ins w:id="15" w:author="Василий" w:date="2017-01-06T22:29:00Z">
        <w:r w:rsidR="001844D6">
          <w:rPr>
            <w:rFonts w:ascii="Droid Sans" w:hAnsi="Droid Sans"/>
            <w:lang w:val="ru-RU"/>
          </w:rPr>
          <w:t>,</w:t>
        </w:r>
      </w:ins>
      <w:ins w:id="16" w:author="Василий" w:date="2017-01-06T22:23:00Z">
        <w:r w:rsidR="00873075">
          <w:rPr>
            <w:rFonts w:ascii="Droid Sans" w:hAnsi="Droid Sans"/>
            <w:lang w:val="ru-RU"/>
          </w:rPr>
          <w:br/>
        </w:r>
      </w:ins>
      <w:ins w:id="17" w:author="Василий" w:date="2017-01-06T22:30:00Z">
        <w:r w:rsidR="001844D6">
          <w:rPr>
            <w:rFonts w:ascii="Droid Sans" w:hAnsi="Droid Sans"/>
            <w:lang w:val="ru-RU"/>
          </w:rPr>
          <w:t>Зелёными</w:t>
        </w:r>
      </w:ins>
      <w:del w:id="18" w:author="Василий" w:date="2017-01-06T22:23:00Z">
        <w:r w:rsidDel="001844D6">
          <w:rPr>
            <w:rFonts w:ascii="Droid Sans" w:hAnsi="Droid Sans"/>
            <w:lang w:val="ru-RU"/>
          </w:rPr>
          <w:delText xml:space="preserve"> </w:delText>
        </w:r>
        <w:r w:rsidDel="001844D6">
          <w:rPr>
            <w:rFonts w:ascii="Droid Sans" w:hAnsi="Droid Sans"/>
            <w:lang w:val="ru-RU"/>
          </w:rPr>
          <w:delText>з</w:delText>
        </w:r>
      </w:del>
      <w:del w:id="19" w:author="Василий" w:date="2017-01-06T22:30:00Z">
        <w:r w:rsidDel="001844D6">
          <w:rPr>
            <w:rFonts w:ascii="Droid Sans" w:hAnsi="Droid Sans"/>
            <w:lang w:val="ru-RU"/>
          </w:rPr>
          <w:delText>е</w:delText>
        </w:r>
        <w:r w:rsidDel="001844D6">
          <w:rPr>
            <w:rFonts w:ascii="Droid Sans" w:hAnsi="Droid Sans"/>
            <w:lang w:val="ru-RU"/>
          </w:rPr>
          <w:delText>л</w:delText>
        </w:r>
      </w:del>
      <w:del w:id="20" w:author="Василий" w:date="2017-01-06T22:29:00Z">
        <w:r w:rsidDel="001844D6">
          <w:rPr>
            <w:rFonts w:ascii="Droid Sans" w:hAnsi="Droid Sans"/>
            <w:lang w:val="ru-RU"/>
          </w:rPr>
          <w:delText>ё</w:delText>
        </w:r>
        <w:r w:rsidDel="001844D6">
          <w:rPr>
            <w:rFonts w:ascii="Droid Sans" w:hAnsi="Droid Sans"/>
            <w:lang w:val="ru-RU"/>
          </w:rPr>
          <w:delText>н</w:delText>
        </w:r>
        <w:r w:rsidDel="001844D6">
          <w:rPr>
            <w:rFonts w:ascii="Droid Sans" w:hAnsi="Droid Sans"/>
            <w:lang w:val="ru-RU"/>
          </w:rPr>
          <w:delText>ы</w:delText>
        </w:r>
        <w:r w:rsidDel="001844D6">
          <w:rPr>
            <w:rFonts w:ascii="Droid Sans" w:hAnsi="Droid Sans"/>
            <w:lang w:val="ru-RU"/>
          </w:rPr>
          <w:delText>м</w:delText>
        </w:r>
        <w:r w:rsidDel="001844D6">
          <w:rPr>
            <w:rFonts w:ascii="Droid Sans" w:hAnsi="Droid Sans"/>
            <w:lang w:val="ru-RU"/>
          </w:rPr>
          <w:delText>и</w:delText>
        </w:r>
      </w:del>
      <w:r>
        <w:rPr>
          <w:rFonts w:ascii="Droid Sans" w:hAnsi="Droid Sans"/>
          <w:lang w:val="ru-RU"/>
        </w:rPr>
        <w:t xml:space="preserve"> стать,</w:t>
      </w:r>
      <w:r>
        <w:rPr>
          <w:rFonts w:ascii="Droid Sans" w:hAnsi="Droid Sans"/>
          <w:lang w:val="ru-RU"/>
        </w:rPr>
        <w:br/>
        <w:t>А ветер</w:t>
      </w:r>
      <w:ins w:id="21" w:author="Василий" w:date="2017-01-06T22:31:00Z">
        <w:r w:rsidR="001844D6">
          <w:rPr>
            <w:rFonts w:ascii="Droid Sans" w:hAnsi="Droid Sans"/>
            <w:lang w:val="ru-RU"/>
          </w:rPr>
          <w:t>,</w:t>
        </w:r>
      </w:ins>
      <w:del w:id="22" w:author="Василий" w:date="2017-01-06T22:31:00Z">
        <w:r w:rsidDel="001844D6">
          <w:rPr>
            <w:rFonts w:ascii="Droid Sans" w:hAnsi="Droid Sans"/>
            <w:lang w:val="ru-RU"/>
          </w:rPr>
          <w:delText>,</w:delText>
        </w:r>
      </w:del>
      <w:r>
        <w:rPr>
          <w:rFonts w:ascii="Droid Sans" w:hAnsi="Droid Sans"/>
          <w:lang w:val="ru-RU"/>
        </w:rPr>
        <w:t xml:space="preserve"> любя,</w:t>
      </w:r>
      <w:ins w:id="23" w:author="Василий" w:date="2017-01-06T22:23:00Z">
        <w:r w:rsidR="00873075">
          <w:rPr>
            <w:rFonts w:ascii="Droid Sans" w:hAnsi="Droid Sans"/>
            <w:lang w:val="ru-RU"/>
          </w:rPr>
          <w:br/>
        </w:r>
      </w:ins>
      <w:ins w:id="24" w:author="Василий" w:date="2017-01-06T22:24:00Z">
        <w:r w:rsidR="001844D6">
          <w:rPr>
            <w:rFonts w:ascii="Droid Sans" w:hAnsi="Droid Sans"/>
            <w:lang w:val="ru-RU"/>
          </w:rPr>
          <w:t>И</w:t>
        </w:r>
      </w:ins>
      <w:del w:id="25" w:author="Василий" w:date="2017-01-06T22:23:00Z">
        <w:r w:rsidDel="001844D6">
          <w:rPr>
            <w:rFonts w:ascii="Droid Sans" w:hAnsi="Droid Sans"/>
            <w:lang w:val="ru-RU"/>
          </w:rPr>
          <w:delText xml:space="preserve"> </w:delText>
        </w:r>
        <w:r w:rsidDel="001844D6">
          <w:rPr>
            <w:rFonts w:ascii="Droid Sans" w:hAnsi="Droid Sans"/>
            <w:lang w:val="ru-RU"/>
          </w:rPr>
          <w:delText>и</w:delText>
        </w:r>
      </w:del>
      <w:r>
        <w:rPr>
          <w:rFonts w:ascii="Droid Sans" w:hAnsi="Droid Sans"/>
          <w:lang w:val="ru-RU"/>
        </w:rPr>
        <w:t>х всё будет ласкать.</w:t>
      </w:r>
    </w:p>
    <w:p w:rsidR="004248E4" w:rsidRPr="00873075" w:rsidRDefault="002D4015">
      <w:pPr>
        <w:spacing w:before="170"/>
        <w:rPr>
          <w:lang w:val="ru-RU"/>
        </w:rPr>
      </w:pPr>
      <w:del w:id="26" w:author="Василий" w:date="2017-01-06T22:32:00Z">
        <w:r w:rsidDel="001844D6">
          <w:rPr>
            <w:rFonts w:ascii="Droid Sans" w:hAnsi="Droid Sans"/>
            <w:lang w:val="ru-RU"/>
          </w:rPr>
          <w:br/>
        </w:r>
      </w:del>
      <w:r>
        <w:rPr>
          <w:rFonts w:ascii="Droid Sans" w:hAnsi="Droid Sans"/>
          <w:lang w:val="ru-RU"/>
        </w:rPr>
        <w:t>И дождик поможет</w:t>
      </w:r>
      <w:ins w:id="27" w:author="Василий" w:date="2017-01-06T22:24:00Z">
        <w:r w:rsidR="001844D6">
          <w:rPr>
            <w:rFonts w:ascii="Droid Sans" w:hAnsi="Droid Sans"/>
            <w:lang w:val="ru-RU"/>
          </w:rPr>
          <w:t>,</w:t>
        </w:r>
        <w:r w:rsidR="001844D6">
          <w:rPr>
            <w:rFonts w:ascii="Droid Sans" w:hAnsi="Droid Sans"/>
            <w:lang w:val="ru-RU"/>
          </w:rPr>
          <w:br/>
        </w:r>
      </w:ins>
      <w:del w:id="28" w:author="Василий" w:date="2017-01-06T22:24:00Z">
        <w:r w:rsidDel="001844D6">
          <w:rPr>
            <w:rFonts w:ascii="Droid Sans" w:hAnsi="Droid Sans"/>
            <w:lang w:val="ru-RU"/>
          </w:rPr>
          <w:delText xml:space="preserve">, </w:delText>
        </w:r>
      </w:del>
      <w:ins w:id="29" w:author="Василий" w:date="2017-01-06T22:24:00Z">
        <w:r w:rsidR="001844D6">
          <w:rPr>
            <w:rFonts w:ascii="Droid Sans" w:hAnsi="Droid Sans"/>
            <w:lang w:val="ru-RU"/>
          </w:rPr>
          <w:t>О</w:t>
        </w:r>
      </w:ins>
      <w:del w:id="30" w:author="Василий" w:date="2017-01-06T22:24:00Z">
        <w:r w:rsidDel="001844D6">
          <w:rPr>
            <w:rFonts w:ascii="Droid Sans" w:hAnsi="Droid Sans"/>
            <w:lang w:val="ru-RU"/>
          </w:rPr>
          <w:delText>о</w:delText>
        </w:r>
      </w:del>
      <w:r>
        <w:rPr>
          <w:rFonts w:ascii="Droid Sans" w:hAnsi="Droid Sans"/>
          <w:lang w:val="ru-RU"/>
        </w:rPr>
        <w:t>т жажды спасти,</w:t>
      </w:r>
      <w:r>
        <w:rPr>
          <w:rFonts w:ascii="Droid Sans" w:hAnsi="Droid Sans"/>
          <w:lang w:val="ru-RU"/>
        </w:rPr>
        <w:br/>
        <w:t>Надёжность и силу</w:t>
      </w:r>
      <w:ins w:id="31" w:author="Василий" w:date="2017-01-06T22:29:00Z">
        <w:r w:rsidR="001844D6">
          <w:rPr>
            <w:rFonts w:ascii="Droid Sans" w:hAnsi="Droid Sans"/>
            <w:lang w:val="ru-RU"/>
          </w:rPr>
          <w:t>,</w:t>
        </w:r>
      </w:ins>
      <w:ins w:id="32" w:author="Василий" w:date="2017-01-06T22:24:00Z">
        <w:r w:rsidR="001844D6">
          <w:rPr>
            <w:rFonts w:ascii="Droid Sans" w:hAnsi="Droid Sans"/>
            <w:lang w:val="ru-RU"/>
          </w:rPr>
          <w:br/>
        </w:r>
      </w:ins>
      <w:del w:id="33" w:author="Василий" w:date="2017-01-06T22:25:00Z">
        <w:r w:rsidDel="001844D6">
          <w:rPr>
            <w:rFonts w:ascii="Droid Sans" w:hAnsi="Droid Sans"/>
            <w:lang w:val="ru-RU"/>
          </w:rPr>
          <w:delText xml:space="preserve"> </w:delText>
        </w:r>
        <w:r w:rsidDel="001844D6">
          <w:rPr>
            <w:rFonts w:ascii="Droid Sans" w:hAnsi="Droid Sans"/>
            <w:lang w:val="ru-RU"/>
          </w:rPr>
          <w:delText>–</w:delText>
        </w:r>
        <w:r w:rsidDel="001844D6">
          <w:rPr>
            <w:rFonts w:ascii="Droid Sans" w:hAnsi="Droid Sans"/>
            <w:lang w:val="ru-RU"/>
          </w:rPr>
          <w:delText xml:space="preserve"> </w:delText>
        </w:r>
      </w:del>
      <w:ins w:id="34" w:author="Василий" w:date="2017-01-06T22:29:00Z">
        <w:r w:rsidR="001844D6">
          <w:rPr>
            <w:rFonts w:ascii="Droid Sans" w:hAnsi="Droid Sans"/>
            <w:lang w:val="ru-RU"/>
          </w:rPr>
          <w:t>Земля</w:t>
        </w:r>
      </w:ins>
      <w:del w:id="35" w:author="Василий" w:date="2017-01-06T22:24:00Z">
        <w:r w:rsidDel="001844D6">
          <w:rPr>
            <w:rFonts w:ascii="Droid Sans" w:hAnsi="Droid Sans"/>
            <w:lang w:val="ru-RU"/>
          </w:rPr>
          <w:delText>з</w:delText>
        </w:r>
      </w:del>
      <w:del w:id="36" w:author="Василий" w:date="2017-01-06T22:29:00Z">
        <w:r w:rsidDel="001844D6">
          <w:rPr>
            <w:rFonts w:ascii="Droid Sans" w:hAnsi="Droid Sans"/>
            <w:lang w:val="ru-RU"/>
          </w:rPr>
          <w:delText>е</w:delText>
        </w:r>
        <w:r w:rsidDel="001844D6">
          <w:rPr>
            <w:rFonts w:ascii="Droid Sans" w:hAnsi="Droid Sans"/>
            <w:lang w:val="ru-RU"/>
          </w:rPr>
          <w:delText>м</w:delText>
        </w:r>
        <w:r w:rsidDel="001844D6">
          <w:rPr>
            <w:rFonts w:ascii="Droid Sans" w:hAnsi="Droid Sans"/>
            <w:lang w:val="ru-RU"/>
          </w:rPr>
          <w:delText>л</w:delText>
        </w:r>
        <w:r w:rsidDel="001844D6">
          <w:rPr>
            <w:rFonts w:ascii="Droid Sans" w:hAnsi="Droid Sans"/>
            <w:lang w:val="ru-RU"/>
          </w:rPr>
          <w:delText>я</w:delText>
        </w:r>
      </w:del>
      <w:r>
        <w:rPr>
          <w:rFonts w:ascii="Droid Sans" w:hAnsi="Droid Sans"/>
          <w:lang w:val="ru-RU"/>
        </w:rPr>
        <w:t xml:space="preserve"> обрести!</w:t>
      </w:r>
    </w:p>
    <w:p w:rsidR="001844D6" w:rsidRDefault="002D4015">
      <w:pPr>
        <w:spacing w:before="170"/>
        <w:rPr>
          <w:ins w:id="37" w:author="Василий" w:date="2017-01-06T22:27:00Z"/>
          <w:rFonts w:ascii="Droid Sans" w:hAnsi="Droid Sans"/>
          <w:lang w:val="ru-RU"/>
        </w:rPr>
      </w:pPr>
      <w:commentRangeStart w:id="38"/>
      <w:r>
        <w:rPr>
          <w:rFonts w:ascii="Droid Sans" w:hAnsi="Droid Sans"/>
          <w:lang w:val="ru-RU"/>
        </w:rPr>
        <w:t>И всё,</w:t>
      </w:r>
      <w:ins w:id="39" w:author="Василий" w:date="2017-01-06T22:26:00Z">
        <w:r w:rsidR="001844D6">
          <w:rPr>
            <w:rFonts w:ascii="Droid Sans" w:hAnsi="Droid Sans"/>
            <w:lang w:val="ru-RU"/>
          </w:rPr>
          <w:t xml:space="preserve"> это создано,</w:t>
        </w:r>
        <w:r w:rsidR="001844D6">
          <w:rPr>
            <w:rFonts w:ascii="Droid Sans" w:hAnsi="Droid Sans"/>
            <w:lang w:val="ru-RU"/>
          </w:rPr>
          <w:br/>
        </w:r>
      </w:ins>
      <w:del w:id="40" w:author="Василий" w:date="2017-01-06T22:26:00Z">
        <w:r w:rsidDel="001844D6">
          <w:rPr>
            <w:rFonts w:ascii="Droid Sans" w:hAnsi="Droid Sans"/>
            <w:lang w:val="ru-RU"/>
          </w:rPr>
          <w:delText xml:space="preserve"> </w:delText>
        </w:r>
        <w:r w:rsidDel="001844D6">
          <w:rPr>
            <w:rFonts w:ascii="Droid Sans" w:hAnsi="Droid Sans"/>
            <w:lang w:val="ru-RU"/>
          </w:rPr>
          <w:delText>ч</w:delText>
        </w:r>
        <w:r w:rsidDel="001844D6">
          <w:rPr>
            <w:rFonts w:ascii="Droid Sans" w:hAnsi="Droid Sans"/>
            <w:lang w:val="ru-RU"/>
          </w:rPr>
          <w:delText>т</w:delText>
        </w:r>
        <w:r w:rsidDel="001844D6">
          <w:rPr>
            <w:rFonts w:ascii="Droid Sans" w:hAnsi="Droid Sans"/>
            <w:lang w:val="ru-RU"/>
          </w:rPr>
          <w:delText>о</w:delText>
        </w:r>
        <w:r w:rsidDel="001844D6">
          <w:rPr>
            <w:rFonts w:ascii="Droid Sans" w:hAnsi="Droid Sans"/>
            <w:lang w:val="ru-RU"/>
          </w:rPr>
          <w:delText xml:space="preserve"> </w:delText>
        </w:r>
        <w:r w:rsidDel="001844D6">
          <w:rPr>
            <w:rFonts w:ascii="Droid Sans" w:hAnsi="Droid Sans"/>
            <w:lang w:val="ru-RU"/>
          </w:rPr>
          <w:delText>д</w:delText>
        </w:r>
        <w:r w:rsidDel="001844D6">
          <w:rPr>
            <w:rFonts w:ascii="Droid Sans" w:hAnsi="Droid Sans"/>
            <w:lang w:val="ru-RU"/>
          </w:rPr>
          <w:delText>а</w:delText>
        </w:r>
        <w:r w:rsidDel="001844D6">
          <w:rPr>
            <w:rFonts w:ascii="Droid Sans" w:hAnsi="Droid Sans"/>
            <w:lang w:val="ru-RU"/>
          </w:rPr>
          <w:delText>н</w:delText>
        </w:r>
        <w:r w:rsidDel="001844D6">
          <w:rPr>
            <w:rFonts w:ascii="Droid Sans" w:hAnsi="Droid Sans"/>
            <w:lang w:val="ru-RU"/>
          </w:rPr>
          <w:delText>о</w:delText>
        </w:r>
        <w:r w:rsidDel="001844D6">
          <w:rPr>
            <w:rFonts w:ascii="Droid Sans" w:hAnsi="Droid Sans"/>
            <w:lang w:val="ru-RU"/>
          </w:rPr>
          <w:delText>,</w:delText>
        </w:r>
        <w:commentRangeEnd w:id="38"/>
        <w:r w:rsidDel="001844D6">
          <w:commentReference w:id="38"/>
        </w:r>
        <w:r w:rsidDel="001844D6">
          <w:rPr>
            <w:rFonts w:ascii="Droid Sans" w:hAnsi="Droid Sans"/>
            <w:lang w:val="ru-RU"/>
          </w:rPr>
          <w:delText xml:space="preserve"> </w:delText>
        </w:r>
        <w:r w:rsidDel="001844D6">
          <w:rPr>
            <w:rFonts w:ascii="Droid Sans" w:hAnsi="Droid Sans"/>
            <w:lang w:val="ru-RU"/>
          </w:rPr>
          <w:delText>э</w:delText>
        </w:r>
        <w:r w:rsidDel="001844D6">
          <w:rPr>
            <w:rFonts w:ascii="Droid Sans" w:hAnsi="Droid Sans"/>
            <w:lang w:val="ru-RU"/>
          </w:rPr>
          <w:delText>т</w:delText>
        </w:r>
        <w:r w:rsidDel="001844D6">
          <w:rPr>
            <w:rFonts w:ascii="Droid Sans" w:hAnsi="Droid Sans"/>
            <w:lang w:val="ru-RU"/>
          </w:rPr>
          <w:delText>о</w:delText>
        </w:r>
      </w:del>
      <w:ins w:id="41" w:author="Василий" w:date="2017-01-06T22:27:00Z">
        <w:r w:rsidR="001844D6">
          <w:rPr>
            <w:rFonts w:ascii="Droid Sans" w:hAnsi="Droid Sans"/>
            <w:lang w:val="ru-RU"/>
          </w:rPr>
          <w:t>Точно</w:t>
        </w:r>
      </w:ins>
      <w:del w:id="42" w:author="Василий" w:date="2017-01-06T22:26:00Z">
        <w:r w:rsidDel="001844D6">
          <w:rPr>
            <w:rFonts w:ascii="Droid Sans" w:hAnsi="Droid Sans"/>
            <w:lang w:val="ru-RU"/>
          </w:rPr>
          <w:delText xml:space="preserve"> </w:delText>
        </w:r>
        <w:r w:rsidDel="001844D6">
          <w:rPr>
            <w:rFonts w:ascii="Droid Sans" w:hAnsi="Droid Sans"/>
            <w:lang w:val="ru-RU"/>
          </w:rPr>
          <w:delText>т</w:delText>
        </w:r>
        <w:r w:rsidDel="001844D6">
          <w:rPr>
            <w:rFonts w:ascii="Droid Sans" w:hAnsi="Droid Sans"/>
            <w:lang w:val="ru-RU"/>
          </w:rPr>
          <w:delText>о</w:delText>
        </w:r>
        <w:r w:rsidDel="001844D6">
          <w:rPr>
            <w:rFonts w:ascii="Droid Sans" w:hAnsi="Droid Sans"/>
            <w:lang w:val="ru-RU"/>
          </w:rPr>
          <w:delText>ч</w:delText>
        </w:r>
        <w:r w:rsidDel="001844D6">
          <w:rPr>
            <w:rFonts w:ascii="Droid Sans" w:hAnsi="Droid Sans"/>
            <w:lang w:val="ru-RU"/>
          </w:rPr>
          <w:delText>н</w:delText>
        </w:r>
        <w:r w:rsidDel="001844D6">
          <w:rPr>
            <w:rFonts w:ascii="Droid Sans" w:hAnsi="Droid Sans"/>
            <w:lang w:val="ru-RU"/>
          </w:rPr>
          <w:delText>о</w:delText>
        </w:r>
      </w:del>
      <w:r>
        <w:rPr>
          <w:rFonts w:ascii="Droid Sans" w:hAnsi="Droid Sans"/>
          <w:lang w:val="ru-RU"/>
        </w:rPr>
        <w:t xml:space="preserve"> не зря</w:t>
      </w:r>
      <w:ins w:id="43" w:author="Василий" w:date="2017-01-06T22:32:00Z">
        <w:r w:rsidR="001844D6">
          <w:rPr>
            <w:rFonts w:ascii="Droid Sans" w:hAnsi="Droid Sans"/>
            <w:lang w:val="ru-RU"/>
          </w:rPr>
          <w:t>!</w:t>
        </w:r>
      </w:ins>
      <w:del w:id="44" w:author="Василий" w:date="2017-01-06T22:32:00Z">
        <w:r w:rsidDel="001844D6">
          <w:rPr>
            <w:rFonts w:ascii="Droid Sans" w:hAnsi="Droid Sans"/>
            <w:lang w:val="ru-RU"/>
          </w:rPr>
          <w:delText>.</w:delText>
        </w:r>
      </w:del>
      <w:r>
        <w:rPr>
          <w:rFonts w:ascii="Droid Sans" w:hAnsi="Droid Sans"/>
          <w:lang w:val="ru-RU"/>
        </w:rPr>
        <w:br/>
        <w:t>Закат и рассвет,</w:t>
      </w:r>
      <w:ins w:id="45" w:author="Василий" w:date="2017-01-06T22:27:00Z">
        <w:r w:rsidR="001844D6">
          <w:rPr>
            <w:rFonts w:ascii="Droid Sans" w:hAnsi="Droid Sans"/>
            <w:lang w:val="ru-RU"/>
          </w:rPr>
          <w:br/>
          <w:t>И</w:t>
        </w:r>
      </w:ins>
      <w:del w:id="46" w:author="Василий" w:date="2017-01-06T22:27:00Z">
        <w:r w:rsidDel="001844D6">
          <w:rPr>
            <w:rFonts w:ascii="Droid Sans" w:hAnsi="Droid Sans"/>
            <w:lang w:val="ru-RU"/>
          </w:rPr>
          <w:delText xml:space="preserve"> </w:delText>
        </w:r>
        <w:r w:rsidDel="001844D6">
          <w:rPr>
            <w:rFonts w:ascii="Droid Sans" w:hAnsi="Droid Sans"/>
            <w:lang w:val="ru-RU"/>
          </w:rPr>
          <w:delText>и</w:delText>
        </w:r>
      </w:del>
      <w:r>
        <w:rPr>
          <w:rFonts w:ascii="Droid Sans" w:hAnsi="Droid Sans"/>
          <w:lang w:val="ru-RU"/>
        </w:rPr>
        <w:t xml:space="preserve"> большая Земля.</w:t>
      </w:r>
    </w:p>
    <w:p w:rsidR="004248E4" w:rsidRPr="00873075" w:rsidRDefault="002D4015">
      <w:pPr>
        <w:spacing w:before="170"/>
        <w:rPr>
          <w:lang w:val="ru-RU"/>
        </w:rPr>
      </w:pPr>
      <w:del w:id="47" w:author="Василий" w:date="2017-01-06T22:32:00Z">
        <w:r w:rsidDel="001844D6">
          <w:rPr>
            <w:rFonts w:ascii="Droid Sans" w:hAnsi="Droid Sans"/>
            <w:lang w:val="ru-RU"/>
          </w:rPr>
          <w:br/>
        </w:r>
      </w:del>
      <w:r>
        <w:rPr>
          <w:rFonts w:ascii="Droid Sans" w:hAnsi="Droid Sans"/>
          <w:lang w:val="ru-RU"/>
        </w:rPr>
        <w:t>Пусть жизнь на земле</w:t>
      </w:r>
      <w:r>
        <w:rPr>
          <w:rFonts w:ascii="Droid Sans" w:hAnsi="Droid Sans"/>
          <w:u w:val="single"/>
          <w:lang w:val="ru-RU"/>
        </w:rPr>
        <w:t>,</w:t>
      </w:r>
      <w:ins w:id="48" w:author="Василий" w:date="2017-01-06T22:27:00Z">
        <w:r w:rsidR="001844D6">
          <w:rPr>
            <w:rFonts w:ascii="Droid Sans" w:hAnsi="Droid Sans"/>
            <w:u w:val="single"/>
            <w:lang w:val="ru-RU"/>
          </w:rPr>
          <w:br/>
        </w:r>
      </w:ins>
      <w:del w:id="49" w:author="Василий" w:date="2017-01-06T22:27:00Z">
        <w:r w:rsidDel="001844D6">
          <w:rPr>
            <w:rFonts w:ascii="Droid Sans" w:hAnsi="Droid Sans"/>
            <w:u w:val="single"/>
            <w:lang w:val="ru-RU"/>
          </w:rPr>
          <w:delText xml:space="preserve"> </w:delText>
        </w:r>
        <w:r w:rsidDel="001844D6">
          <w:rPr>
            <w:rFonts w:ascii="Droid Sans" w:hAnsi="Droid Sans"/>
            <w:u w:val="single"/>
            <w:lang w:val="ru-RU"/>
          </w:rPr>
          <w:delText>б</w:delText>
        </w:r>
      </w:del>
      <w:del w:id="50" w:author="Василий" w:date="2017-01-06T22:28:00Z">
        <w:r w:rsidDel="001844D6">
          <w:rPr>
            <w:rFonts w:ascii="Droid Sans" w:hAnsi="Droid Sans"/>
            <w:u w:val="single"/>
            <w:lang w:val="ru-RU"/>
          </w:rPr>
          <w:delText>удет</w:delText>
        </w:r>
      </w:del>
      <w:ins w:id="51" w:author="Василий" w:date="2017-01-06T22:28:00Z">
        <w:r w:rsidR="001844D6">
          <w:rPr>
            <w:rFonts w:ascii="Droid Sans" w:hAnsi="Droid Sans"/>
            <w:u w:val="single"/>
            <w:lang w:val="ru-RU"/>
          </w:rPr>
          <w:t>Буд</w:t>
        </w:r>
        <w:r w:rsidR="001844D6">
          <w:rPr>
            <w:rFonts w:ascii="Droid Sans" w:hAnsi="Droid Sans" w:hint="eastAsia"/>
            <w:u w:val="single"/>
            <w:lang w:val="ru-RU"/>
          </w:rPr>
          <w:t>ет</w:t>
        </w:r>
      </w:ins>
      <w:r>
        <w:rPr>
          <w:rFonts w:ascii="Droid Sans" w:hAnsi="Droid Sans"/>
          <w:u w:val="single"/>
          <w:lang w:val="ru-RU"/>
        </w:rPr>
        <w:t xml:space="preserve"> вечной</w:t>
      </w:r>
      <w:ins w:id="52" w:author="Василий" w:date="2017-01-06T22:27:00Z">
        <w:r w:rsidR="001844D6">
          <w:rPr>
            <w:rFonts w:ascii="Droid Sans" w:hAnsi="Droid Sans"/>
            <w:u w:val="single"/>
            <w:lang w:val="ru-RU"/>
          </w:rPr>
          <w:t>!</w:t>
        </w:r>
      </w:ins>
      <w:del w:id="53" w:author="Василий" w:date="2017-01-06T22:27:00Z">
        <w:r w:rsidDel="001844D6">
          <w:rPr>
            <w:rFonts w:ascii="Droid Sans" w:hAnsi="Droid Sans"/>
            <w:u w:val="single"/>
            <w:lang w:val="ru-RU"/>
          </w:rPr>
          <w:delText>,</w:delText>
        </w:r>
      </w:del>
      <w:r>
        <w:rPr>
          <w:rFonts w:ascii="Droid Sans" w:hAnsi="Droid Sans"/>
          <w:u w:val="single"/>
          <w:lang w:val="ru-RU"/>
        </w:rPr>
        <w:br/>
        <w:t>По кругу</w:t>
      </w:r>
      <w:ins w:id="54" w:author="Василий" w:date="2017-01-06T22:33:00Z">
        <w:r w:rsidR="001844D6">
          <w:rPr>
            <w:rFonts w:ascii="Droid Sans" w:hAnsi="Droid Sans"/>
            <w:u w:val="single"/>
            <w:lang w:val="ru-RU"/>
          </w:rPr>
          <w:br/>
        </w:r>
      </w:ins>
      <w:del w:id="55" w:author="Василий" w:date="2017-01-06T22:33:00Z">
        <w:r w:rsidDel="001844D6">
          <w:rPr>
            <w:rFonts w:ascii="Droid Sans" w:hAnsi="Droid Sans"/>
            <w:u w:val="single"/>
            <w:lang w:val="ru-RU"/>
          </w:rPr>
          <w:delText xml:space="preserve"> </w:delText>
        </w:r>
      </w:del>
      <w:ins w:id="56" w:author="Василий" w:date="2017-01-06T22:33:00Z">
        <w:r w:rsidR="001844D6">
          <w:rPr>
            <w:rFonts w:ascii="Droid Sans" w:hAnsi="Droid Sans"/>
            <w:u w:val="single"/>
            <w:lang w:val="ru-RU"/>
          </w:rPr>
          <w:t>И</w:t>
        </w:r>
      </w:ins>
      <w:del w:id="57" w:author="Василий" w:date="2017-01-06T22:33:00Z">
        <w:r w:rsidDel="001844D6">
          <w:rPr>
            <w:rFonts w:ascii="Droid Sans" w:hAnsi="Droid Sans"/>
            <w:u w:val="single"/>
            <w:lang w:val="ru-RU"/>
          </w:rPr>
          <w:delText>и</w:delText>
        </w:r>
      </w:del>
      <w:r>
        <w:rPr>
          <w:rFonts w:ascii="Droid Sans" w:hAnsi="Droid Sans"/>
          <w:u w:val="single"/>
          <w:lang w:val="ru-RU"/>
        </w:rPr>
        <w:t>дё</w:t>
      </w:r>
      <w:ins w:id="58" w:author="Василий" w:date="2017-01-06T22:29:00Z">
        <w:r w:rsidR="001844D6">
          <w:rPr>
            <w:rFonts w:ascii="Droid Sans" w:hAnsi="Droid Sans"/>
            <w:u w:val="single"/>
            <w:lang w:val="ru-RU"/>
          </w:rPr>
          <w:t>т</w:t>
        </w:r>
      </w:ins>
      <w:ins w:id="59" w:author="Василий" w:date="2017-01-06T22:33:00Z">
        <w:r w:rsidR="001844D6">
          <w:rPr>
            <w:rFonts w:ascii="Droid Sans" w:hAnsi="Droid Sans"/>
            <w:u w:val="single"/>
            <w:lang w:val="ru-RU"/>
          </w:rPr>
          <w:t xml:space="preserve"> </w:t>
        </w:r>
      </w:ins>
      <w:del w:id="60" w:author="Василий" w:date="2017-01-06T22:29:00Z">
        <w:r w:rsidDel="001844D6">
          <w:rPr>
            <w:rFonts w:ascii="Droid Sans" w:hAnsi="Droid Sans"/>
            <w:u w:val="single"/>
            <w:lang w:val="ru-RU"/>
          </w:rPr>
          <w:delText>т</w:delText>
        </w:r>
      </w:del>
      <w:ins w:id="61" w:author="Василий" w:date="2017-01-06T22:33:00Z">
        <w:r w:rsidR="001844D6">
          <w:rPr>
            <w:rFonts w:ascii="Droid Sans" w:hAnsi="Droid Sans"/>
            <w:u w:val="single"/>
            <w:lang w:val="ru-RU"/>
          </w:rPr>
          <w:t>б</w:t>
        </w:r>
      </w:ins>
      <w:del w:id="62" w:author="Василий" w:date="2017-01-06T22:27:00Z">
        <w:r w:rsidDel="001844D6">
          <w:rPr>
            <w:rFonts w:ascii="Droid Sans" w:hAnsi="Droid Sans"/>
            <w:u w:val="single"/>
            <w:lang w:val="ru-RU"/>
          </w:rPr>
          <w:delText xml:space="preserve"> </w:delText>
        </w:r>
        <w:r w:rsidDel="001844D6">
          <w:rPr>
            <w:rFonts w:ascii="Droid Sans" w:hAnsi="Droid Sans"/>
            <w:u w:val="single"/>
            <w:lang w:val="ru-RU"/>
          </w:rPr>
          <w:delText>б</w:delText>
        </w:r>
      </w:del>
      <w:r>
        <w:rPr>
          <w:rFonts w:ascii="Droid Sans" w:hAnsi="Droid Sans"/>
          <w:u w:val="single"/>
          <w:lang w:val="ru-RU"/>
        </w:rPr>
        <w:t>есконечно!</w:t>
      </w:r>
      <w:bookmarkStart w:id="63" w:name="_GoBack"/>
      <w:bookmarkEnd w:id="63"/>
    </w:p>
    <w:sectPr w:rsidR="004248E4" w:rsidRPr="00873075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8" w:author="serega devyatkin" w:date="2016-11-25T00:03:00Z" w:initials="sd">
    <w:p w:rsidR="004248E4" w:rsidRPr="00873075" w:rsidRDefault="002D4015">
      <w:pPr>
        <w:rPr>
          <w:lang w:val="ru-RU"/>
        </w:rPr>
      </w:pPr>
      <w:r>
        <w:rPr>
          <w:sz w:val="20"/>
          <w:lang w:val="ru-RU"/>
        </w:rPr>
        <w:t>Кому дано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altName w:val="Times New Roman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8E4"/>
    <w:rsid w:val="001844D6"/>
    <w:rsid w:val="002D4015"/>
    <w:rsid w:val="004248E4"/>
    <w:rsid w:val="0087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annotation text"/>
    <w:basedOn w:val="a"/>
    <w:link w:val="a7"/>
    <w:uiPriority w:val="99"/>
    <w:semiHidden/>
    <w:unhideWhenUsed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87307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730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annotation text"/>
    <w:basedOn w:val="a"/>
    <w:link w:val="a7"/>
    <w:uiPriority w:val="99"/>
    <w:semiHidden/>
    <w:unhideWhenUsed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87307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730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7</cp:revision>
  <dcterms:created xsi:type="dcterms:W3CDTF">2015-02-27T04:48:00Z</dcterms:created>
  <dcterms:modified xsi:type="dcterms:W3CDTF">2017-01-06T18:34:00Z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