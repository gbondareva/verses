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Очень взрослый стал Андрюшка,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Даже стало видно брюшко.</w:t>
      </w:r>
    </w:p>
    <w:p w:rsidR="00813281" w:rsidRDefault="00943205">
      <w:pPr>
        <w:widowControl w:val="0"/>
        <w:rPr>
          <w:sz w:val="28"/>
          <w:szCs w:val="28"/>
        </w:rPr>
      </w:pPr>
      <w:commentRangeStart w:id="0"/>
      <w:r>
        <w:rPr>
          <w:sz w:val="28"/>
          <w:szCs w:val="28"/>
        </w:rPr>
        <w:t>Кучеряв он и красив</w:t>
      </w:r>
      <w:ins w:id="1" w:author="Василий" w:date="2014-12-03T23:35:00Z">
        <w:r>
          <w:rPr>
            <w:sz w:val="28"/>
            <w:szCs w:val="28"/>
          </w:rPr>
          <w:t>,</w:t>
        </w:r>
      </w:ins>
      <w:bookmarkStart w:id="2" w:name="_GoBack"/>
      <w:bookmarkEnd w:id="2"/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 девчонками любим.</w:t>
      </w:r>
      <w:commentRangeEnd w:id="0"/>
      <w:r>
        <w:rPr>
          <w:sz w:val="28"/>
          <w:szCs w:val="28"/>
        </w:rPr>
        <w:commentReference w:id="0"/>
      </w:r>
    </w:p>
    <w:p w:rsidR="00813281" w:rsidRDefault="00813281">
      <w:pPr>
        <w:widowControl w:val="0"/>
        <w:rPr>
          <w:sz w:val="28"/>
          <w:szCs w:val="28"/>
        </w:rPr>
      </w:pP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Желаю путь, чтоб был твой долог!</w:t>
      </w:r>
    </w:p>
    <w:p w:rsidR="00813281" w:rsidRDefault="00943205">
      <w:pPr>
        <w:widowControl w:val="0"/>
        <w:rPr>
          <w:sz w:val="28"/>
          <w:szCs w:val="28"/>
        </w:rPr>
      </w:pPr>
      <w:del w:id="3" w:author="serega  " w:date="2014-11-28T14:40:00Z">
        <w:r>
          <w:rPr>
            <w:sz w:val="28"/>
            <w:szCs w:val="28"/>
          </w:rPr>
          <w:delText>Может б</w:delText>
        </w:r>
      </w:del>
      <w:ins w:id="4" w:author="serega  " w:date="2014-11-28T14:40:00Z">
        <w:r>
          <w:rPr>
            <w:sz w:val="28"/>
            <w:szCs w:val="28"/>
          </w:rPr>
          <w:t>Б</w:t>
        </w:r>
      </w:ins>
      <w:r>
        <w:rPr>
          <w:sz w:val="28"/>
          <w:szCs w:val="28"/>
        </w:rPr>
        <w:t>ыть</w:t>
      </w:r>
      <w:ins w:id="5" w:author="serega  " w:date="2014-11-28T14:40:00Z">
        <w:r>
          <w:rPr>
            <w:sz w:val="28"/>
            <w:szCs w:val="28"/>
          </w:rPr>
          <w:t xml:space="preserve"> может</w:t>
        </w:r>
      </w:ins>
      <w:r>
        <w:rPr>
          <w:sz w:val="28"/>
          <w:szCs w:val="28"/>
        </w:rPr>
        <w:t>, будешь ты геолог,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Иль председатель, иль доцент,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А может просто </w:t>
      </w:r>
      <w:proofErr w:type="gramStart"/>
      <w:ins w:id="6" w:author="serega  " w:date="2014-11-28T14:40:00Z">
        <w:r>
          <w:rPr>
            <w:sz w:val="28"/>
            <w:szCs w:val="28"/>
          </w:rPr>
          <w:t>П</w:t>
        </w:r>
      </w:ins>
      <w:proofErr w:type="gramEnd"/>
      <w:del w:id="7" w:author="serega  " w:date="2014-11-28T14:40:00Z">
        <w:r>
          <w:rPr>
            <w:sz w:val="28"/>
            <w:szCs w:val="28"/>
          </w:rPr>
          <w:delText>п</w:delText>
        </w:r>
      </w:del>
      <w:r>
        <w:rPr>
          <w:sz w:val="28"/>
          <w:szCs w:val="28"/>
        </w:rPr>
        <w:t>резидент!</w:t>
      </w:r>
    </w:p>
    <w:p w:rsidR="00813281" w:rsidRDefault="00813281">
      <w:pPr>
        <w:widowControl w:val="0"/>
        <w:rPr>
          <w:sz w:val="28"/>
          <w:szCs w:val="28"/>
        </w:rPr>
      </w:pP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Привычки вредные забудь,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Они</w:t>
      </w:r>
      <w:r>
        <w:rPr>
          <w:sz w:val="28"/>
          <w:szCs w:val="28"/>
        </w:rPr>
        <w:t xml:space="preserve"> здоровье отнимают.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На них не надо спину гнуть,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Они бюджет наш истощают.</w:t>
      </w:r>
    </w:p>
    <w:p w:rsidR="00813281" w:rsidRDefault="00813281">
      <w:pPr>
        <w:widowControl w:val="0"/>
        <w:rPr>
          <w:sz w:val="28"/>
          <w:szCs w:val="28"/>
        </w:rPr>
      </w:pP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Люби себя и всех, кто рядом,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Тогда в душе будет отрада.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Не обижайся, не </w:t>
      </w:r>
      <w:proofErr w:type="gramStart"/>
      <w:r>
        <w:rPr>
          <w:sz w:val="28"/>
          <w:szCs w:val="28"/>
        </w:rPr>
        <w:t>тужи</w:t>
      </w:r>
      <w:proofErr w:type="gramEnd"/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 будет долгой твоя жизнь.</w:t>
      </w:r>
    </w:p>
    <w:p w:rsidR="00813281" w:rsidRDefault="00813281">
      <w:pPr>
        <w:widowControl w:val="0"/>
        <w:rPr>
          <w:sz w:val="28"/>
          <w:szCs w:val="28"/>
        </w:rPr>
      </w:pP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Ещё хочу я пожелать,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Чтобы ты чтил отца и мать.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Главней людей на свете нет,</w:t>
      </w:r>
    </w:p>
    <w:p w:rsidR="00813281" w:rsidRDefault="00943205">
      <w:pPr>
        <w:widowControl w:val="0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>х не придумал ещё свет!</w:t>
      </w:r>
    </w:p>
    <w:p w:rsidR="00813281" w:rsidRDefault="00813281">
      <w:pPr>
        <w:widowControl w:val="0"/>
      </w:pPr>
    </w:p>
    <w:sectPr w:rsidR="00813281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4-11-28T14:40:00Z" w:initials="">
    <w:p w:rsidR="00000000" w:rsidRDefault="00943205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813281"/>
    <w:rsid w:val="00813281"/>
    <w:rsid w:val="009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F0B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4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43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456</Characters>
  <Application>Microsoft Office Word</Application>
  <DocSecurity>0</DocSecurity>
  <Lines>3</Lines>
  <Paragraphs>1</Paragraphs>
  <ScaleCrop>false</ScaleCrop>
  <Company>Krokoz™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2014-10-29T05:14:00Z</dcterms:created>
  <dcterms:modified xsi:type="dcterms:W3CDTF">2014-12-03T19:37:00Z</dcterms:modified>
  <dc:language>ru-RU</dc:language>
</cp:coreProperties>
</file>