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16" w:rsidRDefault="00A32202">
      <w:pPr>
        <w:rPr>
          <w:del w:id="0" w:author="Василий" w:date="2016-01-31T13:34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t>Нам</w:t>
      </w:r>
      <w:ins w:id="1" w:author="Василий" w:date="2016-01-31T13:33:00Z">
        <w:r>
          <w:rPr>
            <w:sz w:val="28"/>
            <w:szCs w:val="28"/>
          </w:rPr>
          <w:t xml:space="preserve"> бабуля рассказала,</w:t>
        </w:r>
      </w:ins>
      <w:r>
        <w:rPr>
          <w:sz w:val="28"/>
          <w:szCs w:val="28"/>
        </w:rPr>
        <w:br/>
      </w:r>
      <w:ins w:id="2" w:author="Василий" w:date="2016-01-31T13:33:00Z">
        <w:r>
          <w:rPr>
            <w:sz w:val="28"/>
            <w:szCs w:val="28"/>
          </w:rPr>
          <w:t>О судьбе своей немало</w:t>
        </w:r>
      </w:ins>
      <w:ins w:id="3" w:author="Василий" w:date="2017-01-05T23:17:00Z">
        <w:r>
          <w:rPr>
            <w:sz w:val="28"/>
            <w:szCs w:val="28"/>
          </w:rPr>
          <w:t>.</w:t>
        </w:r>
      </w:ins>
      <w:del w:id="4" w:author="Василий" w:date="2016-01-31T13:33:00Z">
        <w: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</w:rPr>
          <w:delText>Мне бабуля рассказала,</w:delText>
        </w:r>
      </w:del>
    </w:p>
    <w:p w:rsidR="00875916" w:rsidRDefault="00A32202">
      <w:del w:id="5" w:author="Василий" w:date="2016-01-31T13:33:00Z">
        <w:r>
          <w:rPr>
            <w:rFonts w:asciiTheme="majorHAnsi" w:eastAsiaTheme="majorEastAsia" w:hAnsiTheme="majorHAnsi" w:cstheme="majorBidi"/>
            <w:color w:val="4F81BD" w:themeColor="accent1"/>
            <w:sz w:val="28"/>
            <w:szCs w:val="28"/>
          </w:rPr>
          <w:delText>О судьбе своей немало</w:delText>
        </w:r>
      </w:del>
      <w: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  <w:br/>
      </w:r>
      <w:r>
        <w:rPr>
          <w:sz w:val="28"/>
          <w:szCs w:val="28"/>
        </w:rPr>
        <w:t>Начинала каждый раз,</w:t>
      </w:r>
      <w:r>
        <w:rPr>
          <w:sz w:val="28"/>
          <w:szCs w:val="28"/>
        </w:rPr>
        <w:br/>
        <w:t>Да с пословицы рассказ:</w:t>
      </w:r>
    </w:p>
    <w:p w:rsidR="00CE0FC0" w:rsidRDefault="00A32202">
      <w:pPr>
        <w:rPr>
          <w:sz w:val="28"/>
          <w:szCs w:val="28"/>
        </w:rPr>
      </w:pPr>
      <w:r>
        <w:rPr>
          <w:sz w:val="28"/>
          <w:szCs w:val="28"/>
        </w:rPr>
        <w:t xml:space="preserve">«Жизнь прожить </w:t>
      </w:r>
      <w:bookmarkStart w:id="6" w:name="__DdeLink__311_1928258390"/>
      <w:bookmarkEnd w:id="6"/>
      <w:r>
        <w:rPr>
          <w:sz w:val="28"/>
          <w:szCs w:val="28"/>
        </w:rPr>
        <w:t>–</w:t>
      </w:r>
      <w:r>
        <w:rPr>
          <w:sz w:val="28"/>
          <w:szCs w:val="28"/>
        </w:rPr>
        <w:br/>
        <w:t>Не поле перейти.</w:t>
      </w:r>
      <w:r>
        <w:rPr>
          <w:sz w:val="28"/>
          <w:szCs w:val="28"/>
        </w:rPr>
        <w:br/>
        <w:t>Много трудностей</w:t>
      </w:r>
      <w:r w:rsidR="007E7ECF">
        <w:rPr>
          <w:sz w:val="28"/>
          <w:szCs w:val="28"/>
        </w:rPr>
        <w:t>,</w:t>
      </w:r>
      <w:del w:id="7" w:author="Василий" w:date="2017-01-05T23:17:00Z">
        <w:r w:rsidDel="00A32202">
          <w:rPr>
            <w:sz w:val="28"/>
            <w:szCs w:val="28"/>
          </w:rPr>
          <w:delText>,</w:delText>
        </w:r>
      </w:del>
      <w:r w:rsidR="00CE0FC0">
        <w:rPr>
          <w:sz w:val="28"/>
          <w:szCs w:val="28"/>
        </w:rPr>
        <w:br/>
        <w:t>Встречается в пути.</w:t>
      </w:r>
    </w:p>
    <w:p w:rsidR="00CE0FC0" w:rsidRDefault="00CE0FC0">
      <w:pPr>
        <w:rPr>
          <w:sz w:val="28"/>
          <w:szCs w:val="28"/>
        </w:rPr>
      </w:pPr>
      <w:r>
        <w:rPr>
          <w:sz w:val="28"/>
          <w:szCs w:val="28"/>
        </w:rPr>
        <w:t>Рано познала голод и холод,</w:t>
      </w:r>
      <w:r w:rsidR="00A32202">
        <w:rPr>
          <w:sz w:val="28"/>
          <w:szCs w:val="28"/>
        </w:rPr>
        <w:br/>
      </w:r>
      <w:r w:rsidR="00145559">
        <w:rPr>
          <w:sz w:val="28"/>
          <w:szCs w:val="28"/>
        </w:rPr>
        <w:t>В бедной семье родилась.</w:t>
      </w:r>
      <w:r>
        <w:rPr>
          <w:sz w:val="28"/>
          <w:szCs w:val="28"/>
        </w:rPr>
        <w:br/>
        <w:t>Даже прислугой в богатой семье,</w:t>
      </w:r>
      <w:r w:rsidR="007E7ECF">
        <w:rPr>
          <w:sz w:val="28"/>
          <w:szCs w:val="28"/>
        </w:rPr>
        <w:br/>
      </w:r>
      <w:r>
        <w:rPr>
          <w:sz w:val="28"/>
          <w:szCs w:val="28"/>
        </w:rPr>
        <w:t>В детстве работать пришлось.</w:t>
      </w:r>
    </w:p>
    <w:p w:rsidR="00875916" w:rsidRDefault="00A32202">
      <w:pPr>
        <w:rPr>
          <w:sz w:val="28"/>
          <w:szCs w:val="28"/>
        </w:rPr>
      </w:pPr>
      <w:r>
        <w:rPr>
          <w:sz w:val="28"/>
          <w:szCs w:val="28"/>
        </w:rPr>
        <w:t>А когда семейной стала,</w:t>
      </w:r>
      <w:r>
        <w:rPr>
          <w:sz w:val="28"/>
          <w:szCs w:val="28"/>
        </w:rPr>
        <w:br/>
        <w:t xml:space="preserve">Кучу деток </w:t>
      </w:r>
      <w:proofErr w:type="gramStart"/>
      <w:r>
        <w:rPr>
          <w:sz w:val="28"/>
          <w:szCs w:val="28"/>
        </w:rPr>
        <w:t>нарожала</w:t>
      </w:r>
      <w:proofErr w:type="gramEnd"/>
      <w:ins w:id="8" w:author="Василий" w:date="2017-01-05T23:20:00Z">
        <w:r>
          <w:rPr>
            <w:sz w:val="28"/>
            <w:szCs w:val="28"/>
          </w:rPr>
          <w:t>,</w:t>
        </w:r>
      </w:ins>
      <w:del w:id="9" w:author="Василий" w:date="2017-01-05T23:20:00Z">
        <w:r w:rsidDel="00A32202">
          <w:rPr>
            <w:sz w:val="28"/>
            <w:szCs w:val="28"/>
          </w:rPr>
          <w:delText>.</w:delText>
        </w:r>
      </w:del>
      <w:r>
        <w:rPr>
          <w:sz w:val="28"/>
          <w:szCs w:val="28"/>
        </w:rPr>
        <w:br/>
        <w:t>Но нагрянула война</w:t>
      </w:r>
      <w:ins w:id="10" w:author="Василий" w:date="2017-01-05T23:21:00Z">
        <w:r>
          <w:rPr>
            <w:sz w:val="28"/>
            <w:szCs w:val="28"/>
          </w:rPr>
          <w:t>,</w:t>
        </w:r>
      </w:ins>
      <w:del w:id="11" w:author="Василий" w:date="2017-01-05T23:20:00Z">
        <w:r w:rsidDel="00A32202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И осталась я одна.</w:t>
      </w:r>
    </w:p>
    <w:p w:rsidR="00875916" w:rsidRDefault="00A32202">
      <w:pPr>
        <w:rPr>
          <w:sz w:val="28"/>
          <w:szCs w:val="28"/>
        </w:rPr>
      </w:pPr>
      <w:r>
        <w:rPr>
          <w:sz w:val="28"/>
          <w:szCs w:val="28"/>
        </w:rPr>
        <w:t>С фронта редко вести получала,</w:t>
      </w:r>
      <w:r>
        <w:rPr>
          <w:sz w:val="28"/>
          <w:szCs w:val="28"/>
        </w:rPr>
        <w:br/>
        <w:t>Письма все слезами заливала.</w:t>
      </w:r>
      <w:r>
        <w:rPr>
          <w:sz w:val="28"/>
          <w:szCs w:val="28"/>
        </w:rPr>
        <w:br/>
        <w:t xml:space="preserve">Было трудно, больно </w:t>
      </w:r>
      <w:r w:rsidR="00CE0FC0">
        <w:rPr>
          <w:sz w:val="28"/>
          <w:szCs w:val="28"/>
        </w:rPr>
        <w:t>и обидно,</w:t>
      </w:r>
      <w:r w:rsidR="00CE0FC0">
        <w:rPr>
          <w:sz w:val="28"/>
          <w:szCs w:val="28"/>
        </w:rPr>
        <w:br/>
        <w:t>А конца войны совсем</w:t>
      </w:r>
      <w:r>
        <w:rPr>
          <w:sz w:val="28"/>
          <w:szCs w:val="28"/>
        </w:rPr>
        <w:t xml:space="preserve"> не видно.</w:t>
      </w:r>
    </w:p>
    <w:p w:rsidR="00875916" w:rsidRDefault="00A32202">
      <w:r>
        <w:rPr>
          <w:sz w:val="28"/>
          <w:szCs w:val="28"/>
        </w:rPr>
        <w:t>Тут пришла нам «похоронка» в дом,</w:t>
      </w:r>
      <w:r>
        <w:rPr>
          <w:sz w:val="28"/>
          <w:szCs w:val="28"/>
        </w:rPr>
        <w:br/>
        <w:t>Муж погиб в сраженье под Орлом.</w:t>
      </w:r>
      <w:r>
        <w:rPr>
          <w:sz w:val="28"/>
          <w:szCs w:val="28"/>
        </w:rPr>
        <w:br/>
        <w:t>Семь детей чтоб на ноги поднять,</w:t>
      </w:r>
      <w:r>
        <w:rPr>
          <w:sz w:val="28"/>
          <w:szCs w:val="28"/>
        </w:rPr>
        <w:br/>
        <w:t>Нужно было как-то устоять.</w:t>
      </w:r>
    </w:p>
    <w:p w:rsidR="00875916" w:rsidRDefault="00A32202">
      <w:pPr>
        <w:rPr>
          <w:sz w:val="28"/>
          <w:szCs w:val="28"/>
        </w:rPr>
      </w:pPr>
      <w:bookmarkStart w:id="12" w:name="_GoBack"/>
      <w:bookmarkEnd w:id="12"/>
      <w:r>
        <w:rPr>
          <w:sz w:val="28"/>
          <w:szCs w:val="28"/>
        </w:rPr>
        <w:t>Поседела рано, как старушка,</w:t>
      </w:r>
      <w:r>
        <w:rPr>
          <w:sz w:val="28"/>
          <w:szCs w:val="28"/>
        </w:rPr>
        <w:br/>
        <w:t>На лице морщинки залегли.</w:t>
      </w:r>
      <w:r>
        <w:rPr>
          <w:sz w:val="28"/>
          <w:szCs w:val="28"/>
        </w:rPr>
        <w:br/>
        <w:t xml:space="preserve">И в </w:t>
      </w:r>
      <w:proofErr w:type="gramStart"/>
      <w:r>
        <w:rPr>
          <w:sz w:val="28"/>
          <w:szCs w:val="28"/>
        </w:rPr>
        <w:t>подмогу</w:t>
      </w:r>
      <w:proofErr w:type="gramEnd"/>
      <w:r>
        <w:rPr>
          <w:sz w:val="28"/>
          <w:szCs w:val="28"/>
        </w:rPr>
        <w:t>, костыли да клюшка,</w:t>
      </w:r>
      <w:r>
        <w:rPr>
          <w:sz w:val="28"/>
          <w:szCs w:val="28"/>
        </w:rPr>
        <w:br/>
        <w:t>Жизнь осилить, как-то помогли».</w:t>
      </w:r>
    </w:p>
    <w:p w:rsidR="00875916" w:rsidRDefault="00A32202">
      <w:r>
        <w:rPr>
          <w:sz w:val="28"/>
          <w:szCs w:val="28"/>
        </w:rPr>
        <w:t>Мы сейчас с годами понимаем,</w:t>
      </w:r>
      <w:r>
        <w:rPr>
          <w:sz w:val="28"/>
          <w:szCs w:val="28"/>
        </w:rPr>
        <w:br/>
        <w:t>Сколько трудностей ей одолеть пришлось.</w:t>
      </w:r>
      <w:r>
        <w:rPr>
          <w:sz w:val="28"/>
          <w:szCs w:val="28"/>
        </w:rPr>
        <w:br/>
        <w:t>Поле-то пройти – ещё полдела,</w:t>
      </w:r>
      <w:r>
        <w:rPr>
          <w:sz w:val="28"/>
          <w:szCs w:val="28"/>
        </w:rPr>
        <w:br/>
        <w:t>Жизнь прожить, вот так, ей довелось.</w:t>
      </w:r>
    </w:p>
    <w:p w:rsidR="00875916" w:rsidRDefault="00875916"/>
    <w:sectPr w:rsidR="0087591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Philosopher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5916"/>
    <w:rsid w:val="00145559"/>
    <w:rsid w:val="007E7ECF"/>
    <w:rsid w:val="00875916"/>
    <w:rsid w:val="00A32202"/>
    <w:rsid w:val="00CE0FC0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paragraph" w:styleId="2">
    <w:name w:val="heading 2"/>
    <w:basedOn w:val="a"/>
    <w:uiPriority w:val="9"/>
    <w:unhideWhenUsed/>
    <w:qFormat/>
    <w:rsid w:val="00FE6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FE6727"/>
    <w:rPr>
      <w:rFonts w:ascii="Tahoma" w:hAnsi="Tahoma" w:cs="Tahoma"/>
      <w:color w:val="00000A"/>
      <w:sz w:val="16"/>
      <w:szCs w:val="16"/>
    </w:rPr>
  </w:style>
  <w:style w:type="character" w:customStyle="1" w:styleId="20">
    <w:name w:val="Заголовок 2 Знак"/>
    <w:basedOn w:val="a0"/>
    <w:link w:val="20"/>
    <w:uiPriority w:val="9"/>
    <w:qFormat/>
    <w:rsid w:val="00FE6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FE67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12</cp:revision>
  <dcterms:created xsi:type="dcterms:W3CDTF">2015-01-06T13:25:00Z</dcterms:created>
  <dcterms:modified xsi:type="dcterms:W3CDTF">2017-01-05T20:03:00Z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