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Вышивала икону и пела,</w:t>
        <w:br/>
        <w:t>Потихоньку молитву свою.</w:t>
        <w:br/>
        <w:t>Много в жизни чего не любила,</w:t>
        <w:br/>
        <w:t>А вот Бога всегда я люблю.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В храм войдёшь, обо всём позабудешь,</w:t>
        <w:br/>
        <w:t>Здесь иная среда бытия.</w:t>
        <w:br/>
        <w:t>Бог един, а святых ликов много,</w:t>
        <w:br/>
        <w:t>Иногда прихожу к ним и я.</w:t>
      </w:r>
    </w:p>
    <w:p>
      <w:pPr>
        <w:pStyle w:val="Normal"/>
        <w:rPr/>
      </w:pPr>
      <w:r>
        <w:rPr/>
        <w:t>Здесь спокойно, и громко читает,</w:t>
        <w:br/>
        <w:t>Настоятель молитву свою.</w:t>
        <w:br/>
        <w:t>Через сердце людей пропускает</w:t>
        <w:br/>
      </w:r>
      <w:commentRangeStart w:id="1"/>
      <w:r>
        <w:rPr/>
        <w:t>Слава Аллилуйя.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Причащаются люди в</w:t>
      </w:r>
      <w:ins w:id="0" w:author="serega " w:date="2016-09-29T16:48:00Z">
        <w:r>
          <w:rPr/>
          <w:t>о</w:t>
        </w:r>
      </w:ins>
      <w:r>
        <w:rPr/>
        <w:t xml:space="preserve"> храме,</w:t>
        <w:br/>
        <w:t xml:space="preserve">Очищаясь от </w:t>
      </w:r>
      <w:commentRangeStart w:id="2"/>
      <w:r>
        <w:rPr/>
        <w:t>тяжких</w:t>
      </w:r>
      <w:r>
        <w:rPr/>
      </w:r>
      <w:commentRangeEnd w:id="2"/>
      <w:r>
        <w:commentReference w:id="2"/>
      </w:r>
      <w:r>
        <w:rPr/>
        <w:t xml:space="preserve"> грехов.</w:t>
        <w:br/>
        <w:t>Исповедуясь, скажут всю правду,</w:t>
        <w:br/>
        <w:t>И Господь отпустить им готов.</w:t>
      </w:r>
    </w:p>
    <w:p>
      <w:pPr>
        <w:pStyle w:val="Normal"/>
        <w:rPr/>
      </w:pPr>
      <w:r>
        <w:rPr/>
        <w:t>На подсвечниках свечи рядками,</w:t>
        <w:br/>
        <w:t>Бесконечно меняясь, горят.</w:t>
        <w:br/>
        <w:t>Если ставишь живым, помолившись,</w:t>
        <w:br/>
        <w:t>«За здоровье», всегда говорят.</w:t>
      </w:r>
    </w:p>
    <w:p>
      <w:pPr>
        <w:pStyle w:val="Normal"/>
        <w:rPr/>
      </w:pPr>
      <w:commentRangeStart w:id="3"/>
      <w:r>
        <w:rPr/>
        <w:t>Ну, а если за тех, кого нет уж,</w:t>
        <w:br/>
        <w:t>В небесах пожелания жить.</w:t>
        <w:br/>
        <w:t>И в ларец опустите монету,</w:t>
        <w:br/>
        <w:t>Чтобы храму полегче прожить.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  <w:t>С нас не просят и вход здесь бесплатный,</w:t>
        <w:br/>
        <w:t>И врата здесь открыты для всех.</w:t>
        <w:br/>
        <w:t>Уходя обернись, помолившись,</w:t>
        <w:br/>
        <w:t>И старайся не делать, что грех.</w:t>
      </w:r>
    </w:p>
    <w:p>
      <w:pPr>
        <w:pStyle w:val="Normal"/>
        <w:rPr/>
      </w:pPr>
      <w:r>
        <w:rPr/>
        <w:t>Храмы были и в наших селеньях,</w:t>
        <w:br/>
        <w:t>Это было полвека назад.</w:t>
        <w:br/>
        <w:t>Обнищало моё поколенье,</w:t>
        <w:br/>
        <w:t>И «ДК» на их месте стоят.</w:t>
      </w:r>
    </w:p>
    <w:p>
      <w:pPr>
        <w:pStyle w:val="Normal"/>
        <w:rPr/>
      </w:pPr>
      <w:r>
        <w:rPr/>
        <w:t>Но, меняется время и люди,</w:t>
        <w:br/>
        <w:t>Отрекаться от Бога ведь грех.</w:t>
        <w:br/>
        <w:t>И мы верим, что храм у нас будет,</w:t>
        <w:br/>
        <w:t>И он будет в округе для всех!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Заблестят купола золотые,</w:t>
        <w:br/>
        <w:t xml:space="preserve">Отражая </w:t>
      </w:r>
      <w:del w:id="1" w:author="serega " w:date="2016-09-29T16:52:00Z">
        <w:r>
          <w:rPr/>
          <w:delText>на</w:delText>
        </w:r>
      </w:del>
      <w:ins w:id="2" w:author="serega " w:date="2016-09-29T16:52:00Z">
        <w:r>
          <w:rPr/>
          <w:t>от</w:t>
        </w:r>
      </w:ins>
      <w:r>
        <w:rPr/>
        <w:t xml:space="preserve"> солнц</w:t>
      </w:r>
      <w:ins w:id="3" w:author="serega " w:date="2016-09-29T16:52:00Z">
        <w:r>
          <w:rPr/>
          <w:t>а</w:t>
        </w:r>
      </w:ins>
      <w:del w:id="4" w:author="serega " w:date="2016-09-29T16:52:00Z">
        <w:r>
          <w:rPr/>
          <w:delText>е,</w:delText>
        </w:r>
      </w:del>
      <w:r>
        <w:rPr/>
        <w:t xml:space="preserve"> лучи,</w:t>
        <w:br/>
        <w:t>И мелодию чисто играя,</w:t>
        <w:br/>
      </w:r>
      <w:commentRangeStart w:id="4"/>
      <w:r>
        <w:rPr/>
        <w:t>Поутру колокол</w:t>
      </w:r>
      <w:r>
        <w:rPr/>
      </w:r>
      <w:commentRangeEnd w:id="4"/>
      <w:r>
        <w:commentReference w:id="4"/>
      </w:r>
      <w:r>
        <w:rPr/>
        <w:t xml:space="preserve"> </w:t>
      </w:r>
      <w:bookmarkStart w:id="0" w:name="_GoBack"/>
      <w:bookmarkEnd w:id="0"/>
      <w:r>
        <w:rPr/>
        <w:t>зазвучит.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9T16:53:40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Вступление </w:t>
      </w:r>
    </w:p>
  </w:comment>
  <w:comment w:id="1" w:author="serega " w:date="2016-09-29T16:47:52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Вы сами-то видите, что ломается???</w:t>
      </w:r>
    </w:p>
  </w:comment>
  <w:comment w:id="2" w:author="serega " w:date="2016-09-29T16:49:1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Убийцы наверное</w:t>
      </w:r>
    </w:p>
  </w:comment>
  <w:comment w:id="3" w:author="serega " w:date="2016-09-29T16:50:52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Смысл убежал</w:t>
      </w:r>
    </w:p>
  </w:comment>
  <w:comment w:id="4" w:author="serega " w:date="2016-09-29T16:53:0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Может местами поменять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LibreOffice/5.2.1.2$Linux_x86 LibreOffice_project/20m0$Build-2</Application>
  <Pages>2</Pages>
  <Words>189</Words>
  <Characters>949</Characters>
  <CharactersWithSpaces>1128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2014-10-21T16:52:00Z</dcterms:created>
  <dc:creator/>
  <dc:description/>
  <dc:language>ru-RU</dc:language>
  <cp:lastModifiedBy>serega </cp:lastModifiedBy>
  <dcterms:modified xsi:type="dcterms:W3CDTF">2016-09-29T16:55:30Z</dcterms:modified>
  <cp:revision>13</cp:revision>
  <dc:subject/>
  <dc:title>Золотые купола.docx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