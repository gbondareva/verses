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Когда была я юбиляр</w:t>
      </w:r>
      <w:ins w:id="0" w:author="serega  " w:date="2014-11-30T00:36:00Z">
        <w:r>
          <w:rPr/>
          <w:t>ом</w:t>
        </w:r>
      </w:ins>
      <w:r>
        <w:rPr/>
        <w:t>,</w:t>
      </w:r>
    </w:p>
    <w:p>
      <w:pPr>
        <w:pStyle w:val="Normal"/>
        <w:rPr/>
      </w:pPr>
      <w:r>
        <w:rPr/>
        <w:t>Весь день была я в магазине.</w:t>
      </w:r>
    </w:p>
    <w:p>
      <w:pPr>
        <w:pStyle w:val="Normal"/>
        <w:rPr/>
      </w:pPr>
      <w:r>
        <w:rPr/>
        <w:t>Мне на работу целый день,</w:t>
      </w:r>
    </w:p>
    <w:p>
      <w:pPr>
        <w:pStyle w:val="Normal"/>
        <w:rPr/>
      </w:pPr>
      <w:r>
        <w:rPr/>
        <w:t xml:space="preserve">Знакомые </w:t>
      </w:r>
      <w:ins w:id="1" w:author="serega  " w:date="2014-11-30T00:36:00Z">
        <w:r>
          <w:rPr/>
          <w:t xml:space="preserve">тогда </w:t>
        </w:r>
      </w:ins>
      <w:r>
        <w:rPr/>
        <w:t>звонили.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к ночи, был большой сюрприз!</w:t>
      </w:r>
    </w:p>
    <w:p>
      <w:pPr>
        <w:pStyle w:val="Normal"/>
        <w:rPr/>
      </w:pPr>
      <w:r>
        <w:rPr/>
        <w:t>Подъехала машина,</w:t>
      </w:r>
    </w:p>
    <w:p>
      <w:pPr>
        <w:pStyle w:val="Normal"/>
        <w:rPr/>
      </w:pPr>
      <w:r>
        <w:rPr/>
        <w:t>Меня до дома довезла,</w:t>
      </w:r>
    </w:p>
    <w:p>
      <w:pPr>
        <w:pStyle w:val="Normal"/>
        <w:rPr/>
      </w:pPr>
      <w:r>
        <w:rPr/>
        <w:t>А там ждала меня родня.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к удивленью моему,</w:t>
      </w:r>
    </w:p>
    <w:p>
      <w:pPr>
        <w:pStyle w:val="Normal"/>
        <w:rPr/>
      </w:pPr>
      <w:r>
        <w:rPr/>
        <w:t>Приехали мои сестрицы и зятья.</w:t>
      </w:r>
    </w:p>
    <w:p>
      <w:pPr>
        <w:pStyle w:val="Normal"/>
        <w:rPr/>
      </w:pPr>
      <w:r>
        <w:rPr/>
        <w:t>Накрыт был стол</w:t>
      </w:r>
    </w:p>
    <w:p>
      <w:pPr>
        <w:pStyle w:val="Normal"/>
        <w:rPr/>
      </w:pPr>
      <w:r>
        <w:rPr/>
        <w:t>И не хватало там меня.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Сбылась моя мечта всей жизни,</w:t>
      </w:r>
    </w:p>
    <w:p>
      <w:pPr>
        <w:pStyle w:val="Normal"/>
        <w:rPr/>
      </w:pPr>
      <w:r>
        <w:rPr/>
        <w:t>В ту ночь я Золушк</w:t>
      </w:r>
      <w:ins w:id="2" w:author="serega  " w:date="2014-11-30T00:36:00Z">
        <w:r>
          <w:rPr/>
          <w:t>ой</w:t>
        </w:r>
      </w:ins>
      <w:del w:id="3" w:author="serega  " w:date="2014-11-30T00:36:00Z">
        <w:r>
          <w:rPr/>
          <w:delText>а</w:delText>
        </w:r>
      </w:del>
      <w:r>
        <w:rPr/>
        <w:t xml:space="preserve"> была.</w:t>
      </w:r>
    </w:p>
    <w:p>
      <w:pPr>
        <w:pStyle w:val="Normal"/>
        <w:rPr/>
      </w:pPr>
      <w:r>
        <w:rPr/>
        <w:t>Карета, стол, вниманье, танцы</w:t>
      </w:r>
    </w:p>
    <w:p>
      <w:pPr>
        <w:pStyle w:val="Normal"/>
        <w:rPr/>
      </w:pPr>
      <w:r>
        <w:rPr/>
        <w:t>В тот вечер всё приобрела.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Ведь как приятно быть любимой,</w:t>
      </w:r>
    </w:p>
    <w:p>
      <w:pPr>
        <w:pStyle w:val="Normal"/>
        <w:rPr/>
      </w:pPr>
      <w:r>
        <w:rPr/>
        <w:t>Заботу, ласку ощущать.</w:t>
      </w:r>
    </w:p>
    <w:p>
      <w:pPr>
        <w:pStyle w:val="Normal"/>
        <w:rPr/>
      </w:pPr>
      <w:r>
        <w:rPr/>
        <w:t>Я в жизни это не видала,</w:t>
      </w:r>
    </w:p>
    <w:p>
      <w:pPr>
        <w:pStyle w:val="Normal"/>
        <w:rPr/>
      </w:pPr>
      <w:r>
        <w:rPr/>
        <w:t>Мне не успели это дать.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Хотим мы все к себе вниманья,</w:t>
      </w:r>
    </w:p>
    <w:p>
      <w:pPr>
        <w:pStyle w:val="Normal"/>
        <w:rPr/>
      </w:pPr>
      <w:r>
        <w:rPr/>
        <w:t>А все ли</w:t>
      </w:r>
      <w:del w:id="4" w:author="serega  " w:date="2014-11-30T00:36:00Z">
        <w:r>
          <w:rPr/>
          <w:delText>,</w:delText>
        </w:r>
      </w:del>
      <w:r>
        <w:rPr/>
        <w:t xml:space="preserve"> мы его даём?</w:t>
      </w:r>
    </w:p>
    <w:p>
      <w:pPr>
        <w:pStyle w:val="Normal"/>
        <w:rPr/>
      </w:pPr>
      <w:r>
        <w:rPr/>
        <w:t>Во мне закралась мысль случайно,</w:t>
      </w:r>
    </w:p>
    <w:p>
      <w:pPr>
        <w:pStyle w:val="Normal"/>
        <w:rPr/>
      </w:pPr>
      <w:r>
        <w:rPr/>
        <w:t>Не надо жить одним ли</w:t>
      </w:r>
      <w:bookmarkStart w:id="0" w:name="_GoBack"/>
      <w:bookmarkEnd w:id="0"/>
      <w:r>
        <w:rPr/>
        <w:t>шь днём.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Верхний колонтитул Знак"/>
    <w:uiPriority w:val="99"/>
    <w:link w:val="a5"/>
    <w:rsid w:val="00905611"/>
    <w:basedOn w:val="DefaultParagraphFont"/>
    <w:rPr/>
  </w:style>
  <w:style w:type="character" w:styleId="Style9" w:customStyle="1">
    <w:name w:val="Нижний колонтитул Знак"/>
    <w:uiPriority w:val="99"/>
    <w:link w:val="a7"/>
    <w:rsid w:val="00905611"/>
    <w:basedOn w:val="DefaultParagraphFont"/>
    <w:rPr/>
  </w:style>
  <w:style w:type="paragraph" w:styleId="Style10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Style17">
    <w:name w:val="Верхний колонтитул"/>
    <w:uiPriority w:val="99"/>
    <w:unhideWhenUsed/>
    <w:link w:val="a6"/>
    <w:rsid w:val="00905611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Нижний колонтитул"/>
    <w:uiPriority w:val="99"/>
    <w:unhideWhenUsed/>
    <w:link w:val="a8"/>
    <w:rsid w:val="00905611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2014-10-21T17:13:00Z</dcterms:created>
  <dc:language>ru-RU</dc:language>
  <cp:lastModifiedBy>Василий</cp:lastModifiedBy>
  <dcterms:modified xsi:type="dcterms:W3CDTF">2014-11-16T10:25:00Z</dcterms:modified>
  <cp:revision>3</cp:revision>
  <dc:title>Золушка.docx</dc:title>
</cp:coreProperties>
</file>