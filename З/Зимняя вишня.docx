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2D" w:rsidRDefault="004D644E">
      <w:pPr>
        <w:rPr>
          <w:sz w:val="32"/>
          <w:szCs w:val="32"/>
        </w:rPr>
      </w:pPr>
      <w:r>
        <w:rPr>
          <w:sz w:val="32"/>
          <w:szCs w:val="32"/>
        </w:rPr>
        <w:t>Не знала деревни,</w:t>
      </w:r>
      <w:r>
        <w:rPr>
          <w:sz w:val="32"/>
          <w:szCs w:val="32"/>
        </w:rPr>
        <w:br/>
        <w:t>Не знала села.</w:t>
      </w:r>
      <w:r>
        <w:rPr>
          <w:sz w:val="32"/>
          <w:szCs w:val="32"/>
        </w:rPr>
        <w:br/>
        <w:t xml:space="preserve">Судьба </w:t>
      </w:r>
      <w:ins w:id="0" w:author="Василий" w:date="2017-01-06T00:59:00Z">
        <w:r>
          <w:rPr>
            <w:sz w:val="32"/>
            <w:szCs w:val="32"/>
          </w:rPr>
          <w:t>издалёка</w:t>
        </w:r>
      </w:ins>
      <w:del w:id="1" w:author="Василий" w:date="2017-01-06T00:59:00Z">
        <w:r w:rsidDel="004D644E">
          <w:rPr>
            <w:sz w:val="32"/>
            <w:szCs w:val="32"/>
          </w:rPr>
          <w:delText>с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У</w:delText>
        </w:r>
        <w:r w:rsidDel="004D644E">
          <w:rPr>
            <w:sz w:val="32"/>
            <w:szCs w:val="32"/>
          </w:rPr>
          <w:delText>к</w:delText>
        </w:r>
        <w:r w:rsidDel="004D644E">
          <w:rPr>
            <w:sz w:val="32"/>
            <w:szCs w:val="32"/>
          </w:rPr>
          <w:delText>р</w:delText>
        </w:r>
        <w:r w:rsidDel="004D644E">
          <w:rPr>
            <w:sz w:val="32"/>
            <w:szCs w:val="32"/>
          </w:rPr>
          <w:delText>а</w:delText>
        </w:r>
        <w:r w:rsidDel="004D644E">
          <w:rPr>
            <w:sz w:val="32"/>
            <w:szCs w:val="32"/>
          </w:rPr>
          <w:delText>и</w:delText>
        </w:r>
        <w:r w:rsidDel="004D644E">
          <w:rPr>
            <w:sz w:val="32"/>
            <w:szCs w:val="32"/>
          </w:rPr>
          <w:delText>н</w:delText>
        </w:r>
        <w:r w:rsidDel="004D644E">
          <w:rPr>
            <w:sz w:val="32"/>
            <w:szCs w:val="32"/>
          </w:rPr>
          <w:delText>ы</w:delText>
        </w:r>
      </w:del>
      <w:r>
        <w:rPr>
          <w:sz w:val="32"/>
          <w:szCs w:val="32"/>
        </w:rPr>
        <w:br/>
        <w:t>Её занесла.</w:t>
      </w:r>
    </w:p>
    <w:p w:rsidR="008D722D" w:rsidRDefault="004D644E">
      <w:pPr>
        <w:rPr>
          <w:sz w:val="32"/>
          <w:szCs w:val="32"/>
        </w:rPr>
      </w:pPr>
      <w:r>
        <w:rPr>
          <w:sz w:val="32"/>
          <w:szCs w:val="32"/>
        </w:rPr>
        <w:t>Детей воспитала,</w:t>
      </w:r>
      <w:r>
        <w:rPr>
          <w:sz w:val="32"/>
          <w:szCs w:val="32"/>
        </w:rPr>
        <w:br/>
        <w:t>Внучат помогла,</w:t>
      </w:r>
      <w:r>
        <w:rPr>
          <w:sz w:val="32"/>
          <w:szCs w:val="32"/>
        </w:rPr>
        <w:br/>
        <w:t xml:space="preserve">Но женского счастья, </w:t>
      </w:r>
      <w:r>
        <w:rPr>
          <w:sz w:val="32"/>
          <w:szCs w:val="32"/>
        </w:rPr>
        <w:br/>
        <w:t>Не знала она.</w:t>
      </w:r>
    </w:p>
    <w:p w:rsidR="008D722D" w:rsidRDefault="004D644E">
      <w:pPr>
        <w:rPr>
          <w:sz w:val="32"/>
          <w:szCs w:val="32"/>
        </w:rPr>
      </w:pPr>
      <w:r>
        <w:rPr>
          <w:sz w:val="32"/>
          <w:szCs w:val="32"/>
        </w:rPr>
        <w:t>С</w:t>
      </w:r>
      <w:ins w:id="2" w:author="Василий" w:date="2017-01-06T00:49:00Z">
        <w:r w:rsidR="00C87075">
          <w:rPr>
            <w:sz w:val="32"/>
            <w:szCs w:val="32"/>
          </w:rPr>
          <w:t xml:space="preserve"> судьбой</w:t>
        </w:r>
      </w:ins>
      <w:del w:id="3" w:author="Василий" w:date="2017-01-06T00:49:00Z">
        <w:r w:rsidDel="00C87075">
          <w:rPr>
            <w:sz w:val="32"/>
            <w:szCs w:val="32"/>
          </w:rPr>
          <w:delText>о</w:delText>
        </w:r>
        <w:r w:rsidDel="00C87075">
          <w:rPr>
            <w:sz w:val="32"/>
            <w:szCs w:val="32"/>
          </w:rPr>
          <w:delText xml:space="preserve"> </w:delText>
        </w:r>
        <w:r w:rsidDel="00C87075">
          <w:rPr>
            <w:sz w:val="32"/>
            <w:szCs w:val="32"/>
          </w:rPr>
          <w:delText>в</w:delText>
        </w:r>
        <w:r w:rsidDel="00C87075">
          <w:rPr>
            <w:sz w:val="32"/>
            <w:szCs w:val="32"/>
          </w:rPr>
          <w:delText>с</w:delText>
        </w:r>
        <w:r w:rsidDel="00C87075">
          <w:rPr>
            <w:sz w:val="32"/>
            <w:szCs w:val="32"/>
          </w:rPr>
          <w:delText>е</w:delText>
        </w:r>
        <w:r w:rsidDel="00C87075">
          <w:rPr>
            <w:sz w:val="32"/>
            <w:szCs w:val="32"/>
          </w:rPr>
          <w:delText>м</w:delText>
        </w:r>
      </w:del>
      <w:r>
        <w:rPr>
          <w:sz w:val="32"/>
          <w:szCs w:val="32"/>
        </w:rPr>
        <w:t xml:space="preserve"> согласилась,</w:t>
      </w:r>
      <w:r>
        <w:rPr>
          <w:sz w:val="32"/>
          <w:szCs w:val="32"/>
        </w:rPr>
        <w:br/>
        <w:t>Смирилась давно.</w:t>
      </w:r>
      <w:r>
        <w:rPr>
          <w:sz w:val="32"/>
          <w:szCs w:val="32"/>
        </w:rPr>
        <w:br/>
        <w:t>Наверно, дожить ей</w:t>
      </w:r>
      <w:ins w:id="4" w:author="Василий" w:date="2017-01-06T00:55:00Z">
        <w:r w:rsidR="00C87075">
          <w:rPr>
            <w:sz w:val="32"/>
            <w:szCs w:val="32"/>
          </w:rPr>
          <w:t>,</w:t>
        </w:r>
      </w:ins>
      <w:del w:id="5" w:author="Василий" w:date="2017-01-06T00:54:00Z">
        <w:r w:rsidDel="00C87075">
          <w:rPr>
            <w:sz w:val="32"/>
            <w:szCs w:val="32"/>
          </w:rPr>
          <w:delText>.</w:delText>
        </w:r>
      </w:del>
      <w:r>
        <w:rPr>
          <w:sz w:val="32"/>
          <w:szCs w:val="32"/>
        </w:rPr>
        <w:br/>
        <w:t>Одной суждено.</w:t>
      </w:r>
    </w:p>
    <w:p w:rsidR="008D722D" w:rsidRDefault="004D644E">
      <w:pPr>
        <w:rPr>
          <w:sz w:val="32"/>
          <w:szCs w:val="32"/>
        </w:rPr>
      </w:pPr>
      <w:commentRangeStart w:id="6"/>
      <w:r>
        <w:rPr>
          <w:sz w:val="32"/>
          <w:szCs w:val="32"/>
        </w:rPr>
        <w:t>Сменила кровать,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Напушила</w:t>
      </w:r>
      <w:proofErr w:type="spellEnd"/>
      <w:r>
        <w:rPr>
          <w:sz w:val="32"/>
          <w:szCs w:val="32"/>
        </w:rPr>
        <w:t xml:space="preserve"> подушки.</w:t>
      </w:r>
      <w:commentRangeEnd w:id="6"/>
      <w:r>
        <w:commentReference w:id="6"/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К ней в гости ходили, </w:t>
      </w:r>
      <w:r>
        <w:rPr>
          <w:sz w:val="32"/>
          <w:szCs w:val="32"/>
        </w:rPr>
        <w:br/>
        <w:t>Частенько подружки.</w:t>
      </w:r>
      <w:bookmarkStart w:id="7" w:name="_GoBack"/>
      <w:bookmarkEnd w:id="7"/>
    </w:p>
    <w:p w:rsidR="008D722D" w:rsidRDefault="004D644E">
      <w:pPr>
        <w:rPr>
          <w:sz w:val="32"/>
          <w:szCs w:val="32"/>
        </w:rPr>
      </w:pPr>
      <w:r>
        <w:rPr>
          <w:sz w:val="32"/>
          <w:szCs w:val="32"/>
        </w:rPr>
        <w:t>А вечер был длинным,</w:t>
      </w:r>
      <w:r>
        <w:rPr>
          <w:sz w:val="32"/>
          <w:szCs w:val="32"/>
        </w:rPr>
        <w:br/>
        <w:t>И ночи без края.</w:t>
      </w:r>
      <w:r>
        <w:rPr>
          <w:sz w:val="32"/>
          <w:szCs w:val="32"/>
        </w:rPr>
        <w:br/>
        <w:t>Она не спала,</w:t>
      </w:r>
      <w:r>
        <w:rPr>
          <w:sz w:val="32"/>
          <w:szCs w:val="32"/>
        </w:rPr>
        <w:br/>
        <w:t>Всё о счастье мечтая.</w:t>
      </w:r>
    </w:p>
    <w:p w:rsidR="008D722D" w:rsidDel="004D644E" w:rsidRDefault="004D644E">
      <w:pPr>
        <w:rPr>
          <w:del w:id="8" w:author="Василий" w:date="2017-01-06T01:02:00Z"/>
          <w:sz w:val="32"/>
          <w:szCs w:val="32"/>
        </w:rPr>
      </w:pPr>
      <w:r>
        <w:rPr>
          <w:sz w:val="32"/>
          <w:szCs w:val="32"/>
        </w:rPr>
        <w:t>И вот дождалась,</w:t>
      </w:r>
      <w:r>
        <w:rPr>
          <w:sz w:val="32"/>
          <w:szCs w:val="32"/>
        </w:rPr>
        <w:br/>
        <w:t xml:space="preserve">Постучался </w:t>
      </w:r>
      <w:ins w:id="9" w:author="Василий" w:date="2017-01-06T01:03:00Z">
        <w:r>
          <w:rPr>
            <w:sz w:val="32"/>
            <w:szCs w:val="32"/>
          </w:rPr>
          <w:t>Серёжка</w:t>
        </w:r>
      </w:ins>
      <w:del w:id="10" w:author="Василий" w:date="2017-01-06T01:03:00Z">
        <w:r w:rsidDel="004D644E">
          <w:rPr>
            <w:sz w:val="32"/>
            <w:szCs w:val="32"/>
          </w:rPr>
          <w:delText>А</w:delText>
        </w:r>
        <w:r w:rsidDel="004D644E">
          <w:rPr>
            <w:sz w:val="32"/>
            <w:szCs w:val="32"/>
          </w:rPr>
          <w:delText>л</w:delText>
        </w:r>
        <w:r w:rsidDel="004D644E">
          <w:rPr>
            <w:sz w:val="32"/>
            <w:szCs w:val="32"/>
          </w:rPr>
          <w:delText>ё</w:delText>
        </w:r>
        <w:r w:rsidDel="004D644E">
          <w:rPr>
            <w:sz w:val="32"/>
            <w:szCs w:val="32"/>
          </w:rPr>
          <w:delText>ш</w:delText>
        </w:r>
        <w:r w:rsidDel="004D644E">
          <w:rPr>
            <w:sz w:val="32"/>
            <w:szCs w:val="32"/>
          </w:rPr>
          <w:delText>к</w:delText>
        </w:r>
        <w:r w:rsidDel="004D644E">
          <w:rPr>
            <w:sz w:val="32"/>
            <w:szCs w:val="32"/>
          </w:rPr>
          <w:delText>а</w:delText>
        </w:r>
      </w:del>
      <w:r>
        <w:rPr>
          <w:sz w:val="32"/>
          <w:szCs w:val="32"/>
        </w:rPr>
        <w:t>.</w:t>
      </w:r>
      <w:r>
        <w:rPr>
          <w:sz w:val="32"/>
          <w:szCs w:val="32"/>
        </w:rPr>
        <w:br/>
        <w:t>Она</w:t>
      </w:r>
      <w:ins w:id="11" w:author="Василий" w:date="2017-01-06T01:03:00Z">
        <w:r>
          <w:rPr>
            <w:sz w:val="32"/>
            <w:szCs w:val="32"/>
          </w:rPr>
          <w:t>,</w:t>
        </w:r>
      </w:ins>
      <w:r>
        <w:rPr>
          <w:sz w:val="32"/>
          <w:szCs w:val="32"/>
        </w:rPr>
        <w:t xml:space="preserve"> в чём была, </w:t>
      </w:r>
      <w:r>
        <w:rPr>
          <w:sz w:val="32"/>
          <w:szCs w:val="32"/>
        </w:rPr>
        <w:br/>
        <w:t>Подбежала к окошк</w:t>
      </w:r>
      <w:ins w:id="12" w:author="Василий" w:date="2017-01-06T01:03:00Z">
        <w:r>
          <w:rPr>
            <w:sz w:val="32"/>
            <w:szCs w:val="32"/>
          </w:rPr>
          <w:t>у.</w:t>
        </w:r>
      </w:ins>
      <w:del w:id="13" w:author="Василий" w:date="2017-01-06T01:02:00Z">
        <w:r w:rsidDel="004D644E">
          <w:rPr>
            <w:sz w:val="32"/>
            <w:szCs w:val="32"/>
          </w:rPr>
          <w:delText>у</w:delText>
        </w:r>
        <w:r w:rsidDel="004D644E">
          <w:rPr>
            <w:sz w:val="32"/>
            <w:szCs w:val="32"/>
          </w:rPr>
          <w:delText>.</w:delText>
        </w:r>
      </w:del>
    </w:p>
    <w:p w:rsidR="008D722D" w:rsidRDefault="004D644E">
      <w:pPr>
        <w:rPr>
          <w:sz w:val="32"/>
          <w:szCs w:val="32"/>
        </w:rPr>
      </w:pPr>
      <w:del w:id="14" w:author="Василий" w:date="2017-01-06T01:02:00Z">
        <w:r w:rsidDel="004D644E">
          <w:rPr>
            <w:sz w:val="32"/>
            <w:szCs w:val="32"/>
          </w:rPr>
          <w:delText>С</w:delText>
        </w:r>
        <w:r w:rsidDel="004D644E">
          <w:rPr>
            <w:sz w:val="32"/>
            <w:szCs w:val="32"/>
          </w:rPr>
          <w:delText>т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и</w:delText>
        </w:r>
        <w:r w:rsidDel="004D644E">
          <w:rPr>
            <w:sz w:val="32"/>
            <w:szCs w:val="32"/>
          </w:rPr>
          <w:delText>т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п</w:delText>
        </w:r>
        <w:r w:rsidDel="004D644E">
          <w:rPr>
            <w:sz w:val="32"/>
            <w:szCs w:val="32"/>
          </w:rPr>
          <w:delText>р</w:delText>
        </w:r>
        <w:r w:rsidDel="004D644E">
          <w:rPr>
            <w:sz w:val="32"/>
            <w:szCs w:val="32"/>
          </w:rPr>
          <w:delText>и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м</w:delText>
        </w:r>
        <w:r w:rsidDel="004D644E">
          <w:rPr>
            <w:sz w:val="32"/>
            <w:szCs w:val="32"/>
          </w:rPr>
          <w:delText>е</w:delText>
        </w:r>
        <w:r w:rsidDel="004D644E">
          <w:rPr>
            <w:sz w:val="32"/>
            <w:szCs w:val="32"/>
          </w:rPr>
          <w:delText>д</w:delText>
        </w:r>
        <w:r w:rsidDel="004D644E">
          <w:rPr>
            <w:sz w:val="32"/>
            <w:szCs w:val="32"/>
          </w:rPr>
          <w:delText>а</w:delText>
        </w:r>
        <w:r w:rsidDel="004D644E">
          <w:rPr>
            <w:sz w:val="32"/>
            <w:szCs w:val="32"/>
          </w:rPr>
          <w:delText>л</w:delText>
        </w:r>
        <w:r w:rsidDel="004D644E">
          <w:rPr>
            <w:sz w:val="32"/>
            <w:szCs w:val="32"/>
          </w:rPr>
          <w:delText>я</w:delText>
        </w:r>
        <w:r w:rsidDel="004D644E">
          <w:rPr>
            <w:sz w:val="32"/>
            <w:szCs w:val="32"/>
          </w:rPr>
          <w:delText>х</w:delText>
        </w:r>
        <w:r w:rsidDel="004D644E">
          <w:rPr>
            <w:sz w:val="32"/>
            <w:szCs w:val="32"/>
          </w:rPr>
          <w:delText>,</w:delText>
        </w:r>
        <w:r w:rsidDel="004D644E">
          <w:rPr>
            <w:sz w:val="32"/>
            <w:szCs w:val="32"/>
          </w:rPr>
          <w:br/>
        </w:r>
        <w:r w:rsidDel="004D644E">
          <w:rPr>
            <w:sz w:val="32"/>
            <w:szCs w:val="32"/>
          </w:rPr>
          <w:delText>С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с</w:delText>
        </w:r>
        <w:r w:rsidDel="004D644E">
          <w:rPr>
            <w:sz w:val="32"/>
            <w:szCs w:val="32"/>
          </w:rPr>
          <w:delText>е</w:delText>
        </w:r>
        <w:r w:rsidDel="004D644E">
          <w:rPr>
            <w:sz w:val="32"/>
            <w:szCs w:val="32"/>
          </w:rPr>
          <w:delText>д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й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б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р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д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й</w:delText>
        </w:r>
        <w:r w:rsidDel="004D644E">
          <w:rPr>
            <w:sz w:val="32"/>
            <w:szCs w:val="32"/>
          </w:rPr>
          <w:delText>,</w:delText>
        </w:r>
        <w:r w:rsidDel="004D644E">
          <w:rPr>
            <w:sz w:val="32"/>
            <w:szCs w:val="32"/>
          </w:rPr>
          <w:br/>
        </w:r>
        <w:r w:rsidDel="004D644E">
          <w:rPr>
            <w:sz w:val="32"/>
            <w:szCs w:val="32"/>
          </w:rPr>
          <w:delText>Т</w:delText>
        </w:r>
        <w:r w:rsidDel="004D644E">
          <w:rPr>
            <w:sz w:val="32"/>
            <w:szCs w:val="32"/>
          </w:rPr>
          <w:delText>а</w:delText>
        </w:r>
        <w:r w:rsidDel="004D644E">
          <w:rPr>
            <w:sz w:val="32"/>
            <w:szCs w:val="32"/>
          </w:rPr>
          <w:delText>к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й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д</w:delText>
        </w:r>
        <w:r w:rsidDel="004D644E">
          <w:rPr>
            <w:sz w:val="32"/>
            <w:szCs w:val="32"/>
          </w:rPr>
          <w:delText>и</w:delText>
        </w:r>
        <w:r w:rsidDel="004D644E">
          <w:rPr>
            <w:sz w:val="32"/>
            <w:szCs w:val="32"/>
          </w:rPr>
          <w:delText>н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к</w:delText>
        </w:r>
        <w:r w:rsidDel="004D644E">
          <w:rPr>
            <w:sz w:val="32"/>
            <w:szCs w:val="32"/>
          </w:rPr>
          <w:delText>и</w:delText>
        </w:r>
        <w:r w:rsidDel="004D644E">
          <w:rPr>
            <w:sz w:val="32"/>
            <w:szCs w:val="32"/>
          </w:rPr>
          <w:delText>й</w:delText>
        </w:r>
        <w:r w:rsidDel="004D644E">
          <w:rPr>
            <w:sz w:val="32"/>
            <w:szCs w:val="32"/>
          </w:rPr>
          <w:delText>,</w:delText>
        </w:r>
        <w:r w:rsidDel="004D644E">
          <w:rPr>
            <w:sz w:val="32"/>
            <w:szCs w:val="32"/>
          </w:rPr>
          <w:br/>
        </w:r>
        <w:r w:rsidDel="004D644E">
          <w:rPr>
            <w:sz w:val="32"/>
            <w:szCs w:val="32"/>
          </w:rPr>
          <w:delText>И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ч</w:delText>
        </w:r>
        <w:r w:rsidDel="004D644E">
          <w:rPr>
            <w:sz w:val="32"/>
            <w:szCs w:val="32"/>
          </w:rPr>
          <w:delText>е</w:delText>
        </w:r>
        <w:r w:rsidDel="004D644E">
          <w:rPr>
            <w:sz w:val="32"/>
            <w:szCs w:val="32"/>
          </w:rPr>
          <w:delText>н</w:delText>
        </w:r>
        <w:r w:rsidDel="004D644E">
          <w:rPr>
            <w:sz w:val="32"/>
            <w:szCs w:val="32"/>
          </w:rPr>
          <w:delText>ь</w:delText>
        </w:r>
        <w:r w:rsidDel="004D644E">
          <w:rPr>
            <w:sz w:val="32"/>
            <w:szCs w:val="32"/>
          </w:rPr>
          <w:delText xml:space="preserve"> </w:delText>
        </w:r>
        <w:r w:rsidDel="004D644E">
          <w:rPr>
            <w:sz w:val="32"/>
            <w:szCs w:val="32"/>
          </w:rPr>
          <w:delText>р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д</w:delText>
        </w:r>
        <w:r w:rsidDel="004D644E">
          <w:rPr>
            <w:sz w:val="32"/>
            <w:szCs w:val="32"/>
          </w:rPr>
          <w:delText>н</w:delText>
        </w:r>
        <w:r w:rsidDel="004D644E">
          <w:rPr>
            <w:sz w:val="32"/>
            <w:szCs w:val="32"/>
          </w:rPr>
          <w:delText>о</w:delText>
        </w:r>
        <w:r w:rsidDel="004D644E">
          <w:rPr>
            <w:sz w:val="32"/>
            <w:szCs w:val="32"/>
          </w:rPr>
          <w:delText>й</w:delText>
        </w:r>
        <w:r w:rsidDel="004D644E">
          <w:rPr>
            <w:sz w:val="32"/>
            <w:szCs w:val="32"/>
          </w:rPr>
          <w:delText>!</w:delText>
        </w:r>
      </w:del>
    </w:p>
    <w:p w:rsidR="008D722D" w:rsidRDefault="004D644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Зарделис</w:t>
      </w:r>
      <w:ins w:id="15" w:author="Василий" w:date="2017-01-06T00:52:00Z">
        <w:r w:rsidR="00C87075">
          <w:rPr>
            <w:sz w:val="32"/>
            <w:szCs w:val="32"/>
          </w:rPr>
          <w:t>я</w:t>
        </w:r>
      </w:ins>
      <w:proofErr w:type="spellEnd"/>
      <w:del w:id="16" w:author="Василий" w:date="2017-01-06T00:52:00Z">
        <w:r w:rsidDel="00C87075">
          <w:rPr>
            <w:sz w:val="32"/>
            <w:szCs w:val="32"/>
          </w:rPr>
          <w:delText>ь</w:delText>
        </w:r>
      </w:del>
      <w:r>
        <w:rPr>
          <w:sz w:val="32"/>
          <w:szCs w:val="32"/>
        </w:rPr>
        <w:t xml:space="preserve"> щёки,</w:t>
      </w:r>
      <w:r>
        <w:rPr>
          <w:sz w:val="32"/>
          <w:szCs w:val="32"/>
        </w:rPr>
        <w:br/>
        <w:t>Слеза покатилась</w:t>
      </w:r>
      <w:ins w:id="17" w:author="Василий" w:date="2017-01-06T00:58:00Z">
        <w:r w:rsidR="00C87075">
          <w:rPr>
            <w:sz w:val="32"/>
            <w:szCs w:val="32"/>
          </w:rPr>
          <w:t>,</w:t>
        </w:r>
      </w:ins>
      <w:del w:id="18" w:author="Василий" w:date="2017-01-06T00:58:00Z">
        <w:r w:rsidDel="00C87075">
          <w:rPr>
            <w:sz w:val="32"/>
            <w:szCs w:val="32"/>
          </w:rPr>
          <w:delText>.</w:delText>
        </w:r>
      </w:del>
      <w:r>
        <w:rPr>
          <w:sz w:val="32"/>
          <w:szCs w:val="32"/>
        </w:rPr>
        <w:br/>
        <w:t>Сегодня к</w:t>
      </w:r>
      <w:proofErr w:type="gramStart"/>
      <w:r>
        <w:rPr>
          <w:sz w:val="32"/>
          <w:szCs w:val="32"/>
        </w:rPr>
        <w:t xml:space="preserve"> </w:t>
      </w:r>
      <w:ins w:id="19" w:author="Василий" w:date="2017-01-06T01:04:00Z">
        <w:r>
          <w:rPr>
            <w:sz w:val="32"/>
            <w:szCs w:val="32"/>
          </w:rPr>
          <w:t>П</w:t>
        </w:r>
        <w:proofErr w:type="gramEnd"/>
        <w:r>
          <w:rPr>
            <w:sz w:val="32"/>
            <w:szCs w:val="32"/>
          </w:rPr>
          <w:t>о</w:t>
        </w:r>
      </w:ins>
      <w:del w:id="20" w:author="Василий" w:date="2017-01-06T01:04:00Z">
        <w:r w:rsidDel="004D644E">
          <w:rPr>
            <w:sz w:val="32"/>
            <w:szCs w:val="32"/>
          </w:rPr>
          <w:delText>Г</w:delText>
        </w:r>
        <w:r w:rsidDel="004D644E">
          <w:rPr>
            <w:sz w:val="32"/>
            <w:szCs w:val="32"/>
          </w:rPr>
          <w:delText>а</w:delText>
        </w:r>
      </w:del>
      <w:r>
        <w:rPr>
          <w:sz w:val="32"/>
          <w:szCs w:val="32"/>
        </w:rPr>
        <w:t>л</w:t>
      </w:r>
      <w:r>
        <w:rPr>
          <w:sz w:val="32"/>
          <w:szCs w:val="32"/>
        </w:rPr>
        <w:t>и</w:t>
      </w:r>
      <w:r>
        <w:rPr>
          <w:sz w:val="32"/>
          <w:szCs w:val="32"/>
        </w:rPr>
        <w:t>н</w:t>
      </w:r>
      <w:r>
        <w:rPr>
          <w:sz w:val="32"/>
          <w:szCs w:val="32"/>
        </w:rPr>
        <w:t>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Счастье явилось.</w:t>
      </w:r>
    </w:p>
    <w:p w:rsidR="008D722D" w:rsidRDefault="004D644E">
      <w:r>
        <w:rPr>
          <w:sz w:val="32"/>
          <w:szCs w:val="32"/>
        </w:rPr>
        <w:t>Была и малинкой,</w:t>
      </w:r>
      <w:r>
        <w:rPr>
          <w:sz w:val="32"/>
          <w:szCs w:val="32"/>
        </w:rPr>
        <w:br/>
        <w:t>Рябиной была,</w:t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>А счастье своё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«Зимней </w:t>
      </w:r>
      <w:r>
        <w:rPr>
          <w:sz w:val="32"/>
          <w:szCs w:val="32"/>
        </w:rPr>
        <w:t>в</w:t>
      </w:r>
      <w:r>
        <w:rPr>
          <w:sz w:val="32"/>
          <w:szCs w:val="32"/>
        </w:rPr>
        <w:t>ишней» нашла</w:t>
      </w:r>
      <w:r>
        <w:t>!</w:t>
      </w:r>
    </w:p>
    <w:sectPr w:rsidR="008D722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devyatkin" w:date="2016-11-24T22:59:00Z" w:initials="sd">
    <w:p w:rsidR="008D722D" w:rsidRDefault="004D644E">
      <w:r>
        <w:rPr>
          <w:rFonts w:ascii="Calibri" w:hAnsi="Calibri"/>
          <w:color w:val="auto"/>
          <w:sz w:val="20"/>
        </w:rPr>
        <w:t>Это к чему?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Petersburg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8D722D"/>
    <w:rsid w:val="004D644E"/>
    <w:rsid w:val="008D722D"/>
    <w:rsid w:val="00C8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Petersburg" w:hAnsi="Petersburg"/>
      <w:color w:val="00000A"/>
      <w:sz w:val="24"/>
    </w:rPr>
  </w:style>
  <w:style w:type="paragraph" w:styleId="1">
    <w:name w:val="heading 1"/>
    <w:qFormat/>
    <w:pPr>
      <w:widowControl w:val="0"/>
      <w:outlineLvl w:val="0"/>
    </w:pPr>
    <w:rPr>
      <w:sz w:val="24"/>
    </w:rPr>
  </w:style>
  <w:style w:type="paragraph" w:styleId="2">
    <w:name w:val="heading 2"/>
    <w:qFormat/>
    <w:pPr>
      <w:widowControl w:val="0"/>
      <w:outlineLvl w:val="1"/>
    </w:pPr>
    <w:rPr>
      <w:sz w:val="24"/>
    </w:rPr>
  </w:style>
  <w:style w:type="paragraph" w:styleId="3">
    <w:name w:val="heading 3"/>
    <w:qFormat/>
    <w:pPr>
      <w:widowControl w:val="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Block Text"/>
    <w:basedOn w:val="a"/>
    <w:qFormat/>
  </w:style>
  <w:style w:type="paragraph" w:customStyle="1" w:styleId="aa">
    <w:name w:val="Заглавие"/>
    <w:basedOn w:val="a6"/>
    <w:qFormat/>
  </w:style>
  <w:style w:type="paragraph" w:styleId="ab">
    <w:name w:val="Subtitle"/>
    <w:basedOn w:val="a6"/>
    <w:qFormat/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rFonts w:ascii="Petersburg" w:hAnsi="Petersburg"/>
      <w:color w:val="00000A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C87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87075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2015-01-06T12:16:00Z</dcterms:created>
  <dcterms:modified xsi:type="dcterms:W3CDTF">2017-01-05T21:06:00Z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