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63" w:rsidRDefault="002824D3">
      <w:pPr>
        <w:spacing w:before="170"/>
      </w:pPr>
      <w:r>
        <w:t>Судьба ещё раз улыбнулась,</w:t>
      </w:r>
      <w:r>
        <w:br/>
        <w:t>Звёзды кружили хоровод.</w:t>
      </w:r>
      <w:r>
        <w:br/>
        <w:t>Как будто молодость вернулась.</w:t>
      </w:r>
      <w:r>
        <w:br/>
        <w:t>И мне двадцатый идёт год</w:t>
      </w:r>
      <w:ins w:id="0" w:author="Василий" w:date="2017-01-06T23:51:00Z">
        <w:r>
          <w:t>!</w:t>
        </w:r>
      </w:ins>
      <w:del w:id="1" w:author="Василий" w:date="2017-01-06T23:51:00Z">
        <w:r w:rsidDel="002824D3">
          <w:delText>.</w:delText>
        </w:r>
      </w:del>
    </w:p>
    <w:p w:rsidR="00BB2F63" w:rsidRDefault="002824D3">
      <w:pPr>
        <w:spacing w:before="170"/>
      </w:pPr>
      <w:r>
        <w:t>Взяла газету, полистала,</w:t>
      </w:r>
      <w:r>
        <w:br/>
        <w:t>"Остров надежды" зацепил.</w:t>
      </w:r>
      <w:r>
        <w:br/>
        <w:t>Подряд читать колонку стала,</w:t>
      </w:r>
      <w:r>
        <w:br/>
        <w:t>Один ко мне лишь подходил.</w:t>
      </w:r>
    </w:p>
    <w:p w:rsidR="00BB2F63" w:rsidRDefault="002824D3">
      <w:pPr>
        <w:spacing w:before="170"/>
      </w:pPr>
      <w:r>
        <w:t>Откуда взялся, кто такой?</w:t>
      </w:r>
      <w:r>
        <w:br/>
      </w:r>
      <w:ins w:id="2" w:author="Василий" w:date="2017-01-06T23:48:00Z">
        <w:r>
          <w:t xml:space="preserve">Я ничего </w:t>
        </w:r>
      </w:ins>
      <w:commentRangeStart w:id="3"/>
      <w:del w:id="4" w:author="Василий" w:date="2017-01-06T23:47:00Z">
        <w:r w:rsidDel="002824D3">
          <w:delText>Н</w:delText>
        </w:r>
        <w:r w:rsidDel="002824D3">
          <w:delText>и</w:delText>
        </w:r>
        <w:r w:rsidDel="002824D3">
          <w:delText xml:space="preserve"> </w:delText>
        </w:r>
        <w:r w:rsidDel="002824D3">
          <w:delText>ч</w:delText>
        </w:r>
        <w:r w:rsidDel="002824D3">
          <w:delText>т</w:delText>
        </w:r>
        <w:r w:rsidDel="002824D3">
          <w:delText>о</w:delText>
        </w:r>
        <w:commentRangeEnd w:id="3"/>
        <w:r w:rsidDel="002824D3">
          <w:commentReference w:id="3"/>
        </w:r>
        <w:r w:rsidDel="002824D3">
          <w:delText xml:space="preserve"> </w:delText>
        </w:r>
      </w:del>
      <w:r>
        <w:t>о нём,</w:t>
      </w:r>
      <w:del w:id="5" w:author="Василий" w:date="2017-01-06T23:52:00Z">
        <w:r w:rsidDel="002824D3">
          <w:delText xml:space="preserve"> </w:delText>
        </w:r>
        <w:r w:rsidDel="002824D3">
          <w:delText>п</w:delText>
        </w:r>
        <w:r w:rsidDel="002824D3">
          <w:delText>о</w:delText>
        </w:r>
        <w:r w:rsidDel="002824D3">
          <w:delText>к</w:delText>
        </w:r>
        <w:r w:rsidDel="002824D3">
          <w:delText>а</w:delText>
        </w:r>
      </w:del>
      <w:r>
        <w:t xml:space="preserve"> не знаю.</w:t>
      </w:r>
      <w:r>
        <w:br/>
        <w:t>На телефоне с любопытством,</w:t>
      </w:r>
      <w:r>
        <w:br/>
        <w:t>Его я номер набираю.</w:t>
      </w:r>
    </w:p>
    <w:p w:rsidR="00BB2F63" w:rsidRDefault="002824D3">
      <w:pPr>
        <w:spacing w:before="170"/>
      </w:pPr>
      <w:r>
        <w:t>Голос приятный зазвучал,</w:t>
      </w:r>
      <w:r>
        <w:br/>
        <w:t>"Зовут Валер</w:t>
      </w:r>
      <w:ins w:id="6" w:author="serega devyatkin" w:date="2016-12-14T23:10:00Z">
        <w:r>
          <w:t>ой</w:t>
        </w:r>
      </w:ins>
      <w:del w:id="7" w:author="serega devyatkin" w:date="2016-12-14T23:10:00Z">
        <w:r>
          <w:delText>а</w:delText>
        </w:r>
      </w:del>
      <w:r>
        <w:t>"</w:t>
      </w:r>
      <w:ins w:id="8" w:author="Василий" w:date="2017-01-06T23:52:00Z">
        <w:r>
          <w:t xml:space="preserve"> </w:t>
        </w:r>
      </w:ins>
      <w:r>
        <w:t>- он сказал.</w:t>
      </w:r>
      <w:r>
        <w:br/>
      </w:r>
      <w:commentRangeStart w:id="9"/>
      <w:r>
        <w:t>Рост, вес и возраст - подходящий,</w:t>
      </w:r>
      <w:commentRangeEnd w:id="9"/>
      <w:r>
        <w:commentReference w:id="9"/>
      </w:r>
      <w:r>
        <w:br/>
        <w:t>Видно, мужчина настоящий!</w:t>
      </w:r>
    </w:p>
    <w:p w:rsidR="00BB2F63" w:rsidRDefault="002824D3">
      <w:pPr>
        <w:spacing w:before="170"/>
      </w:pPr>
      <w:r>
        <w:t>Сказала, что я из села.</w:t>
      </w:r>
      <w:r>
        <w:br/>
        <w:t xml:space="preserve">И что-то там ещё </w:t>
      </w:r>
      <w:commentRangeStart w:id="10"/>
      <w:r>
        <w:t>несла</w:t>
      </w:r>
      <w:commentRangeEnd w:id="10"/>
      <w:r>
        <w:commentReference w:id="10"/>
      </w:r>
      <w:del w:id="11" w:author="Василий" w:date="2017-01-06T23:52:00Z">
        <w:r w:rsidDel="002824D3">
          <w:delText>.</w:delText>
        </w:r>
      </w:del>
      <w:ins w:id="12" w:author="Василий" w:date="2017-01-06T23:53:00Z">
        <w:r>
          <w:t>.</w:t>
        </w:r>
      </w:ins>
      <w:bookmarkStart w:id="13" w:name="_GoBack"/>
      <w:bookmarkEnd w:id="13"/>
      <w:r>
        <w:br/>
        <w:t>А он сказал: "Нев</w:t>
      </w:r>
      <w:r>
        <w:t>ажно это,</w:t>
      </w:r>
      <w:r>
        <w:br/>
        <w:t>Я за тобой, хоть на край света!"</w:t>
      </w:r>
    </w:p>
    <w:p w:rsidR="00BB2F63" w:rsidRDefault="002824D3">
      <w:pPr>
        <w:spacing w:before="170"/>
      </w:pPr>
      <w:r>
        <w:t>Где жить – неважно, важно с кем,</w:t>
      </w:r>
      <w:r>
        <w:br/>
        <w:t>Ещё раз в этом убедилась.</w:t>
      </w:r>
      <w:r>
        <w:br/>
        <w:t>Звёзды кружили хоровод,</w:t>
      </w:r>
      <w:r>
        <w:br/>
        <w:t>Какая пара получилась!</w:t>
      </w:r>
    </w:p>
    <w:p w:rsidR="00BB2F63" w:rsidRDefault="002824D3">
      <w:pPr>
        <w:spacing w:before="170"/>
      </w:pPr>
      <w:r>
        <w:t>Свела нас "Социальная газета"</w:t>
      </w:r>
      <w:r>
        <w:br/>
        <w:t>Ей благодарны мы за это.</w:t>
      </w:r>
      <w:r>
        <w:br/>
        <w:t>А раньше и не знала я,</w:t>
      </w:r>
      <w:r>
        <w:br/>
        <w:t xml:space="preserve">Живёт, где </w:t>
      </w:r>
      <w:proofErr w:type="spellStart"/>
      <w:r>
        <w:t>половиночка</w:t>
      </w:r>
      <w:proofErr w:type="spellEnd"/>
      <w:r>
        <w:t xml:space="preserve"> моя. </w:t>
      </w:r>
    </w:p>
    <w:sectPr w:rsidR="00BB2F6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serega devyatkin" w:date="2016-12-14T23:10:00Z" w:initials="sd">
    <w:p w:rsidR="00BB2F63" w:rsidRDefault="002824D3">
      <w:proofErr w:type="spellStart"/>
      <w:r>
        <w:rPr>
          <w:sz w:val="20"/>
        </w:rPr>
        <w:t>Криво</w:t>
      </w:r>
      <w:proofErr w:type="gramStart"/>
      <w:r>
        <w:rPr>
          <w:sz w:val="20"/>
        </w:rPr>
        <w:t>.Н</w:t>
      </w:r>
      <w:proofErr w:type="gramEnd"/>
      <w:r>
        <w:rPr>
          <w:sz w:val="20"/>
        </w:rPr>
        <w:t>ичего</w:t>
      </w:r>
      <w:proofErr w:type="spellEnd"/>
      <w:r>
        <w:rPr>
          <w:sz w:val="20"/>
        </w:rPr>
        <w:t xml:space="preserve"> о нем не знаю.</w:t>
      </w:r>
    </w:p>
  </w:comment>
  <w:comment w:id="9" w:author="serega devyatkin" w:date="2016-11-25T00:15:00Z" w:initials="sd">
    <w:p w:rsidR="00BB2F63" w:rsidRDefault="002824D3">
      <w:r>
        <w:rPr>
          <w:sz w:val="20"/>
        </w:rPr>
        <w:t>Какая дотошная.</w:t>
      </w:r>
    </w:p>
  </w:comment>
  <w:comment w:id="10" w:author="serega devyatkin" w:date="2016-11-25T00:16:00Z" w:initials="sd">
    <w:p w:rsidR="00BB2F63" w:rsidRDefault="002824D3">
      <w:r>
        <w:rPr>
          <w:sz w:val="20"/>
        </w:rPr>
        <w:t>Ахинею?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BB2F63"/>
    <w:rsid w:val="002824D3"/>
    <w:rsid w:val="00BB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572AE"/>
    <w:rPr>
      <w:i/>
      <w:iCs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7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8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Pr>
      <w:szCs w:val="20"/>
    </w:rPr>
  </w:style>
  <w:style w:type="character" w:styleId="ab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2824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2824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654</Characters>
  <Application>Microsoft Office Word</Application>
  <DocSecurity>0</DocSecurity>
  <Lines>5</Lines>
  <Paragraphs>1</Paragraphs>
  <ScaleCrop>false</ScaleCrop>
  <Company>Krokoz™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13</cp:revision>
  <dcterms:created xsi:type="dcterms:W3CDTF">2016-01-18T10:46:00Z</dcterms:created>
  <dcterms:modified xsi:type="dcterms:W3CDTF">2017-01-06T19:53:00Z</dcterms:modified>
  <dc:language>ru-RU</dc:language>
</cp:coreProperties>
</file>