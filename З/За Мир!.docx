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Эй, люди, эй, люди!</w:t>
        <w:br/>
        <w:t>Живите все дружно,</w:t>
        <w:br/>
        <w:t>Прошу, умоляю вас я!</w:t>
        <w:br/>
        <w:t>Зачем же нам войны,</w:t>
        <w:br/>
        <w:t>Зачем же нам распри?</w:t>
        <w:br/>
        <w:t>Ведь гибнут в них наши мужья.</w:t>
      </w:r>
    </w:p>
    <w:p>
      <w:pPr>
        <w:pStyle w:val="Normal"/>
        <w:rPr/>
      </w:pPr>
      <w:r>
        <w:rPr/>
        <w:t>Пусть мир на планете,</w:t>
        <w:br/>
        <w:t>И счастливы дети,</w:t>
        <w:br/>
        <w:t>И чёрных нам туч не видать.</w:t>
        <w:br/>
        <w:t>За каждого воина,</w:t>
        <w:br/>
      </w:r>
      <w:commentRangeStart w:id="0"/>
      <w:r>
        <w:rPr/>
        <w:t>От, коль бы он ни был,</w:t>
      </w:r>
      <w:r>
        <w:rPr/>
      </w:r>
      <w:commentRangeEnd w:id="0"/>
      <w:r>
        <w:commentReference w:id="0"/>
      </w:r>
      <w:r>
        <w:rPr/>
        <w:br/>
        <w:t>Страдает душой его мать.</w:t>
      </w:r>
    </w:p>
    <w:p>
      <w:pPr>
        <w:pStyle w:val="Normal"/>
        <w:rPr/>
      </w:pPr>
      <w:r>
        <w:rPr/>
        <w:t>Эй, люди, эй, люди!</w:t>
        <w:br/>
        <w:t>Прислушайтесь к Богу!</w:t>
        <w:br/>
        <w:t>Он нам говорит: “Не убей!”</w:t>
        <w:br/>
        <w:t>Не важно, какой веры ты:</w:t>
        <w:br/>
        <w:t>Христианской,</w:t>
        <w:br/>
        <w:t>Иль может быть ты иудей.</w:t>
      </w:r>
    </w:p>
    <w:p>
      <w:pPr>
        <w:pStyle w:val="Normal"/>
        <w:rPr/>
      </w:pPr>
      <w:commentRangeStart w:id="1"/>
      <w:r>
        <w:rPr/>
        <w:t>Эй, люди, эй, братья!</w:t>
        <w:br/>
        <w:t>Ну как не понять нам,</w:t>
        <w:br/>
        <w:t xml:space="preserve">Ведь мы </w:t>
      </w:r>
      <w:commentRangeStart w:id="2"/>
      <w:r>
        <w:rPr/>
        <w:t>высший разум Земли!</w:t>
      </w:r>
      <w:r>
        <w:rPr/>
      </w:r>
      <w:commentRangeEnd w:id="2"/>
      <w:r>
        <w:commentReference w:id="2"/>
      </w:r>
      <w:r>
        <w:rPr/>
        <w:br/>
        <w:t xml:space="preserve">Зачем же нам войны, </w:t>
        <w:br/>
        <w:t>Зачем же нам распри?</w:t>
        <w:br/>
        <w:t>Ведь в мире мы жить бы могли.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На мирной земле,</w:t>
        <w:br/>
        <w:t>Всё цветёт и сияет,</w:t>
        <w:br/>
        <w:t>В войне всё дымит и горит.</w:t>
        <w:br/>
        <w:t xml:space="preserve">И если </w:t>
      </w:r>
      <w:del w:id="0" w:author="serega devyatkin" w:date="2016-11-11T00:00:00Z">
        <w:r>
          <w:rPr/>
          <w:delText>уж</w:delText>
        </w:r>
      </w:del>
      <w:ins w:id="1" w:author="serega devyatkin" w:date="2016-11-11T00:00:00Z">
        <w:r>
          <w:rPr/>
          <w:t>мы</w:t>
        </w:r>
      </w:ins>
      <w:r>
        <w:rPr/>
        <w:t xml:space="preserve"> сравни</w:t>
      </w:r>
      <w:del w:id="2" w:author="serega devyatkin" w:date="2016-11-11T00:00:00Z">
        <w:r>
          <w:rPr/>
          <w:delText>т</w:delText>
        </w:r>
      </w:del>
      <w:ins w:id="3" w:author="serega devyatkin" w:date="2016-11-11T00:00:00Z">
        <w:r>
          <w:rPr/>
          <w:t>м</w:t>
        </w:r>
      </w:ins>
      <w:del w:id="4" w:author="serega devyatkin" w:date="2016-11-11T00:00:00Z">
        <w:r>
          <w:rPr/>
          <w:delText>ь</w:delText>
        </w:r>
      </w:del>
      <w:r>
        <w:rPr/>
        <w:t>,</w:t>
        <w:br/>
        <w:t>Две эти картины,</w:t>
        <w:br/>
      </w:r>
      <w:commentRangeStart w:id="3"/>
      <w:commentRangeStart w:id="4"/>
      <w:r>
        <w:rPr/>
        <w:t>О чём-то ведь нам говорит.</w:t>
      </w:r>
      <w:del w:id="5" w:author="serega devyatkin" w:date="2016-11-11T00:00:00Z">
        <w:r>
          <w:rPr/>
          <w:commentReference w:id="5"/>
        </w:r>
      </w:del>
      <w:commentRangeEnd w:id="4"/>
      <w:r>
        <w:commentReference w:id="4"/>
      </w:r>
      <w:commentRangeEnd w:id="3"/>
      <w:r>
        <w:commentReference w:id="3"/>
      </w: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За Мир!</w:t>
        <w:br/>
        <w:t>За счастливую жизнь на планете,</w:t>
        <w:br/>
        <w:t>Давайте все крикнем Ура!</w:t>
        <w:br/>
        <w:t>Пусть мирно живут,</w:t>
      </w:r>
      <w:bookmarkStart w:id="0" w:name="_GoBack"/>
      <w:bookmarkEnd w:id="0"/>
      <w:r>
        <w:rPr/>
        <w:br/>
        <w:t>И рождаются дети,</w:t>
        <w:br/>
        <w:t>Пора дружно жить всем, пора!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10T23:56:49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??</w:t>
      </w:r>
    </w:p>
  </w:comment>
  <w:comment w:id="2" w:author="serega devyatkin" w:date="2016-11-10T23:57:42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Очень спорно</w:t>
      </w:r>
    </w:p>
  </w:comment>
  <w:comment w:id="1" w:author="serega devyatkin" w:date="2016-11-10T23:57:5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Хороший параграф. Про высший разум подумайте.</w:t>
      </w:r>
    </w:p>
  </w:comment>
  <w:comment w:id="5" w:author="serega devyatkin" w:date="2016-11-11T00:00:21Z" w:initials="sd"/>
  <w:comment w:id="3" w:author="serega devyatkin" w:date="2016-11-11T00:01:17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LibreOffice/5.2.3.2$Linux_x86 LibreOffice_project/20m0$Build-2</Application>
  <Pages>1</Pages>
  <Words>150</Words>
  <Characters>649</Characters>
  <CharactersWithSpaces>794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2014-10-21T14:30:00Z</dcterms:created>
  <dc:creator/>
  <dc:description/>
  <dc:language>ru-RU</dc:language>
  <cp:lastModifiedBy>serega devyatkin</cp:lastModifiedBy>
  <dcterms:modified xsi:type="dcterms:W3CDTF">2016-11-11T00:01:23Z</dcterms:modified>
  <cp:revision>8</cp:revision>
  <dc:subject/>
  <dc:title>За Мир!.docx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