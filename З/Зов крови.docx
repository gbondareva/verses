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14" w:rsidDel="00303436" w:rsidRDefault="00303436">
      <w:pPr>
        <w:rPr>
          <w:del w:id="0" w:author="Василий" w:date="2017-01-05T00:55:00Z"/>
          <w:sz w:val="28"/>
          <w:szCs w:val="28"/>
        </w:rPr>
      </w:pPr>
      <w:commentRangeStart w:id="1"/>
      <w:r>
        <w:rPr>
          <w:sz w:val="28"/>
          <w:szCs w:val="28"/>
        </w:rPr>
        <w:t xml:space="preserve">Есть брат, </w:t>
      </w:r>
      <w:ins w:id="2" w:author="Василий" w:date="2017-01-05T00:51:00Z">
        <w:r>
          <w:rPr>
            <w:sz w:val="28"/>
            <w:szCs w:val="28"/>
          </w:rPr>
          <w:t>которого не видел</w:t>
        </w:r>
      </w:ins>
      <w:del w:id="3" w:author="Василий" w:date="2017-01-05T00:51:00Z"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я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г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в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>д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л</w:delText>
        </w:r>
      </w:del>
      <w:r>
        <w:rPr>
          <w:sz w:val="28"/>
          <w:szCs w:val="28"/>
        </w:rPr>
        <w:t>,</w:t>
      </w:r>
      <w:commentRangeEnd w:id="1"/>
      <w:r>
        <w:commentReference w:id="1"/>
      </w:r>
      <w:r>
        <w:rPr>
          <w:sz w:val="28"/>
          <w:szCs w:val="28"/>
        </w:rPr>
        <w:br/>
      </w:r>
      <w:ins w:id="4" w:author="Василий" w:date="2017-01-05T00:53:00Z">
        <w:r>
          <w:rPr>
            <w:sz w:val="28"/>
            <w:szCs w:val="28"/>
          </w:rPr>
          <w:t>Сложилось так в нашей судьбе.</w:t>
        </w:r>
      </w:ins>
      <w:del w:id="5" w:author="Василий" w:date="2017-01-05T00:52:00Z">
        <w:r w:rsidDel="00303436">
          <w:rPr>
            <w:sz w:val="28"/>
            <w:szCs w:val="28"/>
          </w:rPr>
          <w:delText>З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ч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м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я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Г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с</w:delText>
        </w:r>
        <w:r w:rsidDel="00303436">
          <w:rPr>
            <w:sz w:val="28"/>
            <w:szCs w:val="28"/>
          </w:rPr>
          <w:delText>п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д</w:delText>
        </w:r>
        <w:r w:rsidDel="00303436">
          <w:rPr>
            <w:sz w:val="28"/>
            <w:szCs w:val="28"/>
          </w:rPr>
          <w:delText>ь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б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>д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л</w:delText>
        </w:r>
        <w:r w:rsidDel="00303436">
          <w:rPr>
            <w:sz w:val="28"/>
            <w:szCs w:val="28"/>
          </w:rPr>
          <w:delText>?</w:delText>
        </w:r>
      </w:del>
      <w:r>
        <w:rPr>
          <w:sz w:val="28"/>
          <w:szCs w:val="28"/>
        </w:rPr>
        <w:br/>
        <w:t>Я не могу его найти,</w:t>
      </w:r>
      <w:r>
        <w:rPr>
          <w:sz w:val="28"/>
          <w:szCs w:val="28"/>
        </w:rPr>
        <w:br/>
        <w:t>Одни преграды на пути.</w:t>
      </w:r>
    </w:p>
    <w:p w:rsidR="00303436" w:rsidRDefault="00303436">
      <w:pPr>
        <w:rPr>
          <w:ins w:id="6" w:author="Василий" w:date="2017-01-05T00:55:00Z"/>
          <w:sz w:val="28"/>
          <w:szCs w:val="28"/>
        </w:rPr>
      </w:pPr>
    </w:p>
    <w:p w:rsidR="003F0814" w:rsidDel="00303436" w:rsidRDefault="00303436">
      <w:pPr>
        <w:rPr>
          <w:del w:id="7" w:author="Василий" w:date="2017-01-05T00:55:00Z"/>
        </w:rPr>
      </w:pPr>
      <w:commentRangeStart w:id="8"/>
      <w:del w:id="9" w:author="Василий" w:date="2017-01-05T00:55:00Z">
        <w:r w:rsidDel="00303436">
          <w:rPr>
            <w:sz w:val="28"/>
            <w:szCs w:val="28"/>
          </w:rPr>
          <w:delText>Р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ь</w:delText>
        </w:r>
        <w:r w:rsidDel="00303436">
          <w:rPr>
            <w:sz w:val="28"/>
            <w:szCs w:val="28"/>
          </w:rPr>
          <w:delText>ш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,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в</w:delText>
        </w:r>
        <w:r w:rsidDel="00303436">
          <w:rPr>
            <w:sz w:val="28"/>
            <w:szCs w:val="28"/>
          </w:rPr>
          <w:delText>с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р</w:delText>
        </w:r>
        <w:r w:rsidDel="00303436">
          <w:rPr>
            <w:sz w:val="28"/>
            <w:szCs w:val="28"/>
          </w:rPr>
          <w:delText>ь</w:delText>
        </w:r>
        <w:r w:rsidDel="00303436">
          <w:rPr>
            <w:sz w:val="28"/>
            <w:szCs w:val="28"/>
          </w:rPr>
          <w:delText>ё</w:delText>
        </w:r>
        <w:r w:rsidDel="00303436">
          <w:rPr>
            <w:sz w:val="28"/>
            <w:szCs w:val="28"/>
          </w:rPr>
          <w:delText>з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п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>м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л</w:delText>
        </w:r>
        <w:r w:rsidDel="00303436">
          <w:rPr>
            <w:sz w:val="28"/>
            <w:szCs w:val="28"/>
          </w:rPr>
          <w:delText>,</w:delText>
        </w:r>
        <w:r w:rsidDel="00303436">
          <w:rPr>
            <w:sz w:val="28"/>
            <w:szCs w:val="28"/>
          </w:rPr>
          <w:br/>
        </w:r>
        <w:r w:rsidDel="00303436">
          <w:rPr>
            <w:sz w:val="28"/>
            <w:szCs w:val="28"/>
          </w:rPr>
          <w:delText>Д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>ц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д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>м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л</w:delText>
        </w:r>
        <w:r w:rsidDel="00303436">
          <w:rPr>
            <w:sz w:val="28"/>
            <w:szCs w:val="28"/>
          </w:rPr>
          <w:delText>,</w:delText>
        </w:r>
        <w:r w:rsidDel="00303436">
          <w:rPr>
            <w:sz w:val="28"/>
            <w:szCs w:val="28"/>
          </w:rPr>
          <w:br/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в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с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л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к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к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>ц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,</w:delText>
        </w:r>
        <w:r w:rsidDel="00303436">
          <w:rPr>
            <w:sz w:val="28"/>
            <w:szCs w:val="28"/>
          </w:rPr>
          <w:br/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е</w:delText>
        </w:r>
        <w:r w:rsidDel="00303436">
          <w:rPr>
            <w:sz w:val="28"/>
            <w:szCs w:val="28"/>
          </w:rPr>
          <w:delText>т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ч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л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и</w:delText>
        </w:r>
        <w:r w:rsidDel="00303436">
          <w:rPr>
            <w:sz w:val="28"/>
            <w:szCs w:val="28"/>
          </w:rPr>
          <w:delText xml:space="preserve"> </w:delText>
        </w:r>
        <w:r w:rsidDel="00303436">
          <w:rPr>
            <w:sz w:val="28"/>
            <w:szCs w:val="28"/>
          </w:rPr>
          <w:delText>к</w:delText>
        </w:r>
        <w:r w:rsidDel="00303436">
          <w:rPr>
            <w:sz w:val="28"/>
            <w:szCs w:val="28"/>
          </w:rPr>
          <w:delText>о</w:delText>
        </w:r>
        <w:r w:rsidDel="00303436">
          <w:rPr>
            <w:sz w:val="28"/>
            <w:szCs w:val="28"/>
          </w:rPr>
          <w:delText>н</w:delText>
        </w:r>
        <w:r w:rsidDel="00303436">
          <w:rPr>
            <w:sz w:val="28"/>
            <w:szCs w:val="28"/>
          </w:rPr>
          <w:delText>ц</w:delText>
        </w:r>
        <w:r w:rsidDel="00303436">
          <w:rPr>
            <w:sz w:val="28"/>
            <w:szCs w:val="28"/>
          </w:rPr>
          <w:delText>а</w:delText>
        </w:r>
        <w:r w:rsidDel="00303436">
          <w:rPr>
            <w:sz w:val="28"/>
            <w:szCs w:val="28"/>
          </w:rPr>
          <w:delText>.</w:delText>
        </w:r>
        <w:commentRangeEnd w:id="8"/>
        <w:r w:rsidDel="00303436">
          <w:commentReference w:id="8"/>
        </w:r>
      </w:del>
    </w:p>
    <w:p w:rsidR="003F0814" w:rsidRDefault="00303436">
      <w:r>
        <w:rPr>
          <w:sz w:val="28"/>
          <w:szCs w:val="28"/>
        </w:rPr>
        <w:t>Фамилии не знаю даже</w:t>
      </w:r>
      <w:ins w:id="10" w:author="Василий" w:date="2017-01-05T00:58:00Z">
        <w:r>
          <w:rPr>
            <w:sz w:val="28"/>
            <w:szCs w:val="28"/>
          </w:rPr>
          <w:t>,</w:t>
        </w:r>
      </w:ins>
      <w:bookmarkStart w:id="11" w:name="_GoBack"/>
      <w:bookmarkEnd w:id="11"/>
      <w:del w:id="12" w:author="Василий" w:date="2017-01-05T00:58:00Z">
        <w:r w:rsidDel="00303436">
          <w:rPr>
            <w:sz w:val="28"/>
            <w:szCs w:val="28"/>
          </w:rPr>
          <w:delText>.</w:delText>
        </w:r>
      </w:del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Витёк</w:t>
      </w:r>
      <w:proofErr w:type="spellEnd"/>
      <w:r>
        <w:rPr>
          <w:sz w:val="28"/>
          <w:szCs w:val="28"/>
        </w:rPr>
        <w:t>, как будто нарекли.</w:t>
      </w:r>
      <w:r>
        <w:rPr>
          <w:sz w:val="28"/>
          <w:szCs w:val="28"/>
        </w:rPr>
        <w:br/>
        <w:t>Ни</w:t>
      </w:r>
      <w:r>
        <w:rPr>
          <w:sz w:val="28"/>
          <w:szCs w:val="28"/>
        </w:rPr>
        <w:t xml:space="preserve"> интернет, ни связи наши,</w:t>
      </w:r>
      <w:r>
        <w:rPr>
          <w:sz w:val="28"/>
          <w:szCs w:val="28"/>
        </w:rPr>
        <w:br/>
        <w:t>Найти его не помогли.</w:t>
      </w:r>
    </w:p>
    <w:p w:rsidR="003F0814" w:rsidRDefault="00303436">
      <w:pPr>
        <w:rPr>
          <w:sz w:val="28"/>
          <w:szCs w:val="28"/>
        </w:rPr>
      </w:pPr>
      <w:r>
        <w:rPr>
          <w:sz w:val="28"/>
          <w:szCs w:val="28"/>
        </w:rPr>
        <w:t>Я часто вглядываюсь в лица,</w:t>
      </w:r>
      <w:r>
        <w:rPr>
          <w:sz w:val="28"/>
          <w:szCs w:val="28"/>
        </w:rPr>
        <w:br/>
        <w:t>И мысль одна в мозгах кружится,</w:t>
      </w:r>
      <w:r>
        <w:rPr>
          <w:sz w:val="28"/>
          <w:szCs w:val="28"/>
        </w:rPr>
        <w:br/>
        <w:t>А вдруг узнаю я его,</w:t>
      </w:r>
      <w:r>
        <w:rPr>
          <w:sz w:val="28"/>
          <w:szCs w:val="28"/>
        </w:rPr>
        <w:br/>
        <w:t>Братишку, Витьку, своего!</w:t>
      </w:r>
    </w:p>
    <w:p w:rsidR="003F0814" w:rsidRDefault="00303436">
      <w:r>
        <w:rPr>
          <w:sz w:val="28"/>
          <w:szCs w:val="28"/>
        </w:rPr>
        <w:t>Я знаю, сколько буду жить,</w:t>
      </w:r>
      <w:r>
        <w:rPr>
          <w:sz w:val="28"/>
          <w:szCs w:val="28"/>
        </w:rPr>
        <w:br/>
        <w:t>Я землю носом буду рыть.</w:t>
      </w:r>
      <w:r>
        <w:rPr>
          <w:sz w:val="28"/>
          <w:szCs w:val="28"/>
        </w:rPr>
        <w:br/>
        <w:t>Я с братом встретиться готов,</w:t>
      </w:r>
      <w:r>
        <w:rPr>
          <w:sz w:val="28"/>
          <w:szCs w:val="28"/>
        </w:rPr>
        <w:br/>
        <w:t xml:space="preserve">Наверно, это крови </w:t>
      </w:r>
      <w:r>
        <w:rPr>
          <w:sz w:val="28"/>
          <w:szCs w:val="28"/>
        </w:rPr>
        <w:t>зов!</w:t>
      </w:r>
    </w:p>
    <w:sectPr w:rsidR="003F081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4T15:22:00Z" w:initials="sd">
    <w:p w:rsidR="00000000" w:rsidRDefault="00303436">
      <w:pPr>
        <w:pStyle w:val="a6"/>
      </w:pPr>
      <w:r>
        <w:rPr>
          <w:rStyle w:val="a8"/>
        </w:rPr>
        <w:annotationRef/>
      </w:r>
    </w:p>
  </w:comment>
  <w:comment w:id="8" w:author="serega devyatkin" w:date="2016-11-24T15:21:00Z" w:initials="sd">
    <w:p w:rsidR="00000000" w:rsidRDefault="00303436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14"/>
    <w:rsid w:val="00303436"/>
    <w:rsid w:val="003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303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3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303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3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477</Characters>
  <Application>Microsoft Office Word</Application>
  <DocSecurity>0</DocSecurity>
  <Lines>3</Lines>
  <Paragraphs>1</Paragraphs>
  <ScaleCrop>false</ScaleCrop>
  <Company>Krokoz™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2016-01-18T10:32:00Z</dcterms:created>
  <dcterms:modified xsi:type="dcterms:W3CDTF">2017-01-04T20:58:00Z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