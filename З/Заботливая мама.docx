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A5663" w:rsidRDefault="00A004A7">
      <w:pPr>
        <w:spacing w:before="283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Хозяйкой доброй и женой она была,</w:t>
      </w:r>
      <w:r>
        <w:rPr>
          <w:rFonts w:ascii="Arial" w:eastAsia="Arial" w:hAnsi="Arial" w:cs="Arial"/>
          <w:sz w:val="28"/>
        </w:rPr>
        <w:br/>
        <w:t>Я помню это, как сейчас.</w:t>
      </w:r>
      <w:r>
        <w:rPr>
          <w:rFonts w:ascii="Arial" w:eastAsia="Arial" w:hAnsi="Arial" w:cs="Arial"/>
          <w:sz w:val="28"/>
        </w:rPr>
        <w:br/>
        <w:t>За ней мы как за каменной стеной</w:t>
      </w:r>
      <w:r>
        <w:rPr>
          <w:rFonts w:ascii="Arial" w:eastAsia="Arial" w:hAnsi="Arial" w:cs="Arial"/>
          <w:sz w:val="22"/>
        </w:rPr>
        <w:t>,</w:t>
      </w:r>
      <w:r>
        <w:rPr>
          <w:rFonts w:ascii="Arial" w:eastAsia="Arial" w:hAnsi="Arial" w:cs="Arial"/>
          <w:sz w:val="22"/>
        </w:rPr>
        <w:br/>
      </w:r>
      <w:r>
        <w:rPr>
          <w:rFonts w:ascii="Arial" w:eastAsia="Arial" w:hAnsi="Arial" w:cs="Arial"/>
          <w:sz w:val="28"/>
        </w:rPr>
        <w:t>Никто так не заботился о нас!</w:t>
      </w:r>
    </w:p>
    <w:p w:rsidR="00BA5663" w:rsidRDefault="00A004A7">
      <w:pPr>
        <w:spacing w:before="283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Чуть свет, она всегда вставала,</w:t>
      </w:r>
      <w:r>
        <w:rPr>
          <w:rFonts w:ascii="Arial" w:eastAsia="Arial" w:hAnsi="Arial" w:cs="Arial"/>
          <w:sz w:val="28"/>
        </w:rPr>
        <w:br/>
        <w:t>Чтоб</w:t>
      </w:r>
      <w:ins w:id="0" w:author="Василий" w:date="2016-12-24T23:09:00Z">
        <w:r w:rsidR="00ED32DC">
          <w:rPr>
            <w:rFonts w:ascii="Arial" w:eastAsia="Arial" w:hAnsi="Arial" w:cs="Arial"/>
            <w:sz w:val="28"/>
          </w:rPr>
          <w:t xml:space="preserve">ы </w:t>
        </w:r>
      </w:ins>
      <w:del w:id="1" w:author="Василий" w:date="2016-12-24T23:09:00Z">
        <w:r w:rsidDel="00ED32DC">
          <w:rPr>
            <w:rFonts w:ascii="Arial" w:eastAsia="Arial" w:hAnsi="Arial" w:cs="Arial"/>
            <w:sz w:val="28"/>
          </w:rPr>
          <w:delText xml:space="preserve"> </w:delText>
        </w:r>
        <w:r w:rsidDel="00ED32DC">
          <w:rPr>
            <w:rFonts w:ascii="Arial" w:eastAsia="Arial" w:hAnsi="Arial" w:cs="Arial"/>
            <w:sz w:val="28"/>
          </w:rPr>
          <w:delText>п</w:delText>
        </w:r>
        <w:r w:rsidDel="00ED32DC">
          <w:rPr>
            <w:rFonts w:ascii="Arial" w:eastAsia="Arial" w:hAnsi="Arial" w:cs="Arial"/>
            <w:sz w:val="28"/>
          </w:rPr>
          <w:delText>о</w:delText>
        </w:r>
        <w:r w:rsidDel="00ED32DC">
          <w:rPr>
            <w:rFonts w:ascii="Arial" w:eastAsia="Arial" w:hAnsi="Arial" w:cs="Arial"/>
            <w:sz w:val="28"/>
          </w:rPr>
          <w:delText xml:space="preserve"> </w:delText>
        </w:r>
        <w:commentRangeStart w:id="2"/>
        <w:r w:rsidDel="00ED32DC">
          <w:rPr>
            <w:rFonts w:ascii="Arial" w:eastAsia="Arial" w:hAnsi="Arial" w:cs="Arial"/>
            <w:sz w:val="28"/>
          </w:rPr>
          <w:delText>п</w:delText>
        </w:r>
        <w:r w:rsidDel="00ED32DC">
          <w:rPr>
            <w:rFonts w:ascii="Arial" w:eastAsia="Arial" w:hAnsi="Arial" w:cs="Arial"/>
            <w:sz w:val="28"/>
          </w:rPr>
          <w:delText>о</w:delText>
        </w:r>
        <w:r w:rsidDel="00ED32DC">
          <w:rPr>
            <w:rFonts w:ascii="Arial" w:eastAsia="Arial" w:hAnsi="Arial" w:cs="Arial"/>
            <w:sz w:val="28"/>
          </w:rPr>
          <w:delText>р</w:delText>
        </w:r>
        <w:r w:rsidDel="00ED32DC">
          <w:rPr>
            <w:rFonts w:ascii="Arial" w:eastAsia="Arial" w:hAnsi="Arial" w:cs="Arial"/>
            <w:sz w:val="28"/>
          </w:rPr>
          <w:delText>я</w:delText>
        </w:r>
        <w:r w:rsidDel="00ED32DC">
          <w:rPr>
            <w:rFonts w:ascii="Arial" w:eastAsia="Arial" w:hAnsi="Arial" w:cs="Arial"/>
            <w:sz w:val="28"/>
          </w:rPr>
          <w:delText>д</w:delText>
        </w:r>
        <w:r w:rsidDel="00ED32DC">
          <w:rPr>
            <w:rFonts w:ascii="Arial" w:eastAsia="Arial" w:hAnsi="Arial" w:cs="Arial"/>
            <w:sz w:val="28"/>
          </w:rPr>
          <w:delText>о</w:delText>
        </w:r>
        <w:r w:rsidDel="00ED32DC">
          <w:rPr>
            <w:rFonts w:ascii="Arial" w:eastAsia="Arial" w:hAnsi="Arial" w:cs="Arial"/>
            <w:sz w:val="28"/>
          </w:rPr>
          <w:delText>ч</w:delText>
        </w:r>
        <w:r w:rsidDel="00ED32DC">
          <w:rPr>
            <w:rFonts w:ascii="Arial" w:eastAsia="Arial" w:hAnsi="Arial" w:cs="Arial"/>
            <w:sz w:val="28"/>
          </w:rPr>
          <w:delText>к</w:delText>
        </w:r>
        <w:r w:rsidDel="00ED32DC">
          <w:rPr>
            <w:rFonts w:ascii="Arial" w:eastAsia="Arial" w:hAnsi="Arial" w:cs="Arial"/>
            <w:sz w:val="28"/>
          </w:rPr>
          <w:delText>у</w:delText>
        </w:r>
        <w:commentRangeEnd w:id="2"/>
        <w:r w:rsidDel="00ED32DC">
          <w:commentReference w:id="2"/>
        </w:r>
        <w:r w:rsidDel="00ED32DC">
          <w:rPr>
            <w:rFonts w:ascii="Arial" w:eastAsia="Arial" w:hAnsi="Arial" w:cs="Arial"/>
            <w:sz w:val="28"/>
          </w:rPr>
          <w:delText xml:space="preserve"> </w:delText>
        </w:r>
      </w:del>
      <w:r>
        <w:rPr>
          <w:rFonts w:ascii="Arial" w:eastAsia="Arial" w:hAnsi="Arial" w:cs="Arial"/>
          <w:sz w:val="28"/>
        </w:rPr>
        <w:t>успеть в делах своих.</w:t>
      </w:r>
      <w:r>
        <w:rPr>
          <w:rFonts w:ascii="Arial" w:eastAsia="Arial" w:hAnsi="Arial" w:cs="Arial"/>
          <w:sz w:val="28"/>
        </w:rPr>
        <w:br/>
        <w:t>А их у Мамы было не так мало,</w:t>
      </w:r>
      <w:r>
        <w:rPr>
          <w:rFonts w:ascii="Arial" w:eastAsia="Arial" w:hAnsi="Arial" w:cs="Arial"/>
          <w:sz w:val="28"/>
        </w:rPr>
        <w:br/>
        <w:t xml:space="preserve">И чтоб не сделать, </w:t>
      </w:r>
      <w:r>
        <w:rPr>
          <w:rFonts w:ascii="Arial" w:eastAsia="Arial" w:hAnsi="Arial" w:cs="Arial"/>
          <w:sz w:val="28"/>
        </w:rPr>
        <w:t>невозможно было их.</w:t>
      </w:r>
    </w:p>
    <w:p w:rsidR="00BA5663" w:rsidRDefault="00A004A7">
      <w:pPr>
        <w:spacing w:before="283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Чтоб не замёрзли, затопить </w:t>
      </w:r>
      <w:proofErr w:type="spellStart"/>
      <w:r>
        <w:rPr>
          <w:rFonts w:ascii="Arial" w:eastAsia="Arial" w:hAnsi="Arial" w:cs="Arial"/>
          <w:sz w:val="28"/>
        </w:rPr>
        <w:t>га</w:t>
      </w:r>
      <w:ins w:id="3" w:author="Василий" w:date="2016-12-24T23:10:00Z">
        <w:r w:rsidR="00ED32DC">
          <w:rPr>
            <w:rFonts w:ascii="Arial" w:eastAsia="Arial" w:hAnsi="Arial" w:cs="Arial"/>
            <w:sz w:val="28"/>
          </w:rPr>
          <w:t>л</w:t>
        </w:r>
      </w:ins>
      <w:del w:id="4" w:author="Василий" w:date="2016-12-24T23:10:00Z">
        <w:r w:rsidDel="00ED32DC">
          <w:rPr>
            <w:rFonts w:ascii="Arial" w:eastAsia="Arial" w:hAnsi="Arial" w:cs="Arial"/>
            <w:sz w:val="28"/>
          </w:rPr>
          <w:delText>л</w:delText>
        </w:r>
      </w:del>
      <w:r>
        <w:rPr>
          <w:rFonts w:ascii="Arial" w:eastAsia="Arial" w:hAnsi="Arial" w:cs="Arial"/>
          <w:sz w:val="28"/>
        </w:rPr>
        <w:t>анку</w:t>
      </w:r>
      <w:proofErr w:type="spellEnd"/>
      <w:r>
        <w:rPr>
          <w:rFonts w:ascii="Arial" w:eastAsia="Arial" w:hAnsi="Arial" w:cs="Arial"/>
          <w:sz w:val="28"/>
        </w:rPr>
        <w:t>,</w:t>
      </w:r>
      <w:r>
        <w:rPr>
          <w:rFonts w:ascii="Arial" w:eastAsia="Arial" w:hAnsi="Arial" w:cs="Arial"/>
          <w:sz w:val="28"/>
        </w:rPr>
        <w:br/>
        <w:t>Корову подоить и накормить.</w:t>
      </w:r>
      <w:r>
        <w:rPr>
          <w:rFonts w:ascii="Arial" w:eastAsia="Arial" w:hAnsi="Arial" w:cs="Arial"/>
          <w:sz w:val="28"/>
        </w:rPr>
        <w:br/>
        <w:t>Печь растопить, чтоб завтрак приготовить,</w:t>
      </w:r>
      <w:r>
        <w:rPr>
          <w:rFonts w:ascii="Arial" w:eastAsia="Arial" w:hAnsi="Arial" w:cs="Arial"/>
          <w:sz w:val="28"/>
        </w:rPr>
        <w:br/>
        <w:t>Тогда без газа люди могли жить.</w:t>
      </w:r>
    </w:p>
    <w:p w:rsidR="00BA5663" w:rsidRDefault="00A004A7">
      <w:pPr>
        <w:spacing w:before="283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В печи стоял чугун на пол ведёрка,</w:t>
      </w:r>
      <w:r>
        <w:rPr>
          <w:rFonts w:ascii="Arial" w:eastAsia="Arial" w:hAnsi="Arial" w:cs="Arial"/>
          <w:sz w:val="28"/>
        </w:rPr>
        <w:br/>
        <w:t>Наваристые щи томились в нём.</w:t>
      </w:r>
      <w:ins w:id="5" w:author="Василий" w:date="2016-12-24T23:11:00Z">
        <w:r w:rsidR="00ED32DC">
          <w:rPr>
            <w:rFonts w:ascii="Arial" w:eastAsia="Arial" w:hAnsi="Arial" w:cs="Arial"/>
            <w:sz w:val="28"/>
          </w:rPr>
          <w:t xml:space="preserve"> </w:t>
        </w:r>
      </w:ins>
      <w:r>
        <w:rPr>
          <w:rFonts w:ascii="Arial" w:eastAsia="Arial" w:hAnsi="Arial" w:cs="Arial"/>
          <w:sz w:val="28"/>
        </w:rPr>
        <w:br/>
        <w:t xml:space="preserve">Проснутся поутру </w:t>
      </w:r>
      <w:ins w:id="6" w:author="Василий" w:date="2016-12-24T23:10:00Z">
        <w:r w:rsidR="00ED32DC">
          <w:rPr>
            <w:rFonts w:ascii="Arial" w:eastAsia="Arial" w:hAnsi="Arial" w:cs="Arial"/>
            <w:sz w:val="28"/>
          </w:rPr>
          <w:t>её</w:t>
        </w:r>
      </w:ins>
      <w:ins w:id="7" w:author="Василий" w:date="2016-12-24T23:11:00Z">
        <w:r w:rsidR="00ED32DC">
          <w:rPr>
            <w:rFonts w:ascii="Arial" w:eastAsia="Arial" w:hAnsi="Arial" w:cs="Arial"/>
            <w:sz w:val="28"/>
          </w:rPr>
          <w:t xml:space="preserve"> </w:t>
        </w:r>
      </w:ins>
      <w:commentRangeStart w:id="8"/>
      <w:del w:id="9" w:author="Василий" w:date="2016-12-24T23:10:00Z">
        <w:r w:rsidDel="00ED32DC">
          <w:rPr>
            <w:rFonts w:ascii="Arial" w:eastAsia="Arial" w:hAnsi="Arial" w:cs="Arial"/>
            <w:sz w:val="28"/>
          </w:rPr>
          <w:delText>м</w:delText>
        </w:r>
        <w:r w:rsidDel="00ED32DC">
          <w:rPr>
            <w:rFonts w:ascii="Arial" w:eastAsia="Arial" w:hAnsi="Arial" w:cs="Arial"/>
            <w:sz w:val="28"/>
          </w:rPr>
          <w:delText>о</w:delText>
        </w:r>
        <w:r w:rsidDel="00ED32DC">
          <w:rPr>
            <w:rFonts w:ascii="Arial" w:eastAsia="Arial" w:hAnsi="Arial" w:cs="Arial"/>
            <w:sz w:val="28"/>
          </w:rPr>
          <w:delText>и</w:delText>
        </w:r>
        <w:commentRangeEnd w:id="8"/>
        <w:r w:rsidDel="00ED32DC">
          <w:commentReference w:id="8"/>
        </w:r>
        <w:r w:rsidDel="00ED32DC">
          <w:rPr>
            <w:rFonts w:ascii="Arial" w:eastAsia="Arial" w:hAnsi="Arial" w:cs="Arial"/>
            <w:sz w:val="28"/>
          </w:rPr>
          <w:delText xml:space="preserve"> </w:delText>
        </w:r>
      </w:del>
      <w:r>
        <w:rPr>
          <w:rFonts w:ascii="Arial" w:eastAsia="Arial" w:hAnsi="Arial" w:cs="Arial"/>
          <w:sz w:val="28"/>
        </w:rPr>
        <w:t>девчонки</w:t>
      </w:r>
      <w:r>
        <w:rPr>
          <w:rFonts w:ascii="Arial" w:eastAsia="Arial" w:hAnsi="Arial" w:cs="Arial"/>
          <w:sz w:val="28"/>
        </w:rPr>
        <w:t>,</w:t>
      </w:r>
      <w:r>
        <w:rPr>
          <w:rFonts w:ascii="Arial" w:eastAsia="Arial" w:hAnsi="Arial" w:cs="Arial"/>
          <w:sz w:val="28"/>
        </w:rPr>
        <w:br/>
        <w:t>А запах вкусных щей уж на весь дом!</w:t>
      </w:r>
    </w:p>
    <w:p w:rsidR="00BA5663" w:rsidRDefault="00A004A7">
      <w:pPr>
        <w:spacing w:before="283" w:line="276" w:lineRule="auto"/>
      </w:pPr>
      <w:r>
        <w:rPr>
          <w:rFonts w:ascii="Arial" w:eastAsia="Arial" w:hAnsi="Arial" w:cs="Arial"/>
          <w:sz w:val="28"/>
        </w:rPr>
        <w:t>На табуретке в маленьком чулане,</w:t>
      </w:r>
      <w:bookmarkStart w:id="10" w:name="_GoBack"/>
      <w:bookmarkEnd w:id="10"/>
      <w:r>
        <w:rPr>
          <w:rFonts w:ascii="Arial" w:eastAsia="Arial" w:hAnsi="Arial" w:cs="Arial"/>
          <w:sz w:val="28"/>
        </w:rPr>
        <w:br/>
        <w:t>Сидела рано-рано поутру.</w:t>
      </w:r>
      <w:r>
        <w:rPr>
          <w:rFonts w:ascii="Arial" w:eastAsia="Arial" w:hAnsi="Arial" w:cs="Arial"/>
          <w:sz w:val="28"/>
        </w:rPr>
        <w:br/>
        <w:t>Хотелось почитать журнал "Крестьянка",</w:t>
      </w:r>
      <w:r>
        <w:rPr>
          <w:rFonts w:ascii="Arial" w:eastAsia="Arial" w:hAnsi="Arial" w:cs="Arial"/>
          <w:sz w:val="28"/>
        </w:rPr>
        <w:br/>
        <w:t>Пока не разбудила детвору.</w:t>
      </w:r>
    </w:p>
    <w:p w:rsidR="00BA5663" w:rsidRDefault="00A004A7">
      <w:pPr>
        <w:spacing w:before="283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У ног сидел котёнок и мурлыкал,</w:t>
      </w:r>
      <w:r>
        <w:rPr>
          <w:rFonts w:ascii="Arial" w:eastAsia="Arial" w:hAnsi="Arial" w:cs="Arial"/>
          <w:sz w:val="28"/>
        </w:rPr>
        <w:br/>
        <w:t>Был он довольный и уютом и теплом.</w:t>
      </w:r>
      <w:r>
        <w:rPr>
          <w:rFonts w:ascii="Arial" w:eastAsia="Arial" w:hAnsi="Arial" w:cs="Arial"/>
          <w:sz w:val="28"/>
        </w:rPr>
        <w:br/>
        <w:t>С такой хозяйкой всем комфор</w:t>
      </w:r>
      <w:r>
        <w:rPr>
          <w:rFonts w:ascii="Arial" w:eastAsia="Arial" w:hAnsi="Arial" w:cs="Arial"/>
          <w:sz w:val="28"/>
        </w:rPr>
        <w:t>тно в доме,</w:t>
      </w:r>
      <w:r>
        <w:rPr>
          <w:rFonts w:ascii="Arial" w:eastAsia="Arial" w:hAnsi="Arial" w:cs="Arial"/>
          <w:sz w:val="28"/>
        </w:rPr>
        <w:br/>
        <w:t>Хоть даже непогода за окном.</w:t>
      </w:r>
    </w:p>
    <w:p w:rsidR="00BA5663" w:rsidRDefault="00A004A7">
      <w:pPr>
        <w:spacing w:before="283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Чуть рассветает, вроде всё успела.</w:t>
      </w:r>
      <w:r>
        <w:rPr>
          <w:rFonts w:ascii="Arial" w:eastAsia="Arial" w:hAnsi="Arial" w:cs="Arial"/>
          <w:sz w:val="28"/>
        </w:rPr>
        <w:br/>
        <w:t>Будить детишек, в школу собирать.</w:t>
      </w:r>
      <w:r>
        <w:rPr>
          <w:rFonts w:ascii="Arial" w:eastAsia="Arial" w:hAnsi="Arial" w:cs="Arial"/>
          <w:sz w:val="28"/>
        </w:rPr>
        <w:br/>
        <w:t>Кукушка на часах пробила время,</w:t>
      </w:r>
      <w:r>
        <w:rPr>
          <w:rFonts w:ascii="Arial" w:eastAsia="Arial" w:hAnsi="Arial" w:cs="Arial"/>
          <w:sz w:val="28"/>
        </w:rPr>
        <w:br/>
        <w:t>Нам разрешает новый день начать.</w:t>
      </w:r>
    </w:p>
    <w:p w:rsidR="00BA5663" w:rsidDel="00ED32DC" w:rsidRDefault="00A004A7">
      <w:pPr>
        <w:spacing w:before="283" w:line="276" w:lineRule="auto"/>
        <w:rPr>
          <w:del w:id="11" w:author="Василий" w:date="2016-12-24T23:14:00Z"/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Нас Мама одевала как двойняшек,</w:t>
      </w:r>
      <w:r>
        <w:rPr>
          <w:rFonts w:ascii="Arial" w:eastAsia="Arial" w:hAnsi="Arial" w:cs="Arial"/>
          <w:sz w:val="28"/>
        </w:rPr>
        <w:br/>
        <w:t>Чтоб не обидеть видно никого.</w:t>
      </w:r>
      <w:r>
        <w:rPr>
          <w:rFonts w:ascii="Arial" w:eastAsia="Arial" w:hAnsi="Arial" w:cs="Arial"/>
          <w:sz w:val="28"/>
        </w:rPr>
        <w:br/>
        <w:t>А материал был в мо</w:t>
      </w:r>
      <w:r>
        <w:rPr>
          <w:rFonts w:ascii="Arial" w:eastAsia="Arial" w:hAnsi="Arial" w:cs="Arial"/>
          <w:sz w:val="28"/>
        </w:rPr>
        <w:t>де штапель,</w:t>
      </w:r>
      <w:r>
        <w:rPr>
          <w:rFonts w:ascii="Arial" w:eastAsia="Arial" w:hAnsi="Arial" w:cs="Arial"/>
          <w:sz w:val="28"/>
        </w:rPr>
        <w:br/>
        <w:t>Из города тогда везли его.</w:t>
      </w:r>
      <w:ins w:id="12" w:author="Василий" w:date="2016-12-24T23:14:00Z">
        <w:r w:rsidR="00ED32DC">
          <w:rPr>
            <w:rFonts w:ascii="Arial" w:eastAsia="Arial" w:hAnsi="Arial" w:cs="Arial"/>
            <w:sz w:val="28"/>
          </w:rPr>
          <w:br/>
        </w:r>
      </w:ins>
    </w:p>
    <w:p w:rsidR="00BA5663" w:rsidDel="00ED32DC" w:rsidRDefault="00A004A7">
      <w:pPr>
        <w:spacing w:before="283" w:line="276" w:lineRule="auto"/>
        <w:rPr>
          <w:del w:id="13" w:author="Василий" w:date="2016-12-24T23:13:00Z"/>
        </w:rPr>
      </w:pPr>
      <w:del w:id="14" w:author="Василий" w:date="2016-12-24T23:13:00Z">
        <w:r w:rsidDel="00ED32DC">
          <w:rPr>
            <w:rFonts w:ascii="Arial" w:eastAsia="Arial" w:hAnsi="Arial" w:cs="Arial"/>
            <w:sz w:val="28"/>
          </w:rPr>
          <w:delText>С</w:delText>
        </w:r>
        <w:r w:rsidDel="00ED32DC">
          <w:rPr>
            <w:rFonts w:ascii="Arial" w:eastAsia="Arial" w:hAnsi="Arial" w:cs="Arial"/>
            <w:sz w:val="28"/>
          </w:rPr>
          <w:delText>т</w:delText>
        </w:r>
        <w:r w:rsidDel="00ED32DC">
          <w:rPr>
            <w:rFonts w:ascii="Arial" w:eastAsia="Arial" w:hAnsi="Arial" w:cs="Arial"/>
            <w:sz w:val="28"/>
          </w:rPr>
          <w:delText>а</w:delText>
        </w:r>
        <w:r w:rsidDel="00ED32DC">
          <w:rPr>
            <w:rFonts w:ascii="Arial" w:eastAsia="Arial" w:hAnsi="Arial" w:cs="Arial"/>
            <w:sz w:val="28"/>
          </w:rPr>
          <w:delText>р</w:delText>
        </w:r>
        <w:r w:rsidDel="00ED32DC">
          <w:rPr>
            <w:rFonts w:ascii="Arial" w:eastAsia="Arial" w:hAnsi="Arial" w:cs="Arial"/>
            <w:sz w:val="28"/>
          </w:rPr>
          <w:delText>а</w:delText>
        </w:r>
        <w:r w:rsidDel="00ED32DC">
          <w:rPr>
            <w:rFonts w:ascii="Arial" w:eastAsia="Arial" w:hAnsi="Arial" w:cs="Arial"/>
            <w:sz w:val="28"/>
          </w:rPr>
          <w:delText>л</w:delText>
        </w:r>
        <w:r w:rsidDel="00ED32DC">
          <w:rPr>
            <w:rFonts w:ascii="Arial" w:eastAsia="Arial" w:hAnsi="Arial" w:cs="Arial"/>
            <w:sz w:val="28"/>
          </w:rPr>
          <w:delText>а</w:delText>
        </w:r>
        <w:r w:rsidDel="00ED32DC">
          <w:rPr>
            <w:rFonts w:ascii="Arial" w:eastAsia="Arial" w:hAnsi="Arial" w:cs="Arial"/>
            <w:sz w:val="28"/>
          </w:rPr>
          <w:delText>с</w:delText>
        </w:r>
        <w:r w:rsidDel="00ED32DC">
          <w:rPr>
            <w:rFonts w:ascii="Arial" w:eastAsia="Arial" w:hAnsi="Arial" w:cs="Arial"/>
            <w:sz w:val="28"/>
          </w:rPr>
          <w:delText>ь</w:delText>
        </w:r>
        <w:r w:rsidDel="00ED32DC">
          <w:rPr>
            <w:rFonts w:ascii="Arial" w:eastAsia="Arial" w:hAnsi="Arial" w:cs="Arial"/>
            <w:sz w:val="28"/>
          </w:rPr>
          <w:delText>,</w:delText>
        </w:r>
        <w:r w:rsidDel="00ED32DC">
          <w:rPr>
            <w:rFonts w:ascii="Arial" w:eastAsia="Arial" w:hAnsi="Arial" w:cs="Arial"/>
            <w:sz w:val="28"/>
          </w:rPr>
          <w:delText xml:space="preserve"> </w:delText>
        </w:r>
        <w:r w:rsidDel="00ED32DC">
          <w:rPr>
            <w:rFonts w:ascii="Arial" w:eastAsia="Arial" w:hAnsi="Arial" w:cs="Arial"/>
            <w:sz w:val="28"/>
          </w:rPr>
          <w:delText>ч</w:delText>
        </w:r>
        <w:r w:rsidDel="00ED32DC">
          <w:rPr>
            <w:rFonts w:ascii="Arial" w:eastAsia="Arial" w:hAnsi="Arial" w:cs="Arial"/>
            <w:sz w:val="28"/>
          </w:rPr>
          <w:delText>т</w:delText>
        </w:r>
        <w:r w:rsidDel="00ED32DC">
          <w:rPr>
            <w:rFonts w:ascii="Arial" w:eastAsia="Arial" w:hAnsi="Arial" w:cs="Arial"/>
            <w:sz w:val="28"/>
          </w:rPr>
          <w:delText>о</w:delText>
        </w:r>
        <w:r w:rsidDel="00ED32DC">
          <w:rPr>
            <w:rFonts w:ascii="Arial" w:eastAsia="Arial" w:hAnsi="Arial" w:cs="Arial"/>
            <w:sz w:val="28"/>
          </w:rPr>
          <w:delText>б</w:delText>
        </w:r>
        <w:r w:rsidDel="00ED32DC">
          <w:rPr>
            <w:rFonts w:ascii="Arial" w:eastAsia="Arial" w:hAnsi="Arial" w:cs="Arial"/>
            <w:sz w:val="28"/>
          </w:rPr>
          <w:delText xml:space="preserve"> </w:delText>
        </w:r>
        <w:r w:rsidDel="00ED32DC">
          <w:rPr>
            <w:rFonts w:ascii="Arial" w:eastAsia="Arial" w:hAnsi="Arial" w:cs="Arial"/>
            <w:sz w:val="28"/>
          </w:rPr>
          <w:delText>п</w:delText>
        </w:r>
        <w:r w:rsidDel="00ED32DC">
          <w:rPr>
            <w:rFonts w:ascii="Arial" w:eastAsia="Arial" w:hAnsi="Arial" w:cs="Arial"/>
            <w:sz w:val="28"/>
          </w:rPr>
          <w:delText>р</w:delText>
        </w:r>
        <w:r w:rsidDel="00ED32DC">
          <w:rPr>
            <w:rFonts w:ascii="Arial" w:eastAsia="Arial" w:hAnsi="Arial" w:cs="Arial"/>
            <w:sz w:val="28"/>
          </w:rPr>
          <w:delText>и</w:delText>
        </w:r>
        <w:r w:rsidDel="00ED32DC">
          <w:rPr>
            <w:rFonts w:ascii="Arial" w:eastAsia="Arial" w:hAnsi="Arial" w:cs="Arial"/>
            <w:sz w:val="28"/>
          </w:rPr>
          <w:delText>д</w:delText>
        </w:r>
        <w:r w:rsidDel="00ED32DC">
          <w:rPr>
            <w:rFonts w:ascii="Arial" w:eastAsia="Arial" w:hAnsi="Arial" w:cs="Arial"/>
            <w:sz w:val="28"/>
          </w:rPr>
          <w:delText>е</w:delText>
        </w:r>
        <w:r w:rsidDel="00ED32DC">
          <w:rPr>
            <w:rFonts w:ascii="Arial" w:eastAsia="Arial" w:hAnsi="Arial" w:cs="Arial"/>
            <w:sz w:val="28"/>
          </w:rPr>
          <w:delText>р</w:delText>
        </w:r>
        <w:r w:rsidDel="00ED32DC">
          <w:rPr>
            <w:rFonts w:ascii="Arial" w:eastAsia="Arial" w:hAnsi="Arial" w:cs="Arial"/>
            <w:sz w:val="28"/>
          </w:rPr>
          <w:delText>ж</w:delText>
        </w:r>
        <w:r w:rsidDel="00ED32DC">
          <w:rPr>
            <w:rFonts w:ascii="Arial" w:eastAsia="Arial" w:hAnsi="Arial" w:cs="Arial"/>
            <w:sz w:val="28"/>
          </w:rPr>
          <w:delText>и</w:delText>
        </w:r>
        <w:r w:rsidDel="00ED32DC">
          <w:rPr>
            <w:rFonts w:ascii="Arial" w:eastAsia="Arial" w:hAnsi="Arial" w:cs="Arial"/>
            <w:sz w:val="28"/>
          </w:rPr>
          <w:delText>в</w:delText>
        </w:r>
        <w:r w:rsidDel="00ED32DC">
          <w:rPr>
            <w:rFonts w:ascii="Arial" w:eastAsia="Arial" w:hAnsi="Arial" w:cs="Arial"/>
            <w:sz w:val="28"/>
          </w:rPr>
          <w:delText>а</w:delText>
        </w:r>
        <w:r w:rsidDel="00ED32DC">
          <w:rPr>
            <w:rFonts w:ascii="Arial" w:eastAsia="Arial" w:hAnsi="Arial" w:cs="Arial"/>
            <w:sz w:val="28"/>
          </w:rPr>
          <w:delText>т</w:delText>
        </w:r>
        <w:r w:rsidDel="00ED32DC">
          <w:rPr>
            <w:rFonts w:ascii="Arial" w:eastAsia="Arial" w:hAnsi="Arial" w:cs="Arial"/>
            <w:sz w:val="28"/>
          </w:rPr>
          <w:delText>ь</w:delText>
        </w:r>
        <w:r w:rsidDel="00ED32DC">
          <w:rPr>
            <w:rFonts w:ascii="Arial" w:eastAsia="Arial" w:hAnsi="Arial" w:cs="Arial"/>
            <w:sz w:val="28"/>
          </w:rPr>
          <w:delText>с</w:delText>
        </w:r>
        <w:r w:rsidDel="00ED32DC">
          <w:rPr>
            <w:rFonts w:ascii="Arial" w:eastAsia="Arial" w:hAnsi="Arial" w:cs="Arial"/>
            <w:sz w:val="28"/>
          </w:rPr>
          <w:delText>я</w:delText>
        </w:r>
        <w:r w:rsidDel="00ED32DC">
          <w:rPr>
            <w:rFonts w:ascii="Arial" w:eastAsia="Arial" w:hAnsi="Arial" w:cs="Arial"/>
            <w:sz w:val="28"/>
          </w:rPr>
          <w:delText xml:space="preserve"> </w:delText>
        </w:r>
        <w:r w:rsidDel="00ED32DC">
          <w:rPr>
            <w:rFonts w:ascii="Arial" w:eastAsia="Arial" w:hAnsi="Arial" w:cs="Arial"/>
            <w:sz w:val="28"/>
          </w:rPr>
          <w:delText>м</w:delText>
        </w:r>
        <w:r w:rsidDel="00ED32DC">
          <w:rPr>
            <w:rFonts w:ascii="Arial" w:eastAsia="Arial" w:hAnsi="Arial" w:cs="Arial"/>
            <w:sz w:val="28"/>
          </w:rPr>
          <w:delText>о</w:delText>
        </w:r>
        <w:r w:rsidDel="00ED32DC">
          <w:rPr>
            <w:rFonts w:ascii="Arial" w:eastAsia="Arial" w:hAnsi="Arial" w:cs="Arial"/>
            <w:sz w:val="28"/>
          </w:rPr>
          <w:delText>д</w:delText>
        </w:r>
        <w:r w:rsidDel="00ED32DC">
          <w:rPr>
            <w:rFonts w:ascii="Arial" w:eastAsia="Arial" w:hAnsi="Arial" w:cs="Arial"/>
            <w:sz w:val="28"/>
          </w:rPr>
          <w:delText>ы</w:delText>
        </w:r>
        <w:r w:rsidDel="00ED32DC">
          <w:rPr>
            <w:rFonts w:ascii="Arial" w:eastAsia="Arial" w:hAnsi="Arial" w:cs="Arial"/>
            <w:sz w:val="28"/>
          </w:rPr>
          <w:delText>,</w:delText>
        </w:r>
        <w:r w:rsidDel="00ED32DC">
          <w:rPr>
            <w:rFonts w:ascii="Arial" w:eastAsia="Arial" w:hAnsi="Arial" w:cs="Arial"/>
            <w:sz w:val="28"/>
          </w:rPr>
          <w:br/>
        </w:r>
        <w:commentRangeStart w:id="15"/>
        <w:r w:rsidDel="00ED32DC">
          <w:rPr>
            <w:rFonts w:ascii="Arial" w:eastAsia="Arial" w:hAnsi="Arial" w:cs="Arial"/>
            <w:sz w:val="28"/>
          </w:rPr>
          <w:delText>Ф</w:delText>
        </w:r>
        <w:r w:rsidDel="00ED32DC">
          <w:rPr>
            <w:rFonts w:ascii="Arial" w:eastAsia="Arial" w:hAnsi="Arial" w:cs="Arial"/>
            <w:sz w:val="28"/>
          </w:rPr>
          <w:delText>а</w:delText>
        </w:r>
        <w:r w:rsidDel="00ED32DC">
          <w:rPr>
            <w:rFonts w:ascii="Arial" w:eastAsia="Arial" w:hAnsi="Arial" w:cs="Arial"/>
            <w:sz w:val="28"/>
          </w:rPr>
          <w:delText>с</w:delText>
        </w:r>
        <w:r w:rsidDel="00ED32DC">
          <w:rPr>
            <w:rFonts w:ascii="Arial" w:eastAsia="Arial" w:hAnsi="Arial" w:cs="Arial"/>
            <w:sz w:val="28"/>
          </w:rPr>
          <w:delText>о</w:delText>
        </w:r>
        <w:r w:rsidDel="00ED32DC">
          <w:rPr>
            <w:rFonts w:ascii="Arial" w:eastAsia="Arial" w:hAnsi="Arial" w:cs="Arial"/>
            <w:sz w:val="28"/>
          </w:rPr>
          <w:delText>н</w:delText>
        </w:r>
        <w:r w:rsidDel="00ED32DC">
          <w:rPr>
            <w:rFonts w:ascii="Arial" w:eastAsia="Arial" w:hAnsi="Arial" w:cs="Arial"/>
            <w:sz w:val="28"/>
          </w:rPr>
          <w:delText xml:space="preserve"> </w:delText>
        </w:r>
        <w:r w:rsidDel="00ED32DC">
          <w:rPr>
            <w:rFonts w:ascii="Arial" w:eastAsia="Arial" w:hAnsi="Arial" w:cs="Arial"/>
            <w:sz w:val="28"/>
          </w:rPr>
          <w:delText>т</w:delText>
        </w:r>
        <w:r w:rsidDel="00ED32DC">
          <w:rPr>
            <w:rFonts w:ascii="Arial" w:eastAsia="Arial" w:hAnsi="Arial" w:cs="Arial"/>
            <w:sz w:val="28"/>
          </w:rPr>
          <w:delText>о</w:delText>
        </w:r>
        <w:r w:rsidDel="00ED32DC">
          <w:rPr>
            <w:rFonts w:ascii="Arial" w:eastAsia="Arial" w:hAnsi="Arial" w:cs="Arial"/>
            <w:sz w:val="28"/>
          </w:rPr>
          <w:delText>г</w:delText>
        </w:r>
        <w:r w:rsidDel="00ED32DC">
          <w:rPr>
            <w:rFonts w:ascii="Arial" w:eastAsia="Arial" w:hAnsi="Arial" w:cs="Arial"/>
            <w:sz w:val="28"/>
          </w:rPr>
          <w:delText>д</w:delText>
        </w:r>
        <w:r w:rsidDel="00ED32DC">
          <w:rPr>
            <w:rFonts w:ascii="Arial" w:eastAsia="Arial" w:hAnsi="Arial" w:cs="Arial"/>
            <w:sz w:val="28"/>
          </w:rPr>
          <w:delText>а</w:delText>
        </w:r>
        <w:r w:rsidDel="00ED32DC">
          <w:rPr>
            <w:rFonts w:ascii="Arial" w:eastAsia="Arial" w:hAnsi="Arial" w:cs="Arial"/>
            <w:sz w:val="28"/>
          </w:rPr>
          <w:delText xml:space="preserve"> </w:delText>
        </w:r>
        <w:r w:rsidDel="00ED32DC">
          <w:rPr>
            <w:rFonts w:ascii="Arial" w:eastAsia="Arial" w:hAnsi="Arial" w:cs="Arial"/>
            <w:sz w:val="28"/>
          </w:rPr>
          <w:delText>"</w:delText>
        </w:r>
        <w:r w:rsidDel="00ED32DC">
          <w:rPr>
            <w:rFonts w:ascii="Arial" w:eastAsia="Arial" w:hAnsi="Arial" w:cs="Arial"/>
            <w:sz w:val="28"/>
          </w:rPr>
          <w:delText>Т</w:delText>
        </w:r>
        <w:r w:rsidDel="00ED32DC">
          <w:rPr>
            <w:rFonts w:ascii="Arial" w:eastAsia="Arial" w:hAnsi="Arial" w:cs="Arial"/>
            <w:sz w:val="28"/>
          </w:rPr>
          <w:delText>а</w:delText>
        </w:r>
        <w:r w:rsidDel="00ED32DC">
          <w:rPr>
            <w:rFonts w:ascii="Arial" w:eastAsia="Arial" w:hAnsi="Arial" w:cs="Arial"/>
            <w:sz w:val="28"/>
          </w:rPr>
          <w:delText>т</w:delText>
        </w:r>
        <w:r w:rsidDel="00ED32DC">
          <w:rPr>
            <w:rFonts w:ascii="Arial" w:eastAsia="Arial" w:hAnsi="Arial" w:cs="Arial"/>
            <w:sz w:val="28"/>
          </w:rPr>
          <w:delText>ь</w:delText>
        </w:r>
        <w:r w:rsidDel="00ED32DC">
          <w:rPr>
            <w:rFonts w:ascii="Arial" w:eastAsia="Arial" w:hAnsi="Arial" w:cs="Arial"/>
            <w:sz w:val="28"/>
          </w:rPr>
          <w:delText>я</w:delText>
        </w:r>
        <w:r w:rsidDel="00ED32DC">
          <w:rPr>
            <w:rFonts w:ascii="Arial" w:eastAsia="Arial" w:hAnsi="Arial" w:cs="Arial"/>
            <w:sz w:val="28"/>
          </w:rPr>
          <w:delText>н</w:delText>
        </w:r>
        <w:r w:rsidDel="00ED32DC">
          <w:rPr>
            <w:rFonts w:ascii="Arial" w:eastAsia="Arial" w:hAnsi="Arial" w:cs="Arial"/>
            <w:sz w:val="28"/>
          </w:rPr>
          <w:delText>о</w:delText>
        </w:r>
        <w:r w:rsidDel="00ED32DC">
          <w:rPr>
            <w:rFonts w:ascii="Arial" w:eastAsia="Arial" w:hAnsi="Arial" w:cs="Arial"/>
            <w:sz w:val="28"/>
          </w:rPr>
          <w:delText>ч</w:delText>
        </w:r>
        <w:r w:rsidDel="00ED32DC">
          <w:rPr>
            <w:rFonts w:ascii="Arial" w:eastAsia="Arial" w:hAnsi="Arial" w:cs="Arial"/>
            <w:sz w:val="28"/>
          </w:rPr>
          <w:delText>к</w:delText>
        </w:r>
        <w:r w:rsidDel="00ED32DC">
          <w:rPr>
            <w:rFonts w:ascii="Arial" w:eastAsia="Arial" w:hAnsi="Arial" w:cs="Arial"/>
            <w:sz w:val="28"/>
          </w:rPr>
          <w:delText>а</w:delText>
        </w:r>
        <w:r w:rsidDel="00ED32DC">
          <w:rPr>
            <w:rFonts w:ascii="Arial" w:eastAsia="Arial" w:hAnsi="Arial" w:cs="Arial"/>
            <w:sz w:val="28"/>
          </w:rPr>
          <w:delText>"</w:delText>
        </w:r>
        <w:r w:rsidDel="00ED32DC">
          <w:rPr>
            <w:rFonts w:ascii="Arial" w:eastAsia="Arial" w:hAnsi="Arial" w:cs="Arial"/>
            <w:sz w:val="28"/>
          </w:rPr>
          <w:delText xml:space="preserve"> </w:delText>
        </w:r>
        <w:r w:rsidDel="00ED32DC">
          <w:rPr>
            <w:rFonts w:ascii="Arial" w:eastAsia="Arial" w:hAnsi="Arial" w:cs="Arial"/>
            <w:sz w:val="28"/>
          </w:rPr>
          <w:delText>б</w:delText>
        </w:r>
        <w:r w:rsidDel="00ED32DC">
          <w:rPr>
            <w:rFonts w:ascii="Arial" w:eastAsia="Arial" w:hAnsi="Arial" w:cs="Arial"/>
            <w:sz w:val="28"/>
          </w:rPr>
          <w:delText>ы</w:delText>
        </w:r>
        <w:r w:rsidDel="00ED32DC">
          <w:rPr>
            <w:rFonts w:ascii="Arial" w:eastAsia="Arial" w:hAnsi="Arial" w:cs="Arial"/>
            <w:sz w:val="28"/>
          </w:rPr>
          <w:delText>л</w:delText>
        </w:r>
        <w:r w:rsidDel="00ED32DC">
          <w:rPr>
            <w:rFonts w:ascii="Arial" w:eastAsia="Arial" w:hAnsi="Arial" w:cs="Arial"/>
            <w:sz w:val="28"/>
          </w:rPr>
          <w:delText>а</w:delText>
        </w:r>
        <w:r w:rsidDel="00ED32DC">
          <w:rPr>
            <w:rFonts w:ascii="Arial" w:eastAsia="Arial" w:hAnsi="Arial" w:cs="Arial"/>
            <w:sz w:val="28"/>
          </w:rPr>
          <w:delText>,</w:delText>
        </w:r>
        <w:r w:rsidDel="00ED32DC">
          <w:rPr>
            <w:rFonts w:ascii="Arial" w:eastAsia="Arial" w:hAnsi="Arial" w:cs="Arial"/>
            <w:sz w:val="28"/>
          </w:rPr>
          <w:br/>
        </w:r>
        <w:r w:rsidDel="00ED32DC">
          <w:rPr>
            <w:rFonts w:ascii="Arial" w:eastAsia="Arial" w:hAnsi="Arial" w:cs="Arial"/>
            <w:sz w:val="28"/>
          </w:rPr>
          <w:delText>Р</w:delText>
        </w:r>
        <w:r w:rsidDel="00ED32DC">
          <w:rPr>
            <w:rFonts w:ascii="Arial" w:eastAsia="Arial" w:hAnsi="Arial" w:cs="Arial"/>
            <w:sz w:val="28"/>
          </w:rPr>
          <w:delText>а</w:delText>
        </w:r>
        <w:r w:rsidDel="00ED32DC">
          <w:rPr>
            <w:rFonts w:ascii="Arial" w:eastAsia="Arial" w:hAnsi="Arial" w:cs="Arial"/>
            <w:sz w:val="28"/>
          </w:rPr>
          <w:delText>с</w:delText>
        </w:r>
        <w:r w:rsidDel="00ED32DC">
          <w:rPr>
            <w:rFonts w:ascii="Arial" w:eastAsia="Arial" w:hAnsi="Arial" w:cs="Arial"/>
            <w:sz w:val="28"/>
          </w:rPr>
          <w:delText>ц</w:delText>
        </w:r>
        <w:r w:rsidDel="00ED32DC">
          <w:rPr>
            <w:rFonts w:ascii="Arial" w:eastAsia="Arial" w:hAnsi="Arial" w:cs="Arial"/>
            <w:sz w:val="28"/>
          </w:rPr>
          <w:delText>в</w:delText>
        </w:r>
        <w:r w:rsidDel="00ED32DC">
          <w:rPr>
            <w:rFonts w:ascii="Arial" w:eastAsia="Arial" w:hAnsi="Arial" w:cs="Arial"/>
            <w:sz w:val="28"/>
          </w:rPr>
          <w:delText>е</w:delText>
        </w:r>
        <w:r w:rsidDel="00ED32DC">
          <w:rPr>
            <w:rFonts w:ascii="Arial" w:eastAsia="Arial" w:hAnsi="Arial" w:cs="Arial"/>
            <w:sz w:val="28"/>
          </w:rPr>
          <w:delText>т</w:delText>
        </w:r>
        <w:r w:rsidDel="00ED32DC">
          <w:rPr>
            <w:rFonts w:ascii="Arial" w:eastAsia="Arial" w:hAnsi="Arial" w:cs="Arial"/>
            <w:sz w:val="28"/>
          </w:rPr>
          <w:delText>о</w:delText>
        </w:r>
        <w:r w:rsidDel="00ED32DC">
          <w:rPr>
            <w:rFonts w:ascii="Arial" w:eastAsia="Arial" w:hAnsi="Arial" w:cs="Arial"/>
            <w:sz w:val="28"/>
          </w:rPr>
          <w:delText>к</w:delText>
        </w:r>
        <w:r w:rsidDel="00ED32DC">
          <w:rPr>
            <w:rFonts w:ascii="Arial" w:eastAsia="Arial" w:hAnsi="Arial" w:cs="Arial"/>
            <w:sz w:val="28"/>
          </w:rPr>
          <w:delText xml:space="preserve"> </w:delText>
        </w:r>
        <w:r w:rsidDel="00ED32DC">
          <w:rPr>
            <w:rFonts w:ascii="Arial" w:eastAsia="Arial" w:hAnsi="Arial" w:cs="Arial"/>
            <w:sz w:val="28"/>
          </w:rPr>
          <w:delText>б</w:delText>
        </w:r>
        <w:r w:rsidDel="00ED32DC">
          <w:rPr>
            <w:rFonts w:ascii="Arial" w:eastAsia="Arial" w:hAnsi="Arial" w:cs="Arial"/>
            <w:sz w:val="28"/>
          </w:rPr>
          <w:delText>ы</w:delText>
        </w:r>
        <w:r w:rsidDel="00ED32DC">
          <w:rPr>
            <w:rFonts w:ascii="Arial" w:eastAsia="Arial" w:hAnsi="Arial" w:cs="Arial"/>
            <w:sz w:val="28"/>
          </w:rPr>
          <w:delText>л</w:delText>
        </w:r>
        <w:r w:rsidDel="00ED32DC">
          <w:rPr>
            <w:rFonts w:ascii="Arial" w:eastAsia="Arial" w:hAnsi="Arial" w:cs="Arial"/>
            <w:sz w:val="28"/>
          </w:rPr>
          <w:delText xml:space="preserve"> </w:delText>
        </w:r>
        <w:r w:rsidDel="00ED32DC">
          <w:rPr>
            <w:rFonts w:ascii="Arial" w:eastAsia="Arial" w:hAnsi="Arial" w:cs="Arial"/>
            <w:sz w:val="28"/>
          </w:rPr>
          <w:delText>п</w:delText>
        </w:r>
        <w:r w:rsidDel="00ED32DC">
          <w:rPr>
            <w:rFonts w:ascii="Arial" w:eastAsia="Arial" w:hAnsi="Arial" w:cs="Arial"/>
            <w:sz w:val="28"/>
          </w:rPr>
          <w:delText>о</w:delText>
        </w:r>
        <w:r w:rsidDel="00ED32DC">
          <w:rPr>
            <w:rFonts w:ascii="Arial" w:eastAsia="Arial" w:hAnsi="Arial" w:cs="Arial"/>
            <w:sz w:val="28"/>
          </w:rPr>
          <w:delText>д</w:delText>
        </w:r>
        <w:r w:rsidDel="00ED32DC">
          <w:rPr>
            <w:rFonts w:ascii="Arial" w:eastAsia="Arial" w:hAnsi="Arial" w:cs="Arial"/>
            <w:sz w:val="28"/>
          </w:rPr>
          <w:delText>о</w:delText>
        </w:r>
        <w:r w:rsidDel="00ED32DC">
          <w:rPr>
            <w:rFonts w:ascii="Arial" w:eastAsia="Arial" w:hAnsi="Arial" w:cs="Arial"/>
            <w:sz w:val="28"/>
          </w:rPr>
          <w:delText>б</w:delText>
        </w:r>
        <w:r w:rsidDel="00ED32DC">
          <w:rPr>
            <w:rFonts w:ascii="Arial" w:eastAsia="Arial" w:hAnsi="Arial" w:cs="Arial"/>
            <w:sz w:val="28"/>
          </w:rPr>
          <w:delText>р</w:delText>
        </w:r>
        <w:r w:rsidDel="00ED32DC">
          <w:rPr>
            <w:rFonts w:ascii="Arial" w:eastAsia="Arial" w:hAnsi="Arial" w:cs="Arial"/>
            <w:sz w:val="28"/>
          </w:rPr>
          <w:delText>а</w:delText>
        </w:r>
        <w:r w:rsidDel="00ED32DC">
          <w:rPr>
            <w:rFonts w:ascii="Arial" w:eastAsia="Arial" w:hAnsi="Arial" w:cs="Arial"/>
            <w:sz w:val="28"/>
          </w:rPr>
          <w:delText>н</w:delText>
        </w:r>
        <w:r w:rsidDel="00ED32DC">
          <w:rPr>
            <w:rFonts w:ascii="Arial" w:eastAsia="Arial" w:hAnsi="Arial" w:cs="Arial"/>
            <w:sz w:val="28"/>
          </w:rPr>
          <w:delText>н</w:delText>
        </w:r>
        <w:r w:rsidDel="00ED32DC">
          <w:rPr>
            <w:rFonts w:ascii="Arial" w:eastAsia="Arial" w:hAnsi="Arial" w:cs="Arial"/>
            <w:sz w:val="28"/>
          </w:rPr>
          <w:delText>ы</w:delText>
        </w:r>
        <w:r w:rsidDel="00ED32DC">
          <w:rPr>
            <w:rFonts w:ascii="Arial" w:eastAsia="Arial" w:hAnsi="Arial" w:cs="Arial"/>
            <w:sz w:val="28"/>
          </w:rPr>
          <w:delText>й</w:delText>
        </w:r>
        <w:r w:rsidDel="00ED32DC">
          <w:rPr>
            <w:rFonts w:ascii="Arial" w:eastAsia="Arial" w:hAnsi="Arial" w:cs="Arial"/>
            <w:sz w:val="28"/>
          </w:rPr>
          <w:delText xml:space="preserve"> </w:delText>
        </w:r>
        <w:r w:rsidDel="00ED32DC">
          <w:rPr>
            <w:rFonts w:ascii="Arial" w:eastAsia="Arial" w:hAnsi="Arial" w:cs="Arial"/>
            <w:sz w:val="28"/>
          </w:rPr>
          <w:delText>в</w:delText>
        </w:r>
        <w:r w:rsidDel="00ED32DC">
          <w:rPr>
            <w:rFonts w:ascii="Arial" w:eastAsia="Arial" w:hAnsi="Arial" w:cs="Arial"/>
            <w:sz w:val="28"/>
          </w:rPr>
          <w:delText xml:space="preserve"> </w:delText>
        </w:r>
        <w:r w:rsidDel="00ED32DC">
          <w:rPr>
            <w:rFonts w:ascii="Arial" w:eastAsia="Arial" w:hAnsi="Arial" w:cs="Arial"/>
            <w:sz w:val="28"/>
          </w:rPr>
          <w:delText>г</w:delText>
        </w:r>
        <w:r w:rsidDel="00ED32DC">
          <w:rPr>
            <w:rFonts w:ascii="Arial" w:eastAsia="Arial" w:hAnsi="Arial" w:cs="Arial"/>
            <w:sz w:val="28"/>
          </w:rPr>
          <w:delText>о</w:delText>
        </w:r>
        <w:r w:rsidDel="00ED32DC">
          <w:rPr>
            <w:rFonts w:ascii="Arial" w:eastAsia="Arial" w:hAnsi="Arial" w:cs="Arial"/>
            <w:sz w:val="28"/>
          </w:rPr>
          <w:delText>р</w:delText>
        </w:r>
        <w:r w:rsidDel="00ED32DC">
          <w:rPr>
            <w:rFonts w:ascii="Arial" w:eastAsia="Arial" w:hAnsi="Arial" w:cs="Arial"/>
            <w:sz w:val="28"/>
          </w:rPr>
          <w:delText>о</w:delText>
        </w:r>
        <w:r w:rsidDel="00ED32DC">
          <w:rPr>
            <w:rFonts w:ascii="Arial" w:eastAsia="Arial" w:hAnsi="Arial" w:cs="Arial"/>
            <w:sz w:val="28"/>
          </w:rPr>
          <w:delText>ш</w:delText>
        </w:r>
        <w:r w:rsidDel="00ED32DC">
          <w:rPr>
            <w:rFonts w:ascii="Arial" w:eastAsia="Arial" w:hAnsi="Arial" w:cs="Arial"/>
            <w:sz w:val="28"/>
          </w:rPr>
          <w:delText>е</w:delText>
        </w:r>
        <w:r w:rsidDel="00ED32DC">
          <w:rPr>
            <w:rFonts w:ascii="Arial" w:eastAsia="Arial" w:hAnsi="Arial" w:cs="Arial"/>
            <w:sz w:val="28"/>
          </w:rPr>
          <w:delText>к</w:delText>
        </w:r>
        <w:r w:rsidDel="00ED32DC">
          <w:rPr>
            <w:rFonts w:ascii="Arial" w:eastAsia="Arial" w:hAnsi="Arial" w:cs="Arial"/>
            <w:sz w:val="28"/>
          </w:rPr>
          <w:delText>,</w:delText>
        </w:r>
        <w:commentRangeEnd w:id="15"/>
        <w:r w:rsidDel="00ED32DC">
          <w:commentReference w:id="15"/>
        </w:r>
        <w:r w:rsidDel="00ED32DC">
          <w:rPr>
            <w:rFonts w:ascii="Arial" w:eastAsia="Arial" w:hAnsi="Arial" w:cs="Arial"/>
            <w:sz w:val="28"/>
          </w:rPr>
          <w:br/>
        </w:r>
        <w:r w:rsidDel="00ED32DC">
          <w:rPr>
            <w:rFonts w:ascii="Arial" w:eastAsia="Arial" w:hAnsi="Arial" w:cs="Arial"/>
            <w:sz w:val="28"/>
          </w:rPr>
          <w:delText>Я</w:delText>
        </w:r>
        <w:r w:rsidDel="00ED32DC">
          <w:rPr>
            <w:rFonts w:ascii="Arial" w:eastAsia="Arial" w:hAnsi="Arial" w:cs="Arial"/>
            <w:sz w:val="28"/>
          </w:rPr>
          <w:delText xml:space="preserve"> </w:delText>
        </w:r>
        <w:r w:rsidDel="00ED32DC">
          <w:rPr>
            <w:rFonts w:ascii="Arial" w:eastAsia="Arial" w:hAnsi="Arial" w:cs="Arial"/>
            <w:sz w:val="28"/>
          </w:rPr>
          <w:delText>д</w:delText>
        </w:r>
        <w:r w:rsidDel="00ED32DC">
          <w:rPr>
            <w:rFonts w:ascii="Arial" w:eastAsia="Arial" w:hAnsi="Arial" w:cs="Arial"/>
            <w:sz w:val="28"/>
          </w:rPr>
          <w:delText>а</w:delText>
        </w:r>
        <w:r w:rsidDel="00ED32DC">
          <w:rPr>
            <w:rFonts w:ascii="Arial" w:eastAsia="Arial" w:hAnsi="Arial" w:cs="Arial"/>
            <w:sz w:val="28"/>
          </w:rPr>
          <w:delText>ж</w:delText>
        </w:r>
        <w:r w:rsidDel="00ED32DC">
          <w:rPr>
            <w:rFonts w:ascii="Arial" w:eastAsia="Arial" w:hAnsi="Arial" w:cs="Arial"/>
            <w:sz w:val="28"/>
          </w:rPr>
          <w:delText>е</w:delText>
        </w:r>
        <w:r w:rsidDel="00ED32DC">
          <w:rPr>
            <w:rFonts w:ascii="Arial" w:eastAsia="Arial" w:hAnsi="Arial" w:cs="Arial"/>
            <w:sz w:val="28"/>
          </w:rPr>
          <w:delText xml:space="preserve"> </w:delText>
        </w:r>
        <w:r w:rsidDel="00ED32DC">
          <w:rPr>
            <w:rFonts w:ascii="Arial" w:eastAsia="Arial" w:hAnsi="Arial" w:cs="Arial"/>
            <w:sz w:val="28"/>
          </w:rPr>
          <w:delText>э</w:delText>
        </w:r>
        <w:r w:rsidDel="00ED32DC">
          <w:rPr>
            <w:rFonts w:ascii="Arial" w:eastAsia="Arial" w:hAnsi="Arial" w:cs="Arial"/>
            <w:sz w:val="28"/>
          </w:rPr>
          <w:delText>т</w:delText>
        </w:r>
        <w:r w:rsidDel="00ED32DC">
          <w:rPr>
            <w:rFonts w:ascii="Arial" w:eastAsia="Arial" w:hAnsi="Arial" w:cs="Arial"/>
            <w:sz w:val="28"/>
          </w:rPr>
          <w:delText>о</w:delText>
        </w:r>
        <w:r w:rsidDel="00ED32DC">
          <w:rPr>
            <w:rFonts w:ascii="Arial" w:eastAsia="Arial" w:hAnsi="Arial" w:cs="Arial"/>
            <w:sz w:val="28"/>
          </w:rPr>
          <w:delText xml:space="preserve"> </w:delText>
        </w:r>
        <w:r w:rsidDel="00ED32DC">
          <w:rPr>
            <w:rFonts w:ascii="Arial" w:eastAsia="Arial" w:hAnsi="Arial" w:cs="Arial"/>
            <w:sz w:val="28"/>
          </w:rPr>
          <w:delText>ф</w:delText>
        </w:r>
        <w:r w:rsidDel="00ED32DC">
          <w:rPr>
            <w:rFonts w:ascii="Arial" w:eastAsia="Arial" w:hAnsi="Arial" w:cs="Arial"/>
            <w:sz w:val="28"/>
          </w:rPr>
          <w:delText>о</w:delText>
        </w:r>
        <w:r w:rsidDel="00ED32DC">
          <w:rPr>
            <w:rFonts w:ascii="Arial" w:eastAsia="Arial" w:hAnsi="Arial" w:cs="Arial"/>
            <w:sz w:val="28"/>
          </w:rPr>
          <w:delText>т</w:delText>
        </w:r>
        <w:r w:rsidDel="00ED32DC">
          <w:rPr>
            <w:rFonts w:ascii="Arial" w:eastAsia="Arial" w:hAnsi="Arial" w:cs="Arial"/>
            <w:sz w:val="28"/>
          </w:rPr>
          <w:delText>о</w:delText>
        </w:r>
        <w:r w:rsidDel="00ED32DC">
          <w:rPr>
            <w:rFonts w:ascii="Arial" w:eastAsia="Arial" w:hAnsi="Arial" w:cs="Arial"/>
            <w:sz w:val="28"/>
          </w:rPr>
          <w:delText xml:space="preserve"> </w:delText>
        </w:r>
        <w:r w:rsidDel="00ED32DC">
          <w:rPr>
            <w:rFonts w:ascii="Arial" w:eastAsia="Arial" w:hAnsi="Arial" w:cs="Arial"/>
            <w:sz w:val="28"/>
          </w:rPr>
          <w:delText>с</w:delText>
        </w:r>
        <w:r w:rsidDel="00ED32DC">
          <w:rPr>
            <w:rFonts w:ascii="Arial" w:eastAsia="Arial" w:hAnsi="Arial" w:cs="Arial"/>
            <w:sz w:val="28"/>
          </w:rPr>
          <w:delText>б</w:delText>
        </w:r>
        <w:r w:rsidDel="00ED32DC">
          <w:rPr>
            <w:rFonts w:ascii="Arial" w:eastAsia="Arial" w:hAnsi="Arial" w:cs="Arial"/>
            <w:sz w:val="28"/>
          </w:rPr>
          <w:delText>е</w:delText>
        </w:r>
        <w:r w:rsidDel="00ED32DC">
          <w:rPr>
            <w:rFonts w:ascii="Arial" w:eastAsia="Arial" w:hAnsi="Arial" w:cs="Arial"/>
            <w:sz w:val="28"/>
          </w:rPr>
          <w:delText>р</w:delText>
        </w:r>
        <w:r w:rsidDel="00ED32DC">
          <w:rPr>
            <w:rFonts w:ascii="Arial" w:eastAsia="Arial" w:hAnsi="Arial" w:cs="Arial"/>
            <w:sz w:val="28"/>
          </w:rPr>
          <w:delText>е</w:delText>
        </w:r>
        <w:r w:rsidDel="00ED32DC">
          <w:rPr>
            <w:rFonts w:ascii="Arial" w:eastAsia="Arial" w:hAnsi="Arial" w:cs="Arial"/>
            <w:sz w:val="28"/>
          </w:rPr>
          <w:delText>г</w:delText>
        </w:r>
        <w:r w:rsidDel="00ED32DC">
          <w:rPr>
            <w:rFonts w:ascii="Arial" w:eastAsia="Arial" w:hAnsi="Arial" w:cs="Arial"/>
            <w:sz w:val="28"/>
          </w:rPr>
          <w:delText>л</w:delText>
        </w:r>
        <w:r w:rsidDel="00ED32DC">
          <w:rPr>
            <w:rFonts w:ascii="Arial" w:eastAsia="Arial" w:hAnsi="Arial" w:cs="Arial"/>
            <w:sz w:val="28"/>
          </w:rPr>
          <w:delText>а</w:delText>
        </w:r>
        <w:r w:rsidDel="00ED32DC">
          <w:rPr>
            <w:rFonts w:ascii="Arial" w:eastAsia="Arial" w:hAnsi="Arial" w:cs="Arial"/>
            <w:sz w:val="28"/>
          </w:rPr>
          <w:delText>.</w:delText>
        </w:r>
      </w:del>
    </w:p>
    <w:p w:rsidR="00BA5663" w:rsidRDefault="00A004A7" w:rsidP="00ED32DC">
      <w:pPr>
        <w:spacing w:before="283" w:line="276" w:lineRule="auto"/>
        <w:rPr>
          <w:rFonts w:ascii="Arial" w:eastAsia="Arial" w:hAnsi="Arial" w:cs="Arial"/>
          <w:sz w:val="28"/>
        </w:rPr>
        <w:pPrChange w:id="16" w:author="Василий" w:date="2016-12-24T23:13:00Z">
          <w:pPr>
            <w:tabs>
              <w:tab w:val="left" w:pos="5496"/>
            </w:tabs>
            <w:spacing w:before="283" w:line="276" w:lineRule="auto"/>
          </w:pPr>
        </w:pPrChange>
      </w:pPr>
      <w:r>
        <w:rPr>
          <w:rFonts w:ascii="Arial" w:eastAsia="Arial" w:hAnsi="Arial" w:cs="Arial"/>
          <w:sz w:val="28"/>
        </w:rPr>
        <w:t>А днём сидела тихо вышивала,</w:t>
      </w:r>
      <w:ins w:id="17" w:author="Василий" w:date="2016-12-24T23:14:00Z">
        <w:r w:rsidR="00ED32DC">
          <w:rPr>
            <w:rFonts w:ascii="Arial" w:eastAsia="Arial" w:hAnsi="Arial" w:cs="Arial"/>
            <w:sz w:val="28"/>
          </w:rPr>
          <w:br/>
        </w:r>
      </w:ins>
      <w:del w:id="18" w:author="Василий" w:date="2016-12-24T23:14:00Z">
        <w:r w:rsidDel="00ED32DC">
          <w:rPr>
            <w:rFonts w:ascii="Arial" w:eastAsia="Arial" w:hAnsi="Arial" w:cs="Arial"/>
            <w:sz w:val="28"/>
          </w:rPr>
          <w:tab/>
        </w:r>
      </w:del>
      <w:r>
        <w:rPr>
          <w:rFonts w:ascii="Arial" w:eastAsia="Arial" w:hAnsi="Arial" w:cs="Arial"/>
          <w:sz w:val="28"/>
        </w:rPr>
        <w:t xml:space="preserve">Я помню эти дивные цветы. </w:t>
      </w:r>
      <w:r>
        <w:rPr>
          <w:rFonts w:ascii="Arial" w:eastAsia="Arial" w:hAnsi="Arial" w:cs="Arial"/>
          <w:sz w:val="28"/>
        </w:rPr>
        <w:br/>
      </w:r>
      <w:proofErr w:type="spellStart"/>
      <w:r>
        <w:rPr>
          <w:rFonts w:ascii="Arial" w:eastAsia="Arial" w:hAnsi="Arial" w:cs="Arial"/>
          <w:sz w:val="28"/>
        </w:rPr>
        <w:t>Подзорники</w:t>
      </w:r>
      <w:proofErr w:type="spellEnd"/>
      <w:r>
        <w:rPr>
          <w:rFonts w:ascii="Arial" w:eastAsia="Arial" w:hAnsi="Arial" w:cs="Arial"/>
          <w:sz w:val="28"/>
        </w:rPr>
        <w:t xml:space="preserve"> вязала, покрывал</w:t>
      </w:r>
      <w:r>
        <w:rPr>
          <w:rFonts w:ascii="Arial" w:eastAsia="Arial" w:hAnsi="Arial" w:cs="Arial"/>
          <w:sz w:val="28"/>
        </w:rPr>
        <w:t>а,</w:t>
      </w:r>
      <w:r>
        <w:rPr>
          <w:rFonts w:ascii="Arial" w:eastAsia="Arial" w:hAnsi="Arial" w:cs="Arial"/>
          <w:sz w:val="28"/>
        </w:rPr>
        <w:br/>
        <w:t>Во всей округе краше не найти.</w:t>
      </w:r>
    </w:p>
    <w:p w:rsidR="00BA5663" w:rsidRDefault="00A004A7">
      <w:pPr>
        <w:spacing w:before="283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Сама всегда была стройна, опрятна,</w:t>
      </w:r>
      <w:r>
        <w:rPr>
          <w:rFonts w:ascii="Arial" w:eastAsia="Arial" w:hAnsi="Arial" w:cs="Arial"/>
          <w:sz w:val="28"/>
        </w:rPr>
        <w:br/>
        <w:t>С улыбкой доброй, длинною косой.</w:t>
      </w:r>
      <w:r>
        <w:rPr>
          <w:rFonts w:ascii="Arial" w:eastAsia="Arial" w:hAnsi="Arial" w:cs="Arial"/>
          <w:sz w:val="28"/>
        </w:rPr>
        <w:br/>
        <w:t>И от того всем было не понятно,</w:t>
      </w:r>
      <w:r>
        <w:rPr>
          <w:rFonts w:ascii="Arial" w:eastAsia="Arial" w:hAnsi="Arial" w:cs="Arial"/>
          <w:sz w:val="28"/>
        </w:rPr>
        <w:br/>
        <w:t>Откуда силы воз везти такой?!</w:t>
      </w:r>
    </w:p>
    <w:p w:rsidR="00BA5663" w:rsidRDefault="00A004A7">
      <w:pPr>
        <w:spacing w:before="283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Суметь всем подарить заботу, ласку,</w:t>
      </w:r>
      <w:r>
        <w:rPr>
          <w:rFonts w:ascii="Arial" w:eastAsia="Arial" w:hAnsi="Arial" w:cs="Arial"/>
          <w:sz w:val="28"/>
        </w:rPr>
        <w:br/>
        <w:t>И разделить по равным всё частям.</w:t>
      </w:r>
      <w:r>
        <w:rPr>
          <w:rFonts w:ascii="Arial" w:eastAsia="Arial" w:hAnsi="Arial" w:cs="Arial"/>
          <w:sz w:val="28"/>
        </w:rPr>
        <w:br/>
        <w:t xml:space="preserve">Отдать себя как есть, </w:t>
      </w:r>
      <w:r>
        <w:rPr>
          <w:rFonts w:ascii="Arial" w:eastAsia="Arial" w:hAnsi="Arial" w:cs="Arial"/>
          <w:sz w:val="28"/>
        </w:rPr>
        <w:t>всю без остатка,</w:t>
      </w:r>
      <w:r>
        <w:rPr>
          <w:rFonts w:ascii="Arial" w:eastAsia="Arial" w:hAnsi="Arial" w:cs="Arial"/>
          <w:sz w:val="28"/>
        </w:rPr>
        <w:br/>
        <w:t>Это под силу только Матерям.</w:t>
      </w:r>
    </w:p>
    <w:p w:rsidR="00BA5663" w:rsidRDefault="00A004A7">
      <w:pPr>
        <w:spacing w:before="283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Трудней заботы я не знаю,</w:t>
      </w:r>
      <w:r>
        <w:rPr>
          <w:rFonts w:ascii="Arial" w:eastAsia="Arial" w:hAnsi="Arial" w:cs="Arial"/>
          <w:sz w:val="28"/>
        </w:rPr>
        <w:br/>
        <w:t>Чем Мамой быть в большой семье.</w:t>
      </w:r>
      <w:r>
        <w:rPr>
          <w:rFonts w:ascii="Arial" w:eastAsia="Arial" w:hAnsi="Arial" w:cs="Arial"/>
          <w:sz w:val="28"/>
        </w:rPr>
        <w:br/>
        <w:t>А за слова я отвечаю,</w:t>
      </w:r>
      <w:r>
        <w:rPr>
          <w:rFonts w:ascii="Arial" w:eastAsia="Arial" w:hAnsi="Arial" w:cs="Arial"/>
          <w:sz w:val="28"/>
        </w:rPr>
        <w:br/>
        <w:t>Всё это было не во сне.</w:t>
      </w:r>
    </w:p>
    <w:p w:rsidR="00BA5663" w:rsidRDefault="00A004A7">
      <w:pPr>
        <w:spacing w:before="283" w:line="276" w:lineRule="auto"/>
      </w:pPr>
      <w:r>
        <w:rPr>
          <w:rFonts w:ascii="Arial" w:eastAsia="Arial" w:hAnsi="Arial" w:cs="Arial"/>
          <w:sz w:val="28"/>
        </w:rPr>
        <w:t>Я преклоняюсь перед Матерями,</w:t>
      </w:r>
      <w:r>
        <w:rPr>
          <w:rFonts w:ascii="Arial" w:eastAsia="Arial" w:hAnsi="Arial" w:cs="Arial"/>
          <w:sz w:val="28"/>
        </w:rPr>
        <w:br/>
        <w:t>Какой огромный труд они несли.</w:t>
      </w:r>
      <w:r>
        <w:rPr>
          <w:rFonts w:ascii="Arial" w:eastAsia="Arial" w:hAnsi="Arial" w:cs="Arial"/>
          <w:sz w:val="28"/>
        </w:rPr>
        <w:br/>
        <w:t>Нет, кропотливей и трудней работы,</w:t>
      </w:r>
      <w:r>
        <w:rPr>
          <w:rFonts w:ascii="Arial" w:eastAsia="Arial" w:hAnsi="Arial" w:cs="Arial"/>
          <w:sz w:val="28"/>
        </w:rPr>
        <w:br/>
        <w:t>Быть Матер</w:t>
      </w:r>
      <w:r>
        <w:rPr>
          <w:rFonts w:ascii="Arial" w:eastAsia="Arial" w:hAnsi="Arial" w:cs="Arial"/>
          <w:sz w:val="28"/>
        </w:rPr>
        <w:t>ью большой семьи.</w:t>
      </w:r>
    </w:p>
    <w:sectPr w:rsidR="00BA5663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serega " w:date="2016-11-09T22:21:00Z" w:initials="s">
    <w:p w:rsidR="00BA5663" w:rsidRDefault="00A004A7">
      <w:r>
        <w:rPr>
          <w:sz w:val="20"/>
        </w:rPr>
        <w:t>коряво</w:t>
      </w:r>
    </w:p>
  </w:comment>
  <w:comment w:id="8" w:author="serega " w:date="2016-11-09T22:23:00Z" w:initials="s">
    <w:p w:rsidR="00BA5663" w:rsidRDefault="00A004A7">
      <w:r>
        <w:rPr>
          <w:sz w:val="20"/>
        </w:rPr>
        <w:t>Её?</w:t>
      </w:r>
    </w:p>
  </w:comment>
  <w:comment w:id="15" w:author="serega " w:date="2016-11-09T22:27:00Z" w:initials="s">
    <w:p w:rsidR="00BA5663" w:rsidRDefault="00A004A7">
      <w:r>
        <w:rPr>
          <w:sz w:val="20"/>
        </w:rPr>
        <w:t>Очень коряво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isplayBackgroundShape/>
  <w:proofState w:spelling="clean" w:grammar="clean"/>
  <w:revisionView w:markup="0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BA5663"/>
    <w:rsid w:val="00A004A7"/>
    <w:rsid w:val="00BA5663"/>
    <w:rsid w:val="00ED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a7">
    <w:name w:val="Subtitle"/>
    <w:basedOn w:val="a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ED32D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D32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a7">
    <w:name w:val="Subtitle"/>
    <w:basedOn w:val="a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ED32D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D32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269</Words>
  <Characters>1535</Characters>
  <Application>Microsoft Office Word</Application>
  <DocSecurity>0</DocSecurity>
  <Lines>12</Lines>
  <Paragraphs>3</Paragraphs>
  <ScaleCrop>false</ScaleCrop>
  <Company>Krokoz™</Company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Заботливая мама.docx</dc:title>
  <dc:subject/>
  <dc:creator/>
  <dc:description/>
  <cp:lastModifiedBy>Василий</cp:lastModifiedBy>
  <cp:revision>9</cp:revision>
  <dcterms:created xsi:type="dcterms:W3CDTF">2014-10-26T07:36:00Z</dcterms:created>
  <dcterms:modified xsi:type="dcterms:W3CDTF">2016-12-24T20:00:00Z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