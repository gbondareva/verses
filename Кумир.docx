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 украшает этот мир,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Для многих зрителей кумир.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Кумир, пример и все подряд,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зря его боготворят.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Тот взгляд</w:t>
      </w:r>
      <w:ins w:id="0" w:author="serega  " w:date="2014-11-28T17:13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1" w:author="serega  " w:date="2014-11-28T17:13:00Z">
        <w:r>
          <w:rPr>
            <w:rFonts w:eastAsia="Calibri" w:cs="Calibri" w:ascii="Calibri" w:hAnsi="Calibri"/>
            <w:sz w:val="28"/>
          </w:rPr>
          <w:delText xml:space="preserve">, </w:delText>
        </w:r>
      </w:del>
      <w:r>
        <w:rPr>
          <w:rFonts w:eastAsia="Calibri" w:cs="Calibri" w:ascii="Calibri" w:hAnsi="Calibri"/>
          <w:sz w:val="28"/>
        </w:rPr>
        <w:t>одно очарованье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что не песня, то признанье.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Ну, а фигура, ну, а стать</w:t>
      </w:r>
      <w:del w:id="2" w:author="serega  " w:date="2014-11-28T17:13:00Z">
        <w:r>
          <w:rPr>
            <w:rFonts w:eastAsia="Calibri" w:cs="Calibri" w:ascii="Calibri" w:hAnsi="Calibri"/>
            <w:sz w:val="28"/>
          </w:rPr>
          <w:delText>,</w:delText>
        </w:r>
      </w:del>
      <w:ins w:id="3" w:author="serega  " w:date="2014-11-28T17:13:00Z">
        <w:r>
          <w:rPr>
            <w:rFonts w:eastAsia="Calibri" w:cs="Calibri" w:ascii="Calibri" w:hAnsi="Calibri"/>
            <w:sz w:val="28"/>
          </w:rPr>
          <w:t>!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днём с огнём трудно сыскать!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голос</w:t>
      </w:r>
      <w:del w:id="4" w:author="serega  " w:date="2014-11-28T17:13:00Z">
        <w:r>
          <w:rPr>
            <w:rFonts w:eastAsia="Calibri" w:cs="Calibri" w:ascii="Calibri" w:hAnsi="Calibri"/>
            <w:sz w:val="28"/>
          </w:rPr>
          <w:delText>,</w:delText>
        </w:r>
      </w:del>
      <w:ins w:id="5" w:author="serega  " w:date="2014-11-28T17:13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6" w:author="serega  " w:date="2014-11-28T17:13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на душу бальзам,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commentRangeStart w:id="0"/>
      <w:r>
        <w:rPr>
          <w:rFonts w:eastAsia="Calibri" w:cs="Calibri" w:ascii="Calibri" w:hAnsi="Calibri"/>
          <w:sz w:val="28"/>
        </w:rPr>
        <w:t>Бальзам душ</w:t>
      </w:r>
      <w:del w:id="7" w:author="serega  " w:date="2014-11-28T17:13:00Z">
        <w:r>
          <w:rPr>
            <w:rFonts w:eastAsia="Calibri" w:cs="Calibri" w:ascii="Calibri" w:hAnsi="Calibri"/>
            <w:sz w:val="28"/>
          </w:rPr>
          <w:delText>и</w:delText>
        </w:r>
      </w:del>
      <w:ins w:id="8" w:author="serega  " w:date="2014-11-28T17:13:00Z">
        <w:r>
          <w:rPr>
            <w:rFonts w:eastAsia="Calibri" w:cs="Calibri" w:ascii="Calibri" w:hAnsi="Calibri"/>
            <w:sz w:val="28"/>
          </w:rPr>
          <w:t>е</w:t>
        </w:r>
      </w:ins>
      <w:r>
        <w:rPr>
          <w:rFonts w:eastAsia="Calibri" w:cs="Calibri" w:ascii="Calibri" w:hAnsi="Calibri"/>
          <w:sz w:val="28"/>
        </w:rPr>
        <w:t xml:space="preserve"> и телесам.</w:t>
      </w:r>
      <w:commentRangeEnd w:id="0"/>
      <w:r>
        <w:rPr>
          <w:rFonts w:eastAsia="Calibri" w:cs="Calibri" w:ascii="Calibri" w:hAnsi="Calibri"/>
          <w:sz w:val="28"/>
        </w:rPr>
      </w:r>
      <w:r>
        <w:rPr>
          <w:rFonts w:eastAsia="Calibri" w:cs="Calibri" w:ascii="Calibri" w:hAnsi="Calibri"/>
          <w:sz w:val="28"/>
        </w:rPr>
        <w:commentReference w:id="0"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Заворожит всех с первых нот,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Всегда, когда Филипп поёт.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Красавец, умница, картинка</w:t>
      </w:r>
    </w:p>
    <w:p>
      <w:pPr>
        <w:pStyle w:val="Normal"/>
        <w:tabs>
          <w:tab w:val="center" w:pos="4320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состоявшийся отец.</w:t>
        <w:tab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Ему б вторую половинку,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можно было б под венец.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 слова мир - слово кумир,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Филиппа знает вся планета.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голос, стать и красота,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bookmarkStart w:id="0" w:name="_GoBack"/>
      <w:bookmarkEnd w:id="0"/>
      <w:r>
        <w:rPr>
          <w:rFonts w:eastAsia="Calibri" w:cs="Calibri" w:ascii="Calibri" w:hAnsi="Calibri"/>
          <w:sz w:val="28"/>
        </w:rPr>
        <w:t>Море любви, добра и света!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8T17:13:25Z" w:initials="">
    <w:p>
      <w:r>
        <w:rPr>
          <w:rFonts w:cs="Liberation Serif" w:ascii="Droid Sans" w:hAnsi="Droid Sans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ДушЕ (чему)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Верхний колонтитул Знак"/>
    <w:uiPriority w:val="99"/>
    <w:link w:val="a5"/>
    <w:rsid w:val="00f508b9"/>
    <w:basedOn w:val="DefaultParagraphFont"/>
    <w:rPr/>
  </w:style>
  <w:style w:type="character" w:styleId="Style9" w:customStyle="1">
    <w:name w:val="Нижний колонтитул Знак"/>
    <w:uiPriority w:val="99"/>
    <w:link w:val="a7"/>
    <w:rsid w:val="00f508b9"/>
    <w:basedOn w:val="DefaultParagraphFont"/>
    <w:rPr/>
  </w:style>
  <w:style w:type="paragraph" w:styleId="Style10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6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Style17">
    <w:name w:val="Верхний колонтитул"/>
    <w:uiPriority w:val="99"/>
    <w:unhideWhenUsed/>
    <w:link w:val="a6"/>
    <w:rsid w:val="00f508b9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8">
    <w:name w:val="Нижний колонтитул"/>
    <w:uiPriority w:val="99"/>
    <w:unhideWhenUsed/>
    <w:link w:val="a8"/>
    <w:rsid w:val="00f508b9"/>
    <w:basedOn w:val="Normal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2014-10-21T19:14:00Z</dcterms:created>
  <dc:language>ru-RU</dc:language>
  <cp:lastModifiedBy>Василий</cp:lastModifiedBy>
  <dcterms:modified xsi:type="dcterms:W3CDTF">2014-11-17T11:17:00Z</dcterms:modified>
  <cp:revision>3</cp:revision>
  <dc:title>Кумир.docx</dc:title>
</cp:coreProperties>
</file>