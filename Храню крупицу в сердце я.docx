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7559" w:rsidRDefault="008E5F0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Восьмой </w:t>
      </w:r>
      <w:r w:rsidR="00AC11BF">
        <w:rPr>
          <w:rFonts w:ascii="Calibri" w:eastAsia="Calibri" w:hAnsi="Calibri" w:cs="Calibri"/>
          <w:sz w:val="28"/>
        </w:rPr>
        <w:t>уж день рожденья без тебя...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 тобой же – три всего их было.</w:t>
      </w:r>
      <w:bookmarkStart w:id="0" w:name="_GoBack"/>
      <w:bookmarkEnd w:id="0"/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Пришла проведать, вспомнить всё, любя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в памяти отчётливо всё всплыло.</w:t>
      </w:r>
    </w:p>
    <w:p w:rsidR="001A7559" w:rsidRDefault="001A7559">
      <w:pPr>
        <w:spacing w:after="200" w:line="276" w:lineRule="auto"/>
      </w:pP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Всего три лета, три зимы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Счастливы были вместе мы.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Скосило страшною косой</w:t>
      </w:r>
      <w:ins w:id="1" w:author="Василий" w:date="2014-12-04T01:18:00Z">
        <w:r w:rsidR="00D302B3">
          <w:rPr>
            <w:rFonts w:ascii="Calibri" w:eastAsia="Calibri" w:hAnsi="Calibri" w:cs="Calibri"/>
            <w:sz w:val="28"/>
          </w:rPr>
          <w:t>,</w:t>
        </w:r>
      </w:ins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На фото смотришь – как </w:t>
      </w:r>
      <w:proofErr w:type="gramStart"/>
      <w:r>
        <w:rPr>
          <w:rFonts w:ascii="Calibri" w:eastAsia="Calibri" w:hAnsi="Calibri" w:cs="Calibri"/>
          <w:sz w:val="28"/>
        </w:rPr>
        <w:t>живой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1A7559" w:rsidRDefault="001A7559">
      <w:pPr>
        <w:spacing w:after="200" w:line="276" w:lineRule="auto"/>
      </w:pP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помню, прямо как вчера,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Пылал ко мне большой любовью.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мог всю ночку повторять,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Слова любви бесперебойно.</w:t>
      </w:r>
    </w:p>
    <w:p w:rsidR="001A7559" w:rsidRDefault="001A7559">
      <w:pPr>
        <w:spacing w:after="200" w:line="276" w:lineRule="auto"/>
      </w:pP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Хоть сердце раненое было,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Любил шутить, острил всегда.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 сердце потихоньку ныло,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Остановилися</w:t>
      </w:r>
      <w:proofErr w:type="spellEnd"/>
      <w:r>
        <w:rPr>
          <w:rFonts w:ascii="Calibri" w:eastAsia="Calibri" w:hAnsi="Calibri" w:cs="Calibri"/>
          <w:sz w:val="28"/>
        </w:rPr>
        <w:t xml:space="preserve"> года.</w:t>
      </w:r>
    </w:p>
    <w:p w:rsidR="001A7559" w:rsidRDefault="001A7559">
      <w:pPr>
        <w:spacing w:after="200" w:line="276" w:lineRule="auto"/>
      </w:pP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Коротким наше счастье было.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Ведь есть же золотая жила,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А нам, крупица лишь досталась.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Какая всё же это </w:t>
      </w:r>
      <w:proofErr w:type="gramStart"/>
      <w:r>
        <w:rPr>
          <w:rFonts w:ascii="Calibri" w:eastAsia="Calibri" w:hAnsi="Calibri" w:cs="Calibri"/>
          <w:sz w:val="28"/>
        </w:rPr>
        <w:t>малость</w:t>
      </w:r>
      <w:proofErr w:type="gramEnd"/>
      <w:r>
        <w:rPr>
          <w:rFonts w:ascii="Calibri" w:eastAsia="Calibri" w:hAnsi="Calibri" w:cs="Calibri"/>
          <w:sz w:val="28"/>
        </w:rPr>
        <w:t>!</w:t>
      </w:r>
    </w:p>
    <w:p w:rsidR="001A7559" w:rsidRDefault="001A7559">
      <w:pPr>
        <w:spacing w:after="200" w:line="276" w:lineRule="auto"/>
      </w:pP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Храню крупицу в сердце я,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Пусть маленькая, но моя.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не жалею, что всё было</w:t>
      </w:r>
    </w:p>
    <w:p w:rsidR="001A7559" w:rsidRDefault="00AC11B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ты любил, и я любила.</w:t>
      </w:r>
    </w:p>
    <w:sectPr w:rsidR="001A7559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1A7559"/>
    <w:rsid w:val="001A7559"/>
    <w:rsid w:val="0048657B"/>
    <w:rsid w:val="008E5F06"/>
    <w:rsid w:val="00AC11BF"/>
    <w:rsid w:val="00D3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E5F0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5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573</Characters>
  <Application>Microsoft Office Word</Application>
  <DocSecurity>0</DocSecurity>
  <Lines>4</Lines>
  <Paragraphs>1</Paragraphs>
  <ScaleCrop>false</ScaleCrop>
  <Company>SPecialiST RePack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Храню крупицу в сердце я.docx</dc:title>
  <dc:subject/>
  <dc:creator>василий</dc:creator>
  <cp:keywords/>
  <cp:lastModifiedBy>Василий</cp:lastModifiedBy>
  <cp:revision>7</cp:revision>
  <dcterms:created xsi:type="dcterms:W3CDTF">2014-10-25T19:21:00Z</dcterms:created>
  <dcterms:modified xsi:type="dcterms:W3CDTF">2014-12-03T21:20:00Z</dcterms:modified>
  <dc:language>ru-RU</dc:language>
</cp:coreProperties>
</file>