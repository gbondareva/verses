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2701" w:rsidRPr="00B91E2C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хотел написать стих о Маме,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Но не знаю с чего бы начать.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 начну же я всё по порядку,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Пятерых нас пришлось ей рожать.</w:t>
      </w:r>
    </w:p>
    <w:p w:rsidR="001F2701" w:rsidRPr="00B91E2C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Колыбельки менялись и детки,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мамины руки одни</w:t>
      </w:r>
      <w:r w:rsidR="00326A88">
        <w:rPr>
          <w:rFonts w:ascii="Calibri" w:eastAsia="Calibri" w:hAnsi="Calibri" w:cs="Calibri"/>
          <w:sz w:val="28"/>
        </w:rPr>
        <w:t>.</w:t>
      </w:r>
      <w:bookmarkStart w:id="0" w:name="_GoBack"/>
      <w:bookmarkEnd w:id="0"/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тихонько шептались соседки,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удивленьем смотрели на них.</w:t>
      </w:r>
    </w:p>
    <w:p w:rsidR="001F2701" w:rsidRPr="00B91E2C" w:rsidRDefault="00326A88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Тут в дет </w:t>
      </w:r>
      <w:r w:rsidR="001F2701">
        <w:rPr>
          <w:rFonts w:ascii="Calibri" w:eastAsia="Calibri" w:hAnsi="Calibri" w:cs="Calibri"/>
          <w:sz w:val="28"/>
        </w:rPr>
        <w:t>садик, наш дом превратился,</w:t>
      </w:r>
      <w:r w:rsidR="00B91E2C">
        <w:rPr>
          <w:rFonts w:ascii="Calibri" w:eastAsia="Calibri" w:hAnsi="Calibri" w:cs="Calibri"/>
          <w:sz w:val="28"/>
        </w:rPr>
        <w:br/>
      </w:r>
      <w:r w:rsidR="001F2701">
        <w:rPr>
          <w:rFonts w:ascii="Calibri" w:eastAsia="Calibri" w:hAnsi="Calibri" w:cs="Calibri"/>
          <w:sz w:val="28"/>
        </w:rPr>
        <w:t>А работница только одна,</w:t>
      </w:r>
      <w:r w:rsidR="00B91E2C">
        <w:rPr>
          <w:rFonts w:ascii="Calibri" w:eastAsia="Calibri" w:hAnsi="Calibri" w:cs="Calibri"/>
          <w:sz w:val="28"/>
        </w:rPr>
        <w:br/>
      </w:r>
      <w:r w:rsidR="001F2701">
        <w:rPr>
          <w:rFonts w:ascii="Calibri" w:eastAsia="Calibri" w:hAnsi="Calibri" w:cs="Calibri"/>
          <w:sz w:val="28"/>
        </w:rPr>
        <w:t>Воспитатель, кухарка и няня,</w:t>
      </w:r>
      <w:r w:rsidR="00B91E2C">
        <w:rPr>
          <w:rFonts w:ascii="Calibri" w:eastAsia="Calibri" w:hAnsi="Calibri" w:cs="Calibri"/>
          <w:sz w:val="28"/>
        </w:rPr>
        <w:br/>
      </w:r>
      <w:r w:rsidR="001F2701">
        <w:rPr>
          <w:rFonts w:ascii="Calibri" w:eastAsia="Calibri" w:hAnsi="Calibri" w:cs="Calibri"/>
          <w:sz w:val="28"/>
        </w:rPr>
        <w:t>Успевала она как могла.</w:t>
      </w:r>
    </w:p>
    <w:p w:rsidR="001F2701" w:rsidRPr="00B91E2C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баяне частенько играла,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Отдыхали культурно семьёй.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себя было времени мало,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Трудновато казалось порой.</w:t>
      </w:r>
    </w:p>
    <w:p w:rsidR="001F2701" w:rsidRPr="00B91E2C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Отошли и пелёнки и школа,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хватилась, как время</w:t>
      </w:r>
      <w:r w:rsidR="00326A88">
        <w:rPr>
          <w:rFonts w:ascii="Calibri" w:eastAsia="Calibri" w:hAnsi="Calibri" w:cs="Calibri"/>
          <w:sz w:val="28"/>
        </w:rPr>
        <w:t xml:space="preserve"> прошло.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Присмотрелся я к Маме поближе,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Сединою виски замело.</w:t>
      </w:r>
    </w:p>
    <w:p w:rsidR="001F2701" w:rsidRPr="00B91E2C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Что мы любим её, она знает,</w:t>
      </w:r>
      <w:r w:rsidR="00B91E2C">
        <w:rPr>
          <w:rFonts w:ascii="Calibri" w:eastAsia="Calibri" w:hAnsi="Calibri" w:cs="Calibri"/>
          <w:sz w:val="28"/>
        </w:rPr>
        <w:br/>
        <w:t>Не устану о том повторять.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Ведь для нас, для детей очевидно,</w:t>
      </w:r>
      <w:r w:rsidR="00B91E2C">
        <w:rPr>
          <w:rFonts w:ascii="Calibri" w:eastAsia="Calibri" w:hAnsi="Calibri" w:cs="Calibri"/>
          <w:sz w:val="28"/>
        </w:rPr>
        <w:br/>
        <w:t>Она самая лучшая Мать!</w:t>
      </w:r>
    </w:p>
    <w:p w:rsidR="001F2701" w:rsidRPr="00B91E2C" w:rsidRDefault="001F270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Нам суметь бы её не тревожить,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Оградить бы от горя и слёз</w:t>
      </w:r>
      <w:r w:rsidR="00B91E2C">
        <w:rPr>
          <w:rFonts w:ascii="Calibri" w:eastAsia="Calibri" w:hAnsi="Calibri" w:cs="Calibri"/>
          <w:sz w:val="28"/>
        </w:rPr>
        <w:t>.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тогда я надеюсь, быть может,</w:t>
      </w:r>
      <w:r w:rsidR="00B91E2C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Нянчить правнуков ей довелось.</w:t>
      </w:r>
    </w:p>
    <w:sectPr w:rsidR="001F2701" w:rsidRPr="00B91E2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25"/>
    <w:rsid w:val="001F2701"/>
    <w:rsid w:val="00326A88"/>
    <w:rsid w:val="00774E25"/>
    <w:rsid w:val="00B9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Company>Krokoz™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маме.docx</dc:title>
  <cp:lastModifiedBy>Василий</cp:lastModifiedBy>
  <cp:revision>4</cp:revision>
  <dcterms:created xsi:type="dcterms:W3CDTF">2014-10-23T18:03:00Z</dcterms:created>
  <dcterms:modified xsi:type="dcterms:W3CDTF">2016-01-30T12:24:00Z</dcterms:modified>
</cp:coreProperties>
</file>