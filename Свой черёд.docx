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1F61" w:rsidRDefault="00587A92">
      <w:r>
        <w:t>Я не ставлю жирную точку,</w:t>
      </w:r>
      <w:r w:rsidR="00D85903">
        <w:br/>
      </w:r>
      <w:r>
        <w:t>Не хочу быть одиночка.</w:t>
      </w:r>
      <w:r w:rsidR="00D85903">
        <w:br/>
      </w:r>
      <w:r>
        <w:t>Запятая стоит пусть</w:t>
      </w:r>
      <w:r w:rsidR="00F12BEF">
        <w:t>,</w:t>
      </w:r>
      <w:r w:rsidR="00D85903">
        <w:br/>
      </w:r>
      <w:r>
        <w:t>Отгоняет дальше грусть.</w:t>
      </w:r>
    </w:p>
    <w:p w:rsidR="00587A92" w:rsidRDefault="00587A92">
      <w:r>
        <w:t>Задают вопрос подружки,</w:t>
      </w:r>
      <w:r w:rsidR="00D85903">
        <w:br/>
      </w:r>
      <w:r>
        <w:t>Почему же ты одна?</w:t>
      </w:r>
      <w:r w:rsidR="00D85903">
        <w:br/>
      </w:r>
      <w:r>
        <w:t>Почему же не поймаешь</w:t>
      </w:r>
      <w:r w:rsidR="00F12BEF">
        <w:t>,</w:t>
      </w:r>
      <w:r w:rsidR="00D85903">
        <w:br/>
      </w:r>
      <w:r>
        <w:t>Ретивого скакуна?</w:t>
      </w:r>
    </w:p>
    <w:p w:rsidR="00587A92" w:rsidRDefault="00D85903">
      <w:r>
        <w:t xml:space="preserve">Потому и </w:t>
      </w:r>
      <w:r w:rsidR="00587A92">
        <w:t>не поймаю,</w:t>
      </w:r>
      <w:r>
        <w:br/>
      </w:r>
      <w:r w:rsidR="00F12BEF">
        <w:t>Много к ним претензий есть.</w:t>
      </w:r>
      <w:r>
        <w:br/>
      </w:r>
      <w:r w:rsidR="00587A92">
        <w:t>Если умный, то женатый,</w:t>
      </w:r>
      <w:r>
        <w:br/>
      </w:r>
      <w:r w:rsidR="00587A92">
        <w:t>Не хочу я в семью лезть.</w:t>
      </w:r>
    </w:p>
    <w:p w:rsidR="00587A92" w:rsidRDefault="00587A92">
      <w:r>
        <w:t>Буду ждать я свой черёд</w:t>
      </w:r>
      <w:r w:rsidR="00D85903">
        <w:t>,</w:t>
      </w:r>
      <w:r w:rsidR="00D85903">
        <w:br/>
      </w:r>
      <w:r>
        <w:t>И моё время придёт.</w:t>
      </w:r>
      <w:r w:rsidR="00D85903">
        <w:br/>
      </w:r>
      <w:r>
        <w:t xml:space="preserve">Повстречаю </w:t>
      </w:r>
      <w:proofErr w:type="gramStart"/>
      <w:r>
        <w:t>холостого</w:t>
      </w:r>
      <w:proofErr w:type="gramEnd"/>
      <w:r>
        <w:t xml:space="preserve">, </w:t>
      </w:r>
      <w:r w:rsidR="00D85903">
        <w:br/>
      </w:r>
      <w:r>
        <w:t>Умного и удалого.</w:t>
      </w:r>
    </w:p>
    <w:p w:rsidR="00587A92" w:rsidRDefault="00587A92">
      <w:r>
        <w:t>У подружек будет зависть,</w:t>
      </w:r>
      <w:r w:rsidR="00D85903">
        <w:br/>
      </w:r>
      <w:r>
        <w:t>Весть помчится по селу.</w:t>
      </w:r>
      <w:r w:rsidR="00D85903">
        <w:br/>
      </w:r>
      <w:r>
        <w:t>Наконец-то выбор пал,</w:t>
      </w:r>
      <w:r w:rsidR="00D85903">
        <w:br/>
      </w:r>
      <w:r>
        <w:t>Видно бывший генерал.</w:t>
      </w:r>
    </w:p>
    <w:p w:rsidR="00587A92" w:rsidRDefault="00587A92">
      <w:r>
        <w:t>Нет, совсем не угадали,</w:t>
      </w:r>
      <w:r w:rsidR="00D85903">
        <w:br/>
      </w:r>
      <w:r w:rsidR="00F12BEF">
        <w:t>Знать смотрели издали.</w:t>
      </w:r>
      <w:r w:rsidR="00D85903">
        <w:br/>
      </w:r>
      <w:r>
        <w:t>Без наград и без погон</w:t>
      </w:r>
      <w:r w:rsidR="00F12BEF">
        <w:t>,</w:t>
      </w:r>
      <w:r w:rsidR="00D85903">
        <w:br/>
      </w:r>
      <w:r>
        <w:t>До безумья он влюблён.</w:t>
      </w:r>
    </w:p>
    <w:p w:rsidR="00587A92" w:rsidRDefault="00587A92">
      <w:r>
        <w:t>Распределял так институт</w:t>
      </w:r>
      <w:r w:rsidR="00F12BEF">
        <w:t>,</w:t>
      </w:r>
      <w:r w:rsidR="00D85903">
        <w:br/>
      </w:r>
      <w:r>
        <w:t>Агронома нужно тут.</w:t>
      </w:r>
      <w:r w:rsidR="00D85903">
        <w:br/>
      </w:r>
      <w:r>
        <w:t>Искал он кров или ночлег,</w:t>
      </w:r>
      <w:r w:rsidR="00D85903">
        <w:br/>
        <w:t>Да так остался с здесь</w:t>
      </w:r>
      <w:bookmarkStart w:id="0" w:name="_GoBack"/>
      <w:bookmarkEnd w:id="0"/>
      <w:r>
        <w:t xml:space="preserve"> навек.</w:t>
      </w:r>
    </w:p>
    <w:p w:rsidR="00B41F61" w:rsidRDefault="00587A92">
      <w:r>
        <w:t>Грех такого отгонять,</w:t>
      </w:r>
      <w:r w:rsidR="00D85903">
        <w:br/>
      </w:r>
      <w:r>
        <w:t>Буду жизнь с ним коротать.</w:t>
      </w:r>
      <w:r w:rsidR="00D85903">
        <w:br/>
      </w:r>
      <w:r>
        <w:t>Зачеркну я запятую,</w:t>
      </w:r>
      <w:r w:rsidR="00D85903">
        <w:br/>
      </w:r>
      <w:r>
        <w:t>Ставлю точку вот такую!</w:t>
      </w:r>
    </w:p>
    <w:sectPr w:rsidR="00B41F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1F61"/>
    <w:rsid w:val="00587A92"/>
    <w:rsid w:val="00B41F61"/>
    <w:rsid w:val="00D85903"/>
    <w:rsid w:val="00F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633</Characters>
  <Application>Microsoft Office Word</Application>
  <DocSecurity>0</DocSecurity>
  <Lines>5</Lines>
  <Paragraphs>1</Paragraphs>
  <ScaleCrop>false</ScaleCrop>
  <Company>Krokoz™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 черёд.docx</dc:title>
  <cp:lastModifiedBy>Василий</cp:lastModifiedBy>
  <cp:revision>4</cp:revision>
  <dcterms:created xsi:type="dcterms:W3CDTF">2014-10-24T19:07:00Z</dcterms:created>
  <dcterms:modified xsi:type="dcterms:W3CDTF">2016-01-25T18:52:00Z</dcterms:modified>
</cp:coreProperties>
</file>