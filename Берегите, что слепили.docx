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5F51" w:rsidRDefault="00B657F1">
      <w:pPr>
        <w:spacing w:before="227"/>
      </w:pPr>
      <w:r>
        <w:t>Ни богаче, ни счастливей</w:t>
      </w:r>
      <w:r>
        <w:br/>
        <w:t>Вы не станете поврозь.</w:t>
      </w:r>
      <w:r>
        <w:br/>
        <w:t>Берегите, что слепили,</w:t>
      </w:r>
      <w:r>
        <w:br/>
        <w:t>Что Вам Господом далось.</w:t>
      </w:r>
    </w:p>
    <w:p w:rsidR="00265F51" w:rsidRDefault="00B657F1">
      <w:pPr>
        <w:spacing w:before="227"/>
      </w:pPr>
      <w:r>
        <w:t>Друг на друга не глядите</w:t>
      </w:r>
      <w:r>
        <w:br/>
        <w:t>Вы, с призрением пыхтя.</w:t>
      </w:r>
      <w:r>
        <w:br/>
      </w:r>
      <w:commentRangeStart w:id="0"/>
      <w:r>
        <w:t>Если чашу разобьёте,</w:t>
      </w:r>
      <w:r>
        <w:br/>
      </w:r>
      <w:ins w:id="1" w:author="serega devyatkin" w:date="2016-12-20T23:20:00Z">
        <w:r>
          <w:t>То</w:t>
        </w:r>
      </w:ins>
      <w:del w:id="2" w:author="serega devyatkin" w:date="2016-12-20T23:20:00Z">
        <w:r>
          <w:delText>И</w:delText>
        </w:r>
      </w:del>
      <w:r>
        <w:t xml:space="preserve"> осколки полетят.</w:t>
      </w:r>
      <w:commentRangeEnd w:id="0"/>
      <w:ins w:id="3" w:author="serega devyatkin" w:date="2016-12-20T23:22:00Z">
        <w:r>
          <w:commentReference w:id="0"/>
        </w:r>
      </w:ins>
    </w:p>
    <w:p w:rsidR="00265F51" w:rsidRDefault="00B657F1">
      <w:pPr>
        <w:spacing w:before="227"/>
      </w:pPr>
      <w:r>
        <w:t>Не получится с другими,</w:t>
      </w:r>
      <w:r>
        <w:br/>
        <w:t>Хоровод всю жизнь водить.</w:t>
      </w:r>
      <w:r>
        <w:br/>
        <w:t>Жизнь порой очень жестока,</w:t>
      </w:r>
      <w:bookmarkStart w:id="4" w:name="_GoBack"/>
      <w:bookmarkEnd w:id="4"/>
      <w:r>
        <w:br/>
        <w:t>Она может отомстить.</w:t>
      </w:r>
    </w:p>
    <w:p w:rsidR="00265F51" w:rsidRDefault="00B657F1">
      <w:pPr>
        <w:spacing w:before="227"/>
      </w:pPr>
      <w:r>
        <w:t>Посмотрите, ведь в округе,</w:t>
      </w:r>
      <w:r>
        <w:br/>
        <w:t>Может Вы, счастливей всех</w:t>
      </w:r>
      <w:ins w:id="5" w:author="Василий" w:date="2017-01-07T03:33:00Z">
        <w:r w:rsidR="0051658A">
          <w:t>.</w:t>
        </w:r>
      </w:ins>
      <w:del w:id="6" w:author="Василий" w:date="2017-01-07T03:33:00Z">
        <w:r w:rsidDel="0051658A">
          <w:delText>,</w:delText>
        </w:r>
      </w:del>
      <w:r>
        <w:br/>
        <w:t>Сжечь до пепла всё</w:t>
      </w:r>
      <w:del w:id="7" w:author="serega devyatkin" w:date="2016-12-20T23:21:00Z">
        <w:r>
          <w:delText>,</w:delText>
        </w:r>
      </w:del>
      <w:del w:id="8" w:author="Василий" w:date="2016-12-25T03:31:00Z">
        <w:r w:rsidDel="006002DA">
          <w:delText xml:space="preserve"> </w:delText>
        </w:r>
      </w:del>
      <w:ins w:id="9" w:author="serega devyatkin" w:date="2016-12-20T23:21:00Z">
        <w:del w:id="10" w:author="Василий" w:date="2016-12-25T03:31:00Z">
          <w:r w:rsidDel="006002DA">
            <w:delText>то</w:delText>
          </w:r>
        </w:del>
        <w:r>
          <w:t xml:space="preserve">, </w:t>
        </w:r>
      </w:ins>
      <w:r>
        <w:t>что было,</w:t>
      </w:r>
      <w:r>
        <w:br/>
        <w:t>Это</w:t>
      </w:r>
      <w:r w:rsidR="006002DA">
        <w:t xml:space="preserve"> же большой ведь </w:t>
      </w:r>
      <w:r>
        <w:t>грех!</w:t>
      </w:r>
    </w:p>
    <w:sectPr w:rsidR="00265F5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devyatkin" w:date="2016-12-20T23:22:00Z" w:initials="sd">
    <w:p w:rsidR="00265F51" w:rsidRDefault="00B657F1">
      <w:r>
        <w:rPr>
          <w:sz w:val="20"/>
        </w:rP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65F51"/>
    <w:rsid w:val="00265F51"/>
    <w:rsid w:val="0051658A"/>
    <w:rsid w:val="006002DA"/>
    <w:rsid w:val="00B6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00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002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600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002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342</Characters>
  <Application>Microsoft Office Word</Application>
  <DocSecurity>0</DocSecurity>
  <Lines>2</Lines>
  <Paragraphs>1</Paragraphs>
  <ScaleCrop>false</ScaleCrop>
  <Company>Krokoz™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10</cp:revision>
  <dcterms:created xsi:type="dcterms:W3CDTF">2016-01-22T18:45:00Z</dcterms:created>
  <dcterms:modified xsi:type="dcterms:W3CDTF">2017-01-06T23:35:00Z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