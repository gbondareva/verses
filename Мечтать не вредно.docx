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Любая девочка мечтает,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Влюбиться в принца на коне.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 облаках она летает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видит сны об этом дне.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Сбылась мечта, принц у крыльца.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Хорош собой, как на картинке.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Когда спросила</w:t>
      </w:r>
      <w:ins w:id="0" w:author="serega  " w:date="2014-11-29T23:48:00Z">
        <w:r>
          <w:rPr>
            <w:rFonts w:eastAsia="Calibri" w:cs="Calibri" w:ascii="Calibri" w:hAnsi="Calibri"/>
            <w:sz w:val="28"/>
          </w:rPr>
          <w:t>: «</w:t>
        </w:r>
      </w:ins>
      <w:del w:id="1" w:author="serega  " w:date="2014-11-29T23:47:00Z">
        <w:r>
          <w:rPr>
            <w:rFonts w:eastAsia="Calibri" w:cs="Calibri" w:ascii="Calibri" w:hAnsi="Calibri"/>
            <w:sz w:val="28"/>
          </w:rPr>
          <w:delText>,</w:delText>
        </w:r>
      </w:del>
      <w:del w:id="2" w:author="serega  " w:date="2014-11-29T23:48:00Z">
        <w:r>
          <w:rPr>
            <w:rFonts w:eastAsia="Calibri" w:cs="Calibri" w:ascii="Calibri" w:hAnsi="Calibri"/>
            <w:sz w:val="28"/>
          </w:rPr>
          <w:delText xml:space="preserve"> з</w:delText>
        </w:r>
      </w:del>
      <w:ins w:id="3" w:author="serega  " w:date="2014-11-29T23:48:00Z">
        <w:r>
          <w:rPr>
            <w:rFonts w:eastAsia="Calibri" w:cs="Calibri" w:ascii="Calibri" w:hAnsi="Calibri"/>
            <w:sz w:val="28"/>
          </w:rPr>
          <w:t>З</w:t>
        </w:r>
      </w:ins>
      <w:r>
        <w:rPr>
          <w:rFonts w:eastAsia="Calibri" w:cs="Calibri" w:ascii="Calibri" w:hAnsi="Calibri"/>
          <w:sz w:val="28"/>
        </w:rPr>
        <w:t>ачем к нам?</w:t>
      </w:r>
      <w:ins w:id="4" w:author="serega  " w:date="2014-11-29T23:48:00Z">
        <w:r>
          <w:rPr>
            <w:rFonts w:eastAsia="Calibri" w:cs="Calibri" w:ascii="Calibri" w:hAnsi="Calibri"/>
            <w:sz w:val="28"/>
          </w:rPr>
          <w:t>»</w:t>
        </w:r>
      </w:ins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ins w:id="5" w:author="serega  " w:date="2014-11-29T23:48:00Z">
        <w:r>
          <w:rPr>
            <w:rFonts w:eastAsia="Calibri" w:cs="Calibri" w:ascii="Calibri" w:hAnsi="Calibri"/>
            <w:sz w:val="28"/>
          </w:rPr>
          <w:t xml:space="preserve">– </w:t>
        </w:r>
      </w:ins>
      <w:ins w:id="6" w:author="serega  " w:date="2014-11-29T23:48:00Z">
        <w:r>
          <w:rPr>
            <w:rFonts w:eastAsia="Calibri" w:cs="Calibri" w:ascii="Calibri" w:hAnsi="Calibri"/>
            <w:sz w:val="28"/>
          </w:rPr>
          <w:t>«</w:t>
        </w:r>
      </w:ins>
      <w:r>
        <w:rPr>
          <w:rFonts w:eastAsia="Calibri" w:cs="Calibri" w:ascii="Calibri" w:hAnsi="Calibri"/>
          <w:sz w:val="28"/>
        </w:rPr>
        <w:t>Ищу вторую половинку</w:t>
      </w:r>
      <w:ins w:id="7" w:author="serega  " w:date="2014-11-29T23:48:00Z">
        <w:r>
          <w:rPr>
            <w:rFonts w:eastAsia="Calibri" w:cs="Calibri" w:ascii="Calibri" w:hAnsi="Calibri"/>
            <w:sz w:val="28"/>
          </w:rPr>
          <w:t>»</w:t>
        </w:r>
      </w:ins>
      <w:r>
        <w:rPr>
          <w:rFonts w:eastAsia="Calibri" w:cs="Calibri" w:ascii="Calibri" w:hAnsi="Calibri"/>
          <w:sz w:val="28"/>
        </w:rPr>
        <w:t>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Амур в то время не дремал,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Прицелился </w:t>
      </w:r>
      <w:ins w:id="8" w:author="serega  " w:date="2014-11-29T23:48:00Z">
        <w:r>
          <w:rPr>
            <w:rFonts w:eastAsia="Calibri" w:cs="Calibri" w:ascii="Calibri" w:hAnsi="Calibri"/>
            <w:sz w:val="28"/>
          </w:rPr>
          <w:t xml:space="preserve">тогда </w:t>
        </w:r>
      </w:ins>
      <w:r>
        <w:rPr>
          <w:rFonts w:eastAsia="Calibri" w:cs="Calibri" w:ascii="Calibri" w:hAnsi="Calibri"/>
          <w:sz w:val="28"/>
        </w:rPr>
        <w:t>умело.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Сразил сердца их наповал,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Он знает </w:t>
      </w:r>
      <w:ins w:id="9" w:author="serega  " w:date="2014-11-29T23:48:00Z">
        <w:r>
          <w:rPr>
            <w:rFonts w:eastAsia="Calibri" w:cs="Calibri" w:ascii="Calibri" w:hAnsi="Calibri"/>
            <w:sz w:val="28"/>
          </w:rPr>
          <w:t xml:space="preserve">чётко </w:t>
        </w:r>
      </w:ins>
      <w:r>
        <w:rPr>
          <w:rFonts w:eastAsia="Calibri" w:cs="Calibri" w:ascii="Calibri" w:hAnsi="Calibri"/>
          <w:sz w:val="28"/>
        </w:rPr>
        <w:t>своё дело.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Умчаться б дальше ото всех,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неведомые</w:t>
      </w:r>
      <w:ins w:id="10" w:author="serega  " w:date="2014-11-29T23:48:00Z">
        <w:r>
          <w:rPr>
            <w:rFonts w:eastAsia="Calibri" w:cs="Calibri" w:ascii="Calibri" w:hAnsi="Calibri"/>
            <w:sz w:val="28"/>
          </w:rPr>
          <w:t xml:space="preserve"> </w:t>
        </w:r>
      </w:ins>
      <w:ins w:id="11" w:author="serega  " w:date="2014-11-29T23:48:00Z">
        <w:r>
          <w:rPr>
            <w:rFonts w:eastAsia="Calibri" w:cs="Calibri" w:ascii="Calibri" w:hAnsi="Calibri"/>
            <w:sz w:val="28"/>
          </w:rPr>
          <w:t>сини</w:t>
        </w:r>
      </w:ins>
      <w:r>
        <w:rPr>
          <w:rFonts w:eastAsia="Calibri" w:cs="Calibri" w:ascii="Calibri" w:hAnsi="Calibri"/>
          <w:sz w:val="28"/>
        </w:rPr>
        <w:t xml:space="preserve"> дали,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поля, в пустыню, в густой лес,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 xml:space="preserve">Чтоб счастье </w:t>
      </w:r>
      <w:ins w:id="12" w:author="serega  " w:date="2014-11-29T23:49:00Z">
        <w:r>
          <w:rPr>
            <w:rFonts w:eastAsia="Calibri" w:cs="Calibri" w:ascii="Calibri" w:hAnsi="Calibri"/>
            <w:sz w:val="28"/>
          </w:rPr>
          <w:t xml:space="preserve">наше </w:t>
        </w:r>
      </w:ins>
      <w:r>
        <w:rPr>
          <w:rFonts w:eastAsia="Calibri" w:cs="Calibri" w:ascii="Calibri" w:hAnsi="Calibri"/>
          <w:sz w:val="28"/>
        </w:rPr>
        <w:t>не украли.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Они придумали секрет,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Одним им только знать.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 любви жить много</w:t>
      </w:r>
      <w:del w:id="13" w:author="serega  " w:date="2014-11-29T23:49:00Z">
        <w:r>
          <w:rPr>
            <w:rFonts w:eastAsia="Calibri" w:cs="Calibri" w:ascii="Calibri" w:hAnsi="Calibri"/>
            <w:sz w:val="28"/>
          </w:rPr>
          <w:delText>,</w:delText>
        </w:r>
      </w:del>
      <w:del w:id="14" w:author="serega  " w:date="2014-11-29T23:49:00Z">
        <w:r>
          <w:rPr>
            <w:rFonts w:eastAsia="Calibri" w:cs="Calibri" w:ascii="Calibri" w:hAnsi="Calibri"/>
            <w:sz w:val="28"/>
          </w:rPr>
          <w:delText xml:space="preserve"> </w:delText>
        </w:r>
      </w:del>
      <w:ins w:id="15" w:author="serega  " w:date="2014-11-29T23:49:00Z">
        <w:r>
          <w:rPr>
            <w:rFonts w:eastAsia="Calibri" w:cs="Calibri" w:ascii="Calibri" w:hAnsi="Calibri"/>
            <w:sz w:val="28"/>
          </w:rPr>
          <w:t>-</w:t>
        </w:r>
      </w:ins>
      <w:r>
        <w:rPr>
          <w:rFonts w:eastAsia="Calibri" w:cs="Calibri" w:ascii="Calibri" w:hAnsi="Calibri"/>
          <w:sz w:val="28"/>
        </w:rPr>
        <w:t>много лет,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Разлуки не видать.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Мечта построить замок свой,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Детишек нарожать,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И посадить огромный сад,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Чтоб было, где гулять.</w:t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Мечтать не вредно никому,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Нужны дела, не счёт.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Ведь под лежачий камень,</w:t>
      </w:r>
    </w:p>
    <w:p>
      <w:pPr>
        <w:pStyle w:val="Normal"/>
        <w:spacing w:lineRule="auto" w:line="276" w:before="0" w:after="200"/>
        <w:rPr>
          <w:rFonts w:eastAsia="Calibri" w:cs="Calibri" w:ascii="Calibri" w:hAnsi="Calibri"/>
          <w:sz w:val="28"/>
        </w:rPr>
      </w:pPr>
      <w:r>
        <w:rPr>
          <w:rFonts w:eastAsia="Calibri" w:cs="Calibri" w:ascii="Calibri" w:hAnsi="Calibri"/>
          <w:sz w:val="28"/>
        </w:rPr>
        <w:t>Вода не потечёт.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roman"/>
    <w:pitch w:val="default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  <w:font w:name="Georgia">
    <w:charset w:val="01"/>
    <w:family w:val="roman"/>
    <w:pitch w:val="default"/>
  </w:font>
  <w:font w:name="Calibri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lang w:val="ru-RU" w:eastAsia="ru-RU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jc w:val="left"/>
    </w:pPr>
    <w:rPr>
      <w:rFonts w:ascii="Liberation Serif" w:hAnsi="Liberation Serif" w:eastAsia="Liberation Serif" w:cs="Liberation Serif"/>
      <w:color w:val="000000"/>
      <w:sz w:val="24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Заголовок 2"/>
    <w:basedOn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Заголовок 3"/>
    <w:basedOn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Заголовок 4"/>
    <w:basedOn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Заголовок 5"/>
    <w:basedOn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Заголовок 6"/>
    <w:basedOn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ascii="Cambria" w:hAnsi="Cambria"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3">
    <w:name w:val="Заглавие"/>
    <w:basedOn w:val="Normal"/>
    <w:pPr>
      <w:keepNext/>
      <w:keepLines/>
      <w:spacing w:before="480" w:after="120"/>
      <w:contextualSpacing/>
    </w:pPr>
    <w:rPr>
      <w:b/>
      <w:sz w:val="72"/>
    </w:rPr>
  </w:style>
  <w:style w:type="paragraph" w:styleId="Style14">
    <w:name w:val="Подзаголовок"/>
    <w:basedOn w:val="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2014-11-11T19:31:00Z</dcterms:created>
  <dc:language>ru-RU</dc:language>
  <cp:lastModifiedBy>Василий</cp:lastModifiedBy>
  <dcterms:modified xsi:type="dcterms:W3CDTF">2014-11-15T17:22:00Z</dcterms:modified>
  <cp:revision>3</cp:revision>
  <dc:title>Мечтать не вредно.docx</dc:title>
</cp:coreProperties>
</file>