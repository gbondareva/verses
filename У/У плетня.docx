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86BC7" w:rsidRDefault="008A1FDF">
      <w:r>
        <w:t>Собрались мы у плетня:</w:t>
      </w:r>
      <w:r>
        <w:br/>
        <w:t>Манька, Ванька, Клим, Илья.</w:t>
      </w:r>
      <w:r>
        <w:br/>
        <w:t>«Слышь-ка новость то, какая»</w:t>
      </w:r>
      <w:ins w:id="0" w:author="Василий" w:date="2016-10-30T10:21:00Z">
        <w:r w:rsidR="00F52D1A">
          <w:t>,</w:t>
        </w:r>
      </w:ins>
      <w:del w:id="1" w:author="Василий" w:date="2016-10-30T10:21:00Z">
        <w:r w:rsidDel="00F52D1A">
          <w:delText>,</w:delText>
        </w:r>
      </w:del>
      <w:r>
        <w:br/>
        <w:t>Клим сказал, глазом сверкая.</w:t>
      </w:r>
    </w:p>
    <w:p w:rsidR="00A86BC7" w:rsidRDefault="008A1FDF">
      <w:r>
        <w:t>«К нам концерт с доставкой на дом,</w:t>
      </w:r>
      <w:r>
        <w:br/>
        <w:t>Ведь придумать это ж надо!»</w:t>
      </w:r>
      <w:r>
        <w:br/>
        <w:t>«Уважают стариков»,</w:t>
      </w:r>
      <w:r>
        <w:br/>
        <w:t>Добавляет тут Крючков.</w:t>
      </w:r>
    </w:p>
    <w:p w:rsidR="00A86BC7" w:rsidRDefault="008A1FDF">
      <w:r>
        <w:t>Ванька, тут же добавляет,</w:t>
      </w:r>
      <w:r>
        <w:br/>
        <w:t>Что один лишь</w:t>
      </w:r>
      <w:r>
        <w:t xml:space="preserve"> случай знает.</w:t>
      </w:r>
      <w:r>
        <w:br/>
        <w:t>«Раньше в поле выезжали,</w:t>
      </w:r>
      <w:r>
        <w:br/>
        <w:t xml:space="preserve">В честь </w:t>
      </w:r>
      <w:proofErr w:type="gramStart"/>
      <w:r>
        <w:t>трудяг</w:t>
      </w:r>
      <w:proofErr w:type="gramEnd"/>
      <w:r>
        <w:t>, концерт давали».</w:t>
      </w:r>
    </w:p>
    <w:p w:rsidR="00A86BC7" w:rsidRDefault="008A1FDF">
      <w:r>
        <w:t xml:space="preserve">Манька, руки </w:t>
      </w:r>
      <w:proofErr w:type="spellStart"/>
      <w:r>
        <w:t>подбоченя</w:t>
      </w:r>
      <w:proofErr w:type="spellEnd"/>
      <w:r>
        <w:t>,</w:t>
      </w:r>
      <w:r>
        <w:br/>
        <w:t>Вызвалась напечь печенья.</w:t>
      </w:r>
      <w:r>
        <w:br/>
        <w:t>Если гости, значит</w:t>
      </w:r>
      <w:ins w:id="2" w:author="Василий" w:date="2016-10-30T10:22:00Z">
        <w:r w:rsidR="00F52D1A">
          <w:t>,</w:t>
        </w:r>
      </w:ins>
      <w:r>
        <w:t xml:space="preserve"> радость,</w:t>
      </w:r>
      <w:r>
        <w:br/>
        <w:t>Самовар, и чай, и сладость!</w:t>
      </w:r>
    </w:p>
    <w:p w:rsidR="00A86BC7" w:rsidRDefault="008A1FDF">
      <w:r>
        <w:t>Тут опомнился Илья,</w:t>
      </w:r>
      <w:r>
        <w:br/>
        <w:t>«Значит</w:t>
      </w:r>
      <w:ins w:id="3" w:author="Василий" w:date="2016-10-30T10:22:00Z">
        <w:r w:rsidR="00F52D1A">
          <w:t>,</w:t>
        </w:r>
      </w:ins>
      <w:bookmarkStart w:id="4" w:name="_GoBack"/>
      <w:bookmarkEnd w:id="4"/>
      <w:r>
        <w:t xml:space="preserve"> буду я, не я,</w:t>
      </w:r>
      <w:r>
        <w:br/>
        <w:t>Как же стол-то не поставить,</w:t>
      </w:r>
      <w:r>
        <w:br/>
        <w:t>И скам</w:t>
      </w:r>
      <w:r>
        <w:t>ейки не прибавить!»</w:t>
      </w:r>
    </w:p>
    <w:p w:rsidR="00A86BC7" w:rsidRDefault="008A1FDF">
      <w:r>
        <w:t>На дворе неделя Пасхи,</w:t>
      </w:r>
      <w:r>
        <w:br/>
        <w:t>Празднует честной народ.</w:t>
      </w:r>
      <w:r>
        <w:br/>
        <w:t>Наша улица, как в сказке,</w:t>
      </w:r>
      <w:r>
        <w:br/>
        <w:t>Водит дружно хоровод!</w:t>
      </w:r>
    </w:p>
    <w:sectPr w:rsidR="00A86BC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A86BC7"/>
    <w:rsid w:val="008A1FDF"/>
    <w:rsid w:val="00A86BC7"/>
    <w:rsid w:val="00F5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52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2D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52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2D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536</Characters>
  <Application>Microsoft Office Word</Application>
  <DocSecurity>0</DocSecurity>
  <Lines>4</Lines>
  <Paragraphs>1</Paragraphs>
  <ScaleCrop>false</ScaleCrop>
  <Company>Krokoz™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8</cp:revision>
  <dcterms:created xsi:type="dcterms:W3CDTF">2016-07-04T06:43:00Z</dcterms:created>
  <dcterms:modified xsi:type="dcterms:W3CDTF">2016-10-30T06:23:00Z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