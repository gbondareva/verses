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Лето, село, река,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нужно для рыбака?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Природа такая, что ух!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Захватывает прямо дух!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Раздолье, приволье, краса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травке</w:t>
      </w:r>
      <w:ins w:id="0" w:author="serega  " w:date="2014-11-28T17:36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" w:author="serega  " w:date="2014-11-28T17:36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r>
        <w:rPr>
          <w:rFonts w:eastAsia="Calibri" w:cs="Calibri" w:ascii="Calibri" w:hAnsi="Calibri"/>
          <w:sz w:val="28"/>
        </w:rPr>
        <w:t>как иней роса.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тишь, благодать, как в раю,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Лишь разные птички поют.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Кукушка кукует года,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Ворона вещает всегда,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Соловушка трель отливает,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Воробушек песнь свою знает.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 лето красивые звуки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нет даже места для скуки.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 этот вот слаженный хор,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Ведут рыбаки разговор.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сети попались линьки,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Идут на уду окуньки,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косынки запутались раки,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Ещё не проверены жаки.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речке на лодке плывут рыбаки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так хорошо на душе!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мысль промелькнула такая,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может в раю мы уже?!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 речке своей и о крае родном,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Хочу бесконечно писать.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корни мои глубоко</w:t>
      </w:r>
      <w:del w:id="2" w:author="serega  " w:date="2014-11-28T17:37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ins w:id="3" w:author="serega  " w:date="2014-11-28T17:37:00Z">
        <w:r>
          <w:rPr>
            <w:rFonts w:eastAsia="Calibri" w:cs="Calibri" w:ascii="Calibri" w:hAnsi="Calibri"/>
            <w:sz w:val="28"/>
          </w:rPr>
          <w:t>-</w:t>
        </w:r>
      </w:ins>
      <w:r>
        <w:rPr>
          <w:rFonts w:eastAsia="Calibri" w:cs="Calibri" w:ascii="Calibri" w:hAnsi="Calibri"/>
          <w:sz w:val="28"/>
        </w:rPr>
        <w:t>глубоко,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Кому, как не мне о них знать?!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2014-10-25T17:33:00Z</dcterms:created>
  <dc:language>ru-RU</dc:language>
  <cp:lastModifiedBy>Василий</cp:lastModifiedBy>
  <dcterms:modified xsi:type="dcterms:W3CDTF">2014-11-17T11:58:00Z</dcterms:modified>
  <cp:revision>3</cp:revision>
  <dc:title>У реки.docx</dc:title>
</cp:coreProperties>
</file>