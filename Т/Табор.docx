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60A2" w:rsidRDefault="008803E0">
      <w:r>
        <w:t>За околицей табор стоит,</w:t>
      </w:r>
      <w:r>
        <w:br/>
        <w:t>Ночку тёмную здесь ночевал.</w:t>
      </w:r>
      <w:r>
        <w:br/>
        <w:t>Распряжённые кони паслись,</w:t>
      </w:r>
      <w:r>
        <w:br/>
        <w:t>От дороги, он дальней устал.</w:t>
      </w:r>
    </w:p>
    <w:p w:rsidR="00B760A2" w:rsidRDefault="008803E0">
      <w:r>
        <w:t>Цыганята в кибитке сопят,</w:t>
      </w:r>
      <w:r>
        <w:br/>
        <w:t>Смотрят сны и во сне улыбаясь,</w:t>
      </w:r>
      <w:r>
        <w:br/>
        <w:t>Вырастают в дороге они</w:t>
      </w:r>
      <w:ins w:id="0" w:author="Василий" w:date="2017-01-05T00:01:00Z">
        <w:r>
          <w:t>.</w:t>
        </w:r>
      </w:ins>
      <w:del w:id="1" w:author="Василий" w:date="2017-01-05T00:01:00Z">
        <w:r w:rsidDel="008803E0">
          <w:delText>,</w:delText>
        </w:r>
      </w:del>
      <w:r>
        <w:br/>
        <w:t>У цыган просто, участь такая.</w:t>
      </w:r>
    </w:p>
    <w:p w:rsidR="00B760A2" w:rsidRDefault="008803E0">
      <w:r>
        <w:t>А барон на качалке сидит,</w:t>
      </w:r>
      <w:r>
        <w:br/>
        <w:t xml:space="preserve">От сигар </w:t>
      </w:r>
      <w:r>
        <w:t>дым колечком пускает.</w:t>
      </w:r>
      <w:r>
        <w:br/>
        <w:t>Строит планы на завтрашн</w:t>
      </w:r>
      <w:r w:rsidR="00FD6E20">
        <w:t>и</w:t>
      </w:r>
      <w:r>
        <w:t>й день,</w:t>
      </w:r>
      <w:r>
        <w:br/>
        <w:t>И в большие усы подпевает.</w:t>
      </w:r>
    </w:p>
    <w:p w:rsidR="00B760A2" w:rsidRDefault="008803E0">
      <w:r>
        <w:t xml:space="preserve">У костра, Яшка </w:t>
      </w:r>
      <w:commentRangeStart w:id="2"/>
      <w:r>
        <w:t>цыган</w:t>
      </w:r>
      <w:commentRangeEnd w:id="2"/>
      <w:r>
        <w:commentReference w:id="2"/>
      </w:r>
      <w:r>
        <w:t xml:space="preserve"> сидит,</w:t>
      </w:r>
      <w:bookmarkStart w:id="3" w:name="_GoBack"/>
      <w:bookmarkEnd w:id="3"/>
      <w:r>
        <w:br/>
        <w:t>На гитаре романсы играет.</w:t>
      </w:r>
      <w:r>
        <w:br/>
      </w:r>
      <w:commentRangeStart w:id="4"/>
      <w:r>
        <w:t>И в монисто, цыганки поют,</w:t>
      </w:r>
      <w:commentRangeEnd w:id="4"/>
      <w:r>
        <w:commentReference w:id="4"/>
      </w:r>
      <w:r>
        <w:br/>
        <w:t>Косы чёрные ветер сплетает.</w:t>
      </w:r>
    </w:p>
    <w:p w:rsidR="00B760A2" w:rsidRDefault="008803E0">
      <w:r>
        <w:t>Ярко звёзды мерцают в ночи,</w:t>
      </w:r>
      <w:r>
        <w:br/>
        <w:t>Месяц смотрит на них остророгий</w:t>
      </w:r>
      <w:r>
        <w:t>,</w:t>
      </w:r>
      <w:r>
        <w:br/>
        <w:t>Кто-то жизнь проживёт на печи,</w:t>
      </w:r>
      <w:r>
        <w:br/>
        <w:t>А у табора,</w:t>
      </w:r>
      <w:ins w:id="5" w:author="Василий" w:date="2017-01-05T00:00:00Z">
        <w:r w:rsidR="00EE35FD">
          <w:t xml:space="preserve"> жизнь вся</w:t>
        </w:r>
      </w:ins>
      <w:del w:id="6" w:author="Василий" w:date="2017-01-05T00:00:00Z">
        <w:r w:rsidDel="00EE35FD">
          <w:delText xml:space="preserve"> </w:delText>
        </w:r>
        <w:r w:rsidDel="00EE35FD">
          <w:delText>в</w:delText>
        </w:r>
        <w:r w:rsidDel="00EE35FD">
          <w:delText>с</w:delText>
        </w:r>
        <w:r w:rsidDel="00EE35FD">
          <w:delText>я</w:delText>
        </w:r>
        <w:r w:rsidDel="00EE35FD">
          <w:delText xml:space="preserve"> </w:delText>
        </w:r>
        <w:r w:rsidDel="00EE35FD">
          <w:delText>ж</w:delText>
        </w:r>
        <w:r w:rsidDel="00EE35FD">
          <w:delText>и</w:delText>
        </w:r>
        <w:r w:rsidDel="00EE35FD">
          <w:delText>з</w:delText>
        </w:r>
        <w:r w:rsidDel="00EE35FD">
          <w:delText>н</w:delText>
        </w:r>
        <w:r w:rsidDel="00EE35FD">
          <w:delText xml:space="preserve">ь </w:delText>
        </w:r>
        <w:r w:rsidDel="00EE35FD">
          <w:delText>–</w:delText>
        </w:r>
      </w:del>
      <w:r>
        <w:t xml:space="preserve"> в дороге.</w:t>
      </w:r>
    </w:p>
    <w:sectPr w:rsidR="00B760A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24T10:55:00Z" w:initials="sd">
    <w:p w:rsidR="00B760A2" w:rsidRDefault="008803E0">
      <w:r>
        <w:rPr>
          <w:sz w:val="20"/>
        </w:rPr>
        <w:t xml:space="preserve">Ударение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</w:t>
      </w:r>
    </w:p>
    <w:p w:rsidR="00B760A2" w:rsidRDefault="008803E0">
      <w:proofErr w:type="spellStart"/>
      <w:r>
        <w:rPr>
          <w:sz w:val="20"/>
        </w:rPr>
        <w:t>цыгАн</w:t>
      </w:r>
      <w:proofErr w:type="spellEnd"/>
    </w:p>
  </w:comment>
  <w:comment w:id="4" w:author="serega devyatkin" w:date="2016-11-24T11:05:00Z" w:initials="sd">
    <w:p w:rsidR="00B760A2" w:rsidRDefault="008803E0">
      <w:r>
        <w:rPr>
          <w:sz w:val="20"/>
        </w:rPr>
        <w:t>Как в него петь?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760A2"/>
    <w:rsid w:val="008803E0"/>
    <w:rsid w:val="00B760A2"/>
    <w:rsid w:val="00EE35FD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D6E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6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D6E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6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2016-01-22T19:11:00Z</dcterms:created>
  <dcterms:modified xsi:type="dcterms:W3CDTF">2017-01-04T20:02:00Z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