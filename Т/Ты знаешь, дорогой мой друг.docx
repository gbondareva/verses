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BB" w:rsidRDefault="005E37CC">
      <w:pPr>
        <w:rPr>
          <w:sz w:val="28"/>
          <w:szCs w:val="28"/>
        </w:rPr>
      </w:pPr>
      <w:ins w:id="0" w:author="Василий" w:date="2016-10-28T14:12:00Z">
        <w:r>
          <w:rPr>
            <w:sz w:val="28"/>
            <w:szCs w:val="28"/>
          </w:rPr>
          <w:t>А</w:t>
        </w:r>
      </w:ins>
      <w:del w:id="1" w:author="Василий" w:date="2016-10-28T14:12:00Z">
        <w:r w:rsidR="00ED0D60" w:rsidDel="005E37CC">
          <w:rPr>
            <w:sz w:val="28"/>
            <w:szCs w:val="28"/>
          </w:rPr>
          <w:delText>Т</w:delText>
        </w:r>
        <w:r w:rsidR="00ED0D60" w:rsidDel="005E37CC">
          <w:rPr>
            <w:sz w:val="28"/>
            <w:szCs w:val="28"/>
          </w:rPr>
          <w:delText>ы</w:delText>
        </w:r>
      </w:del>
      <w:r w:rsidR="00ED0D60">
        <w:rPr>
          <w:sz w:val="28"/>
          <w:szCs w:val="28"/>
        </w:rPr>
        <w:t>, знаешь, дорогой мой, друг,</w:t>
      </w:r>
      <w:r w:rsidR="00ED0D60">
        <w:rPr>
          <w:sz w:val="28"/>
          <w:szCs w:val="28"/>
        </w:rPr>
        <w:br/>
      </w:r>
      <w:ins w:id="2" w:author="Василий" w:date="2016-10-28T14:12:00Z">
        <w:r>
          <w:rPr>
            <w:sz w:val="28"/>
            <w:szCs w:val="28"/>
          </w:rPr>
          <w:t>Тебе</w:t>
        </w:r>
      </w:ins>
      <w:commentRangeStart w:id="3"/>
      <w:del w:id="4" w:author="Василий" w:date="2016-10-28T14:12:00Z">
        <w:r w:rsidR="00ED0D60" w:rsidDel="005E37CC">
          <w:rPr>
            <w:sz w:val="28"/>
            <w:szCs w:val="28"/>
          </w:rPr>
          <w:delText>В</w:delText>
        </w:r>
        <w:r w:rsidR="00ED0D60" w:rsidDel="005E37CC">
          <w:rPr>
            <w:sz w:val="28"/>
            <w:szCs w:val="28"/>
          </w:rPr>
          <w:delText>с</w:delText>
        </w:r>
        <w:r w:rsidR="00ED0D60" w:rsidDel="005E37CC">
          <w:rPr>
            <w:sz w:val="28"/>
            <w:szCs w:val="28"/>
          </w:rPr>
          <w:delText>е</w:delText>
        </w:r>
        <w:r w:rsidR="00ED0D60" w:rsidDel="005E37CC">
          <w:rPr>
            <w:sz w:val="28"/>
            <w:szCs w:val="28"/>
          </w:rPr>
          <w:delText>г</w:delText>
        </w:r>
        <w:r w:rsidR="00ED0D60" w:rsidDel="005E37CC">
          <w:rPr>
            <w:sz w:val="28"/>
            <w:szCs w:val="28"/>
          </w:rPr>
          <w:delText>д</w:delText>
        </w:r>
        <w:r w:rsidR="00ED0D60" w:rsidDel="005E37CC">
          <w:rPr>
            <w:sz w:val="28"/>
            <w:szCs w:val="28"/>
          </w:rPr>
          <w:delText>а</w:delText>
        </w:r>
      </w:del>
      <w:r w:rsidR="00ED0D60">
        <w:rPr>
          <w:sz w:val="28"/>
          <w:szCs w:val="28"/>
        </w:rPr>
        <w:t xml:space="preserve"> завидовал немного.</w:t>
      </w:r>
      <w:commentRangeEnd w:id="3"/>
      <w:r w:rsidR="00ED0D60">
        <w:commentReference w:id="3"/>
      </w:r>
      <w:r w:rsidR="00ED0D60">
        <w:rPr>
          <w:sz w:val="28"/>
          <w:szCs w:val="28"/>
        </w:rPr>
        <w:br/>
        <w:t>Какая воля здесь вокруг!</w:t>
      </w:r>
      <w:r w:rsidR="00ED0D60">
        <w:rPr>
          <w:sz w:val="28"/>
          <w:szCs w:val="28"/>
        </w:rPr>
        <w:br/>
        <w:t>Хоть и с ухабами дорога.</w:t>
      </w:r>
    </w:p>
    <w:p w:rsidR="00680EBB" w:rsidRDefault="00ED0D60">
      <w:pPr>
        <w:rPr>
          <w:sz w:val="28"/>
          <w:szCs w:val="28"/>
        </w:rPr>
      </w:pPr>
      <w:r>
        <w:rPr>
          <w:sz w:val="28"/>
          <w:szCs w:val="28"/>
        </w:rPr>
        <w:t>Вода в колодце, как слеза,</w:t>
      </w:r>
      <w:r>
        <w:rPr>
          <w:sz w:val="28"/>
          <w:szCs w:val="28"/>
        </w:rPr>
        <w:br/>
        <w:t>Напиться вволю не могу.</w:t>
      </w:r>
      <w:r>
        <w:rPr>
          <w:sz w:val="28"/>
          <w:szCs w:val="28"/>
        </w:rPr>
        <w:br/>
        <w:t>И как же ночки хороши,</w:t>
      </w:r>
      <w:r>
        <w:rPr>
          <w:sz w:val="28"/>
          <w:szCs w:val="28"/>
        </w:rPr>
        <w:br/>
        <w:t>Когда ночуешь ты в стогу.</w:t>
      </w:r>
    </w:p>
    <w:p w:rsidR="00680EBB" w:rsidRDefault="00ED0D60">
      <w:r>
        <w:rPr>
          <w:sz w:val="28"/>
          <w:szCs w:val="28"/>
        </w:rPr>
        <w:t>Завидую всей простоте</w:t>
      </w:r>
      <w:ins w:id="5" w:author="Василий" w:date="2016-10-28T14:22:00Z">
        <w:r w:rsidR="005D40FC">
          <w:rPr>
            <w:sz w:val="28"/>
            <w:szCs w:val="28"/>
          </w:rPr>
          <w:t>.</w:t>
        </w:r>
      </w:ins>
      <w:del w:id="6" w:author="Василий" w:date="2016-10-28T14:22:00Z">
        <w:r w:rsidDel="005D40FC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</w:r>
      <w:ins w:id="7" w:author="Василий" w:date="2016-10-28T14:14:00Z">
        <w:r w:rsidR="005E37CC">
          <w:rPr>
            <w:sz w:val="28"/>
            <w:szCs w:val="28"/>
          </w:rPr>
          <w:t>И люди здесь</w:t>
        </w:r>
      </w:ins>
      <w:ins w:id="8" w:author="Василий" w:date="2016-10-28T14:15:00Z">
        <w:r w:rsidR="005E37CC">
          <w:rPr>
            <w:sz w:val="28"/>
            <w:szCs w:val="28"/>
          </w:rPr>
          <w:t>,</w:t>
        </w:r>
      </w:ins>
      <w:ins w:id="9" w:author="Василий" w:date="2016-10-28T14:14:00Z">
        <w:r w:rsidR="005E37CC">
          <w:rPr>
            <w:sz w:val="28"/>
            <w:szCs w:val="28"/>
          </w:rPr>
          <w:t xml:space="preserve"> совсем не те</w:t>
        </w:r>
      </w:ins>
      <w:del w:id="10" w:author="Василий" w:date="2016-10-28T14:14:00Z">
        <w:r w:rsidDel="005E37CC">
          <w:rPr>
            <w:sz w:val="28"/>
            <w:szCs w:val="28"/>
          </w:rPr>
          <w:delText>К</w:delText>
        </w:r>
        <w:r w:rsidDel="005E37CC">
          <w:rPr>
            <w:sz w:val="28"/>
            <w:szCs w:val="28"/>
          </w:rPr>
          <w:delText>а</w:delText>
        </w:r>
        <w:r w:rsidDel="005E37CC">
          <w:rPr>
            <w:sz w:val="28"/>
            <w:szCs w:val="28"/>
          </w:rPr>
          <w:delText>к</w:delText>
        </w:r>
        <w:r w:rsidDel="005E37CC">
          <w:rPr>
            <w:sz w:val="28"/>
            <w:szCs w:val="28"/>
          </w:rPr>
          <w:delText>и</w:delText>
        </w:r>
        <w:r w:rsidDel="005E37CC">
          <w:rPr>
            <w:sz w:val="28"/>
            <w:szCs w:val="28"/>
          </w:rPr>
          <w:delText>е</w:delText>
        </w:r>
        <w:r w:rsidDel="005E37CC">
          <w:rPr>
            <w:sz w:val="28"/>
            <w:szCs w:val="28"/>
          </w:rPr>
          <w:delText>-</w:delText>
        </w:r>
        <w:r w:rsidDel="005E37CC">
          <w:rPr>
            <w:sz w:val="28"/>
            <w:szCs w:val="28"/>
          </w:rPr>
          <w:delText>т</w:delText>
        </w:r>
        <w:r w:rsidDel="005E37CC">
          <w:rPr>
            <w:sz w:val="28"/>
            <w:szCs w:val="28"/>
          </w:rPr>
          <w:delText>о</w:delText>
        </w:r>
        <w:r w:rsidDel="005E37CC">
          <w:rPr>
            <w:sz w:val="28"/>
            <w:szCs w:val="28"/>
          </w:rPr>
          <w:delText xml:space="preserve"> </w:delText>
        </w:r>
        <w:r w:rsidDel="005E37CC">
          <w:rPr>
            <w:sz w:val="28"/>
            <w:szCs w:val="28"/>
          </w:rPr>
          <w:delText>л</w:delText>
        </w:r>
        <w:r w:rsidDel="005E37CC">
          <w:rPr>
            <w:sz w:val="28"/>
            <w:szCs w:val="28"/>
          </w:rPr>
          <w:delText>ю</w:delText>
        </w:r>
        <w:r w:rsidDel="005E37CC">
          <w:rPr>
            <w:sz w:val="28"/>
            <w:szCs w:val="28"/>
          </w:rPr>
          <w:delText>д</w:delText>
        </w:r>
        <w:r w:rsidDel="005E37CC">
          <w:rPr>
            <w:sz w:val="28"/>
            <w:szCs w:val="28"/>
          </w:rPr>
          <w:delText>и</w:delText>
        </w:r>
        <w:r w:rsidDel="005E37CC">
          <w:rPr>
            <w:sz w:val="28"/>
            <w:szCs w:val="28"/>
          </w:rPr>
          <w:delText xml:space="preserve"> </w:delText>
        </w:r>
        <w:r w:rsidDel="005E37CC">
          <w:rPr>
            <w:sz w:val="28"/>
            <w:szCs w:val="28"/>
          </w:rPr>
          <w:delText>з</w:delText>
        </w:r>
        <w:r w:rsidDel="005E37CC">
          <w:rPr>
            <w:sz w:val="28"/>
            <w:szCs w:val="28"/>
          </w:rPr>
          <w:delText>д</w:delText>
        </w:r>
        <w:r w:rsidDel="005E37CC">
          <w:rPr>
            <w:sz w:val="28"/>
            <w:szCs w:val="28"/>
          </w:rPr>
          <w:delText>е</w:delText>
        </w:r>
        <w:r w:rsidDel="005E37CC">
          <w:rPr>
            <w:sz w:val="28"/>
            <w:szCs w:val="28"/>
          </w:rPr>
          <w:delText>с</w:delText>
        </w:r>
        <w:r w:rsidDel="005E37CC">
          <w:rPr>
            <w:sz w:val="28"/>
            <w:szCs w:val="28"/>
          </w:rPr>
          <w:delText>ь</w:delText>
        </w:r>
        <w:r w:rsidDel="005E37CC">
          <w:rPr>
            <w:sz w:val="28"/>
            <w:szCs w:val="28"/>
          </w:rPr>
          <w:delText xml:space="preserve"> </w:delText>
        </w:r>
        <w:r w:rsidDel="005E37CC">
          <w:rPr>
            <w:sz w:val="28"/>
            <w:szCs w:val="28"/>
          </w:rPr>
          <w:delText>н</w:delText>
        </w:r>
        <w:r w:rsidDel="005E37CC">
          <w:rPr>
            <w:sz w:val="28"/>
            <w:szCs w:val="28"/>
          </w:rPr>
          <w:delText>е</w:delText>
        </w:r>
        <w:r w:rsidDel="005E37CC">
          <w:rPr>
            <w:sz w:val="28"/>
            <w:szCs w:val="28"/>
          </w:rPr>
          <w:delText xml:space="preserve"> </w:delText>
        </w:r>
        <w:r w:rsidDel="005E37CC">
          <w:rPr>
            <w:sz w:val="28"/>
            <w:szCs w:val="28"/>
          </w:rPr>
          <w:delText>т</w:delText>
        </w:r>
        <w:r w:rsidDel="005E37CC">
          <w:rPr>
            <w:sz w:val="28"/>
            <w:szCs w:val="28"/>
          </w:rPr>
          <w:delText>е</w:delText>
        </w:r>
      </w:del>
      <w:r>
        <w:rPr>
          <w:sz w:val="28"/>
          <w:szCs w:val="28"/>
        </w:rPr>
        <w:t>.</w:t>
      </w:r>
      <w:r>
        <w:rPr>
          <w:sz w:val="28"/>
          <w:szCs w:val="28"/>
        </w:rPr>
        <w:commentReference w:id="11"/>
      </w:r>
      <w:r>
        <w:rPr>
          <w:sz w:val="28"/>
          <w:szCs w:val="28"/>
        </w:rPr>
        <w:br/>
        <w:t>И не пойму, кто кум, кто сват,</w:t>
      </w:r>
      <w:r>
        <w:rPr>
          <w:sz w:val="28"/>
          <w:szCs w:val="28"/>
        </w:rPr>
        <w:br/>
        <w:t>Иди к любому, наугад</w:t>
      </w:r>
      <w:ins w:id="12" w:author="Василий" w:date="2016-10-28T14:16:00Z">
        <w:r w:rsidR="005E37CC">
          <w:rPr>
            <w:sz w:val="28"/>
            <w:szCs w:val="28"/>
          </w:rPr>
          <w:t>!</w:t>
        </w:r>
      </w:ins>
      <w:del w:id="13" w:author="Василий" w:date="2016-10-28T14:16:00Z">
        <w:r w:rsidDel="005E37CC">
          <w:rPr>
            <w:sz w:val="28"/>
            <w:szCs w:val="28"/>
          </w:rPr>
          <w:delText>.</w:delText>
        </w:r>
      </w:del>
    </w:p>
    <w:p w:rsidR="00680EBB" w:rsidRDefault="00ED0D60">
      <w:pPr>
        <w:rPr>
          <w:sz w:val="28"/>
          <w:szCs w:val="28"/>
        </w:rPr>
      </w:pPr>
      <w:r>
        <w:rPr>
          <w:sz w:val="28"/>
          <w:szCs w:val="28"/>
        </w:rPr>
        <w:t>Дома все разные стоят,</w:t>
      </w:r>
      <w:r>
        <w:rPr>
          <w:sz w:val="28"/>
          <w:szCs w:val="28"/>
        </w:rPr>
        <w:br/>
        <w:t>У каждого есть свой наряд.</w:t>
      </w:r>
      <w:r>
        <w:rPr>
          <w:sz w:val="28"/>
          <w:szCs w:val="28"/>
        </w:rPr>
        <w:br/>
        <w:t>Веранды, ставни в кружевах,</w:t>
      </w:r>
      <w:r>
        <w:rPr>
          <w:sz w:val="28"/>
          <w:szCs w:val="28"/>
        </w:rPr>
        <w:br/>
        <w:t>Видать, умельцы, при делах.</w:t>
      </w:r>
    </w:p>
    <w:p w:rsidR="00680EBB" w:rsidDel="005D40FC" w:rsidRDefault="00ED0D60">
      <w:pPr>
        <w:rPr>
          <w:del w:id="14" w:author="Василий" w:date="2016-10-28T14:22:00Z"/>
        </w:rPr>
      </w:pPr>
      <w:del w:id="15" w:author="Василий" w:date="2016-10-28T14:23:00Z">
        <w:r w:rsidDel="005D40FC">
          <w:rPr>
            <w:sz w:val="28"/>
            <w:szCs w:val="28"/>
          </w:rPr>
          <w:delText>М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ш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у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с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в</w:delText>
        </w:r>
        <w:r w:rsidDel="005D40FC">
          <w:rPr>
            <w:sz w:val="28"/>
            <w:szCs w:val="28"/>
          </w:rPr>
          <w:delText>ь</w:delText>
        </w:r>
        <w:r w:rsidDel="005D40FC">
          <w:rPr>
            <w:sz w:val="28"/>
            <w:szCs w:val="28"/>
          </w:rPr>
          <w:delText>,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г</w:delText>
        </w:r>
        <w:r w:rsidDel="005D40FC">
          <w:rPr>
            <w:sz w:val="28"/>
            <w:szCs w:val="28"/>
          </w:rPr>
          <w:delText>д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х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ч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ш</w:delText>
        </w:r>
        <w:r w:rsidDel="005D40FC">
          <w:rPr>
            <w:sz w:val="28"/>
            <w:szCs w:val="28"/>
          </w:rPr>
          <w:delText>ь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т</w:delText>
        </w:r>
      </w:del>
      <w:del w:id="16" w:author="Василий" w:date="2016-10-28T14:22:00Z">
        <w:r w:rsidDel="005D40FC">
          <w:rPr>
            <w:sz w:val="28"/>
            <w:szCs w:val="28"/>
          </w:rPr>
          <w:delText>ы</w:delText>
        </w:r>
        <w:r w:rsidDel="005D40FC">
          <w:rPr>
            <w:sz w:val="28"/>
            <w:szCs w:val="28"/>
          </w:rPr>
          <w:delText>,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br/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в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м</w:delText>
        </w:r>
        <w:r w:rsidDel="005D40FC">
          <w:rPr>
            <w:sz w:val="28"/>
            <w:szCs w:val="28"/>
          </w:rPr>
          <w:delText>,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к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к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й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б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д</w:delText>
        </w:r>
        <w:r w:rsidDel="005D40FC">
          <w:rPr>
            <w:sz w:val="28"/>
            <w:szCs w:val="28"/>
          </w:rPr>
          <w:delText>ы</w:delText>
        </w:r>
        <w:r w:rsidDel="005D40FC">
          <w:rPr>
            <w:sz w:val="28"/>
            <w:szCs w:val="28"/>
          </w:rPr>
          <w:delText>.</w:delText>
        </w:r>
        <w:r w:rsidDel="005D40FC">
          <w:rPr>
            <w:sz w:val="28"/>
            <w:szCs w:val="28"/>
          </w:rPr>
          <w:br/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ч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с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п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к</w:delText>
        </w:r>
        <w:r w:rsidDel="005D40FC">
          <w:rPr>
            <w:sz w:val="28"/>
            <w:szCs w:val="28"/>
          </w:rPr>
          <w:delText>,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с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в</w:delText>
        </w:r>
        <w:r w:rsidDel="005D40FC">
          <w:rPr>
            <w:sz w:val="28"/>
            <w:szCs w:val="28"/>
          </w:rPr>
          <w:delText>с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м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в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д</w:delText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,</w:delText>
        </w:r>
        <w:r w:rsidDel="005D40FC">
          <w:rPr>
            <w:sz w:val="28"/>
            <w:szCs w:val="28"/>
          </w:rPr>
          <w:br/>
        </w:r>
        <w:r w:rsidDel="005D40FC">
          <w:rPr>
            <w:sz w:val="28"/>
            <w:szCs w:val="28"/>
          </w:rPr>
          <w:delText>З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п</w:delText>
        </w:r>
        <w:r w:rsidDel="005D40FC">
          <w:rPr>
            <w:sz w:val="28"/>
            <w:szCs w:val="28"/>
          </w:rPr>
          <w:delText>р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б</w:delText>
        </w:r>
        <w:r w:rsidDel="005D40FC">
          <w:rPr>
            <w:sz w:val="28"/>
            <w:szCs w:val="28"/>
          </w:rPr>
          <w:delText>к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х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>ь</w:delText>
        </w:r>
        <w:r w:rsidDel="005D40FC">
          <w:rPr>
            <w:sz w:val="28"/>
            <w:szCs w:val="28"/>
          </w:rPr>
          <w:delText>,</w:delText>
        </w:r>
        <w:r w:rsidDel="005D40FC">
          <w:rPr>
            <w:sz w:val="28"/>
            <w:szCs w:val="28"/>
          </w:rPr>
          <w:delText xml:space="preserve"> </w:delText>
        </w:r>
        <w:commentRangeStart w:id="17"/>
        <w:r w:rsidDel="005D40FC">
          <w:rPr>
            <w:sz w:val="28"/>
            <w:szCs w:val="28"/>
          </w:rPr>
          <w:delText>в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м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б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д</w:delText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.</w:delText>
        </w:r>
        <w:commentRangeEnd w:id="17"/>
        <w:r w:rsidDel="005D40FC">
          <w:commentReference w:id="17"/>
        </w:r>
      </w:del>
    </w:p>
    <w:p w:rsidR="00680EBB" w:rsidRDefault="00ED0D60">
      <w:r>
        <w:rPr>
          <w:sz w:val="28"/>
          <w:szCs w:val="28"/>
        </w:rPr>
        <w:t>Ну, а у нас всё по-другому,</w:t>
      </w:r>
      <w:r>
        <w:rPr>
          <w:sz w:val="28"/>
          <w:szCs w:val="28"/>
        </w:rPr>
        <w:br/>
        <w:t>Бежим с работы мы до дому.</w:t>
      </w:r>
      <w:r>
        <w:rPr>
          <w:sz w:val="28"/>
          <w:szCs w:val="28"/>
        </w:rPr>
        <w:br/>
        <w:t xml:space="preserve">Решётки литы на </w:t>
      </w:r>
      <w:commentRangeStart w:id="18"/>
      <w:r>
        <w:rPr>
          <w:sz w:val="28"/>
          <w:szCs w:val="28"/>
        </w:rPr>
        <w:t>окнах,</w:t>
      </w:r>
      <w:commentRangeEnd w:id="18"/>
      <w:r>
        <w:commentReference w:id="18"/>
      </w:r>
      <w:r>
        <w:rPr>
          <w:sz w:val="28"/>
          <w:szCs w:val="28"/>
        </w:rPr>
        <w:br/>
      </w:r>
      <w:commentRangeStart w:id="19"/>
      <w:r>
        <w:rPr>
          <w:sz w:val="28"/>
          <w:szCs w:val="28"/>
        </w:rPr>
        <w:t>И заперлись в четырёх стенах.</w:t>
      </w:r>
      <w:commentRangeEnd w:id="19"/>
      <w:r>
        <w:commentReference w:id="19"/>
      </w:r>
    </w:p>
    <w:p w:rsidR="00680EBB" w:rsidRDefault="00ED0D60">
      <w:pPr>
        <w:rPr>
          <w:sz w:val="28"/>
          <w:szCs w:val="28"/>
        </w:rPr>
      </w:pPr>
      <w:r>
        <w:rPr>
          <w:sz w:val="28"/>
          <w:szCs w:val="28"/>
        </w:rPr>
        <w:t>Ивана, своего соседа,</w:t>
      </w:r>
      <w:r>
        <w:rPr>
          <w:sz w:val="28"/>
          <w:szCs w:val="28"/>
        </w:rPr>
        <w:br/>
        <w:t>Ни разу не видал за лето.</w:t>
      </w:r>
      <w:r>
        <w:rPr>
          <w:sz w:val="28"/>
          <w:szCs w:val="28"/>
        </w:rPr>
        <w:br/>
        <w:t xml:space="preserve">Мне, как-то он не </w:t>
      </w:r>
      <w:proofErr w:type="gramStart"/>
      <w:r>
        <w:rPr>
          <w:sz w:val="28"/>
          <w:szCs w:val="28"/>
        </w:rPr>
        <w:t>приболел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Я без него прожить сумел.</w:t>
      </w:r>
    </w:p>
    <w:p w:rsidR="00680EBB" w:rsidRDefault="00ED0D60">
      <w:pPr>
        <w:rPr>
          <w:sz w:val="28"/>
          <w:szCs w:val="28"/>
        </w:rPr>
      </w:pPr>
      <w:r>
        <w:rPr>
          <w:sz w:val="28"/>
          <w:szCs w:val="28"/>
        </w:rPr>
        <w:t>Вода чере</w:t>
      </w:r>
      <w:r>
        <w:rPr>
          <w:sz w:val="28"/>
          <w:szCs w:val="28"/>
        </w:rPr>
        <w:t>з «Барьер» течет,</w:t>
      </w:r>
      <w:r>
        <w:rPr>
          <w:sz w:val="28"/>
          <w:szCs w:val="28"/>
        </w:rPr>
        <w:br/>
        <w:t xml:space="preserve">А камень в почки, так и </w:t>
      </w:r>
      <w:proofErr w:type="gramStart"/>
      <w:r>
        <w:rPr>
          <w:sz w:val="28"/>
          <w:szCs w:val="28"/>
        </w:rPr>
        <w:t>прёт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И форточки открыть боюсь,</w:t>
      </w:r>
      <w:r>
        <w:rPr>
          <w:sz w:val="28"/>
          <w:szCs w:val="28"/>
        </w:rPr>
        <w:br/>
        <w:t>Иначе газом отравлюсь.</w:t>
      </w:r>
    </w:p>
    <w:p w:rsidR="00680EBB" w:rsidDel="005D40FC" w:rsidRDefault="00ED0D60">
      <w:pPr>
        <w:rPr>
          <w:del w:id="20" w:author="Василий" w:date="2016-10-28T14:24:00Z"/>
        </w:rPr>
      </w:pPr>
      <w:bookmarkStart w:id="21" w:name="_GoBack"/>
      <w:bookmarkEnd w:id="21"/>
      <w:commentRangeStart w:id="22"/>
      <w:del w:id="23" w:author="Василий" w:date="2016-10-28T14:24:00Z">
        <w:r w:rsidDel="005D40FC">
          <w:rPr>
            <w:sz w:val="28"/>
            <w:szCs w:val="28"/>
          </w:rPr>
          <w:delText>М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ш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з</w:delText>
        </w:r>
        <w:r w:rsidDel="005D40FC">
          <w:rPr>
            <w:sz w:val="28"/>
            <w:szCs w:val="28"/>
          </w:rPr>
          <w:delText>д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с</w:delText>
        </w:r>
        <w:r w:rsidDel="005D40FC">
          <w:rPr>
            <w:sz w:val="28"/>
            <w:szCs w:val="28"/>
          </w:rPr>
          <w:delText>ь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б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л</w:delText>
        </w:r>
        <w:r w:rsidDel="005D40FC">
          <w:rPr>
            <w:sz w:val="28"/>
            <w:szCs w:val="28"/>
          </w:rPr>
          <w:delText>ь</w:delText>
        </w:r>
        <w:r w:rsidDel="005D40FC">
          <w:rPr>
            <w:sz w:val="28"/>
            <w:szCs w:val="28"/>
          </w:rPr>
          <w:delText>ш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,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ч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м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л</w:delText>
        </w:r>
        <w:r w:rsidDel="005D40FC">
          <w:rPr>
            <w:sz w:val="28"/>
            <w:szCs w:val="28"/>
          </w:rPr>
          <w:delText>ю</w:delText>
        </w:r>
        <w:r w:rsidDel="005D40FC">
          <w:rPr>
            <w:sz w:val="28"/>
            <w:szCs w:val="28"/>
          </w:rPr>
          <w:delText>д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й</w:delText>
        </w:r>
        <w:r w:rsidDel="005D40FC">
          <w:rPr>
            <w:sz w:val="28"/>
            <w:szCs w:val="28"/>
          </w:rPr>
          <w:delText>,</w:delText>
        </w:r>
        <w:r w:rsidDel="005D40FC">
          <w:rPr>
            <w:sz w:val="28"/>
            <w:szCs w:val="28"/>
          </w:rPr>
          <w:br/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у</w:delText>
        </w:r>
        <w:r w:rsidDel="005D40FC">
          <w:rPr>
            <w:sz w:val="28"/>
            <w:szCs w:val="28"/>
          </w:rPr>
          <w:delText>с</w:delText>
        </w:r>
        <w:r w:rsidDel="005D40FC">
          <w:rPr>
            <w:sz w:val="28"/>
            <w:szCs w:val="28"/>
          </w:rPr>
          <w:delText>п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в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м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г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з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г</w:delText>
        </w:r>
        <w:r w:rsidDel="005D40FC">
          <w:rPr>
            <w:sz w:val="28"/>
            <w:szCs w:val="28"/>
          </w:rPr>
          <w:delText>л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>ь</w:delText>
        </w:r>
        <w:r w:rsidDel="005D40FC">
          <w:rPr>
            <w:sz w:val="28"/>
            <w:szCs w:val="28"/>
          </w:rPr>
          <w:delText>.</w:delText>
        </w:r>
        <w:r w:rsidDel="005D40FC">
          <w:rPr>
            <w:sz w:val="28"/>
            <w:szCs w:val="28"/>
          </w:rPr>
          <w:br/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х</w:delText>
        </w:r>
        <w:r w:rsidDel="005D40FC">
          <w:rPr>
            <w:sz w:val="28"/>
            <w:szCs w:val="28"/>
          </w:rPr>
          <w:delText>в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н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к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к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х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д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й</w:delText>
        </w:r>
        <w:r w:rsidDel="005D40FC">
          <w:rPr>
            <w:sz w:val="28"/>
            <w:szCs w:val="28"/>
          </w:rPr>
          <w:delText>,</w:delText>
        </w:r>
        <w:r w:rsidDel="005D40FC">
          <w:rPr>
            <w:sz w:val="28"/>
            <w:szCs w:val="28"/>
          </w:rPr>
          <w:br/>
        </w:r>
        <w:r w:rsidDel="005D40FC">
          <w:rPr>
            <w:sz w:val="28"/>
            <w:szCs w:val="28"/>
          </w:rPr>
          <w:delText>Ч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б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с</w:delText>
        </w:r>
        <w:r w:rsidDel="005D40FC">
          <w:rPr>
            <w:sz w:val="28"/>
            <w:szCs w:val="28"/>
          </w:rPr>
          <w:delText>в</w:delText>
        </w:r>
        <w:r w:rsidDel="005D40FC">
          <w:rPr>
            <w:sz w:val="28"/>
            <w:szCs w:val="28"/>
          </w:rPr>
          <w:delText>е</w:delText>
        </w:r>
        <w:r w:rsidDel="005D40FC">
          <w:rPr>
            <w:sz w:val="28"/>
            <w:szCs w:val="28"/>
          </w:rPr>
          <w:delText>ж</w:delText>
        </w:r>
        <w:r w:rsidDel="005D40FC">
          <w:rPr>
            <w:sz w:val="28"/>
            <w:szCs w:val="28"/>
          </w:rPr>
          <w:delText>и</w:delText>
        </w:r>
        <w:r w:rsidDel="005D40FC">
          <w:rPr>
            <w:sz w:val="28"/>
            <w:szCs w:val="28"/>
          </w:rPr>
          <w:delText>м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в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з</w:delText>
        </w:r>
        <w:r w:rsidDel="005D40FC">
          <w:rPr>
            <w:sz w:val="28"/>
            <w:szCs w:val="28"/>
          </w:rPr>
          <w:delText>д</w:delText>
        </w:r>
        <w:r w:rsidDel="005D40FC">
          <w:rPr>
            <w:sz w:val="28"/>
            <w:szCs w:val="28"/>
          </w:rPr>
          <w:delText>у</w:delText>
        </w:r>
        <w:r w:rsidDel="005D40FC">
          <w:rPr>
            <w:sz w:val="28"/>
            <w:szCs w:val="28"/>
          </w:rPr>
          <w:delText>х</w:delText>
        </w:r>
        <w:r w:rsidDel="005D40FC">
          <w:rPr>
            <w:sz w:val="28"/>
            <w:szCs w:val="28"/>
          </w:rPr>
          <w:delText>о</w:delText>
        </w:r>
        <w:r w:rsidDel="005D40FC">
          <w:rPr>
            <w:sz w:val="28"/>
            <w:szCs w:val="28"/>
          </w:rPr>
          <w:delText>м</w:delText>
        </w:r>
        <w:r w:rsidDel="005D40FC">
          <w:rPr>
            <w:sz w:val="28"/>
            <w:szCs w:val="28"/>
          </w:rPr>
          <w:delText xml:space="preserve"> </w:delText>
        </w:r>
        <w:r w:rsidDel="005D40FC">
          <w:rPr>
            <w:sz w:val="28"/>
            <w:szCs w:val="28"/>
          </w:rPr>
          <w:delText>д</w:delText>
        </w:r>
        <w:r w:rsidDel="005D40FC">
          <w:rPr>
            <w:sz w:val="28"/>
            <w:szCs w:val="28"/>
          </w:rPr>
          <w:delText>ы</w:delText>
        </w:r>
        <w:r w:rsidDel="005D40FC">
          <w:rPr>
            <w:sz w:val="28"/>
            <w:szCs w:val="28"/>
          </w:rPr>
          <w:delText>ш</w:delText>
        </w:r>
        <w:r w:rsidDel="005D40FC">
          <w:rPr>
            <w:sz w:val="28"/>
            <w:szCs w:val="28"/>
          </w:rPr>
          <w:delText>а</w:delText>
        </w:r>
        <w:r w:rsidDel="005D40FC">
          <w:rPr>
            <w:sz w:val="28"/>
            <w:szCs w:val="28"/>
          </w:rPr>
          <w:delText>т</w:delText>
        </w:r>
        <w:r w:rsidDel="005D40FC">
          <w:rPr>
            <w:sz w:val="28"/>
            <w:szCs w:val="28"/>
          </w:rPr>
          <w:delText>ь</w:delText>
        </w:r>
        <w:r w:rsidDel="005D40FC">
          <w:rPr>
            <w:sz w:val="28"/>
            <w:szCs w:val="28"/>
          </w:rPr>
          <w:delText>.</w:delText>
        </w:r>
        <w:commentRangeEnd w:id="22"/>
        <w:r w:rsidDel="005D40FC">
          <w:commentReference w:id="22"/>
        </w:r>
      </w:del>
    </w:p>
    <w:p w:rsidR="00680EBB" w:rsidRDefault="00ED0D60">
      <w:pPr>
        <w:rPr>
          <w:sz w:val="28"/>
          <w:szCs w:val="28"/>
        </w:rPr>
      </w:pPr>
      <w:r>
        <w:rPr>
          <w:sz w:val="28"/>
          <w:szCs w:val="28"/>
        </w:rPr>
        <w:t>Но, слышал я, уже не раз,</w:t>
      </w:r>
      <w:r>
        <w:rPr>
          <w:sz w:val="28"/>
          <w:szCs w:val="28"/>
        </w:rPr>
        <w:br/>
        <w:t>Что президент издал у</w:t>
      </w:r>
      <w:r>
        <w:rPr>
          <w:sz w:val="28"/>
          <w:szCs w:val="28"/>
        </w:rPr>
        <w:t>каз.</w:t>
      </w:r>
      <w:r>
        <w:rPr>
          <w:sz w:val="28"/>
          <w:szCs w:val="28"/>
        </w:rPr>
        <w:br/>
        <w:t>Раздать желающим земли,</w:t>
      </w:r>
      <w:r>
        <w:rPr>
          <w:sz w:val="28"/>
          <w:szCs w:val="28"/>
        </w:rPr>
        <w:br/>
        <w:t>Чтоб рай построить свой могли.</w:t>
      </w:r>
    </w:p>
    <w:p w:rsidR="00680EBB" w:rsidRDefault="00ED0D60">
      <w:r>
        <w:rPr>
          <w:sz w:val="28"/>
          <w:szCs w:val="28"/>
        </w:rPr>
        <w:lastRenderedPageBreak/>
        <w:t>Украсим землю всю мы дружно,</w:t>
      </w:r>
      <w:r>
        <w:rPr>
          <w:sz w:val="28"/>
          <w:szCs w:val="28"/>
        </w:rPr>
        <w:br/>
        <w:t>Тогда завидовать не нужно.</w:t>
      </w:r>
      <w:r>
        <w:rPr>
          <w:sz w:val="28"/>
          <w:szCs w:val="28"/>
        </w:rPr>
        <w:br/>
        <w:t>Что мы хозяева Земли,</w:t>
      </w:r>
      <w:r>
        <w:rPr>
          <w:sz w:val="28"/>
          <w:szCs w:val="28"/>
        </w:rPr>
        <w:br/>
        <w:t>Поверить в это все смогли.</w:t>
      </w:r>
    </w:p>
    <w:sectPr w:rsidR="00680EB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" w:date="2016-09-02T01:35:00Z" w:initials="s">
    <w:p w:rsidR="00680EBB" w:rsidRDefault="00ED0D60">
      <w:r>
        <w:rPr>
          <w:color w:val="auto"/>
          <w:sz w:val="20"/>
        </w:rPr>
        <w:t>Кому? Другу?</w:t>
      </w:r>
    </w:p>
  </w:comment>
  <w:comment w:id="11" w:author="serega " w:date="2016-09-02T01:35:00Z" w:initials="s">
    <w:p w:rsidR="00680EBB" w:rsidRDefault="00ED0D60">
      <w:r>
        <w:rPr>
          <w:color w:val="auto"/>
          <w:sz w:val="20"/>
        </w:rPr>
        <w:t>Темп сломали</w:t>
      </w:r>
    </w:p>
    <w:p w:rsidR="00680EBB" w:rsidRDefault="00680EBB"/>
  </w:comment>
  <w:comment w:id="17" w:author="serega " w:date="2016-09-02T01:36:00Z" w:initials="s">
    <w:p w:rsidR="00680EBB" w:rsidRDefault="00ED0D60">
      <w:r>
        <w:rPr>
          <w:color w:val="auto"/>
          <w:sz w:val="20"/>
        </w:rPr>
        <w:t>?</w:t>
      </w:r>
    </w:p>
  </w:comment>
  <w:comment w:id="18" w:author="serega " w:date="2016-09-02T01:36:00Z" w:initials="s">
    <w:p w:rsidR="00680EBB" w:rsidRDefault="00ED0D60">
      <w:r>
        <w:rPr>
          <w:color w:val="auto"/>
          <w:sz w:val="20"/>
        </w:rPr>
        <w:t>Не понятно как ударение ставить.</w:t>
      </w:r>
    </w:p>
  </w:comment>
  <w:comment w:id="19" w:author="serega " w:date="2016-09-02T01:37:00Z" w:initials="s">
    <w:p w:rsidR="00680EBB" w:rsidRDefault="00ED0D60">
      <w:r>
        <w:rPr>
          <w:color w:val="auto"/>
          <w:sz w:val="20"/>
        </w:rPr>
        <w:t>Сломали темп</w:t>
      </w:r>
    </w:p>
    <w:p w:rsidR="00680EBB" w:rsidRDefault="00680EBB"/>
  </w:comment>
  <w:comment w:id="22" w:author="serega " w:date="2016-09-02T01:37:00Z" w:initials="s">
    <w:p w:rsidR="00000000" w:rsidRDefault="00ED0D60">
      <w:pPr>
        <w:pStyle w:val="a6"/>
      </w:pPr>
      <w:r>
        <w:rPr>
          <w:rStyle w:val="a8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680EBB"/>
    <w:rsid w:val="005D40FC"/>
    <w:rsid w:val="005E37CC"/>
    <w:rsid w:val="00680EBB"/>
    <w:rsid w:val="007B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color w:val="00000A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E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E37CC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180</Words>
  <Characters>1029</Characters>
  <Application>Microsoft Office Word</Application>
  <DocSecurity>0</DocSecurity>
  <Lines>8</Lines>
  <Paragraphs>2</Paragraphs>
  <ScaleCrop>false</ScaleCrop>
  <Company>Krokoz™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2015-06-25T20:30:00Z</dcterms:created>
  <dcterms:modified xsi:type="dcterms:W3CDTF">2016-10-28T10:26:00Z</dcterms:modified>
  <dc:language>ru-RU</dc:language>
</cp:coreProperties>
</file>