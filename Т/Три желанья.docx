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A53" w:rsidRDefault="00413001">
      <w:pPr>
        <w:rPr>
          <w:sz w:val="28"/>
          <w:szCs w:val="28"/>
        </w:rPr>
      </w:pPr>
      <w:bookmarkStart w:id="0" w:name="_GoBack"/>
      <w:bookmarkEnd w:id="0"/>
      <w:commentRangeStart w:id="1"/>
      <w:r>
        <w:rPr>
          <w:sz w:val="28"/>
          <w:szCs w:val="28"/>
        </w:rPr>
        <w:t>Три больших дела, три желанья,</w:t>
      </w:r>
      <w:r>
        <w:rPr>
          <w:sz w:val="28"/>
          <w:szCs w:val="28"/>
        </w:rPr>
        <w:br/>
        <w:t>За свой, какой бы не был век,</w:t>
      </w:r>
      <w:r>
        <w:rPr>
          <w:sz w:val="28"/>
          <w:szCs w:val="28"/>
        </w:rPr>
        <w:br/>
        <w:t xml:space="preserve">Так повелось на </w:t>
      </w:r>
      <w:ins w:id="2" w:author="Василий" w:date="2016-10-29T00:33:00Z">
        <w:r w:rsidR="00903B0F">
          <w:rPr>
            <w:sz w:val="28"/>
            <w:szCs w:val="28"/>
          </w:rPr>
          <w:t>этом</w:t>
        </w:r>
      </w:ins>
      <w:del w:id="3" w:author="Василий" w:date="2016-10-29T00:33:00Z">
        <w:r w:rsidDel="00903B0F">
          <w:rPr>
            <w:sz w:val="28"/>
            <w:szCs w:val="28"/>
          </w:rPr>
          <w:delText>белом</w:delText>
        </w:r>
      </w:del>
      <w:r>
        <w:rPr>
          <w:sz w:val="28"/>
          <w:szCs w:val="28"/>
        </w:rPr>
        <w:t xml:space="preserve"> свете,</w:t>
      </w:r>
      <w:r>
        <w:rPr>
          <w:sz w:val="28"/>
          <w:szCs w:val="28"/>
        </w:rPr>
        <w:br/>
      </w:r>
      <w:ins w:id="4" w:author="Василий" w:date="2016-10-29T00:32:00Z">
        <w:r w:rsidR="00903B0F">
          <w:rPr>
            <w:sz w:val="28"/>
            <w:szCs w:val="28"/>
          </w:rPr>
          <w:t>Стремится сделать</w:t>
        </w:r>
      </w:ins>
      <w:del w:id="5" w:author="Василий" w:date="2016-10-29T00:32:00Z">
        <w:r w:rsidDel="00903B0F">
          <w:rPr>
            <w:sz w:val="28"/>
            <w:szCs w:val="28"/>
          </w:rPr>
          <w:delText>Исполнить должен</w:delText>
        </w:r>
      </w:del>
      <w:r>
        <w:rPr>
          <w:sz w:val="28"/>
          <w:szCs w:val="28"/>
        </w:rPr>
        <w:t xml:space="preserve"> человек.</w:t>
      </w:r>
      <w:commentRangeEnd w:id="1"/>
      <w:r>
        <w:commentReference w:id="1"/>
      </w:r>
    </w:p>
    <w:p w:rsidR="005E4A53" w:rsidRDefault="00413001">
      <w:r>
        <w:rPr>
          <w:sz w:val="28"/>
          <w:szCs w:val="28"/>
        </w:rPr>
        <w:t>Постро</w:t>
      </w:r>
      <w:ins w:id="6" w:author="Василий" w:date="2016-10-29T00:33:00Z">
        <w:r w:rsidR="00903B0F">
          <w:rPr>
            <w:sz w:val="28"/>
            <w:szCs w:val="28"/>
          </w:rPr>
          <w:t>ить</w:t>
        </w:r>
      </w:ins>
      <w:ins w:id="7" w:author="Василий" w:date="2016-10-29T00:34:00Z">
        <w:r w:rsidR="00903B0F">
          <w:rPr>
            <w:sz w:val="28"/>
            <w:szCs w:val="28"/>
          </w:rPr>
          <w:t xml:space="preserve"> </w:t>
        </w:r>
      </w:ins>
      <w:del w:id="8" w:author="Василий" w:date="2016-10-29T00:33:00Z">
        <w:r w:rsidDel="00903B0F">
          <w:rPr>
            <w:sz w:val="28"/>
            <w:szCs w:val="28"/>
          </w:rPr>
          <w:delText>ил</w:delText>
        </w:r>
      </w:del>
      <w:r>
        <w:rPr>
          <w:sz w:val="28"/>
          <w:szCs w:val="28"/>
        </w:rPr>
        <w:t xml:space="preserve"> дом – дворец, что надо!</w:t>
      </w:r>
      <w:r>
        <w:rPr>
          <w:sz w:val="28"/>
          <w:szCs w:val="28"/>
        </w:rPr>
        <w:br/>
        <w:t>Детишки – гордость и отрада!</w:t>
      </w:r>
      <w:r>
        <w:rPr>
          <w:sz w:val="28"/>
          <w:szCs w:val="28"/>
        </w:rPr>
        <w:br/>
        <w:t xml:space="preserve">Сады – плоды </w:t>
      </w:r>
      <w:proofErr w:type="gramStart"/>
      <w:r>
        <w:rPr>
          <w:sz w:val="28"/>
          <w:szCs w:val="28"/>
        </w:rPr>
        <w:t>вовсю</w:t>
      </w:r>
      <w:proofErr w:type="gramEnd"/>
      <w:r>
        <w:rPr>
          <w:sz w:val="28"/>
          <w:szCs w:val="28"/>
        </w:rPr>
        <w:t xml:space="preserve"> дают,</w:t>
      </w:r>
      <w:r>
        <w:rPr>
          <w:sz w:val="28"/>
          <w:szCs w:val="28"/>
        </w:rPr>
        <w:br/>
      </w:r>
      <w:ins w:id="9" w:author="Василий" w:date="2016-10-29T00:35:00Z">
        <w:r w:rsidR="00903B0F">
          <w:rPr>
            <w:sz w:val="28"/>
            <w:szCs w:val="28"/>
          </w:rPr>
          <w:t xml:space="preserve">Лишь </w:t>
        </w:r>
      </w:ins>
      <w:commentRangeStart w:id="10"/>
      <w:del w:id="11" w:author="Василий" w:date="2016-10-29T00:35:00Z">
        <w:r w:rsidDel="00903B0F">
          <w:rPr>
            <w:sz w:val="28"/>
            <w:szCs w:val="28"/>
          </w:rPr>
          <w:delText>А</w:delText>
        </w:r>
        <w:commentRangeEnd w:id="10"/>
        <w:r w:rsidDel="00903B0F">
          <w:commentReference w:id="10"/>
        </w:r>
        <w:r w:rsidDel="00903B0F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годы</w:t>
      </w:r>
      <w:ins w:id="12" w:author="Василий" w:date="2016-10-29T00:35:00Z">
        <w:r w:rsidR="00903B0F">
          <w:rPr>
            <w:sz w:val="28"/>
            <w:szCs w:val="28"/>
          </w:rPr>
          <w:t>,</w:t>
        </w:r>
      </w:ins>
      <w:r>
        <w:rPr>
          <w:sz w:val="28"/>
          <w:szCs w:val="28"/>
        </w:rPr>
        <w:t xml:space="preserve"> быстренько бегут...</w:t>
      </w:r>
    </w:p>
    <w:p w:rsidR="005E4A53" w:rsidRDefault="00413001">
      <w:pPr>
        <w:rPr>
          <w:sz w:val="28"/>
          <w:szCs w:val="28"/>
        </w:rPr>
      </w:pPr>
      <w:r>
        <w:rPr>
          <w:sz w:val="28"/>
          <w:szCs w:val="28"/>
        </w:rPr>
        <w:t>Бегут, да и берут своё.</w:t>
      </w:r>
      <w:r>
        <w:rPr>
          <w:sz w:val="28"/>
          <w:szCs w:val="28"/>
        </w:rPr>
        <w:br/>
        <w:t>Ветшает вместе и жильё,</w:t>
      </w:r>
      <w:r>
        <w:rPr>
          <w:sz w:val="28"/>
          <w:szCs w:val="28"/>
        </w:rPr>
        <w:br/>
        <w:t xml:space="preserve">Из дома дети </w:t>
      </w:r>
      <w:commentRangeStart w:id="13"/>
      <w:r>
        <w:rPr>
          <w:sz w:val="28"/>
          <w:szCs w:val="28"/>
        </w:rPr>
        <w:t>улетели,</w:t>
      </w:r>
      <w:r>
        <w:rPr>
          <w:sz w:val="28"/>
          <w:szCs w:val="28"/>
        </w:rPr>
        <w:br/>
        <w:t>В саду, лишь, слышны только трели.</w:t>
      </w:r>
    </w:p>
    <w:p w:rsidR="005E4A53" w:rsidRDefault="00875A48">
      <w:ins w:id="14" w:author="Василий" w:date="2016-10-29T00:41:00Z">
        <w:r>
          <w:rPr>
            <w:sz w:val="28"/>
            <w:szCs w:val="28"/>
          </w:rPr>
          <w:t>Своё</w:t>
        </w:r>
      </w:ins>
      <w:del w:id="15" w:author="Василий" w:date="2016-10-29T00:41:00Z">
        <w:r w:rsidR="00413001" w:rsidDel="00875A48">
          <w:rPr>
            <w:sz w:val="28"/>
            <w:szCs w:val="28"/>
          </w:rPr>
          <w:delText>Летят</w:delText>
        </w:r>
      </w:del>
      <w:r w:rsidR="00413001">
        <w:rPr>
          <w:sz w:val="28"/>
          <w:szCs w:val="28"/>
        </w:rPr>
        <w:t xml:space="preserve"> строит</w:t>
      </w:r>
      <w:ins w:id="16" w:author="Василий" w:date="2016-10-29T00:41:00Z">
        <w:r>
          <w:rPr>
            <w:sz w:val="28"/>
            <w:szCs w:val="28"/>
          </w:rPr>
          <w:t>ь будут</w:t>
        </w:r>
      </w:ins>
      <w:del w:id="17" w:author="Василий" w:date="2016-10-29T00:41:00Z">
        <w:r w:rsidR="00413001" w:rsidDel="00875A48">
          <w:rPr>
            <w:sz w:val="28"/>
            <w:szCs w:val="28"/>
          </w:rPr>
          <w:delText>ь своё</w:delText>
        </w:r>
      </w:del>
      <w:r w:rsidR="00413001">
        <w:rPr>
          <w:sz w:val="28"/>
          <w:szCs w:val="28"/>
        </w:rPr>
        <w:t xml:space="preserve"> гнездо,</w:t>
      </w:r>
      <w:commentRangeEnd w:id="13"/>
      <w:r w:rsidR="00413001">
        <w:commentReference w:id="13"/>
      </w:r>
      <w:r w:rsidR="00413001">
        <w:rPr>
          <w:sz w:val="28"/>
          <w:szCs w:val="28"/>
        </w:rPr>
        <w:br/>
        <w:t>И всё они продолжат то.</w:t>
      </w:r>
      <w:r w:rsidR="00413001">
        <w:rPr>
          <w:sz w:val="28"/>
          <w:szCs w:val="28"/>
        </w:rPr>
        <w:br/>
        <w:t xml:space="preserve">Предназначения все эти, </w:t>
      </w:r>
      <w:r w:rsidR="00413001">
        <w:rPr>
          <w:sz w:val="28"/>
          <w:szCs w:val="28"/>
        </w:rPr>
        <w:br/>
        <w:t>Чтоб Жизнь продолжить на планете!</w:t>
      </w:r>
    </w:p>
    <w:sectPr w:rsidR="005E4A53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serega  " w:date="2015-02-03T15:57:00Z" w:initials="">
    <w:p w:rsidR="005E4A53" w:rsidRDefault="00413001">
      <w:proofErr w:type="spellStart"/>
      <w:r>
        <w:rPr>
          <w:rFonts w:ascii="Droid Sans" w:eastAsia="DejaVu Sans" w:hAnsi="Droid Sans" w:cs="DejaVu Sans"/>
          <w:sz w:val="20"/>
          <w:szCs w:val="24"/>
          <w:lang w:val="en-US" w:bidi="en-US"/>
        </w:rPr>
        <w:t>Доработать</w:t>
      </w:r>
      <w:proofErr w:type="spellEnd"/>
      <w:r>
        <w:rPr>
          <w:rFonts w:ascii="Droid Sans" w:eastAsia="DejaVu Sans" w:hAnsi="Droid Sans" w:cs="DejaVu Sans"/>
          <w:sz w:val="20"/>
          <w:szCs w:val="24"/>
          <w:lang w:val="en-US" w:bidi="en-US"/>
        </w:rPr>
        <w:t xml:space="preserve">. </w:t>
      </w:r>
    </w:p>
  </w:comment>
  <w:comment w:id="10" w:author="serega " w:date="2016-09-02T00:59:00Z" w:initials="s">
    <w:p w:rsidR="005E4A53" w:rsidRDefault="00413001">
      <w:r>
        <w:rPr>
          <w:sz w:val="20"/>
        </w:rPr>
        <w:t>Лишь?</w:t>
      </w:r>
    </w:p>
  </w:comment>
  <w:comment w:id="13" w:author="serega " w:date="2016-09-02T01:01:00Z" w:initials="s">
    <w:p w:rsidR="003D5C45" w:rsidRDefault="00413001">
      <w:pPr>
        <w:pStyle w:val="ac"/>
      </w:pPr>
      <w:r>
        <w:rPr>
          <w:rStyle w:val="a4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hilosopher">
    <w:altName w:val="Times New Roman"/>
    <w:charset w:val="01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">
    <w:altName w:val="Times New Roman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2"/>
  </w:compat>
  <w:rsids>
    <w:rsidRoot w:val="005E4A53"/>
    <w:rsid w:val="00200082"/>
    <w:rsid w:val="003D5C45"/>
    <w:rsid w:val="00413001"/>
    <w:rsid w:val="005E4A53"/>
    <w:rsid w:val="00875A48"/>
    <w:rsid w:val="0090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qFormat/>
    <w:rPr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277B50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ascii="Cambria" w:hAnsi="Cambria"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9">
    <w:name w:val="Заголовок"/>
    <w:basedOn w:val="a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a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c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d">
    <w:name w:val="Balloon Text"/>
    <w:basedOn w:val="a"/>
    <w:uiPriority w:val="99"/>
    <w:semiHidden/>
    <w:unhideWhenUsed/>
    <w:qFormat/>
    <w:rsid w:val="00277B5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7</cp:revision>
  <dcterms:created xsi:type="dcterms:W3CDTF">2015-01-06T12:33:00Z</dcterms:created>
  <dcterms:modified xsi:type="dcterms:W3CDTF">2016-10-28T20:45:00Z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