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Позови меня с собой,</w:t>
      </w:r>
    </w:p>
    <w:p>
      <w:pPr>
        <w:pStyle w:val="Normal"/>
        <w:rPr/>
      </w:pPr>
      <w:r>
        <w:rPr/>
        <w:t>Я пойду хоть на край света.</w:t>
      </w:r>
    </w:p>
    <w:p>
      <w:pPr>
        <w:pStyle w:val="Normal"/>
        <w:rPr/>
      </w:pPr>
      <w:r>
        <w:rPr/>
        <w:t>Буду я тебе звездой,</w:t>
      </w:r>
    </w:p>
    <w:p>
      <w:pPr>
        <w:pStyle w:val="Normal"/>
        <w:rPr/>
      </w:pPr>
      <w:r>
        <w:rPr/>
        <w:t>Той, какой на небе нету.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Помани меня в дорогу,</w:t>
      </w:r>
    </w:p>
    <w:p>
      <w:pPr>
        <w:pStyle w:val="Normal"/>
        <w:rPr/>
      </w:pPr>
      <w:r>
        <w:rPr/>
        <w:t>Незнакомую тебе.</w:t>
      </w:r>
    </w:p>
    <w:p>
      <w:pPr>
        <w:pStyle w:val="Normal"/>
        <w:rPr/>
      </w:pPr>
      <w:r>
        <w:rPr/>
        <w:t>Заблудиться мы не сможем,</w:t>
      </w:r>
    </w:p>
    <w:p>
      <w:pPr>
        <w:pStyle w:val="Normal"/>
        <w:rPr/>
      </w:pPr>
      <w:r>
        <w:rPr/>
        <w:t>Буду компасом в судьбе.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Если ночь тебя накроет </w:t>
      </w:r>
    </w:p>
    <w:p>
      <w:pPr>
        <w:pStyle w:val="Normal"/>
        <w:rPr/>
      </w:pPr>
      <w:r>
        <w:rPr/>
        <w:t>Непроглядной своей тьмой,</w:t>
      </w:r>
    </w:p>
    <w:p>
      <w:pPr>
        <w:pStyle w:val="Normal"/>
        <w:rPr/>
      </w:pPr>
      <w:r>
        <w:rPr/>
        <w:t>Буду я тебе светилом,</w:t>
      </w:r>
    </w:p>
    <w:p>
      <w:pPr>
        <w:pStyle w:val="Normal"/>
        <w:rPr/>
      </w:pPr>
      <w:r>
        <w:rPr/>
        <w:t>Ты не бойся, я с тобой.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Если будет тебе грустно </w:t>
      </w:r>
      <w:del w:id="0" w:author="serega  " w:date="2014-11-28T12:28:00Z">
        <w:r>
          <w:rPr/>
          <w:delText>-</w:delText>
        </w:r>
      </w:del>
      <w:ins w:id="1" w:author="serega  " w:date="2014-11-28T12:28:00Z">
        <w:r>
          <w:rPr>
            <w:rFonts w:eastAsia="Cambria" w:cs="Cambria"/>
            <w:color w:val="000000"/>
            <w:sz w:val="22"/>
            <w:szCs w:val="20"/>
            <w:lang w:val="ru-RU" w:eastAsia="ru-RU" w:bidi="ar-SA"/>
          </w:rPr>
          <w:t>–</w:t>
        </w:r>
      </w:ins>
      <w:ins w:id="2" w:author="serega  " w:date="2014-11-28T12:28:00Z">
        <w:r>
          <w:rPr/>
          <w:t xml:space="preserve"> </w:t>
        </w:r>
      </w:ins>
    </w:p>
    <w:p>
      <w:pPr>
        <w:pStyle w:val="Normal"/>
        <w:rPr/>
      </w:pPr>
      <w:r>
        <w:rPr/>
        <w:t>Я смогу развеселить.</w:t>
      </w:r>
    </w:p>
    <w:p>
      <w:pPr>
        <w:pStyle w:val="Normal"/>
        <w:rPr/>
      </w:pPr>
      <w:r>
        <w:rPr/>
        <w:t>Нам с тобой не будет скучно,</w:t>
      </w:r>
    </w:p>
    <w:p>
      <w:pPr>
        <w:pStyle w:val="Normal"/>
        <w:rPr/>
      </w:pPr>
      <w:r>
        <w:rPr/>
        <w:t>Буд</w:t>
      </w:r>
      <w:del w:id="3" w:author="serega  " w:date="2014-11-28T12:28:00Z">
        <w:r>
          <w:rPr/>
          <w:delText xml:space="preserve">у </w:delText>
        </w:r>
      </w:del>
      <w:ins w:id="4" w:author="serega  " w:date="2014-11-28T12:28:00Z">
        <w:r>
          <w:rPr/>
          <w:t xml:space="preserve">ем вместе </w:t>
        </w:r>
      </w:ins>
      <w:r>
        <w:rPr/>
        <w:t xml:space="preserve">песни </w:t>
      </w:r>
      <w:del w:id="5" w:author="serega  " w:date="2014-11-28T12:29:00Z">
        <w:r>
          <w:rPr/>
          <w:delText xml:space="preserve">тебе </w:delText>
        </w:r>
      </w:del>
      <w:r>
        <w:rPr/>
        <w:t>петь.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не дам тебе замёрзнуть,</w:t>
      </w:r>
    </w:p>
    <w:p>
      <w:pPr>
        <w:pStyle w:val="Normal"/>
        <w:rPr/>
      </w:pPr>
      <w:r>
        <w:rPr/>
        <w:t>Разожгу большой костёр.</w:t>
      </w:r>
    </w:p>
    <w:p>
      <w:pPr>
        <w:pStyle w:val="Normal"/>
        <w:rPr/>
      </w:pPr>
      <w:r>
        <w:rPr/>
        <w:t>Не</w:t>
      </w:r>
      <w:del w:id="6" w:author="serega  " w:date="2014-11-28T12:29:00Z">
        <w:r>
          <w:rPr/>
          <w:delText xml:space="preserve"> </w:delText>
        </w:r>
      </w:del>
      <w:r>
        <w:rPr/>
        <w:t>заметно, до утра,</w:t>
      </w:r>
    </w:p>
    <w:p>
      <w:pPr>
        <w:pStyle w:val="Normal"/>
        <w:rPr/>
      </w:pPr>
      <w:r>
        <w:rPr/>
        <w:t>Будет длиться разговор.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на утро ты поймёшь,</w:t>
      </w:r>
    </w:p>
    <w:p>
      <w:pPr>
        <w:pStyle w:val="Normal"/>
        <w:rPr/>
      </w:pPr>
      <w:r>
        <w:rPr/>
        <w:t>Как давно меня искал.</w:t>
      </w:r>
    </w:p>
    <w:p>
      <w:pPr>
        <w:pStyle w:val="Normal"/>
        <w:rPr/>
      </w:pPr>
      <w:r>
        <w:rPr/>
        <w:t>Вот она, с тобою рядом,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Самый лучший идеал!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2014-10-25T17:06:00Z</dcterms:created>
  <dc:language>ru-RU</dc:language>
  <cp:lastModifiedBy>Василий</cp:lastModifiedBy>
  <dcterms:modified xsi:type="dcterms:W3CDTF">2014-11-16T12:18:00Z</dcterms:modified>
  <cp:revision>4</cp:revision>
  <dc:title>Ты не бойся, я с тобой.docx</dc:title>
</cp:coreProperties>
</file>