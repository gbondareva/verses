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Каждый сезон</w:t>
      </w:r>
    </w:p>
    <w:p>
      <w:pPr>
        <w:pStyle w:val="Normal"/>
        <w:rPr/>
      </w:pPr>
      <w:r>
        <w:rPr/>
        <w:t>Хорош собой.</w:t>
      </w:r>
    </w:p>
    <w:p>
      <w:pPr>
        <w:pStyle w:val="Normal"/>
        <w:rPr/>
      </w:pPr>
      <w:r>
        <w:rPr/>
        <w:t>Весна растопит все снега</w:t>
      </w:r>
    </w:p>
    <w:p>
      <w:pPr>
        <w:pStyle w:val="Normal"/>
        <w:rPr/>
      </w:pPr>
      <w:r>
        <w:rPr/>
        <w:t>И зачернеет вся земля.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Пойдут весенние работы –</w:t>
      </w:r>
    </w:p>
    <w:p>
      <w:pPr>
        <w:pStyle w:val="Normal"/>
        <w:rPr/>
      </w:pPr>
      <w:r>
        <w:rPr/>
        <w:t>Задел на новый урожай.</w:t>
      </w:r>
    </w:p>
    <w:p>
      <w:pPr>
        <w:pStyle w:val="Normal"/>
        <w:rPr/>
      </w:pPr>
      <w:r>
        <w:rPr/>
        <w:t>Здесь нужно точно всё успеть,</w:t>
      </w:r>
    </w:p>
    <w:p>
      <w:pPr>
        <w:pStyle w:val="Normal"/>
        <w:rPr/>
      </w:pPr>
      <w:r>
        <w:rPr/>
        <w:t>Не опоздать, не проглядеть.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Наступит лето, будут всходы,</w:t>
      </w:r>
    </w:p>
    <w:p>
      <w:pPr>
        <w:pStyle w:val="Normal"/>
        <w:rPr/>
      </w:pPr>
      <w:r>
        <w:rPr/>
        <w:t>Нужны здесь новые заботы.</w:t>
      </w:r>
    </w:p>
    <w:p>
      <w:pPr>
        <w:pStyle w:val="Normal"/>
        <w:rPr/>
      </w:pPr>
      <w:r>
        <w:rPr/>
        <w:t>Рыхлить, удобрить, поливать,</w:t>
      </w:r>
    </w:p>
    <w:p>
      <w:pPr>
        <w:pStyle w:val="Normal"/>
        <w:rPr/>
      </w:pPr>
      <w:r>
        <w:rPr/>
        <w:t>Прополка за сезон раз пять.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 оглян</w:t>
      </w:r>
      <w:r>
        <w:rPr/>
        <w:t>ё</w:t>
      </w:r>
      <w:r>
        <w:rPr/>
        <w:t xml:space="preserve">шься – вот уже </w:t>
      </w:r>
    </w:p>
    <w:p>
      <w:pPr>
        <w:pStyle w:val="Normal"/>
        <w:rPr/>
      </w:pPr>
      <w:r>
        <w:rPr/>
        <w:t>Редиску нужно собирать,</w:t>
      </w:r>
    </w:p>
    <w:p>
      <w:pPr>
        <w:pStyle w:val="Normal"/>
        <w:rPr/>
      </w:pPr>
      <w:r>
        <w:rPr/>
        <w:t>Клубника красная поспела</w:t>
      </w:r>
    </w:p>
    <w:p>
      <w:pPr>
        <w:pStyle w:val="Normal"/>
        <w:rPr/>
      </w:pPr>
      <w:r>
        <w:rPr/>
        <w:t>И вот и лето пролетело.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дальше – только успевай,</w:t>
      </w:r>
    </w:p>
    <w:p>
      <w:pPr>
        <w:pStyle w:val="Normal"/>
        <w:rPr/>
      </w:pPr>
      <w:r>
        <w:rPr/>
        <w:t>Крути компот, вари варенья,</w:t>
      </w:r>
    </w:p>
    <w:p>
      <w:pPr>
        <w:pStyle w:val="Normal"/>
        <w:rPr/>
      </w:pPr>
      <w:r>
        <w:rPr/>
        <w:t>Делай салаты, маринады</w:t>
      </w:r>
    </w:p>
    <w:p>
      <w:pPr>
        <w:pStyle w:val="Normal"/>
        <w:rPr/>
      </w:pPr>
      <w:r>
        <w:rPr/>
        <w:t>И морозилку забивай.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подвал навалим овощей,</w:t>
      </w:r>
    </w:p>
    <w:p>
      <w:pPr>
        <w:pStyle w:val="Normal"/>
        <w:rPr/>
      </w:pPr>
      <w:r>
        <w:rPr/>
        <w:t>Придёт зима, наварим щей,</w:t>
      </w:r>
    </w:p>
    <w:p>
      <w:pPr>
        <w:pStyle w:val="Normal"/>
        <w:rPr/>
      </w:pPr>
      <w:del w:id="0" w:author="serega  " w:date="2014-11-30T00:16:00Z">
        <w:r>
          <w:rPr/>
          <w:delText>Попьём</w:delText>
        </w:r>
      </w:del>
      <w:ins w:id="1" w:author="serega  " w:date="2014-11-30T00:16:00Z">
        <w:r>
          <w:rPr/>
          <w:t>И сварим вкусненький</w:t>
        </w:r>
      </w:ins>
      <w:r>
        <w:rPr/>
        <w:t xml:space="preserve"> компот</w:t>
      </w:r>
      <w:del w:id="2" w:author="serega  " w:date="2014-11-30T00:16:00Z">
        <w:r>
          <w:rPr/>
          <w:delText xml:space="preserve"> </w:delText>
        </w:r>
      </w:del>
      <w:del w:id="3" w:author="serega  " w:date="2014-11-30T00:16:00Z">
        <w:r>
          <w:rPr/>
          <w:delText>-</w:delText>
        </w:r>
      </w:del>
      <w:ins w:id="4" w:author="serega  " w:date="2014-11-30T00:16:00Z">
        <w:bookmarkStart w:id="0" w:name="_GoBack"/>
        <w:bookmarkEnd w:id="0"/>
        <w:r>
          <w:rPr/>
          <w:t>.</w:t>
        </w:r>
      </w:ins>
    </w:p>
    <w:p>
      <w:pPr>
        <w:pStyle w:val="Normal"/>
        <w:rPr/>
      </w:pPr>
      <w:r>
        <w:rPr/>
        <w:t>Запасов хватит на весь год</w:t>
      </w:r>
      <w:del w:id="5" w:author="serega  " w:date="2014-11-30T00:16:00Z">
        <w:r>
          <w:rPr/>
          <w:delText>.</w:delText>
        </w:r>
      </w:del>
      <w:ins w:id="6" w:author="serega  " w:date="2014-11-30T00:16:00Z">
        <w:r>
          <w:rPr/>
          <w:t>!</w:t>
        </w:r>
      </w:ins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2014-10-25T16:57:00Z</dcterms:created>
  <dc:language>ru-RU</dc:language>
  <cp:lastModifiedBy>Василий</cp:lastModifiedBy>
  <dcterms:modified xsi:type="dcterms:W3CDTF">2014-11-15T19:28:00Z</dcterms:modified>
  <cp:revision>3</cp:revision>
  <dc:title>Трудися не ленись.docx</dc:title>
</cp:coreProperties>
</file>