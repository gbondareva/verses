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38E4" w:rsidRDefault="00C95ABE">
      <w:r>
        <w:t>Слепые живут на ощупь,</w:t>
      </w:r>
      <w:r>
        <w:br/>
        <w:t>И в помощь им трость дают.</w:t>
      </w:r>
      <w:r>
        <w:br/>
        <w:t>Не ведома быстрая поступь,</w:t>
      </w:r>
      <w:r>
        <w:br/>
        <w:t>А рядом бегут и бегут.</w:t>
      </w:r>
    </w:p>
    <w:p w:rsidR="00F638E4" w:rsidDel="00C95ABE" w:rsidRDefault="00C95ABE">
      <w:pPr>
        <w:rPr>
          <w:del w:id="0" w:author="Василий" w:date="2016-10-30T10:17:00Z"/>
        </w:rPr>
      </w:pPr>
      <w:del w:id="1" w:author="Василий" w:date="2016-10-30T10:17:00Z">
        <w:r w:rsidDel="00C95ABE">
          <w:delText>С</w:delText>
        </w:r>
        <w:r w:rsidDel="00C95ABE">
          <w:delText>л</w:delText>
        </w:r>
        <w:r w:rsidDel="00C95ABE">
          <w:delText>е</w:delText>
        </w:r>
        <w:r w:rsidDel="00C95ABE">
          <w:delText>п</w:delText>
        </w:r>
        <w:r w:rsidDel="00C95ABE">
          <w:delText>ы</w:delText>
        </w:r>
        <w:r w:rsidDel="00C95ABE">
          <w:delText>е</w:delText>
        </w:r>
        <w:r w:rsidDel="00C95ABE">
          <w:delText xml:space="preserve"> </w:delText>
        </w:r>
        <w:r w:rsidDel="00C95ABE">
          <w:delText>ж</w:delText>
        </w:r>
        <w:r w:rsidDel="00C95ABE">
          <w:delText>и</w:delText>
        </w:r>
        <w:r w:rsidDel="00C95ABE">
          <w:delText>в</w:delText>
        </w:r>
        <w:r w:rsidDel="00C95ABE">
          <w:delText>у</w:delText>
        </w:r>
        <w:r w:rsidDel="00C95ABE">
          <w:delText>т</w:delText>
        </w:r>
        <w:r w:rsidDel="00C95ABE">
          <w:delText>,</w:delText>
        </w:r>
        <w:r w:rsidDel="00C95ABE">
          <w:delText xml:space="preserve"> </w:delText>
        </w:r>
        <w:r w:rsidDel="00C95ABE">
          <w:delText>н</w:delText>
        </w:r>
        <w:r w:rsidDel="00C95ABE">
          <w:delText>е</w:delText>
        </w:r>
        <w:r w:rsidDel="00C95ABE">
          <w:delText xml:space="preserve"> </w:delText>
        </w:r>
        <w:r w:rsidDel="00C95ABE">
          <w:delText>в</w:delText>
        </w:r>
        <w:r w:rsidDel="00C95ABE">
          <w:delText>и</w:delText>
        </w:r>
        <w:r w:rsidDel="00C95ABE">
          <w:delText>д</w:delText>
        </w:r>
        <w:r w:rsidDel="00C95ABE">
          <w:delText>я</w:delText>
        </w:r>
        <w:r w:rsidDel="00C95ABE">
          <w:delText>,</w:delText>
        </w:r>
        <w:r w:rsidDel="00C95ABE">
          <w:br/>
        </w:r>
        <w:r w:rsidDel="00C95ABE">
          <w:delText>С</w:delText>
        </w:r>
        <w:r w:rsidDel="00C95ABE">
          <w:delText>т</w:delText>
        </w:r>
        <w:r w:rsidDel="00C95ABE">
          <w:delText>а</w:delText>
        </w:r>
        <w:r w:rsidDel="00C95ABE">
          <w:delText>р</w:delText>
        </w:r>
        <w:r w:rsidDel="00C95ABE">
          <w:delText>а</w:delText>
        </w:r>
        <w:r w:rsidDel="00C95ABE">
          <w:delText>я</w:delText>
        </w:r>
        <w:r w:rsidDel="00C95ABE">
          <w:delText>с</w:delText>
        </w:r>
        <w:r w:rsidDel="00C95ABE">
          <w:delText>ь</w:delText>
        </w:r>
        <w:r w:rsidDel="00C95ABE">
          <w:delText xml:space="preserve"> </w:delText>
        </w:r>
        <w:r w:rsidDel="00C95ABE">
          <w:delText>п</w:delText>
        </w:r>
        <w:r w:rsidDel="00C95ABE">
          <w:delText>о</w:delText>
        </w:r>
        <w:r w:rsidDel="00C95ABE">
          <w:delText>н</w:delText>
        </w:r>
        <w:r w:rsidDel="00C95ABE">
          <w:delText>я</w:delText>
        </w:r>
        <w:r w:rsidDel="00C95ABE">
          <w:delText>т</w:delText>
        </w:r>
        <w:r w:rsidDel="00C95ABE">
          <w:delText>ь</w:delText>
        </w:r>
        <w:r w:rsidDel="00C95ABE">
          <w:delText xml:space="preserve"> </w:delText>
        </w:r>
        <w:r w:rsidDel="00C95ABE">
          <w:delText>э</w:delText>
        </w:r>
        <w:r w:rsidDel="00C95ABE">
          <w:delText>т</w:delText>
        </w:r>
        <w:r w:rsidDel="00C95ABE">
          <w:delText>о</w:delText>
        </w:r>
        <w:r w:rsidDel="00C95ABE">
          <w:delText>т</w:delText>
        </w:r>
        <w:r w:rsidDel="00C95ABE">
          <w:delText xml:space="preserve"> </w:delText>
        </w:r>
        <w:r w:rsidDel="00C95ABE">
          <w:delText>м</w:delText>
        </w:r>
        <w:r w:rsidDel="00C95ABE">
          <w:delText>и</w:delText>
        </w:r>
        <w:r w:rsidDel="00C95ABE">
          <w:delText>р</w:delText>
        </w:r>
        <w:r w:rsidDel="00C95ABE">
          <w:delText>.</w:delText>
        </w:r>
        <w:r w:rsidDel="00C95ABE">
          <w:br/>
        </w:r>
        <w:commentRangeStart w:id="2"/>
        <w:r w:rsidDel="00C95ABE">
          <w:delText>Н</w:delText>
        </w:r>
        <w:r w:rsidDel="00C95ABE">
          <w:delText>а</w:delText>
        </w:r>
        <w:r w:rsidDel="00C95ABE">
          <w:delText xml:space="preserve"> </w:delText>
        </w:r>
        <w:r w:rsidDel="00C95ABE">
          <w:delText>Б</w:delText>
        </w:r>
        <w:r w:rsidDel="00C95ABE">
          <w:delText>о</w:delText>
        </w:r>
        <w:r w:rsidDel="00C95ABE">
          <w:delText>г</w:delText>
        </w:r>
        <w:r w:rsidDel="00C95ABE">
          <w:delText>а</w:delText>
        </w:r>
        <w:r w:rsidDel="00C95ABE">
          <w:delText>,</w:delText>
        </w:r>
        <w:r w:rsidDel="00C95ABE">
          <w:delText xml:space="preserve"> </w:delText>
        </w:r>
        <w:r w:rsidDel="00C95ABE">
          <w:delText>о</w:delText>
        </w:r>
        <w:r w:rsidDel="00C95ABE">
          <w:delText>н</w:delText>
        </w:r>
        <w:r w:rsidDel="00C95ABE">
          <w:delText>и</w:delText>
        </w:r>
        <w:r w:rsidDel="00C95ABE">
          <w:delText xml:space="preserve"> </w:delText>
        </w:r>
        <w:r w:rsidDel="00C95ABE">
          <w:delText>н</w:delText>
        </w:r>
        <w:r w:rsidDel="00C95ABE">
          <w:delText>е</w:delText>
        </w:r>
        <w:r w:rsidDel="00C95ABE">
          <w:delText xml:space="preserve"> </w:delText>
        </w:r>
        <w:r w:rsidDel="00C95ABE">
          <w:delText>в</w:delText>
        </w:r>
        <w:r w:rsidDel="00C95ABE">
          <w:delText xml:space="preserve"> </w:delText>
        </w:r>
        <w:r w:rsidDel="00C95ABE">
          <w:delText>о</w:delText>
        </w:r>
        <w:r w:rsidDel="00C95ABE">
          <w:delText>б</w:delText>
        </w:r>
        <w:r w:rsidDel="00C95ABE">
          <w:delText>и</w:delText>
        </w:r>
        <w:r w:rsidDel="00C95ABE">
          <w:delText>д</w:delText>
        </w:r>
        <w:r w:rsidDel="00C95ABE">
          <w:delText>е</w:delText>
        </w:r>
        <w:r w:rsidDel="00C95ABE">
          <w:delText>,</w:delText>
        </w:r>
        <w:r w:rsidDel="00C95ABE">
          <w:br/>
        </w:r>
        <w:r w:rsidDel="00C95ABE">
          <w:delText>З</w:delText>
        </w:r>
        <w:r w:rsidDel="00C95ABE">
          <w:delText>а</w:delText>
        </w:r>
        <w:r w:rsidDel="00C95ABE">
          <w:delText>щ</w:delText>
        </w:r>
        <w:r w:rsidDel="00C95ABE">
          <w:delText>и</w:delText>
        </w:r>
        <w:r w:rsidDel="00C95ABE">
          <w:delText>т</w:delText>
        </w:r>
        <w:r w:rsidDel="00C95ABE">
          <w:delText>н</w:delText>
        </w:r>
        <w:r w:rsidDel="00C95ABE">
          <w:delText>и</w:delText>
        </w:r>
        <w:r w:rsidDel="00C95ABE">
          <w:delText>к</w:delText>
        </w:r>
        <w:r w:rsidDel="00C95ABE">
          <w:delText xml:space="preserve"> </w:delText>
        </w:r>
        <w:r w:rsidDel="00C95ABE">
          <w:delText>о</w:delText>
        </w:r>
        <w:r w:rsidDel="00C95ABE">
          <w:delText>н</w:delText>
        </w:r>
        <w:r w:rsidDel="00C95ABE">
          <w:delText xml:space="preserve"> </w:delText>
        </w:r>
        <w:r w:rsidDel="00C95ABE">
          <w:delText>и</w:delText>
        </w:r>
        <w:r w:rsidDel="00C95ABE">
          <w:delText>х</w:delText>
        </w:r>
        <w:r w:rsidDel="00C95ABE">
          <w:delText xml:space="preserve"> </w:delText>
        </w:r>
        <w:r w:rsidDel="00C95ABE">
          <w:delText>и</w:delText>
        </w:r>
        <w:r w:rsidDel="00C95ABE">
          <w:delText xml:space="preserve"> </w:delText>
        </w:r>
        <w:r w:rsidDel="00C95ABE">
          <w:delText>к</w:delText>
        </w:r>
        <w:r w:rsidDel="00C95ABE">
          <w:delText>у</w:delText>
        </w:r>
        <w:r w:rsidDel="00C95ABE">
          <w:delText>м</w:delText>
        </w:r>
        <w:r w:rsidDel="00C95ABE">
          <w:delText>и</w:delText>
        </w:r>
        <w:r w:rsidDel="00C95ABE">
          <w:delText>р</w:delText>
        </w:r>
        <w:r w:rsidDel="00C95ABE">
          <w:delText>!</w:delText>
        </w:r>
        <w:commentRangeEnd w:id="2"/>
        <w:r w:rsidDel="00C95ABE">
          <w:commentReference w:id="2"/>
        </w:r>
      </w:del>
    </w:p>
    <w:p w:rsidR="00F638E4" w:rsidRDefault="00C95ABE">
      <w:r>
        <w:t>Глаза</w:t>
      </w:r>
      <w:ins w:id="3" w:author="Василий" w:date="2016-10-30T10:18:00Z">
        <w:r>
          <w:t>,</w:t>
        </w:r>
      </w:ins>
      <w:del w:id="4" w:author="Василий" w:date="2016-10-30T10:18:00Z">
        <w:r w:rsidDel="00C95ABE">
          <w:delText>,</w:delText>
        </w:r>
      </w:del>
      <w:r>
        <w:t xml:space="preserve"> у них - руки и уши,</w:t>
      </w:r>
      <w:r>
        <w:br/>
        <w:t xml:space="preserve">Хоть сложно, но так тому </w:t>
      </w:r>
      <w:r>
        <w:t>быть.</w:t>
      </w:r>
      <w:r>
        <w:br/>
        <w:t>Зато, очень тонкие души,</w:t>
      </w:r>
      <w:r>
        <w:br/>
        <w:t>Что могут понять и простить.</w:t>
      </w:r>
    </w:p>
    <w:p w:rsidR="00F638E4" w:rsidRDefault="00C95ABE">
      <w:r>
        <w:t>Понять нам их трудно, не скрою,</w:t>
      </w:r>
      <w:bookmarkStart w:id="5" w:name="_GoBack"/>
      <w:bookmarkEnd w:id="5"/>
      <w:r>
        <w:br/>
        <w:t>Почувствовать как-то за них.</w:t>
      </w:r>
      <w:r>
        <w:br/>
        <w:t>Но в жизни, бывает порою,</w:t>
      </w:r>
      <w:r>
        <w:br/>
        <w:t>Незрячие зорче других!</w:t>
      </w:r>
    </w:p>
    <w:sectPr w:rsidR="00F638E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0-09T22:09:00Z" w:initials="s">
    <w:p w:rsidR="00F638E4" w:rsidRDefault="00C95ABE">
      <w:r>
        <w:rPr>
          <w:sz w:val="20"/>
        </w:rPr>
        <w:t xml:space="preserve">Вот не </w:t>
      </w:r>
      <w:proofErr w:type="gramStart"/>
      <w:r>
        <w:rPr>
          <w:sz w:val="20"/>
        </w:rPr>
        <w:t>стоит говорить за целую</w:t>
      </w:r>
      <w:proofErr w:type="gramEnd"/>
      <w:r>
        <w:rPr>
          <w:sz w:val="20"/>
        </w:rPr>
        <w:t xml:space="preserve"> категорию людей. Тем более на религиозную тему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638E4"/>
    <w:rsid w:val="00C95ABE"/>
    <w:rsid w:val="00F6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9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95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9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95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>Krokoz™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2016-07-04T06:34:00Z</dcterms:created>
  <dcterms:modified xsi:type="dcterms:W3CDTF">2016-10-30T06:19:00Z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