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Что случилось со мной, </w:t>
      </w:r>
      <w:del w:id="0" w:author="serega  " w:date="2014-11-29T23:37:00Z">
        <w:r>
          <w:rPr/>
          <w:delText xml:space="preserve"> </w:delText>
        </w:r>
      </w:del>
      <w:r>
        <w:rPr/>
        <w:t>не пойму я,</w:t>
      </w:r>
    </w:p>
    <w:p>
      <w:pPr>
        <w:pStyle w:val="Normal"/>
        <w:rPr/>
      </w:pPr>
      <w:r>
        <w:rPr/>
        <w:t>Проявился талант у меня.</w:t>
      </w:r>
    </w:p>
    <w:p>
      <w:pPr>
        <w:pStyle w:val="Normal"/>
        <w:rPr/>
      </w:pPr>
      <w:r>
        <w:rPr/>
        <w:t>По ночам сочиняю стихи я,</w:t>
      </w:r>
    </w:p>
    <w:p>
      <w:pPr>
        <w:pStyle w:val="Normal"/>
        <w:rPr/>
      </w:pPr>
      <w:r>
        <w:rPr/>
        <w:t>Прихвачу я немного и дня.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Темы сами собою подходят,</w:t>
      </w:r>
    </w:p>
    <w:p>
      <w:pPr>
        <w:pStyle w:val="Normal"/>
        <w:rPr/>
      </w:pPr>
      <w:r>
        <w:rPr/>
        <w:t>Рифма быстро ложится в строку.</w:t>
      </w:r>
    </w:p>
    <w:p>
      <w:pPr>
        <w:pStyle w:val="Normal"/>
        <w:rPr/>
      </w:pPr>
      <w:r>
        <w:rPr/>
        <w:t>Остаётся писать, не лениться,</w:t>
      </w:r>
    </w:p>
    <w:p>
      <w:pPr>
        <w:pStyle w:val="Normal"/>
        <w:rPr/>
      </w:pPr>
      <w:r>
        <w:rPr/>
        <w:t xml:space="preserve">А иначе </w:t>
      </w:r>
      <w:ins w:id="1" w:author="serega  " w:date="2014-11-29T23:37:00Z">
        <w:r>
          <w:rPr/>
          <w:t xml:space="preserve">– </w:t>
        </w:r>
      </w:ins>
      <w:r>
        <w:rPr/>
        <w:t>заснуть не могу.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Мне самой непонятно и странно,</w:t>
      </w:r>
    </w:p>
    <w:p>
      <w:pPr>
        <w:pStyle w:val="Normal"/>
        <w:rPr/>
      </w:pPr>
      <w:r>
        <w:rPr/>
        <w:t>От чего так случилося вдруг?</w:t>
      </w:r>
    </w:p>
    <w:p>
      <w:pPr>
        <w:pStyle w:val="Normal"/>
        <w:rPr/>
      </w:pPr>
      <w:r>
        <w:rPr/>
        <w:t>У меня сочинения в школе,</w:t>
      </w:r>
    </w:p>
    <w:p>
      <w:pPr>
        <w:pStyle w:val="Normal"/>
        <w:rPr/>
      </w:pPr>
      <w:r>
        <w:rPr/>
        <w:t>Были хуже всех классных подруг.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Всё, что сердце тревожит и душу,</w:t>
      </w:r>
    </w:p>
    <w:p>
      <w:pPr>
        <w:pStyle w:val="Normal"/>
        <w:rPr/>
      </w:pPr>
      <w:r>
        <w:rPr/>
        <w:t>Я в своих отражаю стихах.</w:t>
      </w:r>
    </w:p>
    <w:p>
      <w:pPr>
        <w:pStyle w:val="Normal"/>
        <w:rPr/>
      </w:pPr>
      <w:r>
        <w:rPr/>
        <w:t>Что я</w:t>
      </w:r>
      <w:bookmarkStart w:id="0" w:name="_GoBack"/>
      <w:bookmarkEnd w:id="0"/>
      <w:r>
        <w:rPr/>
        <w:t xml:space="preserve"> слышу, чувствую, вижу,</w:t>
      </w:r>
    </w:p>
    <w:p>
      <w:pPr>
        <w:pStyle w:val="Normal"/>
        <w:rPr/>
      </w:pPr>
      <w:r>
        <w:rPr/>
        <w:t xml:space="preserve">Наяву и в коротеньких снах.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2014-10-23T12:25:00Z</dcterms:created>
  <dc:language>ru-RU</dc:language>
  <cp:lastModifiedBy>Василий</cp:lastModifiedBy>
  <dcterms:modified xsi:type="dcterms:W3CDTF">2014-11-10T20:43:00Z</dcterms:modified>
  <cp:revision>6</cp:revision>
  <dc:title>Неожиданный талант.docx</dc:title>
</cp:coreProperties>
</file>