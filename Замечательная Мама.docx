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Замечательная Мама,</w:t>
        <w:br/>
        <w:t>Всё ведь замечает!</w:t>
        <w:br/>
        <w:t>Лишь заметит вдалеке,</w:t>
        <w:br/>
        <w:t>Вмиг бежит, встречает.</w:t>
      </w:r>
    </w:p>
    <w:p>
      <w:pPr>
        <w:pStyle w:val="Normal"/>
        <w:rPr/>
      </w:pPr>
      <w:commentRangeStart w:id="0"/>
      <w:r>
        <w:rPr/>
        <w:t>Определит</w:t>
      </w:r>
      <w:r>
        <w:rPr/>
      </w:r>
      <w:commentRangeEnd w:id="0"/>
      <w:r>
        <w:commentReference w:id="0"/>
      </w:r>
      <w:r>
        <w:rPr/>
        <w:t xml:space="preserve"> зорким глазом,</w:t>
        <w:br/>
        <w:t>Всё ль во мне в порядке?</w:t>
        <w:br/>
      </w:r>
      <w:ins w:id="0" w:author="serega " w:date="2016-10-05T23:00:00Z">
        <w:r>
          <w:rPr/>
          <w:t>Ничего б</w:t>
        </w:r>
      </w:ins>
      <w:del w:id="1" w:author="serega " w:date="2016-10-05T23:00:00Z">
        <w:r>
          <w:rPr/>
          <w:delText>Чтоб ни что</w:delText>
        </w:r>
      </w:del>
      <w:r>
        <w:rPr/>
        <w:t xml:space="preserve"> не пропустить,</w:t>
        <w:br/>
        <w:t>С головы до пятки.</w:t>
      </w:r>
    </w:p>
    <w:p>
      <w:pPr>
        <w:pStyle w:val="Normal"/>
        <w:rPr/>
      </w:pPr>
      <w:r>
        <w:rPr/>
        <w:t>Кажется, чуть-чуть худой,</w:t>
        <w:br/>
        <w:t>Маечка просторна.</w:t>
        <w:br/>
        <w:t>Угощени</w:t>
      </w:r>
      <w:del w:id="2" w:author="serega " w:date="2016-10-05T23:01:00Z">
        <w:r>
          <w:rPr/>
          <w:delText>е</w:delText>
        </w:r>
      </w:del>
      <w:ins w:id="3" w:author="serega " w:date="2016-10-05T23:01:00Z">
        <w:r>
          <w:rPr/>
          <w:t>я</w:t>
        </w:r>
      </w:ins>
      <w:r>
        <w:rPr/>
        <w:t xml:space="preserve"> рекой,</w:t>
        <w:br/>
        <w:t>И сидит довольна!</w:t>
      </w:r>
    </w:p>
    <w:p>
      <w:pPr>
        <w:pStyle w:val="Normal"/>
        <w:rPr/>
      </w:pPr>
      <w:r>
        <w:rPr/>
        <w:t>Между делом заведёт,</w:t>
        <w:br/>
        <w:t>Как допрос беседу.</w:t>
        <w:br/>
        <w:t>Повидавшись, сыт, довол</w:t>
      </w:r>
      <w:del w:id="4" w:author="serega " w:date="2016-10-05T23:03:00Z">
        <w:r>
          <w:rPr/>
          <w:delText>ьны</w:delText>
        </w:r>
      </w:del>
      <w:ins w:id="5" w:author="serega " w:date="2016-10-05T23:03:00Z">
        <w:r>
          <w:rPr/>
          <w:t>ен</w:t>
        </w:r>
      </w:ins>
      <w:del w:id="6" w:author="serega " w:date="2016-10-05T23:03:00Z">
        <w:r>
          <w:rPr/>
          <w:delText>й</w:delText>
        </w:r>
      </w:del>
      <w:r>
        <w:rPr/>
        <w:t>,</w:t>
        <w:br/>
        <w:t>Я обратно еду.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Только дома я хвачусь</w:t>
      </w:r>
      <w:del w:id="7" w:author="serega " w:date="2016-10-05T23:01:00Z">
        <w:r>
          <w:rPr/>
          <w:delText>,</w:delText>
        </w:r>
      </w:del>
      <w:ins w:id="8" w:author="serega " w:date="2016-10-05T23:01:00Z">
        <w:r>
          <w:rPr/>
          <w:t>:</w:t>
        </w:r>
      </w:ins>
      <w:r>
        <w:rPr/>
        <w:br/>
        <w:t>Ехал на подмогу.</w:t>
        <w:br/>
        <w:t>Замечательная Мама!</w:t>
        <w:br/>
        <w:t>Думал всю дорогу.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5T23:00:04Z" w:initials="s">
    <w:p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val="ru-RU" w:eastAsia="ru-RU"/>
        </w:rPr>
        <w:t>Для рифмы хочется поставить ударение:</w:t>
      </w:r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val="ru-RU" w:eastAsia="ru-RU"/>
        </w:rPr>
      </w:r>
      <w:r>
        <w:rPr>
          <w:rFonts w:ascii="Arial" w:hAnsi="Arial" w:eastAsia="Arial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val="ru-RU" w:eastAsia="ru-RU"/>
        </w:rPr>
        <w:t>опредЕлит. Но это неправильно.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LibreOffice/5.2.2.2$Linux_x86 LibreOffice_project/20m0$Build-2</Application>
  <Pages>1</Pages>
  <Words>62</Words>
  <Characters>353</Characters>
  <CharactersWithSpaces>410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2016-07-03T18:59:00Z</dcterms:created>
  <dc:creator/>
  <dc:description/>
  <dc:language>ru-RU</dc:language>
  <cp:lastModifiedBy>serega </cp:lastModifiedBy>
  <dcterms:modified xsi:type="dcterms:W3CDTF">2016-10-05T23:03:34Z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