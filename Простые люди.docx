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113" w:after="0"/>
        <w:rPr/>
      </w:pPr>
      <w:r>
        <w:rPr/>
        <w:t>Простых людей я уважаю.</w:t>
        <w:br/>
        <w:t>От них добро идёт, я знаю.</w:t>
        <w:br/>
        <w:t>Смеяться над собой умеют,</w:t>
        <w:br/>
        <w:t>Других обидеть не посмеют.</w:t>
      </w:r>
    </w:p>
    <w:p>
      <w:pPr>
        <w:pStyle w:val="Normal"/>
        <w:spacing w:before="113" w:after="0"/>
        <w:rPr/>
      </w:pPr>
      <w:r>
        <w:rPr/>
        <w:t>Трясти не будут пыль, труху.</w:t>
        <w:br/>
        <w:t>Расскажут всё как на духу.</w:t>
        <w:br/>
        <w:t>В рассказе больше добрых слов.</w:t>
      </w:r>
      <w:bookmarkStart w:id="0" w:name="_GoBack"/>
      <w:bookmarkEnd w:id="0"/>
      <w:r>
        <w:rPr/>
        <w:br/>
        <w:t>Я слушать их всегда готов.</w:t>
      </w:r>
    </w:p>
    <w:p>
      <w:pPr>
        <w:pStyle w:val="Normal"/>
        <w:spacing w:before="113" w:after="0"/>
        <w:rPr/>
      </w:pPr>
      <w:r>
        <w:rPr/>
        <w:t>Секреты все свои откроют,</w:t>
        <w:br/>
        <w:t>Сетей не ставят, ям не роют.</w:t>
        <w:br/>
        <w:t xml:space="preserve">Камня </w:t>
      </w:r>
      <w:del w:id="0" w:author="serega devyatkin" w:date="2016-11-24T22:27:00Z">
        <w:r>
          <w:rPr/>
          <w:delText>в запазух</w:delText>
        </w:r>
      </w:del>
      <w:ins w:id="1" w:author="serega devyatkin" w:date="2016-11-24T22:27:00Z">
        <w:r>
          <w:rPr/>
          <w:t>за пазухой</w:t>
        </w:r>
      </w:ins>
      <w:del w:id="2" w:author="serega devyatkin" w:date="2016-11-24T22:27:00Z">
        <w:r>
          <w:rPr/>
          <w:delText>,</w:delText>
        </w:r>
      </w:del>
      <w:r>
        <w:rPr/>
        <w:t xml:space="preserve"> им не надо,</w:t>
        <w:br/>
        <w:t>Они другого совсем склада.</w:t>
      </w:r>
    </w:p>
    <w:p>
      <w:pPr>
        <w:pStyle w:val="Normal"/>
        <w:spacing w:before="113" w:after="0"/>
        <w:rPr/>
      </w:pPr>
      <w:r>
        <w:rPr/>
        <w:t>Пожать при встрече сильно руку,</w:t>
        <w:br/>
        <w:t>Не показать печаль и скуку.</w:t>
        <w:br/>
        <w:t>Умеют каждого понять,</w:t>
        <w:br/>
        <w:t>И необъят</w:t>
      </w:r>
      <w:r>
        <w:rPr/>
        <w:t>н</w:t>
      </w:r>
      <w:r>
        <w:rPr/>
        <w:t>ое объять.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LibreOffice/5.2.3.2$Linux_x86 LibreOffice_project/20m0$Build-2</Application>
  <Pages>1</Pages>
  <Words>74</Words>
  <Characters>358</Characters>
  <CharactersWithSpaces>428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2016-01-22T11:00:00Z</dcterms:created>
  <dc:creator/>
  <dc:description/>
  <dc:language>ru-RU</dc:language>
  <cp:lastModifiedBy>serega devyatkin</cp:lastModifiedBy>
  <dcterms:modified xsi:type="dcterms:W3CDTF">2016-11-24T22:27:59Z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