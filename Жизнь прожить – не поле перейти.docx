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PrChange w:id="0" w:author="Василий" w:date="2016-01-31T13:32:00Z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4F81BD" w:themeColor="accent1"/>
          <w:del w:id="3" w:author="Василий" w:date="2016-01-31T13:34:00Z"/>
          <w:sz w:val="28"/>
          <w:szCs w:val="28"/>
        </w:rPr>
      </w:pPr>
      <w:r>
        <w:rPr>
          <w:sz w:val="28"/>
          <w:szCs w:val="28"/>
        </w:rPr>
        <w:t>Нам</w:t>
      </w:r>
      <w:ins w:id="0" w:author="Василий" w:date="2016-01-31T13:33:00Z">
        <w:r>
          <w:rPr>
            <w:sz w:val="28"/>
            <w:szCs w:val="28"/>
          </w:rPr>
          <w:t xml:space="preserve"> бабуля рассказала,</w:t>
        </w:r>
      </w:ins>
      <w:r>
        <w:rPr>
          <w:sz w:val="28"/>
          <w:szCs w:val="28"/>
        </w:rPr>
        <w:br/>
      </w:r>
      <w:ins w:id="1" w:author="Василий" w:date="2016-01-31T13:33:00Z">
        <w:r>
          <w:rPr>
            <w:sz w:val="28"/>
            <w:szCs w:val="28"/>
          </w:rPr>
          <w:t>О судьбе своей немало</w:t>
        </w:r>
      </w:ins>
      <w:del w:id="2" w:author="Василий" w:date="2016-01-31T13:33:00Z">
        <w:r>
          <w:rPr>
            <w:rFonts w:eastAsia="" w:cs="" w:ascii="Cambria" w:hAnsi="Cambria" w:asciiTheme="majorHAnsi" w:cstheme="majorBidi" w:eastAsiaTheme="majorEastAsia" w:hAnsiTheme="majorHAnsi"/>
            <w:b/>
            <w:bCs/>
            <w:color w:val="4F81BD" w:themeColor="accent1"/>
            <w:sz w:val="28"/>
            <w:szCs w:val="28"/>
          </w:rPr>
          <w:delText>Мне бабуля рассказала,</w:delText>
        </w:r>
      </w:del>
    </w:p>
    <w:p>
      <w:pPr>
        <w:pStyle w:val="Normal"/>
        <w:rPr/>
      </w:pPr>
      <w:del w:id="4" w:author="Василий" w:date="2016-01-31T13:33:00Z">
        <w:r>
          <w:rPr>
            <w:rFonts w:eastAsia="" w:cs="" w:ascii="Cambria" w:hAnsi="Cambria" w:asciiTheme="majorHAnsi" w:cstheme="majorBidi" w:eastAsiaTheme="majorEastAsia" w:hAnsiTheme="majorHAnsi"/>
            <w:color w:val="4F81BD" w:themeColor="accent1"/>
            <w:sz w:val="28"/>
            <w:szCs w:val="28"/>
          </w:rPr>
          <w:delText>О судьбе своей немало</w:delText>
        </w:r>
      </w:del>
      <w:r>
        <w:rPr>
          <w:rFonts w:eastAsia="" w:cs="" w:ascii="Cambria" w:hAnsi="Cambria" w:asciiTheme="majorHAnsi" w:cstheme="majorBidi" w:eastAsiaTheme="majorEastAsia" w:hAnsiTheme="majorHAnsi"/>
          <w:color w:val="4F81BD" w:themeColor="accent1"/>
          <w:sz w:val="28"/>
          <w:szCs w:val="28"/>
        </w:rPr>
        <w:br/>
      </w:r>
      <w:r>
        <w:rPr>
          <w:sz w:val="28"/>
          <w:szCs w:val="28"/>
          <w:rPrChange w:id="0" w:author="Василий" w:date="2016-01-31T13:33:00Z">
            <w:rPr>
              <w:sz w:val="28"/>
              <w:szCs w:val="28"/>
            </w:rPr>
          </w:rPrChange>
        </w:rPr>
        <w:t>Начинала каждый раз,</w:t>
      </w:r>
      <w:r>
        <w:rPr>
          <w:sz w:val="28"/>
          <w:szCs w:val="28"/>
        </w:rPr>
        <w:br/>
        <w:t>Да с пословицы рассказ: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rPrChange w:id="0" w:author="Василий" w:date="2016-01-31T13:33:00Z">
            <w:rPr>
              <w:sz w:val="28"/>
              <w:szCs w:val="28"/>
            </w:rPr>
          </w:rPrChange>
        </w:rPr>
        <w:t xml:space="preserve">Жизнь прожить </w:t>
      </w:r>
      <w:bookmarkStart w:id="0" w:name="__DdeLink__311_1928258390"/>
      <w:bookmarkEnd w:id="0"/>
      <w:r>
        <w:rPr>
          <w:sz w:val="28"/>
          <w:szCs w:val="28"/>
          <w:rPrChange w:id="0" w:author="Василий" w:date="2016-01-31T13:33:00Z">
            <w:rPr>
              <w:sz w:val="28"/>
              <w:szCs w:val="28"/>
            </w:rPr>
          </w:rPrChange>
        </w:rPr>
        <w:t>–</w:t>
      </w:r>
      <w:r>
        <w:rPr>
          <w:sz w:val="28"/>
          <w:szCs w:val="28"/>
        </w:rPr>
        <w:br/>
      </w:r>
      <w:r>
        <w:rPr>
          <w:sz w:val="28"/>
          <w:szCs w:val="28"/>
          <w:rPrChange w:id="0" w:author="Василий" w:date="2016-01-31T13:33:00Z">
            <w:rPr>
              <w:sz w:val="28"/>
              <w:szCs w:val="28"/>
            </w:rPr>
          </w:rPrChange>
        </w:rPr>
        <w:t>Не поле перейти.</w:t>
      </w:r>
      <w:r>
        <w:rPr>
          <w:sz w:val="28"/>
          <w:szCs w:val="28"/>
        </w:rPr>
        <w:br/>
      </w:r>
      <w:r>
        <w:rPr>
          <w:sz w:val="28"/>
          <w:szCs w:val="28"/>
          <w:rPrChange w:id="0" w:author="Василий" w:date="2016-01-31T13:33:00Z">
            <w:rPr>
              <w:sz w:val="28"/>
              <w:szCs w:val="28"/>
            </w:rPr>
          </w:rPrChange>
        </w:rPr>
        <w:t>Много трудностей</w:t>
      </w:r>
      <w:r>
        <w:rPr>
          <w:sz w:val="28"/>
          <w:szCs w:val="28"/>
        </w:rPr>
        <w:t>,</w:t>
        <w:br/>
      </w:r>
      <w:r>
        <w:rPr>
          <w:sz w:val="28"/>
          <w:szCs w:val="28"/>
          <w:rPrChange w:id="0" w:author="Василий" w:date="2016-01-31T13:33:00Z">
            <w:rPr>
              <w:sz w:val="28"/>
              <w:szCs w:val="28"/>
            </w:rPr>
          </w:rPrChange>
        </w:rPr>
        <w:t>Встречается в пути.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rPrChange w:id="0" w:author="Василий" w:date="2016-01-31T13:33:00Z">
            <w:rPr>
              <w:sz w:val="28"/>
              <w:szCs w:val="28"/>
            </w:rPr>
          </w:rPrChange>
        </w:rPr>
        <w:t>Голод и холод с детства познала,</w:t>
      </w:r>
      <w:r>
        <w:rPr>
          <w:sz w:val="28"/>
          <w:szCs w:val="28"/>
        </w:rPr>
        <w:br/>
      </w:r>
      <w:r>
        <w:rPr>
          <w:sz w:val="28"/>
          <w:szCs w:val="28"/>
          <w:rPrChange w:id="0" w:author="Василий" w:date="2016-01-31T13:33:00Z">
            <w:rPr>
              <w:sz w:val="28"/>
              <w:szCs w:val="28"/>
            </w:rPr>
          </w:rPrChange>
        </w:rPr>
        <w:t>Колоски по полю собирала,</w:t>
      </w:r>
      <w:r>
        <w:rPr>
          <w:sz w:val="28"/>
          <w:szCs w:val="28"/>
        </w:rPr>
        <w:br/>
      </w:r>
      <w:r>
        <w:rPr>
          <w:sz w:val="28"/>
          <w:szCs w:val="28"/>
          <w:rPrChange w:id="0" w:author="Василий" w:date="2016-01-31T13:33:00Z">
            <w:rPr>
              <w:sz w:val="28"/>
              <w:szCs w:val="28"/>
            </w:rPr>
          </w:rPrChange>
        </w:rPr>
        <w:t>У попа прислужницей была,</w:t>
      </w:r>
      <w:r>
        <w:rPr>
          <w:sz w:val="28"/>
          <w:szCs w:val="28"/>
        </w:rPr>
        <w:br/>
      </w:r>
      <w:r>
        <w:rPr>
          <w:sz w:val="28"/>
          <w:szCs w:val="28"/>
          <w:rPrChange w:id="0" w:author="Василий" w:date="2016-01-31T13:33:00Z">
            <w:rPr>
              <w:sz w:val="28"/>
              <w:szCs w:val="28"/>
            </w:rPr>
          </w:rPrChange>
        </w:rPr>
        <w:t xml:space="preserve">Нянькой, прачкой и </w:t>
      </w:r>
      <w:commentRangeStart w:id="0"/>
      <w:r>
        <w:rPr>
          <w:sz w:val="28"/>
          <w:szCs w:val="28"/>
          <w:rPrChange w:id="0" w:author="Василий" w:date="2016-01-31T13:33:00Z">
            <w:rPr>
              <w:sz w:val="28"/>
              <w:szCs w:val="28"/>
            </w:rPr>
          </w:rPrChange>
        </w:rPr>
        <w:t>всем</w:t>
      </w:r>
      <w:r>
        <w:rPr>
          <w:sz w:val="28"/>
          <w:szCs w:val="28"/>
        </w:rPr>
      </w:r>
      <w:commentRangeEnd w:id="0"/>
      <w:r>
        <w:commentReference w:id="0"/>
      </w:r>
      <w:r>
        <w:rPr>
          <w:sz w:val="28"/>
          <w:szCs w:val="28"/>
          <w:rPrChange w:id="0" w:author="Василий" w:date="2016-01-31T13:33:00Z">
            <w:rPr>
              <w:sz w:val="28"/>
              <w:szCs w:val="28"/>
            </w:rPr>
          </w:rPrChange>
        </w:rPr>
        <w:t xml:space="preserve"> кем могла.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rPrChange w:id="0" w:author="Василий" w:date="2016-01-31T13:33:00Z">
            <w:rPr>
              <w:sz w:val="28"/>
              <w:szCs w:val="28"/>
            </w:rPr>
          </w:rPrChange>
        </w:rPr>
        <w:t>А когда семейной стала,</w:t>
      </w:r>
      <w:r>
        <w:rPr>
          <w:sz w:val="28"/>
          <w:szCs w:val="28"/>
        </w:rPr>
        <w:br/>
      </w:r>
      <w:r>
        <w:rPr>
          <w:sz w:val="28"/>
          <w:szCs w:val="28"/>
          <w:rPrChange w:id="0" w:author="Василий" w:date="2016-01-31T13:33:00Z">
            <w:rPr>
              <w:sz w:val="28"/>
              <w:szCs w:val="28"/>
            </w:rPr>
          </w:rPrChange>
        </w:rPr>
        <w:t>Кучу деток нарожала.</w:t>
      </w:r>
      <w:r>
        <w:rPr>
          <w:sz w:val="28"/>
          <w:szCs w:val="28"/>
        </w:rPr>
        <w:br/>
      </w:r>
      <w:r>
        <w:rPr>
          <w:sz w:val="28"/>
          <w:szCs w:val="28"/>
          <w:rPrChange w:id="0" w:author="Василий" w:date="2016-01-31T13:33:00Z">
            <w:rPr>
              <w:sz w:val="28"/>
              <w:szCs w:val="28"/>
            </w:rPr>
          </w:rPrChange>
        </w:rPr>
        <w:t>Но нагрянула война</w:t>
      </w:r>
      <w:r>
        <w:rPr>
          <w:sz w:val="28"/>
          <w:szCs w:val="28"/>
        </w:rPr>
        <w:t>,</w:t>
        <w:br/>
        <w:t>И осталась я</w:t>
      </w:r>
      <w:r>
        <w:rPr>
          <w:sz w:val="28"/>
          <w:szCs w:val="28"/>
          <w:rPrChange w:id="0" w:author="Василий" w:date="2016-01-31T13:33:00Z">
            <w:rPr>
              <w:sz w:val="28"/>
              <w:szCs w:val="28"/>
            </w:rPr>
          </w:rPrChange>
        </w:rPr>
        <w:t xml:space="preserve"> одна.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rPrChange w:id="0" w:author="Василий" w:date="2016-01-31T13:33:00Z">
            <w:rPr>
              <w:sz w:val="28"/>
              <w:szCs w:val="28"/>
            </w:rPr>
          </w:rPrChange>
        </w:rPr>
        <w:t>С фронта редко вести получала,</w:t>
      </w:r>
      <w:r>
        <w:rPr>
          <w:sz w:val="28"/>
          <w:szCs w:val="28"/>
        </w:rPr>
        <w:br/>
      </w:r>
      <w:r>
        <w:rPr>
          <w:sz w:val="28"/>
          <w:szCs w:val="28"/>
          <w:rPrChange w:id="0" w:author="Василий" w:date="2016-01-31T13:33:00Z">
            <w:rPr>
              <w:sz w:val="28"/>
              <w:szCs w:val="28"/>
            </w:rPr>
          </w:rPrChange>
        </w:rPr>
        <w:t>Письма все слезами заливала.</w:t>
      </w:r>
      <w:r>
        <w:rPr>
          <w:sz w:val="28"/>
          <w:szCs w:val="28"/>
        </w:rPr>
        <w:br/>
      </w:r>
      <w:r>
        <w:rPr>
          <w:sz w:val="28"/>
          <w:szCs w:val="28"/>
          <w:rPrChange w:id="0" w:author="Василий" w:date="2016-01-31T13:33:00Z">
            <w:rPr>
              <w:sz w:val="28"/>
              <w:szCs w:val="28"/>
            </w:rPr>
          </w:rPrChange>
        </w:rPr>
        <w:t>Было трудно, больно и обидно</w:t>
      </w:r>
      <w:r>
        <w:rPr>
          <w:sz w:val="28"/>
          <w:szCs w:val="28"/>
        </w:rPr>
        <w:t>,</w:t>
        <w:br/>
      </w:r>
      <w:r>
        <w:rPr>
          <w:sz w:val="28"/>
          <w:szCs w:val="28"/>
          <w:rPrChange w:id="0" w:author="Василий" w:date="2016-01-31T13:33:00Z">
            <w:rPr>
              <w:sz w:val="28"/>
              <w:szCs w:val="28"/>
            </w:rPr>
          </w:rPrChange>
        </w:rPr>
        <w:t>И конца войны было не видно.</w:t>
      </w:r>
    </w:p>
    <w:p>
      <w:pPr>
        <w:pStyle w:val="Normal"/>
        <w:rPr/>
      </w:pPr>
      <w:r>
        <w:rPr>
          <w:sz w:val="28"/>
          <w:szCs w:val="28"/>
        </w:rPr>
        <w:t>Тут пришла нам</w:t>
      </w:r>
      <w:r>
        <w:rPr>
          <w:sz w:val="28"/>
          <w:szCs w:val="28"/>
          <w:rPrChange w:id="0" w:author="Василий" w:date="2016-01-31T13:33:00Z">
            <w:rPr>
              <w:sz w:val="28"/>
              <w:szCs w:val="28"/>
            </w:rPr>
          </w:rPrChange>
        </w:rPr>
        <w:t xml:space="preserve"> «похоронка» в дом,</w:t>
      </w:r>
      <w:r>
        <w:rPr>
          <w:sz w:val="28"/>
          <w:szCs w:val="28"/>
        </w:rPr>
        <w:br/>
      </w:r>
      <w:r>
        <w:rPr>
          <w:sz w:val="28"/>
          <w:szCs w:val="28"/>
          <w:rPrChange w:id="0" w:author="Василий" w:date="2016-01-31T13:33:00Z">
            <w:rPr>
              <w:sz w:val="28"/>
              <w:szCs w:val="28"/>
            </w:rPr>
          </w:rPrChange>
        </w:rPr>
        <w:t>Муж погиб в сраженье под Орлом.</w:t>
      </w:r>
      <w:r>
        <w:rPr>
          <w:sz w:val="28"/>
          <w:szCs w:val="28"/>
        </w:rPr>
        <w:br/>
      </w:r>
      <w:r>
        <w:rPr>
          <w:sz w:val="28"/>
          <w:szCs w:val="28"/>
          <w:rPrChange w:id="0" w:author="Василий" w:date="2016-01-31T13:33:00Z">
            <w:rPr>
              <w:sz w:val="28"/>
              <w:szCs w:val="28"/>
            </w:rPr>
          </w:rPrChange>
        </w:rPr>
        <w:t>Семь детей чтоб на ноги поднять,</w:t>
      </w:r>
      <w:r>
        <w:rPr>
          <w:sz w:val="28"/>
          <w:szCs w:val="28"/>
        </w:rPr>
        <w:br/>
      </w:r>
      <w:r>
        <w:rPr>
          <w:sz w:val="28"/>
          <w:szCs w:val="28"/>
          <w:rPrChange w:id="0" w:author="Василий" w:date="2016-01-31T13:33:00Z">
            <w:rPr>
              <w:sz w:val="28"/>
              <w:szCs w:val="28"/>
            </w:rPr>
          </w:rPrChange>
        </w:rPr>
        <w:t>Нужно было как-то устоять.</w:t>
      </w:r>
    </w:p>
    <w:p>
      <w:pPr>
        <w:pStyle w:val="Normal"/>
        <w:rPr/>
      </w:pPr>
      <w:r>
        <w:rPr>
          <w:sz w:val="28"/>
          <w:szCs w:val="28"/>
          <w:rPrChange w:id="0" w:author="Василий" w:date="2016-01-31T13:33:00Z">
            <w:rPr>
              <w:sz w:val="28"/>
              <w:szCs w:val="28"/>
            </w:rPr>
          </w:rPrChange>
        </w:rPr>
        <w:t>В рваных сапогах, на босу ногу,</w:t>
      </w:r>
      <w:r>
        <w:rPr>
          <w:sz w:val="28"/>
          <w:szCs w:val="28"/>
        </w:rPr>
        <w:br/>
      </w:r>
      <w:r>
        <w:rPr>
          <w:sz w:val="28"/>
          <w:szCs w:val="28"/>
          <w:rPrChange w:id="0" w:author="Василий" w:date="2016-01-31T13:33:00Z">
            <w:rPr>
              <w:sz w:val="28"/>
              <w:szCs w:val="28"/>
            </w:rPr>
          </w:rPrChange>
        </w:rPr>
        <w:t xml:space="preserve">Шла на ферму </w:t>
      </w:r>
      <w:commentRangeStart w:id="1"/>
      <w:r>
        <w:rPr>
          <w:sz w:val="28"/>
          <w:szCs w:val="28"/>
          <w:rPrChange w:id="0" w:author="Василий" w:date="2016-01-31T13:33:00Z">
            <w:rPr>
              <w:sz w:val="28"/>
              <w:szCs w:val="28"/>
            </w:rPr>
          </w:rPrChange>
        </w:rPr>
        <w:t>убирать</w:t>
      </w:r>
      <w:r>
        <w:rPr>
          <w:sz w:val="28"/>
          <w:szCs w:val="28"/>
        </w:rPr>
      </w:r>
      <w:commentRangeEnd w:id="1"/>
      <w:r>
        <w:commentReference w:id="1"/>
      </w:r>
      <w:r>
        <w:rPr>
          <w:sz w:val="28"/>
          <w:szCs w:val="28"/>
          <w:rPrChange w:id="0" w:author="Василий" w:date="2016-01-31T13:33:00Z">
            <w:rPr>
              <w:sz w:val="28"/>
              <w:szCs w:val="28"/>
            </w:rPr>
          </w:rPrChange>
        </w:rPr>
        <w:t xml:space="preserve"> свиней.</w:t>
      </w:r>
      <w:r>
        <w:rPr>
          <w:sz w:val="28"/>
          <w:szCs w:val="28"/>
        </w:rPr>
        <w:br/>
      </w:r>
      <w:r>
        <w:rPr>
          <w:sz w:val="28"/>
          <w:szCs w:val="28"/>
          <w:rPrChange w:id="0" w:author="Василий" w:date="2016-01-31T13:33:00Z">
            <w:rPr>
              <w:sz w:val="28"/>
              <w:szCs w:val="28"/>
            </w:rPr>
          </w:rPrChange>
        </w:rPr>
        <w:t>Корм им раздавала, ну, а дома,</w:t>
      </w:r>
      <w:r>
        <w:rPr>
          <w:sz w:val="28"/>
          <w:szCs w:val="28"/>
        </w:rPr>
        <w:br/>
      </w:r>
      <w:r>
        <w:rPr>
          <w:sz w:val="28"/>
          <w:szCs w:val="28"/>
          <w:rPrChange w:id="0" w:author="Василий" w:date="2016-01-31T13:33:00Z">
            <w:rPr>
              <w:sz w:val="28"/>
              <w:szCs w:val="28"/>
            </w:rPr>
          </w:rPrChange>
        </w:rPr>
        <w:t xml:space="preserve">Нечем </w:t>
      </w:r>
      <w:ins w:id="35" w:author="serega  " w:date="2015-02-02T21:28:00Z">
        <w:r>
          <w:rPr>
            <w:sz w:val="28"/>
            <w:szCs w:val="28"/>
          </w:rPr>
          <w:t xml:space="preserve">было </w:t>
        </w:r>
      </w:ins>
      <w:r>
        <w:rPr>
          <w:sz w:val="28"/>
          <w:szCs w:val="28"/>
          <w:rPrChange w:id="0" w:author="Василий" w:date="2016-01-31T13:33:00Z">
            <w:rPr>
              <w:sz w:val="28"/>
              <w:szCs w:val="28"/>
            </w:rPr>
          </w:rPrChange>
        </w:rPr>
        <w:t>накормить</w:t>
      </w:r>
      <w:del w:id="37" w:author="serega  " w:date="2015-02-02T21:28:00Z">
        <w:r>
          <w:rPr>
            <w:sz w:val="28"/>
            <w:szCs w:val="28"/>
          </w:rPr>
          <w:delText xml:space="preserve"> было</w:delText>
        </w:r>
      </w:del>
      <w:r>
        <w:rPr>
          <w:sz w:val="28"/>
          <w:szCs w:val="28"/>
          <w:rPrChange w:id="0" w:author="Василий" w:date="2016-01-31T13:33:00Z">
            <w:rPr>
              <w:sz w:val="28"/>
              <w:szCs w:val="28"/>
            </w:rPr>
          </w:rPrChange>
        </w:rPr>
        <w:t xml:space="preserve"> детей.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rPrChange w:id="0" w:author="Василий" w:date="2016-01-31T13:33:00Z">
            <w:rPr>
              <w:sz w:val="28"/>
              <w:szCs w:val="28"/>
            </w:rPr>
          </w:rPrChange>
        </w:rPr>
        <w:t>Поседела рано, как старушка,</w:t>
      </w:r>
      <w:r>
        <w:rPr>
          <w:sz w:val="28"/>
          <w:szCs w:val="28"/>
        </w:rPr>
        <w:br/>
      </w:r>
      <w:r>
        <w:rPr>
          <w:sz w:val="28"/>
          <w:szCs w:val="28"/>
          <w:rPrChange w:id="0" w:author="Василий" w:date="2016-01-31T13:33:00Z">
            <w:rPr>
              <w:sz w:val="28"/>
              <w:szCs w:val="28"/>
            </w:rPr>
          </w:rPrChange>
        </w:rPr>
        <w:t>На лице морщинки залегли.</w:t>
      </w:r>
      <w:r>
        <w:rPr>
          <w:sz w:val="28"/>
          <w:szCs w:val="28"/>
        </w:rPr>
        <w:br/>
      </w:r>
      <w:r>
        <w:rPr>
          <w:sz w:val="28"/>
          <w:szCs w:val="28"/>
          <w:rPrChange w:id="0" w:author="Василий" w:date="2016-01-31T13:33:00Z">
            <w:rPr>
              <w:sz w:val="28"/>
              <w:szCs w:val="28"/>
            </w:rPr>
          </w:rPrChange>
        </w:rPr>
        <w:t>И в подмогу, костыли да клюшка,</w:t>
      </w:r>
      <w:r>
        <w:rPr>
          <w:sz w:val="28"/>
          <w:szCs w:val="28"/>
        </w:rPr>
        <w:br/>
      </w:r>
      <w:r>
        <w:rPr>
          <w:sz w:val="28"/>
          <w:szCs w:val="28"/>
          <w:rPrChange w:id="0" w:author="Василий" w:date="2016-01-31T13:33:00Z">
            <w:rPr>
              <w:sz w:val="28"/>
              <w:szCs w:val="28"/>
            </w:rPr>
          </w:rPrChange>
        </w:rPr>
        <w:t>Жизнь осилить, как-то помогли</w:t>
      </w:r>
      <w:r>
        <w:rPr>
          <w:sz w:val="28"/>
          <w:szCs w:val="28"/>
        </w:rPr>
        <w:t>»</w:t>
      </w:r>
      <w:bookmarkStart w:id="1" w:name="_GoBack"/>
      <w:bookmarkEnd w:id="1"/>
      <w:r>
        <w:rPr>
          <w:sz w:val="28"/>
          <w:szCs w:val="28"/>
          <w:rPrChange w:id="0" w:author="Василий" w:date="2016-01-31T13:33:00Z">
            <w:rPr>
              <w:sz w:val="28"/>
              <w:szCs w:val="28"/>
            </w:rPr>
          </w:rPrChange>
        </w:rPr>
        <w:t>.</w:t>
      </w:r>
    </w:p>
    <w:p>
      <w:pPr>
        <w:pStyle w:val="Normal"/>
        <w:rPr/>
      </w:pPr>
      <w:r>
        <w:rPr>
          <w:sz w:val="28"/>
          <w:szCs w:val="28"/>
        </w:rPr>
        <w:t>Мы</w:t>
      </w:r>
      <w:r>
        <w:rPr>
          <w:sz w:val="28"/>
          <w:szCs w:val="28"/>
          <w:rPrChange w:id="0" w:author="Василий" w:date="2016-01-31T13:33:00Z">
            <w:rPr>
              <w:sz w:val="28"/>
              <w:szCs w:val="28"/>
            </w:rPr>
          </w:rPrChange>
        </w:rPr>
        <w:t xml:space="preserve"> се</w:t>
      </w:r>
      <w:r>
        <w:rPr>
          <w:sz w:val="28"/>
          <w:szCs w:val="28"/>
        </w:rPr>
        <w:t>йчас с годами понимаем</w:t>
      </w:r>
      <w:r>
        <w:rPr>
          <w:sz w:val="28"/>
          <w:szCs w:val="28"/>
          <w:rPrChange w:id="0" w:author="Василий" w:date="2016-01-31T13:33:00Z">
            <w:rPr>
              <w:sz w:val="28"/>
              <w:szCs w:val="28"/>
            </w:rPr>
          </w:rPrChange>
        </w:rPr>
        <w:t>,</w:t>
      </w:r>
      <w:r>
        <w:rPr>
          <w:sz w:val="28"/>
          <w:szCs w:val="28"/>
        </w:rPr>
        <w:br/>
      </w:r>
      <w:r>
        <w:rPr>
          <w:sz w:val="28"/>
          <w:szCs w:val="28"/>
          <w:rPrChange w:id="0" w:author="Василий" w:date="2016-01-31T13:33:00Z">
            <w:rPr>
              <w:sz w:val="28"/>
              <w:szCs w:val="28"/>
            </w:rPr>
          </w:rPrChange>
        </w:rPr>
        <w:t>Сколько трудностей ей одолеть пришлось</w:t>
      </w:r>
      <w:r>
        <w:rPr>
          <w:sz w:val="28"/>
          <w:szCs w:val="28"/>
        </w:rPr>
        <w:t>.</w:t>
        <w:br/>
        <w:t xml:space="preserve">Поле-то пройти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rPrChange w:id="0" w:author="Василий" w:date="2016-01-31T13:33:00Z">
            <w:rPr>
              <w:sz w:val="28"/>
              <w:szCs w:val="28"/>
            </w:rPr>
          </w:rPrChange>
        </w:rPr>
        <w:t>ещё полдела,</w:t>
      </w:r>
      <w:r>
        <w:rPr>
          <w:sz w:val="28"/>
          <w:szCs w:val="28"/>
        </w:rPr>
        <w:br/>
      </w:r>
      <w:r>
        <w:rPr>
          <w:sz w:val="28"/>
          <w:szCs w:val="28"/>
          <w:rPrChange w:id="0" w:author="Василий" w:date="2016-01-31T13:33:00Z">
            <w:rPr>
              <w:sz w:val="28"/>
              <w:szCs w:val="28"/>
            </w:rPr>
          </w:rPrChange>
        </w:rPr>
        <w:t>Жизнь прожить, вот так, ей довелось.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1-24T22:47:36Z" w:initials="sd">
    <w:p>
      <w:r>
        <w:rPr>
          <w:rFonts w:eastAsia="Droid Sans Fallback" w:cs="Calibri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...</w:t>
      </w:r>
    </w:p>
  </w:comment>
  <w:comment w:id="1" w:author="serega  " w:date="2015-02-02T21:29:00Z" w:initials=""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hilosoph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ru-RU" w:eastAsia="en-US" w:bidi="ar-SA"/>
    </w:rPr>
  </w:style>
  <w:style w:type="paragraph" w:styleId="Heading2">
    <w:name w:val="Heading 2"/>
    <w:basedOn w:val="Normal"/>
    <w:link w:val="20"/>
    <w:uiPriority w:val="9"/>
    <w:unhideWhenUsed/>
    <w:qFormat/>
    <w:rsid w:val="00fe6727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Текст примечания Знак"/>
    <w:basedOn w:val="DefaultParagraphFont"/>
    <w:link w:val="a8"/>
    <w:uiPriority w:val="99"/>
    <w:semiHidden/>
    <w:qFormat/>
    <w:rPr>
      <w:color w:val="00000A"/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14" w:customStyle="1">
    <w:name w:val="Текст выноски Знак"/>
    <w:basedOn w:val="DefaultParagraphFont"/>
    <w:link w:val="ab"/>
    <w:uiPriority w:val="99"/>
    <w:semiHidden/>
    <w:qFormat/>
    <w:rsid w:val="00fe6727"/>
    <w:rPr>
      <w:rFonts w:ascii="Tahoma" w:hAnsi="Tahoma" w:cs="Tahoma"/>
      <w:color w:val="00000A"/>
      <w:sz w:val="16"/>
      <w:szCs w:val="16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fe6727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5" w:customStyle="1">
    <w:name w:val="Заголовок"/>
    <w:basedOn w:val="Normal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Title">
    <w:name w:val="Title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ascii="Cambria" w:hAnsi="Cambria" w:cs="FreeSans"/>
    </w:rPr>
  </w:style>
  <w:style w:type="paragraph" w:styleId="Annotationtext">
    <w:name w:val="annotation text"/>
    <w:basedOn w:val="Normal"/>
    <w:link w:val="a9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ac"/>
    <w:uiPriority w:val="99"/>
    <w:semiHidden/>
    <w:unhideWhenUsed/>
    <w:qFormat/>
    <w:rsid w:val="00fe672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LibreOffice/5.2.3.2$Linux_x86 LibreOffice_project/20m0$Build-2</Application>
  <Pages>2</Pages>
  <Words>159</Words>
  <Characters>825</Characters>
  <CharactersWithSpaces>977</CharactersWithSpaces>
  <Paragraphs>9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2015-01-06T13:25:00Z</dcterms:created>
  <dc:creator>Василий</dc:creator>
  <dc:description/>
  <dc:language>ru-RU</dc:language>
  <cp:lastModifiedBy>serega devyatkin</cp:lastModifiedBy>
  <dcterms:modified xsi:type="dcterms:W3CDTF">2016-11-24T22:48:15Z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