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Выпал снежок,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Понесло ветерком.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Все идут в школу,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Я еду в роддом.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Братик крохотка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Родился у нас,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Я с нетерпеньем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Ждала этот час.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Ночь не спала,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Всё его представляла,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Узел с приданым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Ему собирала.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Маленький кроха,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Захарушка звать,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Буду в коляске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Братишку кочать.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Хоть за окном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И гуляет ненастье,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На седьмом небе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Сегодня от счастья!</w:t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