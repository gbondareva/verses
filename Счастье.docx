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 счастье большое</w:t>
      </w:r>
      <w:del w:id="0" w:author="serega  " w:date="2014-11-28T17:44:00Z">
        <w:r>
          <w:rPr>
            <w:rFonts w:eastAsia="Calibri" w:cs="Calibri" w:ascii="Calibri" w:hAnsi="Calibri"/>
            <w:sz w:val="28"/>
          </w:rPr>
          <w:delText>,</w:delText>
        </w:r>
      </w:del>
      <w:r>
        <w:rPr>
          <w:rFonts w:eastAsia="Calibri" w:cs="Calibri" w:ascii="Calibri" w:hAnsi="Calibri"/>
          <w:sz w:val="28"/>
        </w:rPr>
        <w:t xml:space="preserve"> где купить билет?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Видно такой кассы, не было, и нет.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 счастье я большое, дверь открыть хочу,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Только подобрать вот, не могу ключи.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Постучусь тихонько, ухо приложу,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 скважину замочную робко погляжу.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Комната пустая, видно счастья нет,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Мысль пришла такая, я нашла ответ.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Видно зря ищу я, счастие своё,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Его разобрало бедное бабьё.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Что такое счастье и на что похоже?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Посмотреть хотелось, оно рядом может?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Оглянулась</w:t>
      </w:r>
      <w:ins w:id="1" w:author="serega  " w:date="2014-11-28T17:46:00Z">
        <w:r>
          <w:rPr>
            <w:rFonts w:eastAsia="Calibri" w:cs="Calibri" w:ascii="Calibri" w:hAnsi="Calibri"/>
            <w:sz w:val="28"/>
          </w:rPr>
          <w:t xml:space="preserve"> – </w:t>
        </w:r>
      </w:ins>
      <w:del w:id="2" w:author="serega  " w:date="2014-11-28T17:46:00Z">
        <w:r>
          <w:rPr>
            <w:rFonts w:eastAsia="Calibri" w:cs="Calibri" w:ascii="Calibri" w:hAnsi="Calibri"/>
            <w:sz w:val="28"/>
          </w:rPr>
          <w:delText xml:space="preserve">, </w:delText>
        </w:r>
      </w:del>
      <w:r>
        <w:rPr>
          <w:rFonts w:eastAsia="Calibri" w:cs="Calibri" w:ascii="Calibri" w:hAnsi="Calibri"/>
          <w:sz w:val="28"/>
        </w:rPr>
        <w:t>правда, солнышко сияет,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Дети и внучата меня навещают.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Добрые соседи, будто бы родня,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Разглядела счастье во всём этом я.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билет не нужен, ключи не ищите,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Если с вами счастье, значит берегите.</w:t>
      </w:r>
    </w:p>
    <w:p>
      <w:pPr>
        <w:pStyle w:val="Normal"/>
        <w:spacing w:lineRule="auto" w:line="276" w:before="0" w:after="20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default"/>
  </w:font>
  <w:font w:name="Georgia">
    <w:charset w:val="01"/>
    <w:family w:val="roman"/>
    <w:pitch w:val="default"/>
  </w:font>
  <w:font w:name="Calibri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Liberation Serif" w:cs="Liberation Serif"/>
        <w:color w:val="000000"/>
        <w:sz w:val="24"/>
        <w:lang w:val="ru-RU" w:eastAsia="ru-RU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jc w:val="left"/>
    </w:pPr>
    <w:rPr>
      <w:rFonts w:ascii="Liberation Serif" w:hAnsi="Liberation Serif" w:eastAsia="Liberation Serif" w:cs="Liberation Serif"/>
      <w:color w:val="000000"/>
      <w:sz w:val="24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Заголовок 2"/>
    <w:basedOn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Заголовок 3"/>
    <w:basedOn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Заголовок 4"/>
    <w:basedOn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Заголовок 5"/>
    <w:basedOn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Заголовок 6"/>
    <w:basedOn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8" w:customStyle="1">
    <w:name w:val="Верхний колонтитул Знак"/>
    <w:uiPriority w:val="99"/>
    <w:link w:val="a5"/>
    <w:rsid w:val="00e02adc"/>
    <w:basedOn w:val="DefaultParagraphFont"/>
    <w:rPr/>
  </w:style>
  <w:style w:type="character" w:styleId="Style9" w:customStyle="1">
    <w:name w:val="Нижний колонтитул Знак"/>
    <w:uiPriority w:val="99"/>
    <w:link w:val="a7"/>
    <w:rsid w:val="00e02adc"/>
    <w:basedOn w:val="DefaultParagraphFont"/>
    <w:rPr/>
  </w:style>
  <w:style w:type="paragraph" w:styleId="Style10">
    <w:name w:val="Заголовок"/>
    <w:basedOn w:val="Normal"/>
    <w:next w:val="Style11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1">
    <w:name w:val="Основной текст"/>
    <w:basedOn w:val="Normal"/>
    <w:pPr>
      <w:spacing w:lineRule="auto" w:line="288" w:before="0" w:after="140"/>
    </w:pPr>
    <w:rPr/>
  </w:style>
  <w:style w:type="paragraph" w:styleId="Style12">
    <w:name w:val="Список"/>
    <w:basedOn w:val="Style11"/>
    <w:pPr/>
    <w:rPr>
      <w:rFonts w:ascii="Cambria" w:hAnsi="Cambria" w:cs="FreeSans"/>
    </w:rPr>
  </w:style>
  <w:style w:type="paragraph" w:styleId="Style13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4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5">
    <w:name w:val="Заглавие"/>
    <w:basedOn w:val="Normal"/>
    <w:pPr>
      <w:keepNext/>
      <w:keepLines/>
      <w:spacing w:before="480" w:after="120"/>
      <w:contextualSpacing/>
    </w:pPr>
    <w:rPr>
      <w:b/>
      <w:sz w:val="72"/>
    </w:rPr>
  </w:style>
  <w:style w:type="paragraph" w:styleId="Style16">
    <w:name w:val="Подзаголовок"/>
    <w:basedOn w:val="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paragraph" w:styleId="Style17">
    <w:name w:val="Верхний колонтитул"/>
    <w:uiPriority w:val="99"/>
    <w:unhideWhenUsed/>
    <w:link w:val="a6"/>
    <w:rsid w:val="00e02adc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Style18">
    <w:name w:val="Нижний колонтитул"/>
    <w:uiPriority w:val="99"/>
    <w:unhideWhenUsed/>
    <w:link w:val="a8"/>
    <w:rsid w:val="00e02adc"/>
    <w:basedOn w:val="Normal"/>
    <w:pPr>
      <w:tabs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2014-10-25T10:41:00Z</dcterms:created>
  <dc:language>ru-RU</dc:language>
  <cp:lastModifiedBy>Василий</cp:lastModifiedBy>
  <dcterms:modified xsi:type="dcterms:W3CDTF">2014-11-17T12:23:00Z</dcterms:modified>
  <cp:revision>3</cp:revision>
  <dc:title>Счастье.docx</dc:title>
</cp:coreProperties>
</file>