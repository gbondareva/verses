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День знаний - большой праздник!</w:t>
        <w:br/>
        <w:t>Без знаний никуда.</w:t>
        <w:br/>
        <w:t>Встречай нас школа наша,</w:t>
        <w:br/>
        <w:t>Мы вновь пришли сюда!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 xml:space="preserve">Нам очень нужны </w:t>
      </w:r>
      <w:commentRangeStart w:id="0"/>
      <w:r>
        <w:rPr>
          <w:rFonts w:eastAsia="Calibri" w:cs="Calibri" w:ascii="Calibri" w:hAnsi="Calibri"/>
          <w:sz w:val="28"/>
        </w:rPr>
        <w:t>знанья</w:t>
      </w:r>
      <w:r>
        <w:rPr>
          <w:rFonts w:eastAsia="Calibri" w:cs="Calibri" w:ascii="Calibri" w:hAnsi="Calibri"/>
          <w:sz w:val="28"/>
        </w:rPr>
      </w:r>
      <w:commentRangeEnd w:id="0"/>
      <w:r>
        <w:commentReference w:id="0"/>
      </w:r>
      <w:r>
        <w:rPr>
          <w:rFonts w:eastAsia="Calibri" w:cs="Calibri" w:ascii="Calibri" w:hAnsi="Calibri"/>
          <w:sz w:val="28"/>
        </w:rPr>
        <w:t>,</w:t>
        <w:br/>
        <w:t xml:space="preserve">А </w:t>
      </w:r>
      <w:commentRangeStart w:id="1"/>
      <w:r>
        <w:rPr>
          <w:rFonts w:eastAsia="Calibri" w:cs="Calibri" w:ascii="Calibri" w:hAnsi="Calibri"/>
          <w:sz w:val="28"/>
        </w:rPr>
        <w:t>знанья</w:t>
      </w:r>
      <w:r>
        <w:rPr>
          <w:rFonts w:eastAsia="Calibri" w:cs="Calibri" w:ascii="Calibri" w:hAnsi="Calibri"/>
          <w:sz w:val="28"/>
        </w:rPr>
      </w:r>
      <w:commentRangeEnd w:id="1"/>
      <w:r>
        <w:commentReference w:id="1"/>
      </w:r>
      <w:r>
        <w:rPr>
          <w:rFonts w:eastAsia="Calibri" w:cs="Calibri" w:ascii="Calibri" w:hAnsi="Calibri"/>
          <w:sz w:val="28"/>
        </w:rPr>
        <w:t xml:space="preserve"> здесь дают.</w:t>
        <w:br/>
        <w:t>Родная наша школа,</w:t>
        <w:br/>
        <w:t>Тепло здесь и уют.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За лето повзрослели,</w:t>
        <w:br/>
        <w:t>Порою не узнать.</w:t>
        <w:br/>
        <w:t>Купались, загорали,</w:t>
        <w:br/>
        <w:t>Ну, хоть в кино снимать!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Кто отдыхал в деревне,</w:t>
        <w:br/>
        <w:t>Кто в лагерь уезжал,</w:t>
        <w:br/>
        <w:t>Но каждый раз при случае,</w:t>
        <w:br/>
        <w:t>Он школу вспоминал.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</w:rPr>
      </w:pPr>
      <w:r>
        <w:rPr>
          <w:rFonts w:eastAsia="Calibri" w:cs="Calibri" w:ascii="Calibri" w:hAnsi="Calibri"/>
          <w:sz w:val="28"/>
        </w:rPr>
        <w:t>Подруг, друзей по классу,</w:t>
        <w:br/>
        <w:t>Любимый свой предмет,</w:t>
        <w:br/>
        <w:t>Учительницу классную,</w:t>
        <w:br/>
        <w:t>Просторный кабинет.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Все двери нараспашку,</w:t>
        <w:br/>
        <w:t>Нас с радостью здесь ждут!</w:t>
        <w:br/>
        <w:t>И мамы первоклашек,</w:t>
        <w:br/>
        <w:t>С букетами ведут.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 xml:space="preserve">Большой отрезок жизни, </w:t>
        <w:br/>
        <w:t>Мы в школе проживём.</w:t>
        <w:br/>
        <w:t>Для нас родная школа,</w:t>
        <w:br/>
        <w:t>Большой волшебный дом!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11-08T21:44:01Z" w:initials="s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знания</w:t>
      </w:r>
    </w:p>
  </w:comment>
  <w:comment w:id="1" w:author="serega " w:date="2016-11-08T21:44:13Z" w:initials="s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знания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  <w:font w:name="Cambria">
    <w:charset w:val="01"/>
    <w:family w:val="roman"/>
    <w:pitch w:val="default"/>
  </w:font>
  <w:font w:name="Liberation Sans">
    <w:altName w:val="Arial"/>
    <w:charset w:val="01"/>
    <w:family w:val="auto"/>
    <w:pitch w:val="default"/>
  </w:font>
  <w:font w:name="Georgia">
    <w:charset w:val="01"/>
    <w:family w:val="auto"/>
    <w:pitch w:val="default"/>
  </w:font>
  <w:font w:name="Calibri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Style8" w:customStyle="1">
    <w:name w:val="Заголовок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ascii="Cambria" w:hAnsi="Cambria" w:cs="FreeSans"/>
    </w:rPr>
  </w:style>
  <w:style w:type="paragraph" w:styleId="Style9" w:customStyle="1">
    <w:name w:val="Заглавие"/>
    <w:basedOn w:val="Normal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LibreOffice/5.2.3.2$Linux_x86 LibreOffice_project/20m0$Build-2</Application>
  <Pages>1</Pages>
  <Words>99</Words>
  <Characters>521</Characters>
  <CharactersWithSpaces>614</CharactersWithSpaces>
  <Paragraphs>7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2014-10-26T05:19:00Z</dcterms:created>
  <dc:creator/>
  <dc:description/>
  <dc:language>ru-RU</dc:language>
  <cp:lastModifiedBy>serega </cp:lastModifiedBy>
  <dcterms:modified xsi:type="dcterms:W3CDTF">2016-11-08T21:45:22Z</dcterms:modified>
  <cp:revision>7</cp:revision>
  <dc:subject/>
  <dc:title>Школа.docx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