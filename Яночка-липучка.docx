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A13AE" w:rsidRDefault="008A776E">
      <w:r>
        <w:t>У меня сестрёнка Янка,</w:t>
      </w:r>
      <w:r>
        <w:br/>
        <w:t>Озорная хулиганка!</w:t>
      </w:r>
      <w:r>
        <w:br/>
        <w:t>Мне прохода не даёт,</w:t>
      </w:r>
      <w:r>
        <w:br/>
        <w:t>Как магнитик пристаёт.</w:t>
      </w:r>
    </w:p>
    <w:p w:rsidR="00AA13AE" w:rsidRDefault="008A776E">
      <w:r>
        <w:t>Я в кино, она за мной,</w:t>
      </w:r>
      <w:r>
        <w:br/>
        <w:t xml:space="preserve">В магазин, </w:t>
      </w:r>
      <w:r>
        <w:t>опять стеной.</w:t>
      </w:r>
      <w:r>
        <w:br/>
        <w:t>Я с друзьями играть в мяч,</w:t>
      </w:r>
      <w:r>
        <w:br/>
        <w:t>Опять слышу её</w:t>
      </w:r>
      <w:r>
        <w:t xml:space="preserve"> плач.</w:t>
      </w:r>
    </w:p>
    <w:p w:rsidR="00AA13AE" w:rsidRDefault="008A776E">
      <w:r>
        <w:t>Фильм смотреть</w:t>
      </w:r>
      <w:del w:id="0" w:author="serega " w:date="2016-06-07T21:37:00Z">
        <w:r>
          <w:delText>,</w:delText>
        </w:r>
      </w:del>
      <w:r>
        <w:t xml:space="preserve"> хочу начать,</w:t>
      </w:r>
      <w:r>
        <w:br/>
        <w:t>Просит сказки почитать.</w:t>
      </w:r>
      <w:r>
        <w:br/>
        <w:t>И ещё семь дней в</w:t>
      </w:r>
      <w:r>
        <w:t xml:space="preserve"> неделе,</w:t>
      </w:r>
      <w:r>
        <w:br/>
        <w:t>Просит покачать в качелях.</w:t>
      </w:r>
      <w:bookmarkStart w:id="1" w:name="_GoBack"/>
      <w:bookmarkEnd w:id="1"/>
    </w:p>
    <w:p w:rsidR="00AA13AE" w:rsidRDefault="008A776E">
      <w:r>
        <w:t>Ну, а если  что не так,</w:t>
      </w:r>
      <w:r>
        <w:br/>
        <w:t>Сидит мрачная как тучка.</w:t>
      </w:r>
      <w:r>
        <w:br/>
        <w:t>Я её порой шутя,</w:t>
      </w:r>
      <w:r>
        <w:br/>
        <w:t xml:space="preserve">Зову </w:t>
      </w:r>
      <w:proofErr w:type="spellStart"/>
      <w:r>
        <w:t>Яночка</w:t>
      </w:r>
      <w:proofErr w:type="spellEnd"/>
      <w:r>
        <w:t xml:space="preserve"> - липучка!</w:t>
      </w:r>
    </w:p>
    <w:p w:rsidR="00AA13AE" w:rsidRDefault="008A776E">
      <w:r>
        <w:t>Я сестрёнку обожаю,</w:t>
      </w:r>
      <w:r>
        <w:br/>
        <w:t>Ведь мала она, я знаю.</w:t>
      </w:r>
      <w:r>
        <w:br/>
        <w:t>Мир огромный познаёт,</w:t>
      </w:r>
      <w:r>
        <w:br/>
        <w:t>Потому и пристаёт.</w:t>
      </w:r>
    </w:p>
    <w:sectPr w:rsidR="00AA13AE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A13AE"/>
    <w:rsid w:val="008A776E"/>
    <w:rsid w:val="00AA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340" w:line="276" w:lineRule="auto"/>
    </w:pPr>
  </w:style>
  <w:style w:type="paragraph" w:styleId="1">
    <w:name w:val="heading 1"/>
    <w:basedOn w:val="a"/>
    <w:qFormat/>
    <w:pPr>
      <w:keepNext/>
      <w:keepLines/>
      <w:spacing w:before="200" w:after="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 w:after="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0"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340" w:line="276" w:lineRule="auto"/>
    </w:pPr>
  </w:style>
  <w:style w:type="paragraph" w:styleId="1">
    <w:name w:val="heading 1"/>
    <w:basedOn w:val="a"/>
    <w:qFormat/>
    <w:pPr>
      <w:keepNext/>
      <w:keepLines/>
      <w:spacing w:before="200" w:after="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 w:after="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 w:after="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after="0"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68</Words>
  <Characters>393</Characters>
  <Application>Microsoft Office Word</Application>
  <DocSecurity>0</DocSecurity>
  <Lines>3</Lines>
  <Paragraphs>1</Paragraphs>
  <ScaleCrop>false</ScaleCrop>
  <Company>Krokoz™</Company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8</cp:revision>
  <dcterms:created xsi:type="dcterms:W3CDTF">2016-01-23T14:51:00Z</dcterms:created>
  <dcterms:modified xsi:type="dcterms:W3CDTF">2016-07-04T13:12:00Z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