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2F2E" w:rsidRDefault="00FF7E94">
      <w:r>
        <w:t>По субботам, в банный день,</w:t>
      </w:r>
      <w:r>
        <w:br/>
        <w:t>Топим свою баньку.</w:t>
      </w:r>
      <w:r>
        <w:br/>
        <w:t>Заливая кипятком,</w:t>
      </w:r>
      <w:r>
        <w:br/>
        <w:t>Веник кладём в шайку.</w:t>
      </w:r>
    </w:p>
    <w:p w:rsidR="00BB2F2E" w:rsidRDefault="00FF7E94">
      <w:r>
        <w:t>Зачерпнув ковшом воды,</w:t>
      </w:r>
      <w:r>
        <w:br/>
        <w:t xml:space="preserve">Пару </w:t>
      </w:r>
      <w:proofErr w:type="gramStart"/>
      <w:r>
        <w:t>поддавая</w:t>
      </w:r>
      <w:proofErr w:type="gramEnd"/>
      <w:r>
        <w:t>,</w:t>
      </w:r>
      <w:r>
        <w:br/>
        <w:t>Сядем выше на полок,</w:t>
      </w:r>
      <w:r>
        <w:br/>
        <w:t>Уши закрывая.</w:t>
      </w:r>
    </w:p>
    <w:p w:rsidR="00BB2F2E" w:rsidRDefault="00FF7E94">
      <w:r>
        <w:t>Лист берёзовый летит.</w:t>
      </w:r>
      <w:r>
        <w:br/>
        <w:t xml:space="preserve">Паримся, </w:t>
      </w:r>
      <w:proofErr w:type="spellStart"/>
      <w:r>
        <w:t>хлестаем</w:t>
      </w:r>
      <w:proofErr w:type="spellEnd"/>
      <w:r>
        <w:t>.</w:t>
      </w:r>
      <w:r>
        <w:br/>
        <w:t>И такое ощущенье,</w:t>
      </w:r>
      <w:r>
        <w:br/>
        <w:t>Что от счастья таем!</w:t>
      </w:r>
    </w:p>
    <w:p w:rsidR="00BB2F2E" w:rsidRDefault="00FF7E94">
      <w:r>
        <w:t xml:space="preserve">Раскрасневшись </w:t>
      </w:r>
      <w:r>
        <w:t>от жары,</w:t>
      </w:r>
      <w:r>
        <w:br/>
        <w:t>Будто вновь родились!</w:t>
      </w:r>
      <w:r>
        <w:br/>
        <w:t>И не зря прадеды наши,</w:t>
      </w:r>
      <w:r>
        <w:br/>
        <w:t>Банькою гордились</w:t>
      </w:r>
      <w:ins w:id="0" w:author="Василий" w:date="2016-10-28T22:29:00Z">
        <w:r w:rsidR="00B67E4A">
          <w:t>!</w:t>
        </w:r>
      </w:ins>
      <w:bookmarkStart w:id="1" w:name="_GoBack"/>
      <w:bookmarkEnd w:id="1"/>
      <w:del w:id="2" w:author="Василий" w:date="2016-10-28T22:28:00Z">
        <w:r w:rsidDel="00B67E4A">
          <w:delText>.</w:delText>
        </w:r>
      </w:del>
    </w:p>
    <w:p w:rsidR="00BB2F2E" w:rsidRDefault="00FF7E94">
      <w:r>
        <w:t>Всем известно: гигиена -</w:t>
      </w:r>
      <w:r>
        <w:br/>
        <w:t>Для здоровья главное.</w:t>
      </w:r>
      <w:r>
        <w:br/>
        <w:t>Хорошо, что есть в хозяйстве,</w:t>
      </w:r>
      <w:r>
        <w:br/>
        <w:t>Банька наша славная!</w:t>
      </w:r>
    </w:p>
    <w:sectPr w:rsidR="00BB2F2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BB2F2E"/>
    <w:rsid w:val="00644866"/>
    <w:rsid w:val="00B67E4A"/>
    <w:rsid w:val="00BB2F2E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67E4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7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67E4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7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364</Characters>
  <Application>Microsoft Office Word</Application>
  <DocSecurity>0</DocSecurity>
  <Lines>3</Lines>
  <Paragraphs>1</Paragraphs>
  <ScaleCrop>false</ScaleCrop>
  <Company>Krokoz™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9</cp:revision>
  <dcterms:created xsi:type="dcterms:W3CDTF">2015-05-27T18:42:00Z</dcterms:created>
  <dcterms:modified xsi:type="dcterms:W3CDTF">2016-10-28T18:29:00Z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