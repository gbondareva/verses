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6734" w:rsidRDefault="00C10FA8">
      <w:r>
        <w:t>Вечером, когда</w:t>
      </w:r>
      <w:r>
        <w:t xml:space="preserve"> смеркалось.</w:t>
      </w:r>
      <w:r>
        <w:br/>
        <w:t>Разошлась по избам детвора.</w:t>
      </w:r>
      <w:r>
        <w:br/>
        <w:t>Попросила мама принести водицы,</w:t>
      </w:r>
      <w:r>
        <w:br/>
        <w:t>Из речушки два больших ведра.</w:t>
      </w:r>
    </w:p>
    <w:p w:rsidR="00706734" w:rsidRDefault="00C10FA8">
      <w:r>
        <w:t>И на мостик ветхий, осторожно встал</w:t>
      </w:r>
      <w:del w:id="0" w:author="serega " w:date="2016-01-17T23:14:00Z">
        <w:r>
          <w:delText>л</w:delText>
        </w:r>
      </w:del>
      <w:r>
        <w:t xml:space="preserve"> я,</w:t>
      </w:r>
      <w:r>
        <w:br/>
        <w:t>Зачерпну</w:t>
      </w:r>
      <w:ins w:id="1" w:author="serega " w:date="2016-01-17T23:14:00Z">
        <w:r>
          <w:t>л</w:t>
        </w:r>
      </w:ins>
      <w:del w:id="2" w:author="serega " w:date="2016-01-17T23:14:00Z">
        <w:r>
          <w:delText>в</w:delText>
        </w:r>
      </w:del>
      <w:r>
        <w:t xml:space="preserve"> ведёрочко воды.</w:t>
      </w:r>
      <w:r>
        <w:br/>
        <w:t>Словно из вулкана, кто-то прыгнул прямо,</w:t>
      </w:r>
      <w:r>
        <w:br/>
        <w:t>И метнул,</w:t>
      </w:r>
      <w:r>
        <w:t xml:space="preserve"> как бегемот в кусты.</w:t>
      </w:r>
    </w:p>
    <w:p w:rsidR="00706734" w:rsidRDefault="00C10FA8">
      <w:r>
        <w:t>Мостик подломился, я с него свалился,</w:t>
      </w:r>
      <w:r>
        <w:br/>
        <w:t>Словно ветром унесло с реки.</w:t>
      </w:r>
      <w:bookmarkStart w:id="3" w:name="_GoBack"/>
      <w:bookmarkEnd w:id="3"/>
      <w:r>
        <w:br/>
        <w:t>Лишь потом уж дома, стало мне понятно,</w:t>
      </w:r>
      <w:r>
        <w:br/>
        <w:t>Что глаза у страха велики!</w:t>
      </w:r>
    </w:p>
    <w:p w:rsidR="00706734" w:rsidRDefault="00C10FA8">
      <w:r>
        <w:t>Успокоив сына,</w:t>
      </w:r>
      <w:ins w:id="4" w:author="serega " w:date="2016-01-17T23:39:00Z">
        <w:r>
          <w:t xml:space="preserve"> </w:t>
        </w:r>
      </w:ins>
      <w:r>
        <w:t>мама пояснила:</w:t>
      </w:r>
      <w:r>
        <w:br/>
        <w:t>«То бобёр огромный, значит был.</w:t>
      </w:r>
      <w:r>
        <w:br/>
        <w:t>Целый день трудился, видно не ленился,</w:t>
      </w:r>
      <w:r>
        <w:br/>
        <w:t>Ну, а на ночь, в хатку</w:t>
      </w:r>
      <w:r>
        <w:t xml:space="preserve"> свою плыл».</w:t>
      </w:r>
    </w:p>
    <w:sectPr w:rsidR="0070673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643"/>
  <w:characterSpacingControl w:val="doNotCompress"/>
  <w:compat>
    <w:compatSetting w:name="compatibilityMode" w:uri="http://schemas.microsoft.com/office/word" w:val="12"/>
  </w:compat>
  <w:rsids>
    <w:rsidRoot w:val="00706734"/>
    <w:rsid w:val="00706734"/>
    <w:rsid w:val="00C1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uppressAutoHyphens/>
      <w:spacing w:after="283" w:line="276" w:lineRule="auto"/>
    </w:pPr>
  </w:style>
  <w:style w:type="paragraph" w:styleId="1">
    <w:name w:val="heading 1"/>
    <w:qFormat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qFormat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qFormat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qFormat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qFormat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qFormat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10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styleId="a3">
    <w:name w:val="List"/>
    <w:basedOn w:val="10"/>
    <w:rPr>
      <w:rFonts w:ascii="Cambria" w:hAnsi="Cambria"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pPr>
      <w:keepNext/>
      <w:suppressAutoHyphens/>
    </w:pPr>
  </w:style>
  <w:style w:type="paragraph" w:styleId="a5">
    <w:name w:val="Title"/>
    <w:basedOn w:val="LO-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qFormat/>
    <w:pPr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7">
    <w:name w:val="List Paragraph"/>
    <w:basedOn w:val="a"/>
    <w:uiPriority w:val="34"/>
    <w:qFormat/>
    <w:rsid w:val="00DA0809"/>
    <w:pPr>
      <w:ind w:left="720"/>
      <w:contextualSpacing/>
    </w:pPr>
    <w:rPr>
      <w:rFonts w:cs="Mangal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5D12A-625B-4970-91F5-DAA60CFD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Company>Krokoz™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3</cp:revision>
  <dcterms:created xsi:type="dcterms:W3CDTF">2016-02-06T08:23:00Z</dcterms:created>
  <dcterms:modified xsi:type="dcterms:W3CDTF">2016-07-04T12:54:00Z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