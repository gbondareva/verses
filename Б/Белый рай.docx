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4091" w:rsidRDefault="0096648A">
      <w:r>
        <w:t>Я был лихой и молодой,</w:t>
      </w:r>
      <w:r>
        <w:br/>
        <w:t>И чувства били через край.</w:t>
      </w:r>
      <w:r>
        <w:br/>
        <w:t>Мне было хорошо с женой,</w:t>
      </w:r>
      <w:r>
        <w:br/>
        <w:t>Но мне хотелось белый рай.</w:t>
      </w:r>
    </w:p>
    <w:p w:rsidR="00374091" w:rsidRDefault="0096648A">
      <w:r>
        <w:t>Красивый, сильный, балагур,</w:t>
      </w:r>
      <w:r>
        <w:br/>
        <w:t>Частенько был навеселе.</w:t>
      </w:r>
      <w:r>
        <w:br/>
        <w:t>Почти Владимир Винокур,</w:t>
      </w:r>
      <w:r>
        <w:br/>
        <w:t>Такой один только в селе!</w:t>
      </w:r>
    </w:p>
    <w:p w:rsidR="00374091" w:rsidRDefault="0096648A">
      <w:r>
        <w:t>Любил устраивать мальчишник,</w:t>
      </w:r>
      <w:r>
        <w:br/>
        <w:t>Там кое-кто еще бывал.</w:t>
      </w:r>
      <w:r>
        <w:br/>
      </w:r>
      <w:commentRangeStart w:id="0"/>
      <w:r>
        <w:t>Терпенье кончилось у милой,</w:t>
      </w:r>
      <w:commentRangeEnd w:id="0"/>
      <w:r>
        <w:commentReference w:id="0"/>
      </w:r>
      <w:r>
        <w:br/>
        <w:t xml:space="preserve">И </w:t>
      </w:r>
      <w:ins w:id="1" w:author="Василий" w:date="2017-01-04T23:43:00Z">
        <w:r>
          <w:t>тут устроила</w:t>
        </w:r>
      </w:ins>
      <w:ins w:id="2" w:author="Василий" w:date="2017-01-04T23:45:00Z">
        <w:r>
          <w:t xml:space="preserve"> </w:t>
        </w:r>
      </w:ins>
      <w:del w:id="3" w:author="Василий" w:date="2017-01-04T23:43:00Z">
        <w:r w:rsidDel="0096648A">
          <w:delText>у</w:delText>
        </w:r>
        <w:r w:rsidDel="0096648A">
          <w:delText>ч</w:delText>
        </w:r>
        <w:r w:rsidDel="0096648A">
          <w:delText>и</w:delText>
        </w:r>
        <w:r w:rsidDel="0096648A">
          <w:delText>н</w:delText>
        </w:r>
        <w:r w:rsidDel="0096648A">
          <w:delText>и</w:delText>
        </w:r>
        <w:r w:rsidDel="0096648A">
          <w:delText>л</w:delText>
        </w:r>
        <w:r w:rsidDel="0096648A">
          <w:delText>а</w:delText>
        </w:r>
        <w:r w:rsidDel="0096648A">
          <w:delText xml:space="preserve"> </w:delText>
        </w:r>
        <w:commentRangeStart w:id="4"/>
        <w:r w:rsidDel="0096648A">
          <w:delText>в</w:delText>
        </w:r>
        <w:r w:rsidDel="0096648A">
          <w:delText>н</w:delText>
        </w:r>
        <w:r w:rsidDel="0096648A">
          <w:delText>о</w:delText>
        </w:r>
        <w:r w:rsidDel="0096648A">
          <w:delText>в</w:delText>
        </w:r>
        <w:r w:rsidDel="0096648A">
          <w:delText>ь</w:delText>
        </w:r>
        <w:commentRangeEnd w:id="4"/>
        <w:r w:rsidDel="0096648A">
          <w:commentReference w:id="4"/>
        </w:r>
        <w:r w:rsidDel="0096648A">
          <w:delText xml:space="preserve"> </w:delText>
        </w:r>
      </w:del>
      <w:r>
        <w:t>скандал.</w:t>
      </w:r>
    </w:p>
    <w:p w:rsidR="00374091" w:rsidDel="0096648A" w:rsidRDefault="0096648A">
      <w:pPr>
        <w:rPr>
          <w:del w:id="5" w:author="Василий" w:date="2017-01-04T23:45:00Z"/>
        </w:rPr>
      </w:pPr>
      <w:r>
        <w:t>Зашёл домой, а дом мой пуст,</w:t>
      </w:r>
      <w:r>
        <w:br/>
        <w:t>И охватила меня грусть.</w:t>
      </w:r>
      <w:r>
        <w:br/>
        <w:t>Что я наделал и зачем?</w:t>
      </w:r>
      <w:r>
        <w:br/>
        <w:t>Создал я всей семье проблем.</w:t>
      </w:r>
    </w:p>
    <w:p w:rsidR="0096648A" w:rsidRDefault="0096648A">
      <w:pPr>
        <w:rPr>
          <w:ins w:id="6" w:author="Василий" w:date="2017-01-04T23:45:00Z"/>
        </w:rPr>
      </w:pPr>
      <w:commentRangeStart w:id="7"/>
      <w:del w:id="8" w:author="Василий" w:date="2017-01-04T23:45:00Z">
        <w:r w:rsidDel="0096648A">
          <w:delText>Е</w:delText>
        </w:r>
        <w:r w:rsidDel="0096648A">
          <w:delText>щ</w:delText>
        </w:r>
        <w:r w:rsidDel="0096648A">
          <w:delText>ё</w:delText>
        </w:r>
        <w:r w:rsidDel="0096648A">
          <w:delText xml:space="preserve"> </w:delText>
        </w:r>
        <w:r w:rsidDel="0096648A">
          <w:delText>н</w:delText>
        </w:r>
        <w:r w:rsidDel="0096648A">
          <w:delText>е</w:delText>
        </w:r>
        <w:r w:rsidDel="0096648A">
          <w:delText>м</w:delText>
        </w:r>
        <w:r w:rsidDel="0096648A">
          <w:delText>н</w:delText>
        </w:r>
        <w:r w:rsidDel="0096648A">
          <w:delText>о</w:delText>
        </w:r>
        <w:r w:rsidDel="0096648A">
          <w:delText>г</w:delText>
        </w:r>
        <w:r w:rsidDel="0096648A">
          <w:delText>о</w:delText>
        </w:r>
        <w:r w:rsidDel="0096648A">
          <w:delText>,</w:delText>
        </w:r>
        <w:r w:rsidDel="0096648A">
          <w:delText xml:space="preserve"> </w:delText>
        </w:r>
        <w:r w:rsidDel="0096648A">
          <w:delText>п</w:delText>
        </w:r>
        <w:r w:rsidDel="0096648A">
          <w:delText>у</w:delText>
        </w:r>
        <w:r w:rsidDel="0096648A">
          <w:delText>с</w:delText>
        </w:r>
        <w:r w:rsidDel="0096648A">
          <w:delText>т</w:delText>
        </w:r>
        <w:r w:rsidDel="0096648A">
          <w:delText>ь</w:delText>
        </w:r>
        <w:r w:rsidDel="0096648A">
          <w:delText xml:space="preserve"> </w:delText>
        </w:r>
        <w:r w:rsidDel="0096648A">
          <w:delText>н</w:delText>
        </w:r>
        <w:r w:rsidDel="0096648A">
          <w:delText>е</w:delText>
        </w:r>
        <w:r w:rsidDel="0096648A">
          <w:delText>д</w:delText>
        </w:r>
        <w:r w:rsidDel="0096648A">
          <w:delText>е</w:delText>
        </w:r>
        <w:r w:rsidDel="0096648A">
          <w:delText>л</w:delText>
        </w:r>
        <w:r w:rsidDel="0096648A">
          <w:delText>я</w:delText>
        </w:r>
        <w:r w:rsidDel="0096648A">
          <w:delText>,</w:delText>
        </w:r>
        <w:r w:rsidDel="0096648A">
          <w:br/>
        </w:r>
        <w:r w:rsidDel="0096648A">
          <w:delText>П</w:delText>
        </w:r>
        <w:r w:rsidDel="0096648A">
          <w:delText>о</w:delText>
        </w:r>
        <w:r w:rsidDel="0096648A">
          <w:delText>к</w:delText>
        </w:r>
        <w:r w:rsidDel="0096648A">
          <w:delText>у</w:delText>
        </w:r>
        <w:r w:rsidDel="0096648A">
          <w:delText>р</w:delText>
        </w:r>
        <w:r w:rsidDel="0096648A">
          <w:delText>о</w:delText>
        </w:r>
        <w:r w:rsidDel="0096648A">
          <w:delText>л</w:delText>
        </w:r>
        <w:r w:rsidDel="0096648A">
          <w:delText>е</w:delText>
        </w:r>
        <w:r w:rsidDel="0096648A">
          <w:delText>с</w:delText>
        </w:r>
        <w:r w:rsidDel="0096648A">
          <w:delText>и</w:delText>
        </w:r>
        <w:r w:rsidDel="0096648A">
          <w:delText>л</w:delText>
        </w:r>
        <w:r w:rsidDel="0096648A">
          <w:delText>,</w:delText>
        </w:r>
        <w:r w:rsidDel="0096648A">
          <w:delText xml:space="preserve"> </w:delText>
        </w:r>
        <w:r w:rsidDel="0096648A">
          <w:delText>п</w:delText>
        </w:r>
        <w:r w:rsidDel="0096648A">
          <w:delText>о</w:delText>
        </w:r>
        <w:r w:rsidDel="0096648A">
          <w:delText>г</w:delText>
        </w:r>
        <w:r w:rsidDel="0096648A">
          <w:delText>у</w:delText>
        </w:r>
        <w:r w:rsidDel="0096648A">
          <w:delText>л</w:delText>
        </w:r>
        <w:r w:rsidDel="0096648A">
          <w:delText>я</w:delText>
        </w:r>
        <w:r w:rsidDel="0096648A">
          <w:delText>л</w:delText>
        </w:r>
        <w:r w:rsidDel="0096648A">
          <w:delText>,</w:delText>
        </w:r>
        <w:r w:rsidDel="0096648A">
          <w:br/>
        </w:r>
        <w:r w:rsidDel="0096648A">
          <w:delText>Л</w:delText>
        </w:r>
        <w:r w:rsidDel="0096648A">
          <w:delText>ю</w:delText>
        </w:r>
        <w:r w:rsidDel="0096648A">
          <w:delText>б</w:delText>
        </w:r>
        <w:r w:rsidDel="0096648A">
          <w:delText>о</w:delText>
        </w:r>
        <w:r w:rsidDel="0096648A">
          <w:delText>в</w:delText>
        </w:r>
        <w:r w:rsidDel="0096648A">
          <w:delText>ь</w:delText>
        </w:r>
        <w:r w:rsidDel="0096648A">
          <w:delText>,</w:delText>
        </w:r>
        <w:r w:rsidDel="0096648A">
          <w:delText xml:space="preserve"> </w:delText>
        </w:r>
        <w:r w:rsidDel="0096648A">
          <w:delText>ж</w:delText>
        </w:r>
        <w:r w:rsidDel="0096648A">
          <w:delText>е</w:delText>
        </w:r>
        <w:r w:rsidDel="0096648A">
          <w:delText>н</w:delText>
        </w:r>
        <w:r w:rsidDel="0096648A">
          <w:delText>у</w:delText>
        </w:r>
        <w:r w:rsidDel="0096648A">
          <w:delText xml:space="preserve"> </w:delText>
        </w:r>
        <w:r w:rsidDel="0096648A">
          <w:delText>б</w:delText>
        </w:r>
        <w:r w:rsidDel="0096648A">
          <w:delText>ы</w:delText>
        </w:r>
        <w:r w:rsidDel="0096648A">
          <w:delText xml:space="preserve"> </w:delText>
        </w:r>
        <w:r w:rsidDel="0096648A">
          <w:delText>п</w:delText>
        </w:r>
        <w:r w:rsidDel="0096648A">
          <w:delText>о</w:delText>
        </w:r>
        <w:r w:rsidDel="0096648A">
          <w:delText>т</w:delText>
        </w:r>
        <w:r w:rsidDel="0096648A">
          <w:delText>е</w:delText>
        </w:r>
        <w:r w:rsidDel="0096648A">
          <w:delText>р</w:delText>
        </w:r>
        <w:r w:rsidDel="0096648A">
          <w:delText>я</w:delText>
        </w:r>
        <w:r w:rsidDel="0096648A">
          <w:delText>л</w:delText>
        </w:r>
        <w:r w:rsidDel="0096648A">
          <w:delText>,</w:delText>
        </w:r>
        <w:r w:rsidDel="0096648A">
          <w:br/>
        </w:r>
        <w:r w:rsidDel="0096648A">
          <w:delText>И</w:delText>
        </w:r>
        <w:r w:rsidDel="0096648A">
          <w:delText xml:space="preserve"> </w:delText>
        </w:r>
        <w:r w:rsidDel="0096648A">
          <w:delText>с</w:delText>
        </w:r>
        <w:r w:rsidDel="0096648A">
          <w:delText>а</w:delText>
        </w:r>
        <w:r w:rsidDel="0096648A">
          <w:delText>м</w:delText>
        </w:r>
        <w:r w:rsidDel="0096648A">
          <w:delText>ы</w:delText>
        </w:r>
        <w:r w:rsidDel="0096648A">
          <w:delText>м</w:delText>
        </w:r>
        <w:r w:rsidDel="0096648A">
          <w:delText xml:space="preserve"> </w:delText>
        </w:r>
        <w:r w:rsidDel="0096648A">
          <w:delText>н</w:delText>
        </w:r>
        <w:r w:rsidDel="0096648A">
          <w:delText>и</w:delText>
        </w:r>
        <w:r w:rsidDel="0096648A">
          <w:delText>щ</w:delText>
        </w:r>
        <w:r w:rsidDel="0096648A">
          <w:delText>и</w:delText>
        </w:r>
        <w:r w:rsidDel="0096648A">
          <w:delText>м</w:delText>
        </w:r>
        <w:r w:rsidDel="0096648A">
          <w:delText xml:space="preserve"> </w:delText>
        </w:r>
        <w:r w:rsidDel="0096648A">
          <w:delText>в</w:delText>
        </w:r>
        <w:r w:rsidDel="0096648A">
          <w:delText xml:space="preserve"> </w:delText>
        </w:r>
        <w:r w:rsidDel="0096648A">
          <w:delText>м</w:delText>
        </w:r>
        <w:r w:rsidDel="0096648A">
          <w:delText>и</w:delText>
        </w:r>
        <w:r w:rsidDel="0096648A">
          <w:delText>р</w:delText>
        </w:r>
        <w:r w:rsidDel="0096648A">
          <w:delText>е</w:delText>
        </w:r>
        <w:r w:rsidDel="0096648A">
          <w:delText xml:space="preserve"> </w:delText>
        </w:r>
        <w:r w:rsidDel="0096648A">
          <w:delText>с</w:delText>
        </w:r>
        <w:r w:rsidDel="0096648A">
          <w:delText>т</w:delText>
        </w:r>
        <w:r w:rsidDel="0096648A">
          <w:delText>а</w:delText>
        </w:r>
        <w:r w:rsidDel="0096648A">
          <w:delText>л</w:delText>
        </w:r>
      </w:del>
    </w:p>
    <w:p w:rsidR="00374091" w:rsidDel="0096648A" w:rsidRDefault="0096648A">
      <w:pPr>
        <w:rPr>
          <w:del w:id="9" w:author="Василий" w:date="2017-01-04T23:45:00Z"/>
        </w:rPr>
      </w:pPr>
      <w:del w:id="10" w:author="Василий" w:date="2017-01-04T23:45:00Z">
        <w:r w:rsidDel="0096648A">
          <w:delText>.</w:delText>
        </w:r>
        <w:commentRangeEnd w:id="7"/>
        <w:r w:rsidDel="0096648A">
          <w:commentReference w:id="7"/>
        </w:r>
      </w:del>
    </w:p>
    <w:p w:rsidR="00374091" w:rsidDel="0096648A" w:rsidRDefault="0096648A">
      <w:pPr>
        <w:rPr>
          <w:del w:id="11" w:author="Василий" w:date="2017-01-04T23:46:00Z"/>
        </w:rPr>
      </w:pPr>
      <w:del w:id="12" w:author="Василий" w:date="2017-01-04T23:47:00Z">
        <w:r w:rsidDel="0096648A">
          <w:delText>К</w:delText>
        </w:r>
        <w:r w:rsidDel="0096648A">
          <w:delText>а</w:delText>
        </w:r>
        <w:r w:rsidDel="0096648A">
          <w:delText>к</w:delText>
        </w:r>
        <w:r w:rsidDel="0096648A">
          <w:delText xml:space="preserve"> </w:delText>
        </w:r>
        <w:r w:rsidDel="0096648A">
          <w:delText>в</w:delText>
        </w:r>
        <w:r w:rsidDel="0096648A">
          <w:delText>а</w:delText>
        </w:r>
      </w:del>
      <w:del w:id="13" w:author="Василий" w:date="2017-01-04T23:46:00Z">
        <w:r w:rsidDel="0096648A">
          <w:delText>ж</w:delText>
        </w:r>
        <w:r w:rsidDel="0096648A">
          <w:delText>н</w:delText>
        </w:r>
        <w:r w:rsidDel="0096648A">
          <w:delText>о</w:delText>
        </w:r>
        <w:r w:rsidDel="0096648A">
          <w:delText xml:space="preserve"> </w:delText>
        </w:r>
        <w:r w:rsidDel="0096648A">
          <w:delText>в</w:delText>
        </w:r>
        <w:r w:rsidDel="0096648A">
          <w:delText>о</w:delText>
        </w:r>
        <w:r w:rsidDel="0096648A">
          <w:delText>в</w:delText>
        </w:r>
        <w:r w:rsidDel="0096648A">
          <w:delText>р</w:delText>
        </w:r>
        <w:r w:rsidDel="0096648A">
          <w:delText>е</w:delText>
        </w:r>
        <w:r w:rsidDel="0096648A">
          <w:delText>м</w:delText>
        </w:r>
        <w:r w:rsidDel="0096648A">
          <w:delText>я</w:delText>
        </w:r>
        <w:r w:rsidDel="0096648A">
          <w:delText xml:space="preserve"> </w:delText>
        </w:r>
        <w:r w:rsidDel="0096648A">
          <w:delText>п</w:delText>
        </w:r>
        <w:r w:rsidDel="0096648A">
          <w:delText>о</w:delText>
        </w:r>
        <w:r w:rsidDel="0096648A">
          <w:delText>н</w:delText>
        </w:r>
        <w:r w:rsidDel="0096648A">
          <w:delText>я</w:delText>
        </w:r>
        <w:r w:rsidDel="0096648A">
          <w:delText>т</w:delText>
        </w:r>
        <w:r w:rsidDel="0096648A">
          <w:delText>ь</w:delText>
        </w:r>
        <w:r w:rsidDel="0096648A">
          <w:delText>,</w:delText>
        </w:r>
        <w:r w:rsidDel="0096648A">
          <w:br/>
        </w:r>
        <w:r w:rsidDel="0096648A">
          <w:delText>С</w:delText>
        </w:r>
        <w:r w:rsidDel="0096648A">
          <w:delText>е</w:delText>
        </w:r>
        <w:r w:rsidDel="0096648A">
          <w:delText>б</w:delText>
        </w:r>
        <w:r w:rsidDel="0096648A">
          <w:delText>е</w:delText>
        </w:r>
        <w:r w:rsidDel="0096648A">
          <w:delText xml:space="preserve"> </w:delText>
        </w:r>
        <w:r w:rsidDel="0096648A">
          <w:delText>л</w:delText>
        </w:r>
        <w:r w:rsidDel="0096648A">
          <w:delText>ю</w:delText>
        </w:r>
        <w:r w:rsidDel="0096648A">
          <w:delText>б</w:delText>
        </w:r>
        <w:r w:rsidDel="0096648A">
          <w:delText>и</w:delText>
        </w:r>
        <w:r w:rsidDel="0096648A">
          <w:delText>м</w:delText>
        </w:r>
        <w:r w:rsidDel="0096648A">
          <w:delText>о</w:delText>
        </w:r>
        <w:r w:rsidDel="0096648A">
          <w:delText>м</w:delText>
        </w:r>
        <w:r w:rsidDel="0096648A">
          <w:delText>у</w:delText>
        </w:r>
        <w:r w:rsidDel="0096648A">
          <w:delText xml:space="preserve"> </w:delText>
        </w:r>
        <w:r w:rsidDel="0096648A">
          <w:delText>с</w:delText>
        </w:r>
        <w:r w:rsidDel="0096648A">
          <w:delText>к</w:delText>
        </w:r>
        <w:r w:rsidDel="0096648A">
          <w:delText>а</w:delText>
        </w:r>
        <w:r w:rsidDel="0096648A">
          <w:delText>з</w:delText>
        </w:r>
        <w:r w:rsidDel="0096648A">
          <w:delText>а</w:delText>
        </w:r>
        <w:r w:rsidDel="0096648A">
          <w:delText>т</w:delText>
        </w:r>
        <w:r w:rsidDel="0096648A">
          <w:delText>ь</w:delText>
        </w:r>
        <w:r w:rsidDel="0096648A">
          <w:delText>:</w:delText>
        </w:r>
        <w:r w:rsidDel="0096648A">
          <w:br/>
        </w:r>
        <w:r w:rsidDel="0096648A">
          <w:delText>«</w:delText>
        </w:r>
        <w:r w:rsidDel="0096648A">
          <w:delText>Н</w:delText>
        </w:r>
        <w:r w:rsidDel="0096648A">
          <w:delText>а</w:delText>
        </w:r>
        <w:r w:rsidDel="0096648A">
          <w:delText>л</w:delText>
        </w:r>
        <w:r w:rsidDel="0096648A">
          <w:delText>е</w:delText>
        </w:r>
        <w:r w:rsidDel="0096648A">
          <w:delText>в</w:delText>
        </w:r>
        <w:r w:rsidDel="0096648A">
          <w:delText>о</w:delText>
        </w:r>
        <w:r w:rsidDel="0096648A">
          <w:delText xml:space="preserve"> </w:delText>
        </w:r>
        <w:r w:rsidDel="0096648A">
          <w:delText>-</w:delText>
        </w:r>
        <w:r w:rsidDel="0096648A">
          <w:delText xml:space="preserve"> </w:delText>
        </w:r>
        <w:r w:rsidDel="0096648A">
          <w:delText>з</w:delText>
        </w:r>
        <w:r w:rsidDel="0096648A">
          <w:delText>н</w:delText>
        </w:r>
        <w:r w:rsidDel="0096648A">
          <w:delText>а</w:delText>
        </w:r>
        <w:r w:rsidDel="0096648A">
          <w:delText>к</w:delText>
        </w:r>
        <w:r w:rsidDel="0096648A">
          <w:delText xml:space="preserve"> </w:delText>
        </w:r>
        <w:r w:rsidDel="0096648A">
          <w:delText>к</w:delText>
        </w:r>
        <w:r w:rsidDel="0096648A">
          <w:delText>и</w:delText>
        </w:r>
        <w:r w:rsidDel="0096648A">
          <w:delText>р</w:delText>
        </w:r>
        <w:r w:rsidDel="0096648A">
          <w:delText>п</w:delText>
        </w:r>
        <w:r w:rsidDel="0096648A">
          <w:delText>и</w:delText>
        </w:r>
        <w:r w:rsidDel="0096648A">
          <w:delText>ч</w:delText>
        </w:r>
        <w:r w:rsidDel="0096648A">
          <w:delText xml:space="preserve"> </w:delText>
        </w:r>
        <w:r w:rsidDel="0096648A">
          <w:delText>в</w:delText>
        </w:r>
        <w:r w:rsidDel="0096648A">
          <w:delText>и</w:delText>
        </w:r>
        <w:r w:rsidDel="0096648A">
          <w:delText>с</w:delText>
        </w:r>
        <w:r w:rsidDel="0096648A">
          <w:delText>и</w:delText>
        </w:r>
        <w:r w:rsidDel="0096648A">
          <w:delText>т</w:delText>
        </w:r>
        <w:r w:rsidDel="0096648A">
          <w:delText>,</w:delText>
        </w:r>
        <w:r w:rsidDel="0096648A">
          <w:br/>
        </w:r>
        <w:r w:rsidDel="0096648A">
          <w:delText>А</w:delText>
        </w:r>
        <w:r w:rsidDel="0096648A">
          <w:delText xml:space="preserve"> </w:delText>
        </w:r>
        <w:r w:rsidDel="0096648A">
          <w:delText>э</w:delText>
        </w:r>
        <w:r w:rsidDel="0096648A">
          <w:delText>т</w:delText>
        </w:r>
        <w:r w:rsidDel="0096648A">
          <w:delText>о</w:delText>
        </w:r>
        <w:r w:rsidDel="0096648A">
          <w:delText xml:space="preserve"> </w:delText>
        </w:r>
        <w:r w:rsidDel="0096648A">
          <w:delText>з</w:delText>
        </w:r>
        <w:r w:rsidDel="0096648A">
          <w:delText>н</w:delText>
        </w:r>
        <w:r w:rsidDel="0096648A">
          <w:delText>а</w:delText>
        </w:r>
        <w:r w:rsidDel="0096648A">
          <w:delText>к</w:delText>
        </w:r>
        <w:r w:rsidDel="0096648A">
          <w:delText xml:space="preserve"> </w:delText>
        </w:r>
        <w:r w:rsidDel="0096648A">
          <w:delText>о</w:delText>
        </w:r>
        <w:r w:rsidDel="0096648A">
          <w:delText xml:space="preserve"> </w:delText>
        </w:r>
        <w:r w:rsidDel="0096648A">
          <w:delText>т</w:delText>
        </w:r>
        <w:r w:rsidDel="0096648A">
          <w:delText>о</w:delText>
        </w:r>
        <w:r w:rsidDel="0096648A">
          <w:delText>м</w:delText>
        </w:r>
        <w:r w:rsidDel="0096648A">
          <w:delText xml:space="preserve"> </w:delText>
        </w:r>
        <w:r w:rsidDel="0096648A">
          <w:delText>г</w:delText>
        </w:r>
        <w:r w:rsidDel="0096648A">
          <w:delText>л</w:delText>
        </w:r>
        <w:r w:rsidDel="0096648A">
          <w:delText>а</w:delText>
        </w:r>
        <w:r w:rsidDel="0096648A">
          <w:delText>с</w:delText>
        </w:r>
        <w:r w:rsidDel="0096648A">
          <w:delText>и</w:delText>
        </w:r>
        <w:r w:rsidDel="0096648A">
          <w:delText>т</w:delText>
        </w:r>
        <w:r w:rsidDel="0096648A">
          <w:delText>,</w:delText>
        </w:r>
      </w:del>
    </w:p>
    <w:p w:rsidR="00374091" w:rsidDel="0096648A" w:rsidRDefault="0096648A">
      <w:pPr>
        <w:rPr>
          <w:del w:id="14" w:author="Василий" w:date="2017-01-04T23:46:00Z"/>
        </w:rPr>
      </w:pPr>
      <w:commentRangeStart w:id="15"/>
      <w:del w:id="16" w:author="Василий" w:date="2017-01-04T23:46:00Z">
        <w:r w:rsidDel="0096648A">
          <w:delText>У</w:delText>
        </w:r>
        <w:r w:rsidDel="0096648A">
          <w:delText>б</w:delText>
        </w:r>
        <w:r w:rsidDel="0096648A">
          <w:delText>и</w:delText>
        </w:r>
        <w:r w:rsidDel="0096648A">
          <w:delText>т</w:delText>
        </w:r>
        <w:r w:rsidDel="0096648A">
          <w:delText>ь</w:delText>
        </w:r>
        <w:r w:rsidDel="0096648A">
          <w:delText xml:space="preserve"> </w:delText>
        </w:r>
        <w:r w:rsidDel="0096648A">
          <w:delText>в</w:delText>
        </w:r>
        <w:r w:rsidDel="0096648A">
          <w:delText>с</w:delText>
        </w:r>
        <w:r w:rsidDel="0096648A">
          <w:delText>е</w:delText>
        </w:r>
        <w:r w:rsidDel="0096648A">
          <w:delText>х</w:delText>
        </w:r>
        <w:r w:rsidDel="0096648A">
          <w:delText xml:space="preserve"> </w:delText>
        </w:r>
        <w:r w:rsidDel="0096648A">
          <w:delText>з</w:delText>
        </w:r>
        <w:r w:rsidDel="0096648A">
          <w:delText>а</w:delText>
        </w:r>
        <w:r w:rsidDel="0096648A">
          <w:delText>й</w:delText>
        </w:r>
        <w:r w:rsidDel="0096648A">
          <w:delText>ц</w:delText>
        </w:r>
        <w:r w:rsidDel="0096648A">
          <w:delText>е</w:delText>
        </w:r>
        <w:r w:rsidDel="0096648A">
          <w:delText>в</w:delText>
        </w:r>
        <w:r w:rsidDel="0096648A">
          <w:delText xml:space="preserve"> </w:delText>
        </w:r>
        <w:r w:rsidDel="0096648A">
          <w:delText>т</w:delText>
        </w:r>
        <w:r w:rsidDel="0096648A">
          <w:delText>ы</w:delText>
        </w:r>
        <w:r w:rsidDel="0096648A">
          <w:delText xml:space="preserve"> </w:delText>
        </w:r>
        <w:r w:rsidDel="0096648A">
          <w:delText>н</w:delText>
        </w:r>
        <w:r w:rsidDel="0096648A">
          <w:delText>е</w:delText>
        </w:r>
        <w:r w:rsidDel="0096648A">
          <w:delText xml:space="preserve"> </w:delText>
        </w:r>
        <w:r w:rsidDel="0096648A">
          <w:delText>с</w:delText>
        </w:r>
        <w:r w:rsidDel="0096648A">
          <w:delText>м</w:delText>
        </w:r>
        <w:r w:rsidDel="0096648A">
          <w:delText>о</w:delText>
        </w:r>
        <w:r w:rsidDel="0096648A">
          <w:delText>ж</w:delText>
        </w:r>
        <w:r w:rsidDel="0096648A">
          <w:delText>е</w:delText>
        </w:r>
        <w:r w:rsidDel="0096648A">
          <w:delText>ш</w:delText>
        </w:r>
        <w:r w:rsidDel="0096648A">
          <w:delText>ь</w:delText>
        </w:r>
        <w:r w:rsidDel="0096648A">
          <w:delText>,</w:delText>
        </w:r>
        <w:r w:rsidDel="0096648A">
          <w:br/>
        </w:r>
        <w:r w:rsidDel="0096648A">
          <w:delText>А</w:delText>
        </w:r>
        <w:r w:rsidDel="0096648A">
          <w:delText xml:space="preserve"> </w:delText>
        </w:r>
        <w:r w:rsidDel="0096648A">
          <w:delText>т</w:delText>
        </w:r>
        <w:r w:rsidDel="0096648A">
          <w:delText>о</w:delText>
        </w:r>
        <w:r w:rsidDel="0096648A">
          <w:delText>л</w:delText>
        </w:r>
        <w:r w:rsidDel="0096648A">
          <w:delText>ь</w:delText>
        </w:r>
        <w:r w:rsidDel="0096648A">
          <w:delText>к</w:delText>
        </w:r>
        <w:r w:rsidDel="0096648A">
          <w:delText>о</w:delText>
        </w:r>
        <w:r w:rsidDel="0096648A">
          <w:delText xml:space="preserve"> </w:delText>
        </w:r>
        <w:r w:rsidDel="0096648A">
          <w:delText>р</w:delText>
        </w:r>
        <w:r w:rsidDel="0096648A">
          <w:delText>а</w:delText>
        </w:r>
        <w:r w:rsidDel="0096648A">
          <w:delText>н</w:delText>
        </w:r>
        <w:r w:rsidDel="0096648A">
          <w:delText>и</w:delText>
        </w:r>
        <w:r w:rsidDel="0096648A">
          <w:delText>т</w:delText>
        </w:r>
        <w:r w:rsidDel="0096648A">
          <w:delText>ь</w:delText>
        </w:r>
        <w:r w:rsidDel="0096648A">
          <w:delText xml:space="preserve"> </w:delText>
        </w:r>
        <w:r w:rsidDel="0096648A">
          <w:delText>м</w:delText>
        </w:r>
        <w:r w:rsidDel="0096648A">
          <w:delText>о</w:delText>
        </w:r>
        <w:r w:rsidDel="0096648A">
          <w:delText>ж</w:delText>
        </w:r>
        <w:r w:rsidDel="0096648A">
          <w:delText>е</w:delText>
        </w:r>
        <w:r w:rsidDel="0096648A">
          <w:delText>ш</w:delText>
        </w:r>
        <w:r w:rsidDel="0096648A">
          <w:delText>ь</w:delText>
        </w:r>
        <w:r w:rsidDel="0096648A">
          <w:delText xml:space="preserve"> </w:delText>
        </w:r>
        <w:r w:rsidDel="0096648A">
          <w:delText>и</w:delText>
        </w:r>
        <w:r w:rsidDel="0096648A">
          <w:delText>х</w:delText>
        </w:r>
        <w:r w:rsidDel="0096648A">
          <w:delText>.</w:delText>
        </w:r>
        <w:r w:rsidDel="0096648A">
          <w:br/>
        </w:r>
        <w:r w:rsidDel="0096648A">
          <w:delText>О</w:delText>
        </w:r>
        <w:r w:rsidDel="0096648A">
          <w:delText>н</w:delText>
        </w:r>
        <w:r w:rsidDel="0096648A">
          <w:delText>и</w:delText>
        </w:r>
        <w:r w:rsidDel="0096648A">
          <w:delText xml:space="preserve"> </w:delText>
        </w:r>
        <w:r w:rsidDel="0096648A">
          <w:delText>о</w:delText>
        </w:r>
        <w:r w:rsidDel="0096648A">
          <w:delText>г</w:delText>
        </w:r>
        <w:r w:rsidDel="0096648A">
          <w:delText>л</w:delText>
        </w:r>
        <w:r w:rsidDel="0096648A">
          <w:delText>я</w:delText>
        </w:r>
        <w:r w:rsidDel="0096648A">
          <w:delText>н</w:delText>
        </w:r>
        <w:r w:rsidDel="0096648A">
          <w:delText>у</w:delText>
        </w:r>
        <w:r w:rsidDel="0096648A">
          <w:delText>т</w:delText>
        </w:r>
        <w:r w:rsidDel="0096648A">
          <w:delText>с</w:delText>
        </w:r>
        <w:r w:rsidDel="0096648A">
          <w:delText>я</w:delText>
        </w:r>
        <w:r w:rsidDel="0096648A">
          <w:delText xml:space="preserve"> </w:delText>
        </w:r>
        <w:r w:rsidDel="0096648A">
          <w:delText>и</w:delText>
        </w:r>
        <w:r w:rsidDel="0096648A">
          <w:delText xml:space="preserve"> </w:delText>
        </w:r>
        <w:r w:rsidDel="0096648A">
          <w:delText>с</w:delText>
        </w:r>
        <w:r w:rsidDel="0096648A">
          <w:delText>к</w:delText>
        </w:r>
        <w:r w:rsidDel="0096648A">
          <w:delText>а</w:delText>
        </w:r>
        <w:r w:rsidDel="0096648A">
          <w:delText>ж</w:delText>
        </w:r>
        <w:r w:rsidDel="0096648A">
          <w:delText>у</w:delText>
        </w:r>
        <w:r w:rsidDel="0096648A">
          <w:delText>т</w:delText>
        </w:r>
        <w:r w:rsidDel="0096648A">
          <w:delText>,</w:delText>
        </w:r>
        <w:r w:rsidDel="0096648A">
          <w:br/>
        </w:r>
        <w:r w:rsidDel="0096648A">
          <w:delText>О</w:delText>
        </w:r>
        <w:r w:rsidDel="0096648A">
          <w:delText>н</w:delText>
        </w:r>
        <w:r w:rsidDel="0096648A">
          <w:delText xml:space="preserve"> </w:delText>
        </w:r>
        <w:r w:rsidDel="0096648A">
          <w:delText>н</w:delText>
        </w:r>
        <w:r w:rsidDel="0096648A">
          <w:delText>е</w:delText>
        </w:r>
        <w:r w:rsidDel="0096648A">
          <w:delText xml:space="preserve"> </w:delText>
        </w:r>
        <w:r w:rsidDel="0096648A">
          <w:delText>о</w:delText>
        </w:r>
        <w:r w:rsidDel="0096648A">
          <w:delText>х</w:delText>
        </w:r>
        <w:r w:rsidDel="0096648A">
          <w:delText>о</w:delText>
        </w:r>
        <w:r w:rsidDel="0096648A">
          <w:delText>т</w:delText>
        </w:r>
        <w:r w:rsidDel="0096648A">
          <w:delText>н</w:delText>
        </w:r>
        <w:r w:rsidDel="0096648A">
          <w:delText>и</w:delText>
        </w:r>
        <w:r w:rsidDel="0096648A">
          <w:delText>к</w:delText>
        </w:r>
        <w:r w:rsidDel="0096648A">
          <w:delText>,</w:delText>
        </w:r>
        <w:r w:rsidDel="0096648A">
          <w:delText xml:space="preserve"> </w:delText>
        </w:r>
        <w:r w:rsidDel="0096648A">
          <w:delText>п</w:delText>
        </w:r>
        <w:r w:rsidDel="0096648A">
          <w:delText>р</w:delText>
        </w:r>
        <w:r w:rsidDel="0096648A">
          <w:delText>о</w:delText>
        </w:r>
        <w:r w:rsidDel="0096648A">
          <w:delText>с</w:delText>
        </w:r>
        <w:r w:rsidDel="0096648A">
          <w:delText>т</w:delText>
        </w:r>
        <w:r w:rsidDel="0096648A">
          <w:delText>о</w:delText>
        </w:r>
        <w:r w:rsidDel="0096648A">
          <w:delText xml:space="preserve"> </w:delText>
        </w:r>
        <w:r w:rsidDel="0096648A">
          <w:delText>п</w:delText>
        </w:r>
        <w:r w:rsidDel="0096648A">
          <w:delText>с</w:delText>
        </w:r>
        <w:r w:rsidDel="0096648A">
          <w:delText>и</w:delText>
        </w:r>
        <w:r w:rsidDel="0096648A">
          <w:delText>х</w:delText>
        </w:r>
        <w:r w:rsidDel="0096648A">
          <w:delText>!</w:delText>
        </w:r>
        <w:r w:rsidDel="0096648A">
          <w:delText>»</w:delText>
        </w:r>
        <w:commentRangeEnd w:id="15"/>
        <w:r w:rsidDel="0096648A">
          <w:commentReference w:id="15"/>
        </w:r>
      </w:del>
    </w:p>
    <w:p w:rsidR="00374091" w:rsidRDefault="0096648A">
      <w:r>
        <w:t>Поранить душу так неслож</w:t>
      </w:r>
      <w:r>
        <w:t>но,</w:t>
      </w:r>
      <w:r>
        <w:br/>
        <w:t>Сложнее вылечить её.</w:t>
      </w:r>
      <w:r>
        <w:br/>
        <w:t>С любовью нужно осторожно,</w:t>
      </w:r>
      <w:r>
        <w:br/>
        <w:t xml:space="preserve">Иначе не </w:t>
      </w:r>
      <w:ins w:id="17" w:author="Василий" w:date="2017-01-04T23:47:00Z">
        <w:r>
          <w:t>вернуть</w:t>
        </w:r>
      </w:ins>
      <w:del w:id="18" w:author="Василий" w:date="2017-01-04T23:47:00Z">
        <w:r w:rsidDel="0096648A">
          <w:delText>д</w:delText>
        </w:r>
        <w:r w:rsidDel="0096648A">
          <w:delText>о</w:delText>
        </w:r>
        <w:r w:rsidDel="0096648A">
          <w:delText>г</w:delText>
        </w:r>
        <w:r w:rsidDel="0096648A">
          <w:delText>н</w:delText>
        </w:r>
        <w:r w:rsidDel="0096648A">
          <w:delText>а</w:delText>
        </w:r>
        <w:r w:rsidDel="0096648A">
          <w:delText>т</w:delText>
        </w:r>
        <w:r w:rsidDel="0096648A">
          <w:delText>ь</w:delText>
        </w:r>
      </w:del>
      <w:r>
        <w:t xml:space="preserve"> её.</w:t>
      </w:r>
    </w:p>
    <w:p w:rsidR="00374091" w:rsidRDefault="0096648A">
      <w:r>
        <w:t xml:space="preserve">Мне рая не нужно, </w:t>
      </w:r>
      <w:r>
        <w:br/>
        <w:t>Нужна мне семья,</w:t>
      </w:r>
      <w:r>
        <w:br/>
        <w:t>Где есть мои дети,</w:t>
      </w:r>
      <w:r>
        <w:br/>
        <w:t>Любовь, да и я.</w:t>
      </w:r>
    </w:p>
    <w:p w:rsidR="00374091" w:rsidRDefault="0096648A">
      <w:r>
        <w:t>Смотрю я трезвыми глазами,</w:t>
      </w:r>
      <w:r>
        <w:br/>
        <w:t>Что же случилось тогда с нами?</w:t>
      </w:r>
      <w:r>
        <w:br/>
        <w:t xml:space="preserve">Ведь лучше </w:t>
      </w:r>
      <w:ins w:id="19" w:author="Василий" w:date="2017-01-04T23:48:00Z">
        <w:r>
          <w:t>её в мире нет</w:t>
        </w:r>
      </w:ins>
      <w:bookmarkStart w:id="20" w:name="_GoBack"/>
      <w:bookmarkEnd w:id="20"/>
      <w:del w:id="21" w:author="Василий" w:date="2017-01-04T23:48:00Z">
        <w:r w:rsidDel="0096648A">
          <w:delText>н</w:delText>
        </w:r>
        <w:r w:rsidDel="0096648A">
          <w:delText>е</w:delText>
        </w:r>
        <w:r w:rsidDel="0096648A">
          <w:delText xml:space="preserve"> </w:delText>
        </w:r>
        <w:r w:rsidDel="0096648A">
          <w:delText>б</w:delText>
        </w:r>
        <w:r w:rsidDel="0096648A">
          <w:delText>ы</w:delText>
        </w:r>
        <w:r w:rsidDel="0096648A">
          <w:delText>л</w:delText>
        </w:r>
        <w:r w:rsidDel="0096648A">
          <w:delText>о</w:delText>
        </w:r>
        <w:r w:rsidDel="0096648A">
          <w:delText>,</w:delText>
        </w:r>
        <w:r w:rsidDel="0096648A">
          <w:delText xml:space="preserve"> </w:delText>
        </w:r>
        <w:r w:rsidDel="0096648A">
          <w:delText>и</w:delText>
        </w:r>
        <w:r w:rsidDel="0096648A">
          <w:delText xml:space="preserve"> </w:delText>
        </w:r>
        <w:r w:rsidDel="0096648A">
          <w:delText>н</w:delText>
        </w:r>
        <w:r w:rsidDel="0096648A">
          <w:delText>е</w:delText>
        </w:r>
        <w:r w:rsidDel="0096648A">
          <w:delText>т</w:delText>
        </w:r>
      </w:del>
      <w:r>
        <w:t>,</w:t>
      </w:r>
      <w:r>
        <w:br/>
        <w:t>Ищи хоть сто, хоть двести л</w:t>
      </w:r>
      <w:r>
        <w:t>ет.</w:t>
      </w:r>
    </w:p>
    <w:sectPr w:rsidR="00374091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devyatkin" w:date="2016-11-22T17:41:00Z" w:initials="sd">
    <w:p w:rsidR="00374091" w:rsidRDefault="0096648A">
      <w:r>
        <w:rPr>
          <w:sz w:val="20"/>
        </w:rPr>
        <w:t>Кончилось только что</w:t>
      </w:r>
    </w:p>
  </w:comment>
  <w:comment w:id="4" w:author="serega devyatkin" w:date="2016-11-22T17:41:00Z" w:initials="sd">
    <w:p w:rsidR="00374091" w:rsidRDefault="0096648A">
      <w:r>
        <w:rPr>
          <w:sz w:val="20"/>
        </w:rPr>
        <w:t>А учинила вновь</w:t>
      </w:r>
    </w:p>
  </w:comment>
  <w:comment w:id="7" w:author="serega devyatkin" w:date="2016-11-22T17:41:00Z" w:initials="sd">
    <w:p w:rsidR="00374091" w:rsidRDefault="0096648A">
      <w:r>
        <w:rPr>
          <w:sz w:val="20"/>
        </w:rPr>
        <w:t>..</w:t>
      </w:r>
    </w:p>
    <w:p w:rsidR="00374091" w:rsidRDefault="00374091"/>
  </w:comment>
  <w:comment w:id="15" w:author="serega devyatkin" w:date="2016-11-22T17:43:00Z" w:initials="sd">
    <w:p w:rsidR="00374091" w:rsidRDefault="0096648A">
      <w:r>
        <w:rPr>
          <w:sz w:val="20"/>
        </w:rPr>
        <w:t>…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374091"/>
    <w:rsid w:val="00374091"/>
    <w:rsid w:val="0096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966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66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966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66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157</Words>
  <Characters>896</Characters>
  <Application>Microsoft Office Word</Application>
  <DocSecurity>0</DocSecurity>
  <Lines>7</Lines>
  <Paragraphs>2</Paragraphs>
  <ScaleCrop>false</ScaleCrop>
  <Company>Krokoz™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Белый рай.docx</dc:title>
  <dc:subject/>
  <dc:creator/>
  <dc:description/>
  <cp:lastModifiedBy>Василий</cp:lastModifiedBy>
  <cp:revision>6</cp:revision>
  <dcterms:created xsi:type="dcterms:W3CDTF">2014-10-21T07:10:00Z</dcterms:created>
  <dcterms:modified xsi:type="dcterms:W3CDTF">2017-01-04T19:50:00Z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