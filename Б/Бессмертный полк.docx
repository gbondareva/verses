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66997" w:rsidRDefault="003F7EC8">
      <w:r>
        <w:t>В юбилей Большой Победы,</w:t>
      </w:r>
      <w:r>
        <w:br/>
        <w:t>Несу портрет своего Деда.</w:t>
      </w:r>
      <w:r>
        <w:br/>
        <w:t>Таких как я</w:t>
      </w:r>
      <w:ins w:id="0" w:author="Василий" w:date="2016-12-25T02:39:00Z">
        <w:r w:rsidR="00742194">
          <w:t xml:space="preserve">, </w:t>
        </w:r>
      </w:ins>
      <w:del w:id="1" w:author="Василий" w:date="2016-12-25T02:39:00Z">
        <w:r w:rsidDel="00742194">
          <w:delText xml:space="preserve"> </w:delText>
        </w:r>
        <w:r w:rsidDel="00742194">
          <w:delText>–</w:delText>
        </w:r>
        <w:r w:rsidDel="00742194">
          <w:delText xml:space="preserve"> </w:delText>
        </w:r>
      </w:del>
      <w:r>
        <w:t>нас миллионы,</w:t>
      </w:r>
      <w:r>
        <w:br/>
        <w:t>И реют флаги над колонной.</w:t>
      </w:r>
    </w:p>
    <w:p w:rsidR="00A66997" w:rsidRDefault="003F7EC8">
      <w:r>
        <w:t>Нарядный Май течёт рекой,</w:t>
      </w:r>
      <w:r>
        <w:br/>
        <w:t>Бессмертный полк шагает с нами.</w:t>
      </w:r>
      <w:r>
        <w:br/>
        <w:t>И нас удвоилось в строю,</w:t>
      </w:r>
      <w:bookmarkStart w:id="2" w:name="_GoBack"/>
      <w:bookmarkEnd w:id="2"/>
      <w:r>
        <w:br/>
        <w:t>С нами идут, кто воевали.</w:t>
      </w:r>
    </w:p>
    <w:p w:rsidR="00A66997" w:rsidRDefault="003F7EC8">
      <w:r>
        <w:t>Вы отстояли Мир и Счастье,</w:t>
      </w:r>
      <w:r>
        <w:br/>
        <w:t xml:space="preserve">Когда горели </w:t>
      </w:r>
      <w:r>
        <w:t>небо и земля,</w:t>
      </w:r>
      <w:r>
        <w:br/>
        <w:t>И понимали, что нельзя иначе,</w:t>
      </w:r>
      <w:r>
        <w:br/>
        <w:t>Что Родина, на всех у нас одна.</w:t>
      </w:r>
    </w:p>
    <w:p w:rsidR="00A66997" w:rsidRDefault="003F7EC8">
      <w:r>
        <w:t>Но, как же отплатить за это Деду?</w:t>
      </w:r>
      <w:r>
        <w:br/>
        <w:t>Конечно, нужно память сохранить,</w:t>
      </w:r>
      <w:r>
        <w:br/>
        <w:t>Не забывать Великую Победу,</w:t>
      </w:r>
      <w:r>
        <w:br/>
        <w:t xml:space="preserve">И также свою Родину любить! </w:t>
      </w:r>
    </w:p>
    <w:sectPr w:rsidR="00A6699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A66997"/>
    <w:rsid w:val="003F7EC8"/>
    <w:rsid w:val="00742194"/>
    <w:rsid w:val="00A6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42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42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389</Characters>
  <Application>Microsoft Office Word</Application>
  <DocSecurity>0</DocSecurity>
  <Lines>3</Lines>
  <Paragraphs>1</Paragraphs>
  <ScaleCrop>false</ScaleCrop>
  <Company>Krokoz™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10</cp:revision>
  <dcterms:created xsi:type="dcterms:W3CDTF">2015-05-27T18:47:00Z</dcterms:created>
  <dcterms:modified xsi:type="dcterms:W3CDTF">2016-12-24T22:41:00Z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