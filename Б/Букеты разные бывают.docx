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 xml:space="preserve">Цветы мне многие дарили </w:t>
      </w:r>
    </w:p>
    <w:p>
      <w:pPr>
        <w:pStyle w:val="Normal"/>
        <w:rPr/>
      </w:pPr>
      <w:r>
        <w:rPr/>
        <w:t>И о любви мне говорили.</w:t>
      </w:r>
    </w:p>
    <w:p>
      <w:pPr>
        <w:pStyle w:val="Normal"/>
        <w:rPr/>
      </w:pPr>
      <w:r>
        <w:rPr/>
        <w:t>Букеты были хороши,</w:t>
      </w:r>
    </w:p>
    <w:p>
      <w:pPr>
        <w:pStyle w:val="Normal"/>
        <w:rPr/>
      </w:pPr>
      <w:r>
        <w:rPr/>
        <w:t>Дарили мне их от души.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Первый цветок</w:t>
      </w:r>
      <w:ins w:id="0" w:author="serega  " w:date="2014-11-29T22:17:00Z">
        <w:r>
          <w:rPr/>
          <w:t xml:space="preserve"> – </w:t>
        </w:r>
      </w:ins>
      <w:del w:id="1" w:author="serega  " w:date="2014-11-29T22:17:00Z">
        <w:r>
          <w:rPr/>
          <w:delText xml:space="preserve"> </w:delText>
        </w:r>
      </w:del>
      <w:r>
        <w:rPr/>
        <w:t>мимоза,</w:t>
      </w:r>
    </w:p>
    <w:p>
      <w:pPr>
        <w:pStyle w:val="Normal"/>
        <w:rPr/>
      </w:pPr>
      <w:r>
        <w:rPr/>
        <w:t>Купил и подарил.</w:t>
      </w:r>
    </w:p>
    <w:p>
      <w:pPr>
        <w:pStyle w:val="Normal"/>
        <w:rPr/>
      </w:pPr>
      <w:r>
        <w:rPr/>
        <w:t>Это был женский праздник,</w:t>
      </w:r>
    </w:p>
    <w:p>
      <w:pPr>
        <w:pStyle w:val="Normal"/>
        <w:rPr/>
      </w:pPr>
      <w:r>
        <w:rPr/>
        <w:t>Подарок был мне мил.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Второй был одуванчик,</w:t>
      </w:r>
    </w:p>
    <w:p>
      <w:pPr>
        <w:pStyle w:val="Normal"/>
        <w:rPr/>
      </w:pPr>
      <w:r>
        <w:rPr/>
        <w:t>Где можно их собрать?</w:t>
      </w:r>
    </w:p>
    <w:p>
      <w:pPr>
        <w:pStyle w:val="Normal"/>
        <w:rPr/>
      </w:pPr>
      <w:r>
        <w:rPr/>
        <w:t>Поздравил нас с подругой</w:t>
      </w:r>
    </w:p>
    <w:p>
      <w:pPr>
        <w:pStyle w:val="Normal"/>
        <w:rPr/>
      </w:pPr>
      <w:r>
        <w:rPr/>
        <w:t>И быстренько бежать.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Третий букет </w:t>
      </w:r>
      <w:del w:id="2" w:author="serega  " w:date="2014-11-29T22:18:00Z">
        <w:r>
          <w:rPr/>
          <w:delText>-</w:delText>
        </w:r>
      </w:del>
      <w:ins w:id="3" w:author="serega  " w:date="2014-11-29T22:18:00Z">
        <w:r>
          <w:rPr/>
          <w:t xml:space="preserve">– </w:t>
        </w:r>
      </w:ins>
      <w:del w:id="4" w:author="serega  " w:date="2014-11-29T22:18:00Z">
        <w:r>
          <w:rPr/>
          <w:delText xml:space="preserve"> </w:delText>
        </w:r>
      </w:del>
      <w:r>
        <w:rPr/>
        <w:t>тюльпаны,</w:t>
      </w:r>
    </w:p>
    <w:p>
      <w:pPr>
        <w:pStyle w:val="Normal"/>
        <w:rPr/>
      </w:pPr>
      <w:r>
        <w:rPr/>
        <w:t>Красивые цветы!</w:t>
      </w:r>
    </w:p>
    <w:p>
      <w:pPr>
        <w:pStyle w:val="Normal"/>
        <w:rPr/>
      </w:pPr>
      <w:r>
        <w:rPr/>
        <w:t>Я ведь могу представить,</w:t>
      </w:r>
    </w:p>
    <w:p>
      <w:pPr>
        <w:pStyle w:val="Normal"/>
        <w:rPr/>
      </w:pPr>
      <w:r>
        <w:rPr/>
        <w:t>Как собирал их ты.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Четвёртый был </w:t>
      </w:r>
      <w:del w:id="5" w:author="serega  " w:date="2014-11-29T22:18:00Z">
        <w:r>
          <w:rPr/>
          <w:delText>-</w:delText>
        </w:r>
      </w:del>
      <w:ins w:id="6" w:author="serega  " w:date="2014-11-29T22:18:00Z">
        <w:r>
          <w:rPr/>
          <w:t xml:space="preserve">– </w:t>
        </w:r>
      </w:ins>
      <w:del w:id="7" w:author="serega  " w:date="2014-11-29T22:18:00Z">
        <w:r>
          <w:rPr/>
          <w:delText xml:space="preserve"> </w:delText>
        </w:r>
      </w:del>
      <w:r>
        <w:rPr/>
        <w:t>ромашки,</w:t>
      </w:r>
    </w:p>
    <w:p>
      <w:pPr>
        <w:pStyle w:val="Normal"/>
        <w:rPr/>
      </w:pPr>
      <w:r>
        <w:rPr/>
        <w:t>Букет моей мечты!</w:t>
      </w:r>
    </w:p>
    <w:p>
      <w:pPr>
        <w:pStyle w:val="Normal"/>
        <w:rPr/>
      </w:pPr>
      <w:r>
        <w:rPr/>
        <w:t>Я помню всё прекрасно,</w:t>
      </w:r>
    </w:p>
    <w:p>
      <w:pPr>
        <w:pStyle w:val="Normal"/>
        <w:rPr/>
      </w:pPr>
      <w:r>
        <w:rPr/>
        <w:t>Как с поля привёз ты!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А пяты</w:t>
      </w:r>
      <w:del w:id="8" w:author="serega  " w:date="2014-11-29T22:18:00Z">
        <w:r>
          <w:rPr/>
          <w:delText>й</w:delText>
        </w:r>
      </w:del>
      <w:ins w:id="9" w:author="serega  " w:date="2014-11-29T22:18:00Z">
        <w:r>
          <w:rPr/>
          <w:t>м</w:t>
        </w:r>
      </w:ins>
      <w:r>
        <w:rPr/>
        <w:t xml:space="preserve"> были розы </w:t>
      </w:r>
      <w:del w:id="10" w:author="serega  " w:date="2014-11-29T22:18:00Z">
        <w:r>
          <w:rPr/>
          <w:delText>-</w:delText>
        </w:r>
      </w:del>
      <w:ins w:id="11" w:author="serega  " w:date="2014-11-29T22:18:00Z">
        <w:r>
          <w:rPr/>
          <w:t>–</w:t>
        </w:r>
      </w:ins>
      <w:r>
        <w:rPr/>
        <w:t xml:space="preserve"> </w:t>
      </w:r>
    </w:p>
    <w:p>
      <w:pPr>
        <w:pStyle w:val="Normal"/>
        <w:rPr/>
      </w:pPr>
      <w:r>
        <w:rPr/>
        <w:t>Любимые цветы!</w:t>
      </w:r>
    </w:p>
    <w:p>
      <w:pPr>
        <w:pStyle w:val="Normal"/>
        <w:rPr/>
      </w:pPr>
      <w:r>
        <w:rPr/>
        <w:t>Поздравил с юбилеем</w:t>
      </w:r>
    </w:p>
    <w:p>
      <w:pPr>
        <w:pStyle w:val="Normal"/>
        <w:rPr/>
      </w:pPr>
      <w:r>
        <w:rPr/>
        <w:t>И засмущался ты.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Шестые, хризантемы </w:t>
      </w:r>
      <w:del w:id="12" w:author="serega  " w:date="2014-11-29T22:18:00Z">
        <w:r>
          <w:rPr/>
          <w:delText>-</w:delText>
        </w:r>
      </w:del>
      <w:ins w:id="13" w:author="serega  " w:date="2014-11-29T22:18:00Z">
        <w:r>
          <w:rPr/>
          <w:t>–</w:t>
        </w:r>
      </w:ins>
    </w:p>
    <w:p>
      <w:pPr>
        <w:pStyle w:val="Normal"/>
        <w:rPr/>
      </w:pPr>
      <w:r>
        <w:rPr/>
        <w:t>Большой</w:t>
      </w:r>
      <w:del w:id="14" w:author="serega  " w:date="2014-11-29T22:18:00Z">
        <w:r>
          <w:rPr/>
          <w:delText xml:space="preserve">, </w:delText>
        </w:r>
      </w:del>
      <w:ins w:id="15" w:author="serega  " w:date="2014-11-29T22:18:00Z">
        <w:r>
          <w:rPr/>
          <w:t>-</w:t>
        </w:r>
      </w:ins>
      <w:r>
        <w:rPr/>
        <w:t>большой букет</w:t>
      </w:r>
    </w:p>
    <w:p>
      <w:pPr>
        <w:pStyle w:val="Normal"/>
        <w:rPr/>
      </w:pPr>
      <w:r>
        <w:rPr/>
        <w:t>И на вопрос о чувствах,</w:t>
      </w:r>
    </w:p>
    <w:p>
      <w:pPr>
        <w:pStyle w:val="Normal"/>
        <w:rPr/>
      </w:pPr>
      <w:r>
        <w:rPr/>
        <w:t>Тогда сказала</w:t>
      </w:r>
      <w:del w:id="16" w:author="serega  " w:date="2014-11-29T22:18:00Z">
        <w:r>
          <w:rPr/>
          <w:delText>,</w:delText>
        </w:r>
      </w:del>
      <w:ins w:id="17" w:author="serega  " w:date="2014-11-29T22:18:00Z">
        <w:r>
          <w:rPr/>
          <w:t>: «</w:t>
        </w:r>
      </w:ins>
      <w:del w:id="18" w:author="serega  " w:date="2014-11-29T22:18:00Z">
        <w:r>
          <w:rPr/>
          <w:delText xml:space="preserve"> н</w:delText>
        </w:r>
      </w:del>
      <w:ins w:id="19" w:author="serega  " w:date="2014-11-29T22:19:00Z">
        <w:r>
          <w:rPr/>
          <w:t>Н</w:t>
        </w:r>
      </w:ins>
      <w:r>
        <w:rPr/>
        <w:t>ет</w:t>
      </w:r>
      <w:del w:id="20" w:author="serega  " w:date="2014-11-29T22:19:00Z">
        <w:r>
          <w:rPr/>
          <w:delText>.</w:delText>
        </w:r>
      </w:del>
      <w:ins w:id="21" w:author="serega  " w:date="2014-11-29T22:19:00Z">
        <w:r>
          <w:rPr/>
          <w:t>!»</w:t>
        </w:r>
      </w:ins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А на </w:t>
      </w:r>
      <w:ins w:id="22" w:author="serega  " w:date="2014-11-29T22:19:00Z">
        <w:r>
          <w:rPr/>
          <w:t>«</w:t>
        </w:r>
      </w:ins>
      <w:r>
        <w:rPr/>
        <w:t>Иван</w:t>
      </w:r>
      <w:del w:id="23" w:author="serega  " w:date="2014-11-29T22:19:00Z">
        <w:r>
          <w:rPr/>
          <w:delText xml:space="preserve"> </w:delText>
        </w:r>
      </w:del>
      <w:r>
        <w:rPr/>
        <w:t>-</w:t>
      </w:r>
      <w:del w:id="24" w:author="serega  " w:date="2014-11-29T22:19:00Z">
        <w:r>
          <w:rPr/>
          <w:delText xml:space="preserve"> </w:delText>
        </w:r>
      </w:del>
      <w:r>
        <w:rPr/>
        <w:t>Купала</w:t>
      </w:r>
      <w:ins w:id="25" w:author="serega  " w:date="2014-11-29T22:19:00Z">
        <w:r>
          <w:rPr/>
          <w:t>»</w:t>
        </w:r>
      </w:ins>
      <w:r>
        <w:rPr/>
        <w:t>,</w:t>
      </w:r>
    </w:p>
    <w:p>
      <w:pPr>
        <w:pStyle w:val="Normal"/>
        <w:rPr/>
      </w:pPr>
      <w:r>
        <w:rPr/>
        <w:t>Мне лилия подарком стала.</w:t>
      </w:r>
    </w:p>
    <w:p>
      <w:pPr>
        <w:pStyle w:val="Normal"/>
        <w:rPr/>
      </w:pPr>
      <w:r>
        <w:rPr/>
        <w:t>Её я раньше не видала,</w:t>
      </w:r>
    </w:p>
    <w:p>
      <w:pPr>
        <w:pStyle w:val="Normal"/>
        <w:rPr/>
      </w:pPr>
      <w:r>
        <w:rPr/>
        <w:t>Ну</w:t>
      </w:r>
      <w:ins w:id="26" w:author="serega  " w:date="2014-11-29T22:19:00Z">
        <w:r>
          <w:rPr/>
          <w:t>,</w:t>
        </w:r>
      </w:ins>
      <w:r>
        <w:rPr/>
        <w:t xml:space="preserve"> а порой</w:t>
      </w:r>
      <w:ins w:id="27" w:author="serega  " w:date="2014-11-29T22:19:00Z">
        <w:r>
          <w:rPr/>
          <w:t>,</w:t>
        </w:r>
      </w:ins>
      <w:r>
        <w:rPr/>
        <w:t xml:space="preserve"> о ней мечтала.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Ну, а потом, со счёту сбилась!</w:t>
      </w:r>
    </w:p>
    <w:p>
      <w:pPr>
        <w:pStyle w:val="Normal"/>
        <w:rPr/>
      </w:pPr>
      <w:r>
        <w:rPr/>
        <w:t>Родня ко мне как заявилась,</w:t>
      </w:r>
    </w:p>
    <w:p>
      <w:pPr>
        <w:pStyle w:val="Normal"/>
        <w:rPr/>
      </w:pPr>
      <w:r>
        <w:rPr/>
        <w:t>Поздравить, счастья пожелать,</w:t>
      </w:r>
    </w:p>
    <w:p>
      <w:pPr>
        <w:pStyle w:val="Normal"/>
        <w:rPr/>
      </w:pPr>
      <w:r>
        <w:rPr/>
        <w:t>Букетов принесли штук пять!</w:t>
      </w:r>
    </w:p>
    <w:p>
      <w:pPr>
        <w:pStyle w:val="Normal"/>
        <w:rPr/>
      </w:pPr>
      <w:r>
        <w:rPr/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  <w:t>О чём ещё можно мечта</w:t>
      </w:r>
      <w:bookmarkStart w:id="0" w:name="_GoBack"/>
      <w:bookmarkEnd w:id="0"/>
      <w:r>
        <w:rPr/>
        <w:t>ть?!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4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2014-10-21T07:39:00Z</dcterms:created>
  <dc:language>ru-RU</dc:language>
  <cp:lastModifiedBy>Василий</cp:lastModifiedBy>
  <dcterms:modified xsi:type="dcterms:W3CDTF">2014-11-10T17:08:00Z</dcterms:modified>
  <cp:revision>4</cp:revision>
  <dc:title>Букеты разные бывают..docx</dc:title>
</cp:coreProperties>
</file>