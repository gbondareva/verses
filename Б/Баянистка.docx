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F05F4" w:rsidDel="0085766A" w:rsidRDefault="000872CF" w:rsidP="0085766A">
      <w:pPr>
        <w:spacing w:after="113"/>
        <w:rPr>
          <w:del w:id="0" w:author="Василий" w:date="2017-01-03T23:35:00Z"/>
        </w:rPr>
      </w:pPr>
      <w:r>
        <w:t>Пришла молоденькой в село,</w:t>
      </w:r>
      <w:r>
        <w:br/>
        <w:t xml:space="preserve">Окончив </w:t>
      </w:r>
      <w:proofErr w:type="spellStart"/>
      <w:r>
        <w:t>музыкалку</w:t>
      </w:r>
      <w:proofErr w:type="spellEnd"/>
      <w:r>
        <w:t>.</w:t>
      </w:r>
      <w:r>
        <w:br/>
        <w:t>Смогла в селе всех обаять</w:t>
      </w:r>
      <w:r>
        <w:br/>
        <w:t>Уменьем и смекалкой.</w:t>
      </w:r>
    </w:p>
    <w:p w:rsidR="0085766A" w:rsidRDefault="0085766A">
      <w:pPr>
        <w:spacing w:after="113"/>
        <w:rPr>
          <w:ins w:id="1" w:author="Василий" w:date="2017-01-03T23:35:00Z"/>
        </w:rPr>
      </w:pPr>
    </w:p>
    <w:p w:rsidR="005F05F4" w:rsidDel="0085766A" w:rsidRDefault="0085766A" w:rsidP="0085766A">
      <w:pPr>
        <w:spacing w:after="113"/>
        <w:rPr>
          <w:del w:id="2" w:author="Василий" w:date="2017-01-03T23:35:00Z"/>
        </w:rPr>
        <w:pPrChange w:id="3" w:author="Василий" w:date="2017-01-03T23:35:00Z">
          <w:pPr>
            <w:spacing w:after="113"/>
          </w:pPr>
        </w:pPrChange>
      </w:pPr>
      <w:ins w:id="4" w:author="Василий" w:date="2017-01-03T23:35:00Z">
        <w:r>
          <w:t>С</w:t>
        </w:r>
      </w:ins>
      <w:del w:id="5" w:author="Василий" w:date="2017-01-03T23:35:00Z">
        <w:r w:rsidR="000872CF" w:rsidDel="0085766A">
          <w:delText>К</w:delText>
        </w:r>
        <w:r w:rsidR="000872CF" w:rsidDel="0085766A">
          <w:delText>у</w:delText>
        </w:r>
        <w:r w:rsidR="000872CF" w:rsidDel="0085766A">
          <w:delText>д</w:delText>
        </w:r>
        <w:r w:rsidR="000872CF" w:rsidDel="0085766A">
          <w:delText>р</w:delText>
        </w:r>
        <w:r w:rsidR="000872CF" w:rsidDel="0085766A">
          <w:delText>я</w:delText>
        </w:r>
        <w:r w:rsidR="000872CF" w:rsidDel="0085766A">
          <w:delText>ш</w:delText>
        </w:r>
        <w:r w:rsidR="000872CF" w:rsidDel="0085766A">
          <w:delText>к</w:delText>
        </w:r>
        <w:r w:rsidR="000872CF" w:rsidDel="0085766A">
          <w:delText>и</w:delText>
        </w:r>
        <w:r w:rsidR="000872CF" w:rsidDel="0085766A">
          <w:delText xml:space="preserve"> </w:delText>
        </w:r>
        <w:r w:rsidR="000872CF" w:rsidDel="0085766A">
          <w:delText>в</w:delText>
        </w:r>
        <w:r w:rsidR="000872CF" w:rsidDel="0085766A">
          <w:delText>и</w:delText>
        </w:r>
        <w:r w:rsidR="000872CF" w:rsidDel="0085766A">
          <w:delText>л</w:delText>
        </w:r>
        <w:r w:rsidR="000872CF" w:rsidDel="0085766A">
          <w:delText>и</w:delText>
        </w:r>
        <w:r w:rsidR="000872CF" w:rsidDel="0085766A">
          <w:delText>с</w:delText>
        </w:r>
        <w:r w:rsidR="000872CF" w:rsidDel="0085766A">
          <w:delText>ь</w:delText>
        </w:r>
        <w:r w:rsidR="000872CF" w:rsidDel="0085766A">
          <w:delText xml:space="preserve"> </w:delText>
        </w:r>
        <w:r w:rsidR="000872CF" w:rsidDel="0085766A">
          <w:delText>д</w:delText>
        </w:r>
        <w:r w:rsidR="000872CF" w:rsidDel="0085766A">
          <w:delText>о</w:delText>
        </w:r>
        <w:r w:rsidR="000872CF" w:rsidDel="0085766A">
          <w:delText xml:space="preserve"> </w:delText>
        </w:r>
        <w:r w:rsidR="000872CF" w:rsidDel="0085766A">
          <w:delText>п</w:delText>
        </w:r>
        <w:r w:rsidR="000872CF" w:rsidDel="0085766A">
          <w:delText>л</w:delText>
        </w:r>
        <w:r w:rsidR="000872CF" w:rsidDel="0085766A">
          <w:delText>е</w:delText>
        </w:r>
        <w:r w:rsidR="000872CF" w:rsidDel="0085766A">
          <w:delText>ч</w:delText>
        </w:r>
        <w:r w:rsidR="000872CF" w:rsidDel="0085766A">
          <w:delText>а</w:delText>
        </w:r>
        <w:r w:rsidR="000872CF" w:rsidDel="0085766A">
          <w:delText>,</w:delText>
        </w:r>
        <w:r w:rsidR="000872CF" w:rsidDel="0085766A">
          <w:br/>
        </w:r>
        <w:commentRangeStart w:id="6"/>
        <w:r w:rsidR="000872CF" w:rsidDel="0085766A">
          <w:delText>К</w:delText>
        </w:r>
        <w:r w:rsidR="000872CF" w:rsidDel="0085766A">
          <w:delText>а</w:delText>
        </w:r>
        <w:r w:rsidR="000872CF" w:rsidDel="0085766A">
          <w:delText>к</w:delText>
        </w:r>
        <w:r w:rsidR="000872CF" w:rsidDel="0085766A">
          <w:delText xml:space="preserve"> </w:delText>
        </w:r>
        <w:r w:rsidR="000872CF" w:rsidDel="0085766A">
          <w:delText>ш</w:delText>
        </w:r>
        <w:r w:rsidR="000872CF" w:rsidDel="0085766A">
          <w:delText>а</w:delText>
        </w:r>
        <w:r w:rsidR="000872CF" w:rsidDel="0085766A">
          <w:delText>п</w:delText>
        </w:r>
        <w:r w:rsidR="000872CF" w:rsidDel="0085766A">
          <w:delText>к</w:delText>
        </w:r>
        <w:r w:rsidR="000872CF" w:rsidDel="0085766A">
          <w:delText>а</w:delText>
        </w:r>
        <w:r w:rsidR="000872CF" w:rsidDel="0085766A">
          <w:delText xml:space="preserve"> </w:delText>
        </w:r>
        <w:r w:rsidR="000872CF" w:rsidDel="0085766A">
          <w:delText>м</w:delText>
        </w:r>
        <w:r w:rsidR="000872CF" w:rsidDel="0085766A">
          <w:delText>е</w:delText>
        </w:r>
        <w:r w:rsidR="000872CF" w:rsidDel="0085766A">
          <w:delText>х</w:delText>
        </w:r>
        <w:r w:rsidR="000872CF" w:rsidDel="0085766A">
          <w:delText>о</w:delText>
        </w:r>
        <w:r w:rsidR="000872CF" w:rsidDel="0085766A">
          <w:delText>в</w:delText>
        </w:r>
        <w:r w:rsidR="000872CF" w:rsidDel="0085766A">
          <w:delText>а</w:delText>
        </w:r>
        <w:r w:rsidR="000872CF" w:rsidDel="0085766A">
          <w:delText>я</w:delText>
        </w:r>
        <w:r w:rsidR="000872CF" w:rsidDel="0085766A">
          <w:delText>.</w:delText>
        </w:r>
        <w:commentRangeEnd w:id="6"/>
        <w:r w:rsidR="000872CF" w:rsidDel="0085766A">
          <w:commentReference w:id="6"/>
        </w:r>
        <w:r w:rsidR="000872CF" w:rsidDel="0085766A">
          <w:br/>
          <w:delText>Сверкал румянец на щеках,</w:delText>
        </w:r>
        <w:r w:rsidR="000872CF" w:rsidDel="0085766A">
          <w:br/>
        </w:r>
        <w:commentRangeStart w:id="7"/>
        <w:r w:rsidR="000872CF" w:rsidDel="0085766A">
          <w:delText>В баян друзьям играя</w:delText>
        </w:r>
        <w:r w:rsidR="000872CF" w:rsidDel="0085766A">
          <w:delText>.</w:delText>
        </w:r>
        <w:commentRangeEnd w:id="7"/>
        <w:r w:rsidR="000872CF" w:rsidDel="0085766A">
          <w:commentReference w:id="7"/>
        </w:r>
      </w:del>
    </w:p>
    <w:p w:rsidR="005F05F4" w:rsidRDefault="000872CF" w:rsidP="0085766A">
      <w:pPr>
        <w:spacing w:after="113"/>
      </w:pPr>
      <w:del w:id="8" w:author="Василий" w:date="2017-01-03T23:35:00Z">
        <w:r w:rsidDel="0085766A">
          <w:delText>С</w:delText>
        </w:r>
      </w:del>
      <w:r>
        <w:t xml:space="preserve"> тех пор прошло не</w:t>
      </w:r>
      <w:r>
        <w:t>мало лет,</w:t>
      </w:r>
      <w:r>
        <w:br/>
        <w:t>И все года нам дарит свет.</w:t>
      </w:r>
      <w:r>
        <w:br/>
        <w:t xml:space="preserve">Баян </w:t>
      </w:r>
      <w:r>
        <w:t>повсюду с ней певучий,</w:t>
      </w:r>
      <w:r>
        <w:br/>
      </w:r>
      <w:del w:id="9" w:author="Василий" w:date="2017-01-03T23:39:00Z">
        <w:r w:rsidDel="000872CF">
          <w:delText>И</w:delText>
        </w:r>
        <w:r w:rsidDel="000872CF">
          <w:delText xml:space="preserve"> </w:delText>
        </w:r>
        <w:r w:rsidDel="000872CF">
          <w:delText>г</w:delText>
        </w:r>
      </w:del>
      <w:del w:id="10" w:author="Василий" w:date="2017-01-03T23:40:00Z">
        <w:r w:rsidDel="000872CF">
          <w:delText>олос</w:delText>
        </w:r>
      </w:del>
      <w:ins w:id="11" w:author="Василий" w:date="2017-01-03T23:40:00Z">
        <w:r>
          <w:t>Голос</w:t>
        </w:r>
      </w:ins>
      <w:r>
        <w:t xml:space="preserve"> </w:t>
      </w:r>
      <w:ins w:id="12" w:author="Василий" w:date="2017-01-03T23:39:00Z">
        <w:r>
          <w:t xml:space="preserve">у </w:t>
        </w:r>
      </w:ins>
      <w:r>
        <w:t>Ирочки могучий.</w:t>
      </w:r>
    </w:p>
    <w:p w:rsidR="005F05F4" w:rsidRDefault="000872CF">
      <w:pPr>
        <w:spacing w:after="113"/>
      </w:pPr>
      <w:r>
        <w:t>В селе она незаменима,</w:t>
      </w:r>
      <w:r>
        <w:br/>
        <w:t>И не пройдёт угрюмо мимо.</w:t>
      </w:r>
      <w:r>
        <w:br/>
        <w:t>А сколько в селе свадеб было,</w:t>
      </w:r>
      <w:r>
        <w:br/>
        <w:t>На все</w:t>
      </w:r>
      <w:del w:id="13" w:author="Василий" w:date="2017-01-03T23:41:00Z">
        <w:r w:rsidDel="000872CF">
          <w:delText>х</w:delText>
        </w:r>
      </w:del>
      <w:r>
        <w:t xml:space="preserve"> играть она ходила.</w:t>
      </w:r>
    </w:p>
    <w:p w:rsidR="005F05F4" w:rsidRDefault="000872CF">
      <w:pPr>
        <w:spacing w:after="113"/>
      </w:pPr>
      <w:r>
        <w:t>Приносит радость в каждый дом,</w:t>
      </w:r>
      <w:r>
        <w:br/>
        <w:t>И нет здесь места лести.</w:t>
      </w:r>
      <w:r>
        <w:br/>
        <w:t>Так каждый из сельчан считает</w:t>
      </w:r>
      <w:ins w:id="14" w:author="Василий" w:date="2017-01-03T23:37:00Z">
        <w:r>
          <w:t>,</w:t>
        </w:r>
      </w:ins>
      <w:del w:id="15" w:author="Василий" w:date="2017-01-03T23:37:00Z">
        <w:r w:rsidDel="000872CF">
          <w:delText>:</w:delText>
        </w:r>
      </w:del>
      <w:r>
        <w:br/>
      </w:r>
      <w:del w:id="16" w:author="Василий" w:date="2017-01-03T23:37:00Z">
        <w:r w:rsidDel="000872CF">
          <w:delText>«</w:delText>
        </w:r>
      </w:del>
      <w:r>
        <w:t>Она на своём ме</w:t>
      </w:r>
      <w:r>
        <w:t>сте!</w:t>
      </w:r>
      <w:del w:id="17" w:author="Василий" w:date="2017-01-03T23:37:00Z">
        <w:r w:rsidDel="000872CF">
          <w:delText>»</w:delText>
        </w:r>
      </w:del>
    </w:p>
    <w:p w:rsidR="005F05F4" w:rsidRDefault="000872CF">
      <w:pPr>
        <w:spacing w:after="113"/>
      </w:pPr>
      <w:r>
        <w:t>Добрейший человек душой</w:t>
      </w:r>
      <w:ins w:id="18" w:author="Василий" w:date="2017-01-03T23:41:00Z">
        <w:r>
          <w:t>,</w:t>
        </w:r>
      </w:ins>
      <w:bookmarkStart w:id="19" w:name="_GoBack"/>
      <w:bookmarkEnd w:id="19"/>
      <w:del w:id="20" w:author="Василий" w:date="2017-01-03T23:41:00Z">
        <w:r w:rsidDel="000872CF">
          <w:delText>.</w:delText>
        </w:r>
      </w:del>
      <w:r>
        <w:br/>
        <w:t>Приносит вклад в село большой.</w:t>
      </w:r>
      <w:r>
        <w:br/>
        <w:t>И хочется ей пожелать,</w:t>
      </w:r>
      <w:r>
        <w:br/>
        <w:t>Для нас сельчан, ещё играть!</w:t>
      </w:r>
    </w:p>
    <w:sectPr w:rsidR="005F05F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serega devyatkin" w:date="2016-11-22T12:30:00Z" w:initials="sd">
    <w:p w:rsidR="005F05F4" w:rsidRDefault="000872CF">
      <w:r>
        <w:rPr>
          <w:sz w:val="20"/>
        </w:rPr>
        <w:t>Вот и всё. Можно зимой шапку не одевать.</w:t>
      </w:r>
    </w:p>
  </w:comment>
  <w:comment w:id="7" w:author="serega devyatkin" w:date="2016-11-22T12:31:00Z" w:initials="sd">
    <w:p w:rsidR="005F05F4" w:rsidRDefault="000872CF">
      <w:r>
        <w:rPr>
          <w:sz w:val="20"/>
        </w:rPr>
        <w:t>Играл румянец на баяне?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5F05F4"/>
    <w:rsid w:val="000872CF"/>
    <w:rsid w:val="005F05F4"/>
    <w:rsid w:val="0085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576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57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8576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57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7</cp:revision>
  <dcterms:created xsi:type="dcterms:W3CDTF">2016-01-24T10:00:00Z</dcterms:created>
  <dcterms:modified xsi:type="dcterms:W3CDTF">2017-01-03T19:41:00Z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