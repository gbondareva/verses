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rPr/>
      </w:pPr>
      <w:r>
        <w:rPr/>
        <w:t>Пришла в наш дом огромная беда,</w:t>
      </w:r>
    </w:p>
    <w:p>
      <w:pPr>
        <w:pStyle w:val="Normal"/>
        <w:rPr/>
      </w:pPr>
      <w:r>
        <w:rPr/>
        <w:t>Как шаровая молния влетела</w:t>
      </w:r>
    </w:p>
    <w:p>
      <w:pPr>
        <w:pStyle w:val="Normal"/>
        <w:rPr/>
      </w:pPr>
      <w:r>
        <w:rPr/>
        <w:t>И даже пят</w:t>
      </w:r>
      <w:ins w:id="0" w:author="serega  " w:date="2014-11-28T18:34:00Z">
        <w:r>
          <w:rPr/>
          <w:t>ерых</w:t>
        </w:r>
      </w:ins>
      <w:del w:id="1" w:author="serega  " w:date="2014-11-28T18:34:00Z">
        <w:r>
          <w:rPr/>
          <w:delText>ь</w:delText>
        </w:r>
      </w:del>
      <w:r>
        <w:rPr/>
        <w:t xml:space="preserve"> детей не пожалела.</w:t>
      </w:r>
    </w:p>
    <w:p>
      <w:pPr>
        <w:pStyle w:val="Normal"/>
        <w:rPr/>
      </w:pPr>
      <w:r>
        <w:rPr/>
        <w:t>Не стало нашей Мамы очень рано,</w:t>
      </w:r>
    </w:p>
    <w:p>
      <w:pPr>
        <w:pStyle w:val="Normal"/>
        <w:rPr/>
      </w:pPr>
      <w:r>
        <w:rPr/>
        <w:t>Когда мы были все малым</w:t>
      </w:r>
      <w:del w:id="2" w:author="serega  " w:date="2014-11-28T18:34:00Z">
        <w:r>
          <w:rPr/>
          <w:delText xml:space="preserve"> </w:delText>
        </w:r>
      </w:del>
      <w:r>
        <w:rPr/>
        <w:t>-</w:t>
      </w:r>
      <w:del w:id="3" w:author="serega  " w:date="2014-11-28T18:34:00Z">
        <w:r>
          <w:rPr/>
          <w:delText xml:space="preserve"> </w:delText>
        </w:r>
      </w:del>
      <w:r>
        <w:rPr/>
        <w:t>мала.</w:t>
      </w:r>
    </w:p>
    <w:p>
      <w:pPr>
        <w:pStyle w:val="Normal"/>
        <w:rPr/>
      </w:pPr>
      <w:r>
        <w:rPr/>
        <w:t>Был разговор, отдать нас в детский дом</w:t>
      </w:r>
    </w:p>
    <w:p>
      <w:pPr>
        <w:pStyle w:val="Normal"/>
        <w:rPr/>
      </w:pPr>
      <w:r>
        <w:rPr/>
        <w:t>И мы тогда совсем не понимали,</w:t>
      </w:r>
    </w:p>
    <w:p>
      <w:pPr>
        <w:pStyle w:val="Normal"/>
        <w:rPr/>
      </w:pPr>
      <w:r>
        <w:rPr/>
        <w:t>Но как же можно нас разъединить?!</w:t>
      </w:r>
    </w:p>
    <w:p>
      <w:pPr>
        <w:pStyle w:val="Normal"/>
        <w:rPr/>
      </w:pPr>
      <w:r>
        <w:rPr/>
        <w:t>Ведь мы одна живая нить!</w:t>
      </w:r>
    </w:p>
    <w:p>
      <w:pPr>
        <w:pStyle w:val="Normal"/>
        <w:rPr/>
      </w:pPr>
      <w:r>
        <w:rPr/>
        <w:t>Лишь интервал в два года.</w:t>
      </w:r>
    </w:p>
    <w:p>
      <w:pPr>
        <w:pStyle w:val="Normal"/>
        <w:rPr/>
      </w:pPr>
      <w:r>
        <w:rPr/>
        <w:t>Отец любил нас и жалел</w:t>
      </w:r>
    </w:p>
    <w:p>
      <w:pPr>
        <w:pStyle w:val="Normal"/>
        <w:rPr/>
      </w:pPr>
      <w:r>
        <w:rPr/>
        <w:t>И не давал в обиду,</w:t>
      </w:r>
    </w:p>
    <w:p>
      <w:pPr>
        <w:pStyle w:val="Normal"/>
        <w:rPr/>
      </w:pPr>
      <w:r>
        <w:rPr/>
        <w:t>А мы, оставив детство в стороне,</w:t>
      </w:r>
    </w:p>
    <w:p>
      <w:pPr>
        <w:pStyle w:val="Normal"/>
        <w:rPr/>
      </w:pPr>
      <w:r>
        <w:rPr/>
        <w:t>Как будто побывали на войне,</w:t>
      </w:r>
    </w:p>
    <w:p>
      <w:pPr>
        <w:pStyle w:val="Normal"/>
        <w:rPr/>
      </w:pPr>
      <w:r>
        <w:rPr/>
        <w:t>Одним снарядом ранило нам души</w:t>
      </w:r>
    </w:p>
    <w:p>
      <w:pPr>
        <w:pStyle w:val="Normal"/>
        <w:rPr/>
      </w:pPr>
      <w:r>
        <w:rPr/>
        <w:t>И эта рана будет навсегда.</w:t>
      </w:r>
    </w:p>
    <w:p>
      <w:pPr>
        <w:pStyle w:val="Normal"/>
        <w:rPr/>
      </w:pPr>
      <w:r>
        <w:rPr/>
        <w:t>Мы постарались быстро повзрослеть</w:t>
      </w:r>
    </w:p>
    <w:p>
      <w:pPr>
        <w:pStyle w:val="Normal"/>
        <w:rPr/>
      </w:pPr>
      <w:r>
        <w:rPr/>
        <w:t>И вот уже давно мы стали мамы</w:t>
      </w:r>
    </w:p>
    <w:p>
      <w:pPr>
        <w:pStyle w:val="Normal"/>
        <w:rPr/>
      </w:pPr>
      <w:r>
        <w:rPr/>
        <w:t>И дети наши, уже старше нас</w:t>
      </w:r>
      <w:ins w:id="4" w:author="serega  " w:date="2014-11-28T18:35:00Z">
        <w:r>
          <w:rPr/>
          <w:t xml:space="preserve"> </w:t>
        </w:r>
      </w:ins>
      <w:ins w:id="5" w:author="serega  " w:date="2014-11-28T18:35:00Z">
        <w:r>
          <w:rPr/>
          <w:t>тогда</w:t>
        </w:r>
      </w:ins>
      <w:r>
        <w:rPr/>
        <w:t>,</w:t>
      </w:r>
    </w:p>
    <w:p>
      <w:pPr>
        <w:pStyle w:val="Normal"/>
        <w:rPr/>
      </w:pPr>
      <w:r>
        <w:rPr/>
        <w:t>Но всё равно, при слове Мама,</w:t>
      </w:r>
    </w:p>
    <w:p>
      <w:pPr>
        <w:pStyle w:val="Normal"/>
        <w:rPr/>
      </w:pPr>
      <w:r>
        <w:rPr/>
        <w:t>Сжимаются сердца, и кровоточит рана.</w:t>
      </w:r>
    </w:p>
    <w:p>
      <w:pPr>
        <w:pStyle w:val="Normal"/>
        <w:rPr/>
      </w:pPr>
      <w:r>
        <w:rPr/>
        <w:t>И кем бы ни хотел стать ты,</w:t>
      </w:r>
    </w:p>
    <w:p>
      <w:pPr>
        <w:pStyle w:val="Normal"/>
        <w:rPr/>
      </w:pPr>
      <w:r>
        <w:rPr/>
        <w:t>Не пожелаю никому такой судьбы</w:t>
      </w:r>
    </w:p>
    <w:p>
      <w:pPr>
        <w:pStyle w:val="Normal"/>
        <w:rPr/>
      </w:pPr>
      <w:r>
        <w:rPr/>
        <w:t>И говорю упрямо:</w:t>
      </w:r>
    </w:p>
    <w:p>
      <w:pPr>
        <w:pStyle w:val="Normal"/>
        <w:rPr/>
      </w:pPr>
      <w:r>
        <w:rPr/>
        <w:t>«У всех должны быть</w:t>
      </w:r>
    </w:p>
    <w:p>
      <w:pPr>
        <w:pStyle w:val="Normal"/>
        <w:rPr/>
      </w:pPr>
      <w:r>
        <w:rPr/>
        <w:t xml:space="preserve"> </w:t>
      </w:r>
      <w:r>
        <w:rPr/>
        <w:t>Бог, солнце и родная Мама.»</w:t>
      </w:r>
    </w:p>
    <w:p>
      <w:pPr>
        <w:pStyle w:val="Normal"/>
        <w:rPr/>
      </w:pPr>
      <w:r>
        <w:rPr/>
        <w:t>Пишу всё это я в три часа ночи,</w:t>
      </w:r>
    </w:p>
    <w:p>
      <w:pPr>
        <w:pStyle w:val="Normal"/>
        <w:rPr/>
      </w:pPr>
      <w:r>
        <w:rPr/>
        <w:t>Нет сна и нету м</w:t>
      </w:r>
      <w:r>
        <w:rPr>
          <w:i/>
          <w:iCs/>
          <w:rPrChange w:id="0" w:author="serega  " w:date="2014-11-28T18:35:00Z"/>
        </w:rPr>
        <w:t>о</w:t>
      </w:r>
      <w:r>
        <w:rPr/>
        <w:t>чи.</w:t>
      </w:r>
    </w:p>
    <w:p>
      <w:pPr>
        <w:pStyle w:val="Normal"/>
        <w:rPr/>
      </w:pPr>
      <w:r>
        <w:rPr/>
        <w:t>Любите, уважайте Матерей!</w:t>
      </w:r>
    </w:p>
    <w:p>
      <w:pPr>
        <w:pStyle w:val="Normal"/>
        <w:rPr/>
      </w:pPr>
      <w:r>
        <w:rPr/>
        <w:t>Нет, ближе и теплей, на этом свете.</w:t>
      </w:r>
    </w:p>
    <w:p>
      <w:pPr>
        <w:pStyle w:val="Normal"/>
        <w:rPr/>
      </w:pPr>
      <w:bookmarkStart w:id="0" w:name="_GoBack"/>
      <w:bookmarkEnd w:id="0"/>
      <w:r>
        <w:rPr/>
        <w:t>И если б Мамочка была жива,</w:t>
      </w:r>
    </w:p>
    <w:p>
      <w:pPr>
        <w:pStyle w:val="Normal"/>
        <w:rPr/>
      </w:pPr>
      <w:r>
        <w:rPr/>
        <w:t>Мы были б счастливы, как и все дети.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Заголовок 2"/>
    <w:basedOn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Заголовок 3"/>
    <w:basedOn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Заголовок 4"/>
    <w:basedOn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5">
    <w:name w:val="Заголовок 5"/>
    <w:basedOn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Заголовок 6"/>
    <w:basedOn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8">
    <w:name w:val="Заголовок"/>
    <w:basedOn w:val="Normal"/>
    <w:next w:val="Style9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9">
    <w:name w:val="Основной текст"/>
    <w:basedOn w:val="Normal"/>
    <w:pPr>
      <w:spacing w:lineRule="auto" w:line="288" w:before="0" w:after="140"/>
    </w:pPr>
    <w:rPr/>
  </w:style>
  <w:style w:type="paragraph" w:styleId="Style10">
    <w:name w:val="Список"/>
    <w:basedOn w:val="Style9"/>
    <w:pPr/>
    <w:rPr>
      <w:rFonts w:ascii="Cambria" w:hAnsi="Cambria" w:cs="FreeSans"/>
    </w:rPr>
  </w:style>
  <w:style w:type="paragraph" w:styleId="Style11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2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3">
    <w:name w:val="Заглавие"/>
    <w:basedOn w:val="Normal"/>
    <w:pPr>
      <w:keepNext/>
      <w:keepLines/>
      <w:spacing w:before="480" w:after="120"/>
      <w:contextualSpacing/>
    </w:pPr>
    <w:rPr>
      <w:b/>
      <w:sz w:val="72"/>
    </w:rPr>
  </w:style>
  <w:style w:type="paragraph" w:styleId="Style14">
    <w:name w:val="Подзаголовок"/>
    <w:basedOn w:val="Normal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2014-10-21T07:21:00Z</dcterms:created>
  <dc:language>ru-RU</dc:language>
  <cp:lastModifiedBy>Василий</cp:lastModifiedBy>
  <dcterms:modified xsi:type="dcterms:W3CDTF">2014-11-10T12:42:00Z</dcterms:modified>
  <cp:revision>4</cp:revision>
  <dc:title>Беда.docx</dc:title>
</cp:coreProperties>
</file>