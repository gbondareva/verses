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del w:id="0" w:author="serega  " w:date="2014-11-28T17:21:00Z">
        <w:r>
          <w:rPr>
            <w:rFonts w:ascii="Calibri" w:eastAsia="Calibri" w:hAnsi="Calibri" w:cs="Calibri"/>
            <w:sz w:val="28"/>
          </w:rPr>
          <w:delText>Как-то</w:delText>
        </w:r>
      </w:del>
      <w:ins w:id="1" w:author="serega  " w:date="2014-11-28T17:21:00Z">
        <w:r>
          <w:rPr>
            <w:rFonts w:ascii="Calibri" w:eastAsia="Calibri" w:hAnsi="Calibri" w:cs="Calibri"/>
            <w:sz w:val="28"/>
          </w:rPr>
          <w:t>Ушли</w:t>
        </w:r>
      </w:ins>
      <w:r>
        <w:rPr>
          <w:rFonts w:ascii="Calibri" w:eastAsia="Calibri" w:hAnsi="Calibri" w:cs="Calibri"/>
          <w:sz w:val="28"/>
        </w:rPr>
        <w:t xml:space="preserve"> подряд</w:t>
      </w:r>
      <w:del w:id="2" w:author="serega  " w:date="2014-11-28T17:21:00Z">
        <w:r>
          <w:rPr>
            <w:rFonts w:ascii="Calibri" w:eastAsia="Calibri" w:hAnsi="Calibri" w:cs="Calibri"/>
            <w:sz w:val="28"/>
          </w:rPr>
          <w:delText xml:space="preserve"> ушли</w:delText>
        </w:r>
      </w:del>
      <w:r>
        <w:rPr>
          <w:rFonts w:ascii="Calibri" w:eastAsia="Calibri" w:hAnsi="Calibri" w:cs="Calibri"/>
          <w:sz w:val="28"/>
        </w:rPr>
        <w:t xml:space="preserve"> и мама и жена,</w:t>
      </w: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Решив, наверно, испытать на что способен.</w:t>
      </w: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вот она свобода, вот она,</w:t>
      </w: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Но как-то мир стал не совсем удобен.</w:t>
      </w:r>
    </w:p>
    <w:p w:rsidR="0018314A" w:rsidRDefault="0018314A">
      <w:pPr>
        <w:spacing w:after="200" w:line="276" w:lineRule="auto"/>
      </w:pP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За все мои прожитые года,</w:t>
      </w: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Я благодарен всем святым и Богу.</w:t>
      </w: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Что без внимания не был никогда,</w:t>
      </w: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 любых делах они</w:t>
      </w:r>
      <w:r>
        <w:rPr>
          <w:rFonts w:ascii="Calibri" w:eastAsia="Calibri" w:hAnsi="Calibri" w:cs="Calibri"/>
          <w:sz w:val="28"/>
        </w:rPr>
        <w:t xml:space="preserve"> были в </w:t>
      </w:r>
      <w:proofErr w:type="gramStart"/>
      <w:r>
        <w:rPr>
          <w:rFonts w:ascii="Calibri" w:eastAsia="Calibri" w:hAnsi="Calibri" w:cs="Calibri"/>
          <w:sz w:val="28"/>
        </w:rPr>
        <w:t>подмогу</w:t>
      </w:r>
      <w:proofErr w:type="gramEnd"/>
      <w:r>
        <w:rPr>
          <w:rFonts w:ascii="Calibri" w:eastAsia="Calibri" w:hAnsi="Calibri" w:cs="Calibri"/>
          <w:sz w:val="28"/>
        </w:rPr>
        <w:t>.</w:t>
      </w:r>
    </w:p>
    <w:p w:rsidR="0018314A" w:rsidRDefault="0018314A">
      <w:pPr>
        <w:spacing w:after="200" w:line="276" w:lineRule="auto"/>
      </w:pP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Хотелось оторваться, пошалить,</w:t>
      </w: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Я чувствовал себя всегда мальчишкой.</w:t>
      </w: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Хотелось обхитрить и пошутить,</w:t>
      </w: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поиграть немного в кошки-мышки.</w:t>
      </w:r>
    </w:p>
    <w:p w:rsidR="0018314A" w:rsidRDefault="0018314A">
      <w:pPr>
        <w:spacing w:after="200" w:line="276" w:lineRule="auto"/>
      </w:pP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Казалось, будет всегда так,</w:t>
      </w: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Хотя сам дедушка, почти уж</w:t>
      </w:r>
      <w:del w:id="3" w:author="serega  " w:date="2014-11-28T17:18:00Z">
        <w:r>
          <w:rPr>
            <w:rFonts w:ascii="Calibri" w:eastAsia="Calibri" w:hAnsi="Calibri" w:cs="Calibri"/>
            <w:sz w:val="28"/>
          </w:rPr>
          <w:delText>е</w:delText>
        </w:r>
      </w:del>
      <w:r>
        <w:rPr>
          <w:rFonts w:ascii="Calibri" w:eastAsia="Calibri" w:hAnsi="Calibri" w:cs="Calibri"/>
          <w:sz w:val="28"/>
        </w:rPr>
        <w:t xml:space="preserve"> прадед.</w:t>
      </w: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Но как-то быстро всё переменилось</w:t>
      </w: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боль</w:t>
      </w:r>
      <w:r>
        <w:rPr>
          <w:rFonts w:ascii="Calibri" w:eastAsia="Calibri" w:hAnsi="Calibri" w:cs="Calibri"/>
          <w:sz w:val="28"/>
        </w:rPr>
        <w:t>ше моих женщин рядом нет.</w:t>
      </w:r>
    </w:p>
    <w:p w:rsidR="0018314A" w:rsidRDefault="0018314A">
      <w:pPr>
        <w:spacing w:after="200" w:line="276" w:lineRule="auto"/>
      </w:pP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Как будто молния попала</w:t>
      </w: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 наш дом</w:t>
      </w:r>
      <w:ins w:id="4" w:author="serega  " w:date="2014-11-28T17:19:00Z">
        <w:r>
          <w:rPr>
            <w:rFonts w:ascii="Calibri" w:eastAsia="Calibri" w:hAnsi="Calibri" w:cs="Calibri"/>
            <w:sz w:val="28"/>
          </w:rPr>
          <w:t>,</w:t>
        </w:r>
      </w:ins>
      <w:r>
        <w:rPr>
          <w:rFonts w:ascii="Calibri" w:eastAsia="Calibri" w:hAnsi="Calibri" w:cs="Calibri"/>
          <w:sz w:val="28"/>
        </w:rPr>
        <w:t xml:space="preserve"> и пусто стало.</w:t>
      </w: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Даже на лавочку соседки,</w:t>
      </w: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Теперь приходят очень редко.</w:t>
      </w:r>
    </w:p>
    <w:p w:rsidR="0018314A" w:rsidRDefault="0018314A">
      <w:pPr>
        <w:spacing w:after="200" w:line="276" w:lineRule="auto"/>
      </w:pP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 чего начать и как продолжить жить</w:t>
      </w:r>
      <w:r>
        <w:rPr>
          <w:rFonts w:ascii="Calibri" w:eastAsia="Calibri" w:hAnsi="Calibri" w:cs="Calibri"/>
          <w:sz w:val="28"/>
        </w:rPr>
        <w:commentReference w:id="5"/>
      </w:r>
      <w:r>
        <w:rPr>
          <w:rFonts w:ascii="Calibri" w:eastAsia="Calibri" w:hAnsi="Calibri" w:cs="Calibri"/>
          <w:sz w:val="28"/>
        </w:rPr>
        <w:t>?</w:t>
      </w: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Задача </w:t>
      </w:r>
      <w:proofErr w:type="gramStart"/>
      <w:r>
        <w:rPr>
          <w:rFonts w:ascii="Calibri" w:eastAsia="Calibri" w:hAnsi="Calibri" w:cs="Calibri"/>
          <w:sz w:val="28"/>
        </w:rPr>
        <w:t>посложней</w:t>
      </w:r>
      <w:proofErr w:type="gramEnd"/>
      <w:r>
        <w:rPr>
          <w:rFonts w:ascii="Calibri" w:eastAsia="Calibri" w:hAnsi="Calibri" w:cs="Calibri"/>
          <w:sz w:val="28"/>
        </w:rPr>
        <w:t xml:space="preserve"> из тех, что были.</w:t>
      </w: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От одиночества сердечко стало ныть,</w:t>
      </w: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Как волны в </w:t>
      </w:r>
      <w:r>
        <w:rPr>
          <w:rFonts w:ascii="Calibri" w:eastAsia="Calibri" w:hAnsi="Calibri" w:cs="Calibri"/>
          <w:sz w:val="28"/>
        </w:rPr>
        <w:t>океане мысли плыли.</w:t>
      </w:r>
    </w:p>
    <w:p w:rsidR="0018314A" w:rsidRDefault="0018314A">
      <w:pPr>
        <w:spacing w:after="200" w:line="276" w:lineRule="auto"/>
      </w:pP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Возьму гармонь и заиграю песню,</w:t>
      </w: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Ту, что когда-то пели мы втроём.</w:t>
      </w: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Мы пели "Ой, мороз", а вот сегодня,</w:t>
      </w: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Горит сердечко у меня огнём.</w:t>
      </w:r>
    </w:p>
    <w:p w:rsidR="0018314A" w:rsidRDefault="0018314A">
      <w:pPr>
        <w:spacing w:after="200" w:line="276" w:lineRule="auto"/>
      </w:pP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Смахну слезу, расправлю плечи,</w:t>
      </w: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Гармонь поставлю в чемодан.</w:t>
      </w: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Я понимаю, что поделать</w:t>
      </w:r>
      <w:del w:id="6" w:author="serega  " w:date="2014-11-28T17:20:00Z">
        <w:r>
          <w:rPr>
            <w:rFonts w:ascii="Calibri" w:eastAsia="Calibri" w:hAnsi="Calibri" w:cs="Calibri"/>
            <w:sz w:val="28"/>
          </w:rPr>
          <w:delText>,</w:delText>
        </w:r>
      </w:del>
      <w:ins w:id="7" w:author="serega  " w:date="2014-11-28T17:20:00Z">
        <w:r>
          <w:rPr>
            <w:rFonts w:ascii="Calibri" w:eastAsia="Calibri" w:hAnsi="Calibri" w:cs="Calibri"/>
            <w:sz w:val="28"/>
          </w:rPr>
          <w:t>...</w:t>
        </w:r>
      </w:ins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Такой билет судьб</w:t>
      </w:r>
      <w:r>
        <w:rPr>
          <w:rFonts w:ascii="Calibri" w:eastAsia="Calibri" w:hAnsi="Calibri" w:cs="Calibri"/>
          <w:sz w:val="28"/>
        </w:rPr>
        <w:t>ой мне дан.</w:t>
      </w:r>
    </w:p>
    <w:p w:rsidR="0018314A" w:rsidRDefault="0018314A">
      <w:pPr>
        <w:spacing w:after="200" w:line="276" w:lineRule="auto"/>
      </w:pP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Буду </w:t>
      </w:r>
      <w:ins w:id="8" w:author="Василий" w:date="2014-12-04T01:27:00Z">
        <w:r>
          <w:rPr>
            <w:rFonts w:ascii="Calibri" w:eastAsia="Calibri" w:hAnsi="Calibri" w:cs="Calibri"/>
            <w:sz w:val="28"/>
          </w:rPr>
          <w:t>я</w:t>
        </w:r>
      </w:ins>
      <w:ins w:id="9" w:author="Василий" w:date="2014-12-04T01:28:00Z">
        <w:r>
          <w:rPr>
            <w:rFonts w:ascii="Calibri" w:eastAsia="Calibri" w:hAnsi="Calibri" w:cs="Calibri"/>
            <w:sz w:val="28"/>
          </w:rPr>
          <w:t xml:space="preserve"> </w:t>
        </w:r>
      </w:ins>
      <w:bookmarkStart w:id="10" w:name="_GoBack"/>
      <w:bookmarkEnd w:id="10"/>
      <w:commentRangeStart w:id="11"/>
      <w:del w:id="12" w:author="Василий" w:date="2014-12-04T01:27:00Z">
        <w:r w:rsidDel="00D034A9">
          <w:rPr>
            <w:rFonts w:ascii="Calibri" w:eastAsia="Calibri" w:hAnsi="Calibri" w:cs="Calibri"/>
            <w:sz w:val="28"/>
          </w:rPr>
          <w:delText>в</w:delText>
        </w:r>
        <w:r w:rsidDel="00D034A9">
          <w:rPr>
            <w:rFonts w:ascii="Calibri" w:eastAsia="Calibri" w:hAnsi="Calibri" w:cs="Calibri"/>
            <w:sz w:val="28"/>
          </w:rPr>
          <w:delText>с</w:delText>
        </w:r>
        <w:r w:rsidDel="00D034A9">
          <w:rPr>
            <w:rFonts w:ascii="Calibri" w:eastAsia="Calibri" w:hAnsi="Calibri" w:cs="Calibri"/>
            <w:sz w:val="28"/>
          </w:rPr>
          <w:delText>ё</w:delText>
        </w:r>
        <w:commentRangeEnd w:id="11"/>
        <w:r w:rsidDel="00D034A9">
          <w:rPr>
            <w:rFonts w:ascii="Calibri" w:eastAsia="Calibri" w:hAnsi="Calibri" w:cs="Calibri"/>
            <w:sz w:val="28"/>
          </w:rPr>
          <w:commentReference w:id="11"/>
        </w:r>
        <w:r w:rsidDel="00D034A9">
          <w:rPr>
            <w:rFonts w:ascii="Calibri" w:eastAsia="Calibri" w:hAnsi="Calibri" w:cs="Calibri"/>
            <w:sz w:val="28"/>
          </w:rPr>
          <w:delText xml:space="preserve"> </w:delText>
        </w:r>
      </w:del>
      <w:r>
        <w:rPr>
          <w:rFonts w:ascii="Calibri" w:eastAsia="Calibri" w:hAnsi="Calibri" w:cs="Calibri"/>
          <w:sz w:val="28"/>
        </w:rPr>
        <w:t>заново учиться,</w:t>
      </w: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Жить холостым и веселиться.</w:t>
      </w: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Не пожелаю никому,</w:t>
      </w:r>
    </w:p>
    <w:p w:rsidR="0018314A" w:rsidRDefault="00D034A9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Остаться разом одному.</w:t>
      </w:r>
    </w:p>
    <w:sectPr w:rsidR="0018314A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serega  " w:date="2014-11-28T17:19:00Z" w:initials="">
    <w:p w:rsidR="0018314A" w:rsidRDefault="00D034A9">
      <w:r>
        <w:rPr>
          <w:rFonts w:ascii="Droid Sans" w:hAnsi="Droid Sans"/>
          <w:sz w:val="20"/>
        </w:rPr>
        <w:t>Начать?</w:t>
      </w:r>
    </w:p>
  </w:comment>
  <w:comment w:id="11" w:author="serega  " w:date="2014-11-28T17:20:00Z" w:initials="">
    <w:p w:rsidR="0018314A" w:rsidRDefault="00D034A9">
      <w:r>
        <w:rPr>
          <w:rFonts w:ascii="Droid Sans" w:hAnsi="Droid Sans"/>
          <w:sz w:val="20"/>
        </w:rPr>
        <w:t xml:space="preserve">Учиться — </w:t>
      </w:r>
      <w:proofErr w:type="spellStart"/>
      <w:r>
        <w:rPr>
          <w:rFonts w:ascii="Droid Sans" w:hAnsi="Droid Sans"/>
          <w:sz w:val="20"/>
        </w:rPr>
        <w:t>всемуучить</w:t>
      </w:r>
      <w:proofErr w:type="spellEnd"/>
      <w:r>
        <w:rPr>
          <w:rFonts w:ascii="Droid Sans" w:hAnsi="Droid Sans"/>
          <w:sz w:val="20"/>
        </w:rPr>
        <w:t xml:space="preserve"> - всё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">
    <w:altName w:val="Times New Roman"/>
    <w:charset w:val="01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18314A"/>
    <w:rsid w:val="0018314A"/>
    <w:rsid w:val="00D0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customStyle="1" w:styleId="a8">
    <w:name w:val="Заглавие"/>
    <w:basedOn w:val="a"/>
    <w:pPr>
      <w:keepNext/>
      <w:keepLines/>
      <w:spacing w:before="480" w:after="120"/>
      <w:contextualSpacing/>
    </w:pPr>
    <w:rPr>
      <w:b/>
      <w:sz w:val="72"/>
    </w:rPr>
  </w:style>
  <w:style w:type="paragraph" w:styleId="a9">
    <w:name w:val="Subtitle"/>
    <w:basedOn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D034A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034A9"/>
    <w:rPr>
      <w:rFonts w:ascii="Tahoma" w:hAnsi="Tahoma" w:cs="Tahoma"/>
      <w:sz w:val="16"/>
      <w:szCs w:val="16"/>
    </w:rPr>
  </w:style>
  <w:style w:type="character" w:styleId="af">
    <w:name w:val="Subtle Emphasis"/>
    <w:basedOn w:val="a0"/>
    <w:uiPriority w:val="19"/>
    <w:qFormat/>
    <w:rsid w:val="00D034A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168</Words>
  <Characters>963</Characters>
  <Application>Microsoft Office Word</Application>
  <DocSecurity>0</DocSecurity>
  <Lines>8</Lines>
  <Paragraphs>2</Paragraphs>
  <ScaleCrop>false</ScaleCrop>
  <Company>Krokoz™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Большая потеря.docx</dc:title>
  <cp:lastModifiedBy>Василий</cp:lastModifiedBy>
  <cp:revision>4</cp:revision>
  <dcterms:created xsi:type="dcterms:W3CDTF">2014-10-21T07:37:00Z</dcterms:created>
  <dcterms:modified xsi:type="dcterms:W3CDTF">2014-12-03T21:29:00Z</dcterms:modified>
  <dc:language>ru-RU</dc:language>
</cp:coreProperties>
</file>