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4D0" w:rsidRDefault="00BC042D">
      <w:pPr>
        <w:rPr>
          <w:sz w:val="28"/>
          <w:szCs w:val="28"/>
        </w:rPr>
      </w:pPr>
      <w:r>
        <w:rPr>
          <w:sz w:val="28"/>
          <w:szCs w:val="28"/>
        </w:rPr>
        <w:t>Подарил мне сыночек цветы,</w:t>
      </w:r>
      <w:bookmarkStart w:id="0" w:name="_GoBack"/>
      <w:bookmarkEnd w:id="0"/>
      <w:r>
        <w:rPr>
          <w:sz w:val="28"/>
          <w:szCs w:val="28"/>
        </w:rPr>
        <w:br/>
        <w:t>Эти милые, алые розы.</w:t>
      </w:r>
      <w:r>
        <w:rPr>
          <w:sz w:val="28"/>
          <w:szCs w:val="28"/>
        </w:rPr>
        <w:br/>
        <w:t>Лишь вчера были только мечты,</w:t>
      </w:r>
      <w:r>
        <w:rPr>
          <w:sz w:val="28"/>
          <w:szCs w:val="28"/>
        </w:rPr>
        <w:br/>
        <w:t>А теперь на глазах моих слёзы.</w:t>
      </w:r>
    </w:p>
    <w:p w:rsidR="00D754D0" w:rsidRDefault="00BC042D">
      <w:pPr>
        <w:rPr>
          <w:sz w:val="28"/>
          <w:szCs w:val="28"/>
        </w:rPr>
      </w:pPr>
      <w:r>
        <w:rPr>
          <w:sz w:val="28"/>
          <w:szCs w:val="28"/>
        </w:rPr>
        <w:t>Приняла и спросила: «За что?»</w:t>
      </w:r>
      <w:r>
        <w:rPr>
          <w:sz w:val="28"/>
          <w:szCs w:val="28"/>
        </w:rPr>
        <w:br/>
        <w:t>Сын ответил: «За то, что ты – Мама!»</w:t>
      </w:r>
      <w:r>
        <w:rPr>
          <w:sz w:val="28"/>
          <w:szCs w:val="28"/>
        </w:rPr>
        <w:br/>
        <w:t>Обнял нежно, прижавшись к груди,</w:t>
      </w:r>
      <w:r>
        <w:rPr>
          <w:sz w:val="28"/>
          <w:szCs w:val="28"/>
        </w:rPr>
        <w:br/>
        <w:t>А я в чубчик его целовала.</w:t>
      </w:r>
    </w:p>
    <w:p w:rsidR="00D754D0" w:rsidDel="004B5D79" w:rsidRDefault="00BC042D">
      <w:pPr>
        <w:rPr>
          <w:del w:id="1" w:author="Василий" w:date="2016-12-25T00:05:00Z"/>
          <w:sz w:val="28"/>
          <w:szCs w:val="28"/>
        </w:rPr>
      </w:pPr>
      <w:del w:id="2" w:author="Василий" w:date="2016-12-25T00:05:00Z">
        <w:r w:rsidDel="004B5D79">
          <w:rPr>
            <w:sz w:val="28"/>
            <w:szCs w:val="28"/>
          </w:rPr>
          <w:delText>Настоящий мужчина растёт!</w:delText>
        </w:r>
        <w:r w:rsidDel="004B5D79">
          <w:rPr>
            <w:sz w:val="28"/>
            <w:szCs w:val="28"/>
          </w:rPr>
          <w:br/>
          <w:delText xml:space="preserve">Ценит, знает, его, где </w:delText>
        </w:r>
        <w:commentRangeStart w:id="3"/>
        <w:r w:rsidDel="004B5D79">
          <w:rPr>
            <w:sz w:val="28"/>
            <w:szCs w:val="28"/>
          </w:rPr>
          <w:delText>начало</w:delText>
        </w:r>
        <w:commentRangeEnd w:id="3"/>
        <w:r w:rsidDel="004B5D79">
          <w:rPr>
            <w:sz w:val="28"/>
            <w:szCs w:val="28"/>
          </w:rPr>
          <w:commentReference w:id="3"/>
        </w:r>
        <w:r w:rsidDel="004B5D79">
          <w:rPr>
            <w:sz w:val="28"/>
            <w:szCs w:val="28"/>
          </w:rPr>
          <w:delText>.</w:delText>
        </w:r>
        <w:r w:rsidDel="004B5D79">
          <w:rPr>
            <w:sz w:val="28"/>
            <w:szCs w:val="28"/>
          </w:rPr>
          <w:br/>
          <w:delText>Сердце радостью вдруг налилось,</w:delText>
        </w:r>
        <w:r w:rsidDel="004B5D79">
          <w:rPr>
            <w:sz w:val="28"/>
            <w:szCs w:val="28"/>
          </w:rPr>
          <w:br/>
          <w:delText>Не осталось и следа печали.</w:delText>
        </w:r>
      </w:del>
    </w:p>
    <w:p w:rsidR="00D754D0" w:rsidRDefault="00BC042D">
      <w:pPr>
        <w:rPr>
          <w:sz w:val="28"/>
          <w:szCs w:val="28"/>
        </w:rPr>
      </w:pPr>
      <w:r>
        <w:rPr>
          <w:sz w:val="28"/>
          <w:szCs w:val="28"/>
        </w:rPr>
        <w:t>Будто праздник сегодня большой,</w:t>
      </w:r>
      <w:r>
        <w:rPr>
          <w:sz w:val="28"/>
          <w:szCs w:val="28"/>
        </w:rPr>
        <w:br/>
        <w:t>Женский день, или же Юбилей.</w:t>
      </w:r>
      <w:r>
        <w:rPr>
          <w:sz w:val="28"/>
          <w:szCs w:val="28"/>
        </w:rPr>
        <w:br/>
        <w:t>Возгордилась Мама душой,</w:t>
      </w:r>
      <w:r>
        <w:rPr>
          <w:sz w:val="28"/>
          <w:szCs w:val="28"/>
        </w:rPr>
        <w:br/>
        <w:t>Хорошо ведь, иметь сыновей!</w:t>
      </w:r>
    </w:p>
    <w:sectPr w:rsidR="00D754D0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serega  " w:date="2015-02-02T20:45:00Z" w:initials="">
    <w:p w:rsidR="00D754D0" w:rsidRDefault="00BC042D">
      <w:r>
        <w:rPr>
          <w:rFonts w:ascii="Droid Sans" w:hAnsi="Droid Sans"/>
          <w:sz w:val="20"/>
        </w:rPr>
        <w:t>Чего начало?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charset w:val="01"/>
    <w:family w:val="auto"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">
    <w:altName w:val="Times New Roman"/>
    <w:charset w:val="01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revisionView w:markup="0"/>
  <w:trackRevisions/>
  <w:defaultTabStop w:val="708"/>
  <w:characterSpacingControl w:val="doNotCompress"/>
  <w:compat>
    <w:compatSetting w:name="compatibilityMode" w:uri="http://schemas.microsoft.com/office/word" w:val="12"/>
  </w:compat>
  <w:rsids>
    <w:rsidRoot w:val="00D754D0"/>
    <w:rsid w:val="004B5D79"/>
    <w:rsid w:val="00BC042D"/>
    <w:rsid w:val="00D7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a4"/>
    <w:rPr>
      <w:rFonts w:ascii="Cambria" w:hAnsi="Cambria" w:cs="FreeSans"/>
    </w:rPr>
  </w:style>
  <w:style w:type="paragraph" w:styleId="a5">
    <w:name w:val="caption"/>
    <w:basedOn w:val="a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ascii="Cambria" w:hAnsi="Cambria" w:cs="FreeSans"/>
    </w:rPr>
  </w:style>
  <w:style w:type="paragraph" w:customStyle="1" w:styleId="a6">
    <w:name w:val="Заголовок"/>
    <w:basedOn w:val="a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7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8">
    <w:name w:val="index heading"/>
    <w:basedOn w:val="a"/>
    <w:pPr>
      <w:suppressLineNumbers/>
    </w:pPr>
    <w:rPr>
      <w:rFonts w:ascii="Cambria" w:hAnsi="Cambria" w:cs="FreeSans"/>
    </w:r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color w:val="00000A"/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BC0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C042D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70</Words>
  <Characters>399</Characters>
  <Application>Microsoft Office Word</Application>
  <DocSecurity>0</DocSecurity>
  <Lines>3</Lines>
  <Paragraphs>1</Paragraphs>
  <ScaleCrop>false</ScaleCrop>
  <Company>Krokoz™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3</cp:revision>
  <dcterms:created xsi:type="dcterms:W3CDTF">2015-01-06T13:42:00Z</dcterms:created>
  <dcterms:modified xsi:type="dcterms:W3CDTF">2016-12-24T20:06:00Z</dcterms:modified>
  <dc:language>ru-RU</dc:language>
</cp:coreProperties>
</file>