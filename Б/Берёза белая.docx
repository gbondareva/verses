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280" w:rsidRDefault="004E55CF">
      <w:pPr>
        <w:widowControl w:val="0"/>
      </w:pPr>
      <w:r>
        <w:rPr>
          <w:rFonts w:cs="Calibri"/>
          <w:sz w:val="28"/>
          <w:szCs w:val="28"/>
        </w:rPr>
        <w:t>Берёза, белая берёза,</w:t>
      </w:r>
      <w:r>
        <w:rPr>
          <w:rFonts w:cs="Calibri"/>
          <w:sz w:val="28"/>
          <w:szCs w:val="28"/>
        </w:rPr>
        <w:br/>
        <w:t>Стоишь, скучаешь у ручья.</w:t>
      </w:r>
      <w:r>
        <w:rPr>
          <w:rFonts w:cs="Calibri"/>
          <w:sz w:val="28"/>
          <w:szCs w:val="28"/>
        </w:rPr>
        <w:br/>
        <w:t>О чём молчишь, роняя слёзы,</w:t>
      </w:r>
      <w:r>
        <w:rPr>
          <w:rFonts w:cs="Calibri"/>
          <w:sz w:val="28"/>
          <w:szCs w:val="28"/>
        </w:rPr>
        <w:br/>
        <w:t>Подружка, верная моя?</w:t>
      </w:r>
    </w:p>
    <w:p w:rsidR="00822280" w:rsidRDefault="004E55CF">
      <w:pPr>
        <w:widowControl w:val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Я побегу навстречу ветру,</w:t>
      </w:r>
      <w:r>
        <w:rPr>
          <w:rFonts w:cs="Calibri"/>
          <w:sz w:val="28"/>
          <w:szCs w:val="28"/>
        </w:rPr>
        <w:br/>
        <w:t>Чтобы скорей тебя обнять.</w:t>
      </w:r>
      <w:r>
        <w:rPr>
          <w:rFonts w:cs="Calibri"/>
          <w:sz w:val="28"/>
          <w:szCs w:val="28"/>
        </w:rPr>
        <w:br/>
        <w:t>Сколь ни ходи по белу свету,</w:t>
      </w:r>
      <w:r>
        <w:rPr>
          <w:rFonts w:cs="Calibri"/>
          <w:sz w:val="28"/>
          <w:szCs w:val="28"/>
        </w:rPr>
        <w:br/>
        <w:t xml:space="preserve">Родней и </w:t>
      </w:r>
      <w:ins w:id="0" w:author="Василий" w:date="2016-10-28T22:35:00Z">
        <w:r w:rsidR="00D95B7E">
          <w:rPr>
            <w:rFonts w:cs="Calibri"/>
            <w:sz w:val="28"/>
            <w:szCs w:val="28"/>
          </w:rPr>
          <w:t xml:space="preserve">ближе, </w:t>
        </w:r>
      </w:ins>
      <w:commentRangeStart w:id="1"/>
      <w:del w:id="2" w:author="Василий" w:date="2016-10-28T22:35:00Z">
        <w:r w:rsidDel="00D95B7E">
          <w:rPr>
            <w:rFonts w:cs="Calibri"/>
            <w:sz w:val="28"/>
            <w:szCs w:val="28"/>
          </w:rPr>
          <w:delText>л</w:delText>
        </w:r>
        <w:r w:rsidDel="00D95B7E">
          <w:rPr>
            <w:rFonts w:cs="Calibri"/>
            <w:sz w:val="28"/>
            <w:szCs w:val="28"/>
          </w:rPr>
          <w:delText>е</w:delText>
        </w:r>
        <w:r w:rsidDel="00D95B7E">
          <w:rPr>
            <w:rFonts w:cs="Calibri"/>
            <w:sz w:val="28"/>
            <w:szCs w:val="28"/>
          </w:rPr>
          <w:delText>г</w:delText>
        </w:r>
        <w:r w:rsidDel="00D95B7E">
          <w:rPr>
            <w:rFonts w:cs="Calibri"/>
            <w:sz w:val="28"/>
            <w:szCs w:val="28"/>
          </w:rPr>
          <w:delText>ч</w:delText>
        </w:r>
        <w:r w:rsidDel="00D95B7E">
          <w:rPr>
            <w:rFonts w:cs="Calibri"/>
            <w:sz w:val="28"/>
            <w:szCs w:val="28"/>
          </w:rPr>
          <w:delText>е</w:delText>
        </w:r>
        <w:commentRangeEnd w:id="1"/>
        <w:r w:rsidDel="00D95B7E">
          <w:commentReference w:id="1"/>
        </w:r>
        <w:r w:rsidDel="00D95B7E">
          <w:rPr>
            <w:rFonts w:cs="Calibri"/>
            <w:sz w:val="28"/>
            <w:szCs w:val="28"/>
          </w:rPr>
          <w:delText xml:space="preserve"> </w:delText>
        </w:r>
      </w:del>
      <w:r>
        <w:rPr>
          <w:rFonts w:cs="Calibri"/>
          <w:sz w:val="28"/>
          <w:szCs w:val="28"/>
        </w:rPr>
        <w:t xml:space="preserve">не </w:t>
      </w:r>
      <w:proofErr w:type="gramStart"/>
      <w:r>
        <w:rPr>
          <w:rFonts w:cs="Calibri"/>
          <w:sz w:val="28"/>
          <w:szCs w:val="28"/>
        </w:rPr>
        <w:t>сыскать</w:t>
      </w:r>
      <w:proofErr w:type="gramEnd"/>
      <w:r>
        <w:rPr>
          <w:rFonts w:cs="Calibri"/>
          <w:sz w:val="28"/>
          <w:szCs w:val="28"/>
        </w:rPr>
        <w:t>.</w:t>
      </w:r>
    </w:p>
    <w:p w:rsidR="00822280" w:rsidDel="00D95B7E" w:rsidRDefault="004E55CF">
      <w:pPr>
        <w:widowControl w:val="0"/>
        <w:rPr>
          <w:del w:id="3" w:author="Василий" w:date="2016-10-28T22:38:00Z"/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Берёза, белая берёза,</w:t>
      </w:r>
      <w:r>
        <w:rPr>
          <w:rFonts w:cs="Calibri"/>
          <w:sz w:val="28"/>
          <w:szCs w:val="28"/>
        </w:rPr>
        <w:br/>
        <w:t xml:space="preserve">Прижмусь легонько я </w:t>
      </w:r>
      <w:r>
        <w:rPr>
          <w:rFonts w:cs="Calibri"/>
          <w:sz w:val="28"/>
          <w:szCs w:val="28"/>
        </w:rPr>
        <w:t>щекой,</w:t>
      </w:r>
      <w:r>
        <w:rPr>
          <w:rFonts w:cs="Calibri"/>
          <w:sz w:val="28"/>
          <w:szCs w:val="28"/>
        </w:rPr>
        <w:br/>
        <w:t>Шепну любви свои признанья,</w:t>
      </w:r>
      <w:r>
        <w:rPr>
          <w:rFonts w:cs="Calibri"/>
          <w:sz w:val="28"/>
          <w:szCs w:val="28"/>
        </w:rPr>
        <w:br/>
        <w:t>А ты со мно</w:t>
      </w:r>
      <w:ins w:id="4" w:author="Василий" w:date="2016-10-28T22:38:00Z">
        <w:r w:rsidR="00D95B7E">
          <w:rPr>
            <w:rFonts w:cs="Calibri"/>
            <w:sz w:val="28"/>
            <w:szCs w:val="28"/>
          </w:rPr>
          <w:t>й</w:t>
        </w:r>
      </w:ins>
      <w:del w:id="5" w:author="Василий" w:date="2016-10-28T22:37:00Z">
        <w:r w:rsidDel="00D95B7E">
          <w:rPr>
            <w:rFonts w:cs="Calibri"/>
            <w:sz w:val="28"/>
            <w:szCs w:val="28"/>
          </w:rPr>
          <w:delText>ю</w:delText>
        </w:r>
      </w:del>
      <w:r>
        <w:rPr>
          <w:rFonts w:cs="Calibri"/>
          <w:sz w:val="28"/>
          <w:szCs w:val="28"/>
        </w:rPr>
        <w:t xml:space="preserve"> просто </w:t>
      </w:r>
      <w:commentRangeStart w:id="6"/>
      <w:ins w:id="7" w:author="Василий" w:date="2016-10-28T22:38:00Z">
        <w:r w:rsidR="00D95B7E">
          <w:rPr>
            <w:rFonts w:cs="Calibri"/>
            <w:sz w:val="28"/>
            <w:szCs w:val="28"/>
          </w:rPr>
          <w:t>по</w:t>
        </w:r>
      </w:ins>
      <w:r>
        <w:rPr>
          <w:rFonts w:cs="Calibri"/>
          <w:sz w:val="28"/>
          <w:szCs w:val="28"/>
        </w:rPr>
        <w:t>стой</w:t>
      </w:r>
      <w:commentRangeEnd w:id="6"/>
      <w:r>
        <w:rPr>
          <w:rStyle w:val="a8"/>
        </w:rPr>
        <w:commentReference w:id="6"/>
      </w:r>
      <w:r>
        <w:rPr>
          <w:rFonts w:cs="Calibri"/>
          <w:sz w:val="28"/>
          <w:szCs w:val="28"/>
        </w:rPr>
        <w:t>.</w:t>
      </w:r>
    </w:p>
    <w:p w:rsidR="00822280" w:rsidRDefault="004E55CF">
      <w:pPr>
        <w:widowControl w:val="0"/>
      </w:pPr>
      <w:del w:id="9" w:author="Василий" w:date="2016-10-28T22:38:00Z">
        <w:r w:rsidDel="00D95B7E">
          <w:rPr>
            <w:rFonts w:cs="Calibri"/>
            <w:sz w:val="28"/>
            <w:szCs w:val="28"/>
          </w:rPr>
          <w:delText>Н</w:delText>
        </w:r>
        <w:r w:rsidDel="00D95B7E">
          <w:rPr>
            <w:rFonts w:cs="Calibri"/>
            <w:sz w:val="28"/>
            <w:szCs w:val="28"/>
          </w:rPr>
          <w:delText>а</w:delText>
        </w:r>
        <w:r w:rsidDel="00D95B7E">
          <w:rPr>
            <w:rFonts w:cs="Calibri"/>
            <w:sz w:val="28"/>
            <w:szCs w:val="28"/>
          </w:rPr>
          <w:delText>м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с</w:delText>
        </w:r>
        <w:r w:rsidDel="00D95B7E">
          <w:rPr>
            <w:rFonts w:cs="Calibri"/>
            <w:sz w:val="28"/>
            <w:szCs w:val="28"/>
          </w:rPr>
          <w:delText>л</w:delText>
        </w:r>
        <w:r w:rsidDel="00D95B7E">
          <w:rPr>
            <w:rFonts w:cs="Calibri"/>
            <w:sz w:val="28"/>
            <w:szCs w:val="28"/>
          </w:rPr>
          <w:delText>о</w:delText>
        </w:r>
        <w:r w:rsidDel="00D95B7E">
          <w:rPr>
            <w:rFonts w:cs="Calibri"/>
            <w:sz w:val="28"/>
            <w:szCs w:val="28"/>
          </w:rPr>
          <w:delText>в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н</w:delText>
        </w:r>
        <w:r w:rsidDel="00D95B7E">
          <w:rPr>
            <w:rFonts w:cs="Calibri"/>
            <w:sz w:val="28"/>
            <w:szCs w:val="28"/>
          </w:rPr>
          <w:delText>е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н</w:delText>
        </w:r>
        <w:r w:rsidDel="00D95B7E">
          <w:rPr>
            <w:rFonts w:cs="Calibri"/>
            <w:sz w:val="28"/>
            <w:szCs w:val="28"/>
          </w:rPr>
          <w:delText>а</w:delText>
        </w:r>
        <w:r w:rsidDel="00D95B7E">
          <w:rPr>
            <w:rFonts w:cs="Calibri"/>
            <w:sz w:val="28"/>
            <w:szCs w:val="28"/>
          </w:rPr>
          <w:delText>д</w:delText>
        </w:r>
        <w:r w:rsidDel="00D95B7E">
          <w:rPr>
            <w:rFonts w:cs="Calibri"/>
            <w:sz w:val="28"/>
            <w:szCs w:val="28"/>
          </w:rPr>
          <w:delText>о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и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т</w:delText>
        </w:r>
        <w:r w:rsidDel="00D95B7E">
          <w:rPr>
            <w:rFonts w:cs="Calibri"/>
            <w:sz w:val="28"/>
            <w:szCs w:val="28"/>
          </w:rPr>
          <w:delText>а</w:delText>
        </w:r>
        <w:r w:rsidDel="00D95B7E">
          <w:rPr>
            <w:rFonts w:cs="Calibri"/>
            <w:sz w:val="28"/>
            <w:szCs w:val="28"/>
          </w:rPr>
          <w:delText>к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я</w:delText>
        </w:r>
        <w:r w:rsidDel="00D95B7E">
          <w:rPr>
            <w:rFonts w:cs="Calibri"/>
            <w:sz w:val="28"/>
            <w:szCs w:val="28"/>
          </w:rPr>
          <w:delText>с</w:delText>
        </w:r>
        <w:r w:rsidDel="00D95B7E">
          <w:rPr>
            <w:rFonts w:cs="Calibri"/>
            <w:sz w:val="28"/>
            <w:szCs w:val="28"/>
          </w:rPr>
          <w:delText>н</w:delText>
        </w:r>
        <w:r w:rsidDel="00D95B7E">
          <w:rPr>
            <w:rFonts w:cs="Calibri"/>
            <w:sz w:val="28"/>
            <w:szCs w:val="28"/>
          </w:rPr>
          <w:delText>о</w:delText>
        </w:r>
        <w:r w:rsidDel="00D95B7E">
          <w:rPr>
            <w:rFonts w:cs="Calibri"/>
            <w:sz w:val="28"/>
            <w:szCs w:val="28"/>
          </w:rPr>
          <w:delText>,</w:delText>
        </w:r>
        <w:r w:rsidDel="00D95B7E">
          <w:rPr>
            <w:rFonts w:cs="Calibri"/>
            <w:sz w:val="28"/>
            <w:szCs w:val="28"/>
          </w:rPr>
          <w:br/>
        </w:r>
      </w:del>
      <w:del w:id="10" w:author="Василий" w:date="2016-10-28T22:36:00Z">
        <w:r w:rsidDel="00D95B7E">
          <w:rPr>
            <w:rFonts w:cs="Calibri"/>
            <w:sz w:val="28"/>
            <w:szCs w:val="28"/>
          </w:rPr>
          <w:delText>Ч</w:delText>
        </w:r>
        <w:r w:rsidDel="00D95B7E">
          <w:rPr>
            <w:rFonts w:cs="Calibri"/>
            <w:sz w:val="28"/>
            <w:szCs w:val="28"/>
          </w:rPr>
          <w:delText>т</w:delText>
        </w:r>
        <w:r w:rsidDel="00D95B7E">
          <w:rPr>
            <w:rFonts w:cs="Calibri"/>
            <w:sz w:val="28"/>
            <w:szCs w:val="28"/>
          </w:rPr>
          <w:delText>о</w:delText>
        </w:r>
      </w:del>
      <w:del w:id="11" w:author="Василий" w:date="2016-10-28T22:38:00Z">
        <w:r w:rsidDel="00D95B7E">
          <w:rPr>
            <w:rFonts w:cs="Calibri"/>
            <w:sz w:val="28"/>
            <w:szCs w:val="28"/>
          </w:rPr>
          <w:delText xml:space="preserve"> </w:delText>
        </w:r>
        <w:commentRangeStart w:id="12"/>
        <w:r w:rsidDel="00D95B7E">
          <w:rPr>
            <w:rFonts w:cs="Calibri"/>
            <w:sz w:val="28"/>
            <w:szCs w:val="28"/>
          </w:rPr>
          <w:delText>д</w:delText>
        </w:r>
        <w:r w:rsidDel="00D95B7E">
          <w:rPr>
            <w:rFonts w:cs="Calibri"/>
            <w:sz w:val="28"/>
            <w:szCs w:val="28"/>
          </w:rPr>
          <w:delText>р</w:delText>
        </w:r>
        <w:r w:rsidDel="00D95B7E">
          <w:rPr>
            <w:rFonts w:cs="Calibri"/>
            <w:sz w:val="28"/>
            <w:szCs w:val="28"/>
          </w:rPr>
          <w:delText>у</w:delText>
        </w:r>
        <w:r w:rsidDel="00D95B7E">
          <w:rPr>
            <w:rFonts w:cs="Calibri"/>
            <w:sz w:val="28"/>
            <w:szCs w:val="28"/>
          </w:rPr>
          <w:delText>г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о</w:delText>
        </w:r>
        <w:r w:rsidDel="00D95B7E">
          <w:rPr>
            <w:rFonts w:cs="Calibri"/>
            <w:sz w:val="28"/>
            <w:szCs w:val="28"/>
          </w:rPr>
          <w:delText>т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д</w:delText>
        </w:r>
        <w:r w:rsidDel="00D95B7E">
          <w:rPr>
            <w:rFonts w:cs="Calibri"/>
            <w:sz w:val="28"/>
            <w:szCs w:val="28"/>
          </w:rPr>
          <w:delText>р</w:delText>
        </w:r>
        <w:r w:rsidDel="00D95B7E">
          <w:rPr>
            <w:rFonts w:cs="Calibri"/>
            <w:sz w:val="28"/>
            <w:szCs w:val="28"/>
          </w:rPr>
          <w:delText>у</w:delText>
        </w:r>
        <w:r w:rsidDel="00D95B7E">
          <w:rPr>
            <w:rFonts w:cs="Calibri"/>
            <w:sz w:val="28"/>
            <w:szCs w:val="28"/>
          </w:rPr>
          <w:delText>г</w:delText>
        </w:r>
        <w:r w:rsidDel="00D95B7E">
          <w:rPr>
            <w:rFonts w:cs="Calibri"/>
            <w:sz w:val="28"/>
            <w:szCs w:val="28"/>
          </w:rPr>
          <w:delText>а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б</w:delText>
        </w:r>
        <w:r w:rsidDel="00D95B7E">
          <w:rPr>
            <w:rFonts w:cs="Calibri"/>
            <w:sz w:val="28"/>
            <w:szCs w:val="28"/>
          </w:rPr>
          <w:delText>е</w:delText>
        </w:r>
        <w:r w:rsidDel="00D95B7E">
          <w:rPr>
            <w:rFonts w:cs="Calibri"/>
            <w:sz w:val="28"/>
            <w:szCs w:val="28"/>
          </w:rPr>
          <w:delText>з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у</w:delText>
        </w:r>
        <w:r w:rsidDel="00D95B7E">
          <w:rPr>
            <w:rFonts w:cs="Calibri"/>
            <w:sz w:val="28"/>
            <w:szCs w:val="28"/>
          </w:rPr>
          <w:delText>м</w:delText>
        </w:r>
        <w:r w:rsidDel="00D95B7E">
          <w:rPr>
            <w:rFonts w:cs="Calibri"/>
            <w:sz w:val="28"/>
            <w:szCs w:val="28"/>
          </w:rPr>
          <w:delText>а</w:delText>
        </w:r>
        <w:r w:rsidDel="00D95B7E">
          <w:rPr>
            <w:rFonts w:cs="Calibri"/>
            <w:sz w:val="28"/>
            <w:szCs w:val="28"/>
          </w:rPr>
          <w:delText>.</w:delText>
        </w:r>
        <w:commentRangeEnd w:id="12"/>
        <w:r w:rsidDel="00D95B7E">
          <w:commentReference w:id="12"/>
        </w:r>
        <w:r w:rsidDel="00D95B7E">
          <w:rPr>
            <w:rFonts w:cs="Calibri"/>
            <w:sz w:val="28"/>
            <w:szCs w:val="28"/>
          </w:rPr>
          <w:br/>
        </w:r>
        <w:r w:rsidDel="00D95B7E">
          <w:rPr>
            <w:rFonts w:cs="Calibri"/>
            <w:sz w:val="28"/>
            <w:szCs w:val="28"/>
          </w:rPr>
          <w:delText>Б</w:delText>
        </w:r>
        <w:r w:rsidDel="00D95B7E">
          <w:rPr>
            <w:rFonts w:cs="Calibri"/>
            <w:sz w:val="28"/>
            <w:szCs w:val="28"/>
          </w:rPr>
          <w:delText>е</w:delText>
        </w:r>
        <w:r w:rsidDel="00D95B7E">
          <w:rPr>
            <w:rFonts w:cs="Calibri"/>
            <w:sz w:val="28"/>
            <w:szCs w:val="28"/>
          </w:rPr>
          <w:delText>р</w:delText>
        </w:r>
        <w:r w:rsidDel="00D95B7E">
          <w:rPr>
            <w:rFonts w:cs="Calibri"/>
            <w:sz w:val="28"/>
            <w:szCs w:val="28"/>
          </w:rPr>
          <w:delText>ё</w:delText>
        </w:r>
        <w:r w:rsidDel="00D95B7E">
          <w:rPr>
            <w:rFonts w:cs="Calibri"/>
            <w:sz w:val="28"/>
            <w:szCs w:val="28"/>
          </w:rPr>
          <w:delText>з</w:delText>
        </w:r>
        <w:r w:rsidDel="00D95B7E">
          <w:rPr>
            <w:rFonts w:cs="Calibri"/>
            <w:sz w:val="28"/>
            <w:szCs w:val="28"/>
          </w:rPr>
          <w:delText>а</w:delText>
        </w:r>
        <w:r w:rsidDel="00D95B7E">
          <w:rPr>
            <w:rFonts w:cs="Calibri"/>
            <w:sz w:val="28"/>
            <w:szCs w:val="28"/>
          </w:rPr>
          <w:delText>,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р</w:delText>
        </w:r>
        <w:r w:rsidDel="00D95B7E">
          <w:rPr>
            <w:rFonts w:cs="Calibri"/>
            <w:sz w:val="28"/>
            <w:szCs w:val="28"/>
          </w:rPr>
          <w:delText>у</w:delText>
        </w:r>
        <w:r w:rsidDel="00D95B7E">
          <w:rPr>
            <w:rFonts w:cs="Calibri"/>
            <w:sz w:val="28"/>
            <w:szCs w:val="28"/>
          </w:rPr>
          <w:delText>с</w:delText>
        </w:r>
        <w:r w:rsidDel="00D95B7E">
          <w:rPr>
            <w:rFonts w:cs="Calibri"/>
            <w:sz w:val="28"/>
            <w:szCs w:val="28"/>
          </w:rPr>
          <w:delText>с</w:delText>
        </w:r>
        <w:r w:rsidDel="00D95B7E">
          <w:rPr>
            <w:rFonts w:cs="Calibri"/>
            <w:sz w:val="28"/>
            <w:szCs w:val="28"/>
          </w:rPr>
          <w:delText>к</w:delText>
        </w:r>
        <w:r w:rsidDel="00D95B7E">
          <w:rPr>
            <w:rFonts w:cs="Calibri"/>
            <w:sz w:val="28"/>
            <w:szCs w:val="28"/>
          </w:rPr>
          <w:delText>а</w:delText>
        </w:r>
        <w:r w:rsidDel="00D95B7E">
          <w:rPr>
            <w:rFonts w:cs="Calibri"/>
            <w:sz w:val="28"/>
            <w:szCs w:val="28"/>
          </w:rPr>
          <w:delText>я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б</w:delText>
        </w:r>
        <w:r w:rsidDel="00D95B7E">
          <w:rPr>
            <w:rFonts w:cs="Calibri"/>
            <w:sz w:val="28"/>
            <w:szCs w:val="28"/>
          </w:rPr>
          <w:delText>е</w:delText>
        </w:r>
        <w:r w:rsidDel="00D95B7E">
          <w:rPr>
            <w:rFonts w:cs="Calibri"/>
            <w:sz w:val="28"/>
            <w:szCs w:val="28"/>
          </w:rPr>
          <w:delText>р</w:delText>
        </w:r>
        <w:r w:rsidDel="00D95B7E">
          <w:rPr>
            <w:rFonts w:cs="Calibri"/>
            <w:sz w:val="28"/>
            <w:szCs w:val="28"/>
          </w:rPr>
          <w:delText>ё</w:delText>
        </w:r>
        <w:r w:rsidDel="00D95B7E">
          <w:rPr>
            <w:rFonts w:cs="Calibri"/>
            <w:sz w:val="28"/>
            <w:szCs w:val="28"/>
          </w:rPr>
          <w:delText>з</w:delText>
        </w:r>
        <w:r w:rsidDel="00D95B7E">
          <w:rPr>
            <w:rFonts w:cs="Calibri"/>
            <w:sz w:val="28"/>
            <w:szCs w:val="28"/>
          </w:rPr>
          <w:delText>а</w:delText>
        </w:r>
        <w:r w:rsidDel="00D95B7E">
          <w:rPr>
            <w:rFonts w:cs="Calibri"/>
            <w:sz w:val="28"/>
            <w:szCs w:val="28"/>
          </w:rPr>
          <w:delText>,</w:delText>
        </w:r>
        <w:r w:rsidDel="00D95B7E">
          <w:rPr>
            <w:rFonts w:cs="Calibri"/>
            <w:sz w:val="28"/>
            <w:szCs w:val="28"/>
          </w:rPr>
          <w:br/>
        </w:r>
        <w:r w:rsidDel="00D95B7E">
          <w:rPr>
            <w:rFonts w:cs="Calibri"/>
            <w:sz w:val="28"/>
            <w:szCs w:val="28"/>
          </w:rPr>
          <w:delText>Д</w:delText>
        </w:r>
        <w:r w:rsidDel="00D95B7E">
          <w:rPr>
            <w:rFonts w:cs="Calibri"/>
            <w:sz w:val="28"/>
            <w:szCs w:val="28"/>
          </w:rPr>
          <w:delText>а</w:delText>
        </w:r>
        <w:r w:rsidDel="00D95B7E">
          <w:rPr>
            <w:rFonts w:cs="Calibri"/>
            <w:sz w:val="28"/>
            <w:szCs w:val="28"/>
          </w:rPr>
          <w:delText>в</w:delText>
        </w:r>
        <w:r w:rsidDel="00D95B7E">
          <w:rPr>
            <w:rFonts w:cs="Calibri"/>
            <w:sz w:val="28"/>
            <w:szCs w:val="28"/>
          </w:rPr>
          <w:delText>н</w:delText>
        </w:r>
        <w:r w:rsidDel="00D95B7E">
          <w:rPr>
            <w:rFonts w:cs="Calibri"/>
            <w:sz w:val="28"/>
            <w:szCs w:val="28"/>
          </w:rPr>
          <w:delText>о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с</w:delText>
        </w:r>
        <w:r w:rsidDel="00D95B7E">
          <w:rPr>
            <w:rFonts w:cs="Calibri"/>
            <w:sz w:val="28"/>
            <w:szCs w:val="28"/>
          </w:rPr>
          <w:delText>в</w:delText>
        </w:r>
        <w:r w:rsidDel="00D95B7E">
          <w:rPr>
            <w:rFonts w:cs="Calibri"/>
            <w:sz w:val="28"/>
            <w:szCs w:val="28"/>
          </w:rPr>
          <w:delText>е</w:delText>
        </w:r>
        <w:r w:rsidDel="00D95B7E">
          <w:rPr>
            <w:rFonts w:cs="Calibri"/>
            <w:sz w:val="28"/>
            <w:szCs w:val="28"/>
          </w:rPr>
          <w:delText>л</w:delText>
        </w:r>
        <w:r w:rsidDel="00D95B7E">
          <w:rPr>
            <w:rFonts w:cs="Calibri"/>
            <w:sz w:val="28"/>
            <w:szCs w:val="28"/>
          </w:rPr>
          <w:delText>а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м</w:delText>
        </w:r>
        <w:r w:rsidDel="00D95B7E">
          <w:rPr>
            <w:rFonts w:cs="Calibri"/>
            <w:sz w:val="28"/>
            <w:szCs w:val="28"/>
          </w:rPr>
          <w:delText>е</w:delText>
        </w:r>
        <w:r w:rsidDel="00D95B7E">
          <w:rPr>
            <w:rFonts w:cs="Calibri"/>
            <w:sz w:val="28"/>
            <w:szCs w:val="28"/>
          </w:rPr>
          <w:delText>н</w:delText>
        </w:r>
        <w:r w:rsidDel="00D95B7E">
          <w:rPr>
            <w:rFonts w:cs="Calibri"/>
            <w:sz w:val="28"/>
            <w:szCs w:val="28"/>
          </w:rPr>
          <w:delText>я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с</w:delText>
        </w:r>
        <w:r w:rsidDel="00D95B7E">
          <w:rPr>
            <w:rFonts w:cs="Calibri"/>
            <w:sz w:val="28"/>
            <w:szCs w:val="28"/>
          </w:rPr>
          <w:delText xml:space="preserve"> </w:delText>
        </w:r>
        <w:r w:rsidDel="00D95B7E">
          <w:rPr>
            <w:rFonts w:cs="Calibri"/>
            <w:sz w:val="28"/>
            <w:szCs w:val="28"/>
          </w:rPr>
          <w:delText>у</w:delText>
        </w:r>
        <w:r w:rsidDel="00D95B7E">
          <w:rPr>
            <w:rFonts w:cs="Calibri"/>
            <w:sz w:val="28"/>
            <w:szCs w:val="28"/>
          </w:rPr>
          <w:delText>м</w:delText>
        </w:r>
        <w:r w:rsidDel="00D95B7E">
          <w:rPr>
            <w:rFonts w:cs="Calibri"/>
            <w:sz w:val="28"/>
            <w:szCs w:val="28"/>
          </w:rPr>
          <w:delText>а</w:delText>
        </w:r>
        <w:r w:rsidDel="00D95B7E">
          <w:rPr>
            <w:rFonts w:cs="Calibri"/>
            <w:sz w:val="28"/>
            <w:szCs w:val="28"/>
          </w:rPr>
          <w:delText>!</w:delText>
        </w:r>
      </w:del>
    </w:p>
    <w:sectPr w:rsidR="00822280">
      <w:pgSz w:w="12240" w:h="15840"/>
      <w:pgMar w:top="1134" w:right="850" w:bottom="1134" w:left="1701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09-01T16:45:00Z" w:initials="s">
    <w:p w:rsidR="00822280" w:rsidRDefault="004E55CF">
      <w:r>
        <w:rPr>
          <w:sz w:val="20"/>
        </w:rPr>
        <w:t>Родней и ближе?</w:t>
      </w:r>
    </w:p>
  </w:comment>
  <w:comment w:id="6" w:author="Василий" w:date="2016-10-28T22:39:00Z" w:initials="В">
    <w:p w:rsidR="004E55CF" w:rsidRDefault="004E55CF">
      <w:pPr>
        <w:pStyle w:val="a6"/>
      </w:pPr>
      <w:r>
        <w:rPr>
          <w:rStyle w:val="a8"/>
        </w:rPr>
        <w:annotationRef/>
      </w:r>
      <w:bookmarkStart w:id="8" w:name="_GoBack"/>
      <w:bookmarkEnd w:id="8"/>
    </w:p>
  </w:comment>
  <w:comment w:id="12" w:author="serega " w:date="2016-09-01T16:45:00Z" w:initials="s">
    <w:p w:rsidR="00822280" w:rsidRDefault="004E55CF">
      <w:r>
        <w:rPr>
          <w:rFonts w:ascii="Calibri" w:hAnsi="Calibri"/>
          <w:sz w:val="20"/>
        </w:rPr>
        <w:t>Берёза и автор?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80"/>
    <w:rsid w:val="000027CD"/>
    <w:rsid w:val="004E55CF"/>
    <w:rsid w:val="00822280"/>
    <w:rsid w:val="00C329CD"/>
    <w:rsid w:val="00D9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5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95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5B7E"/>
    <w:rPr>
      <w:rFonts w:ascii="Tahoma" w:hAnsi="Tahoma" w:cs="Tahoma"/>
      <w:sz w:val="16"/>
      <w:szCs w:val="16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4E55CF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rsid w:val="004E55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5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95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5B7E"/>
    <w:rPr>
      <w:rFonts w:ascii="Tahoma" w:hAnsi="Tahoma" w:cs="Tahoma"/>
      <w:sz w:val="16"/>
      <w:szCs w:val="16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4E55CF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rsid w:val="004E55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>Krokoz™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10</cp:revision>
  <dcterms:created xsi:type="dcterms:W3CDTF">2014-10-29T05:09:00Z</dcterms:created>
  <dcterms:modified xsi:type="dcterms:W3CDTF">2016-10-28T18:39:00Z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