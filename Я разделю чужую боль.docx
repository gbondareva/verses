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Отправка в час десять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едем мы вместе,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Транзитный наш рейс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три села.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Соседка по месту,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Пристёгнута к креслу,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 мной разговор завела.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Видна в ней тревога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тягость дорога,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Ждёт дома дитя инвалид.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Платком без конца утирая слезинки,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Красивый и рослый сыночек мой Димка,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ходу вот, хворь не даёт,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пусть, хоть какой, но живёт!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Седая как лунь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лицо всё в марщинках,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жилы видны на руках.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 всё это пусть,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Лишь бы выздоровил Димка,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Во всех это видно делах.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Прощаясь та женщина, чуть оживилась,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"Прости, что я болью с тобой поделилась".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Конечно, у каждого в жизни своё,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так заболела душа за неё!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 через край у ней плескалась.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утешать её пыталась.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Боль сына, хуже чем своя,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этом с ней согласна 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