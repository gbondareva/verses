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Баба Рая поутру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Села у окошка.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Штопать пяточки носок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Своему Алёшке.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 проснётся, улыбнётся,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Ручки поцелует,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Скажет: "Милая моя",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Слегка забалует.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плите давно пыхтит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Каша заливуха.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«Ну, давай, корми меня,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Милая стряпуха!»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благодарность за обед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щёчку поцелует.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сидят они вдвоём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Целый день воркуют.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Отлистать бы полста лет,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Да мечты напрасны.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Она</w:t>
      </w:r>
      <w:ins w:id="0" w:author="serega  " w:date="2014-12-13T18:51:00Z">
        <w:r>
          <w:rPr>
            <w:rFonts w:eastAsia="Calibri" w:cs="Calibri" w:ascii="Calibri" w:hAnsi="Calibri"/>
            <w:sz w:val="28"/>
          </w:rPr>
          <w:t xml:space="preserve"> </w:t>
        </w:r>
      </w:ins>
      <w:ins w:id="1" w:author="serega  " w:date="2014-12-13T18:51:00Z">
        <w:r>
          <w:rPr>
            <w:rFonts w:eastAsia="Calibri" w:cs="Calibri" w:ascii="Calibri" w:hAnsi="Calibri"/>
            <w:color w:val="000000"/>
            <w:sz w:val="28"/>
            <w:szCs w:val="20"/>
            <w:lang w:val="ru-RU" w:eastAsia="ru-RU" w:bidi="ar-SA"/>
          </w:rPr>
          <w:t>–</w:t>
        </w:r>
      </w:ins>
      <w:ins w:id="2" w:author="serega  " w:date="2014-12-13T18:51:00Z">
        <w:r>
          <w:rPr>
            <w:rFonts w:eastAsia="Calibri" w:cs="Calibri" w:ascii="Calibri" w:hAnsi="Calibri"/>
            <w:sz w:val="28"/>
          </w:rPr>
          <w:t xml:space="preserve"> </w:t>
        </w:r>
      </w:ins>
      <w:del w:id="3" w:author="serega  " w:date="2014-12-13T18:51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бабка, а он</w:t>
      </w:r>
      <w:ins w:id="4" w:author="serega  " w:date="2014-12-13T18:51:00Z">
        <w:r>
          <w:rPr>
            <w:rFonts w:eastAsia="Calibri" w:cs="Calibri" w:ascii="Calibri" w:hAnsi="Calibri"/>
            <w:sz w:val="28"/>
          </w:rPr>
          <w:t xml:space="preserve"> </w:t>
        </w:r>
      </w:ins>
      <w:ins w:id="5" w:author="serega  " w:date="2014-12-13T18:51:00Z">
        <w:r>
          <w:rPr>
            <w:rFonts w:eastAsia="Calibri" w:cs="Calibri" w:ascii="Calibri" w:hAnsi="Calibri"/>
            <w:color w:val="000000"/>
            <w:sz w:val="28"/>
            <w:szCs w:val="20"/>
            <w:lang w:val="ru-RU" w:eastAsia="ru-RU" w:bidi="ar-SA"/>
          </w:rPr>
          <w:t>–</w:t>
        </w:r>
      </w:ins>
      <w:ins w:id="6" w:author="serega  " w:date="2014-12-13T18:51:00Z">
        <w:r>
          <w:rPr>
            <w:rFonts w:eastAsia="Calibri" w:cs="Calibri" w:ascii="Calibri" w:hAnsi="Calibri"/>
            <w:sz w:val="28"/>
          </w:rPr>
          <w:t xml:space="preserve"> </w:t>
        </w:r>
      </w:ins>
      <w:del w:id="7" w:author="serega  " w:date="2014-12-13T18:51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дед,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Чувства </w:t>
      </w:r>
      <w:del w:id="8" w:author="serega  " w:date="2014-12-12T19:57:00Z">
        <w:r>
          <w:rPr>
            <w:rFonts w:eastAsia="Calibri" w:cs="Calibri" w:ascii="Calibri" w:hAnsi="Calibri"/>
            <w:sz w:val="28"/>
          </w:rPr>
          <w:delText>лишь</w:delText>
        </w:r>
      </w:del>
      <w:ins w:id="9" w:author="serega  " w:date="2014-12-12T19:57:00Z">
        <w:r>
          <w:rPr>
            <w:rFonts w:eastAsia="Calibri" w:cs="Calibri" w:ascii="Calibri" w:hAnsi="Calibri"/>
            <w:sz w:val="28"/>
          </w:rPr>
          <w:t>их</w:t>
        </w:r>
      </w:ins>
      <w:r>
        <w:rPr>
          <w:rFonts w:eastAsia="Calibri" w:cs="Calibri" w:ascii="Calibri" w:hAnsi="Calibri"/>
          <w:sz w:val="28"/>
        </w:rPr>
        <w:t xml:space="preserve"> прекрасны!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летят, летят года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bookmarkStart w:id="0" w:name="_GoBack"/>
      <w:bookmarkEnd w:id="0"/>
      <w:r>
        <w:rPr>
          <w:rFonts w:eastAsia="Calibri" w:cs="Calibri" w:ascii="Calibri" w:hAnsi="Calibri"/>
          <w:sz w:val="28"/>
        </w:rPr>
        <w:t>Скорость набирая.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Лёне</w:t>
      </w:r>
      <w:ins w:id="10" w:author="serega  " w:date="2014-11-28T17:51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11" w:author="serega  " w:date="2014-11-28T17:51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восемьдесят семь,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Чуть моложе Рая!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смотрю</w:t>
      </w:r>
      <w:del w:id="12" w:author="serega  " w:date="2014-11-28T17:52:00Z">
        <w:r>
          <w:rPr>
            <w:rFonts w:eastAsia="Calibri" w:cs="Calibri" w:ascii="Calibri" w:hAnsi="Calibri"/>
            <w:sz w:val="28"/>
          </w:rPr>
          <w:delText>,</w:delText>
        </w:r>
      </w:del>
      <w:r>
        <w:rPr>
          <w:rFonts w:eastAsia="Calibri" w:cs="Calibri" w:ascii="Calibri" w:hAnsi="Calibri"/>
          <w:sz w:val="28"/>
        </w:rPr>
        <w:t xml:space="preserve"> на них, дивлюсь,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Очень сглазить их боюсь.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color w:val="000000"/>
          <w:sz w:val="28"/>
          <w:szCs w:val="20"/>
          <w:lang w:val="ru-RU" w:eastAsia="ru-RU" w:bidi="ar-SA"/>
        </w:rPr>
      </w:pPr>
      <w:r>
        <w:rPr>
          <w:rFonts w:eastAsia="Calibri" w:cs="Calibri" w:ascii="Calibri" w:hAnsi="Calibri"/>
          <w:sz w:val="28"/>
        </w:rPr>
        <w:t>Дать один могу совет</w:t>
      </w:r>
      <w:ins w:id="13" w:author="Василий" w:date="2014-12-04T14:44:00Z">
        <w:r>
          <w:rPr>
            <w:rFonts w:eastAsia="Calibri" w:cs="Calibri" w:ascii="Calibri" w:hAnsi="Calibri"/>
            <w:sz w:val="28"/>
          </w:rPr>
          <w:t xml:space="preserve"> </w:t>
        </w:r>
      </w:ins>
      <w:del w:id="14" w:author="serega  " w:date="2014-12-13T18:53:00Z">
        <w:r>
          <w:rPr>
            <w:rFonts w:eastAsia="Calibri" w:cs="Calibri" w:ascii="Calibri" w:hAnsi="Calibri"/>
            <w:sz w:val="28"/>
          </w:rPr>
          <w:delText>-</w:delText>
        </w:r>
      </w:del>
      <w:ins w:id="15" w:author="serega  " w:date="2014-12-13T18:53:00Z">
        <w:r>
          <w:rPr>
            <w:rFonts w:eastAsia="Calibri" w:cs="Calibri" w:ascii="Calibri" w:hAnsi="Calibri"/>
            <w:color w:val="000000"/>
            <w:sz w:val="28"/>
            <w:szCs w:val="20"/>
            <w:lang w:val="ru-RU" w:eastAsia="ru-RU" w:bidi="ar-SA"/>
          </w:rPr>
          <w:t>–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Жить на свете много лет!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Два одуванчика, два мотылька,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Тихой погоды без ветерка,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Солнца, тепла, добрых слов от людей,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Пения птиц по окрестности всей!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Любви все возрасты покорны,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убедилась ещё раз.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И потому опять сегодня,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написала свой рассказ.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581e69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before="480" w:after="120"/>
      <w:contextualSpacing/>
    </w:pPr>
    <w:rPr>
      <w:rFonts w:ascii="Cambria" w:hAnsi="Cambria" w:cs="FreeSans"/>
      <w:b/>
      <w:i/>
      <w:iCs/>
      <w:sz w:val="72"/>
      <w:szCs w:val="24"/>
    </w:rPr>
  </w:style>
  <w:style w:type="paragraph" w:styleId="Indexheading">
    <w:name w:val="index heading"/>
    <w:basedOn w:val="Normal"/>
    <w:pPr>
      <w:suppressLineNumbers/>
    </w:pPr>
    <w:rPr>
      <w:rFonts w:ascii="Cambria" w:hAnsi="Cambria" w:cs="FreeSans"/>
    </w:rPr>
  </w:style>
  <w:style w:type="paragraph" w:styleId="Style16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Annotationtext">
    <w:name w:val="annotation text"/>
    <w:uiPriority w:val="99"/>
    <w:semiHidden/>
    <w:unhideWhenUsed/>
    <w:link w:val="ab"/>
    <w:basedOn w:val="Normal"/>
    <w:pPr/>
    <w:rPr>
      <w:sz w:val="20"/>
    </w:rPr>
  </w:style>
  <w:style w:type="paragraph" w:styleId="BalloonText">
    <w:name w:val="Balloon Text"/>
    <w:uiPriority w:val="99"/>
    <w:semiHidden/>
    <w:unhideWhenUsed/>
    <w:link w:val="ae"/>
    <w:rsid w:val="00581e69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2014-10-21T14:24:00Z</dcterms:created>
  <dc:creator>василий</dc:creator>
  <dc:language>ru-RU</dc:language>
  <cp:lastModifiedBy>Василий</cp:lastModifiedBy>
  <dcterms:modified xsi:type="dcterms:W3CDTF">2014-12-04T10:44:00Z</dcterms:modified>
  <cp:revision>7</cp:revision>
  <dc:title>Жили-были.docx</dc:title>
</cp:coreProperties>
</file>