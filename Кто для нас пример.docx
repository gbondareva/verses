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 xml:space="preserve">В каждом звере, </w:t>
      </w:r>
    </w:p>
    <w:p>
      <w:pPr>
        <w:pStyle w:val="Normal"/>
        <w:rPr/>
      </w:pPr>
      <w:r>
        <w:rPr/>
        <w:t>В каждой птице,</w:t>
      </w:r>
    </w:p>
    <w:p>
      <w:pPr>
        <w:pStyle w:val="Normal"/>
        <w:rPr/>
      </w:pPr>
      <w:r>
        <w:rPr/>
        <w:t>Есть чему нам</w:t>
      </w:r>
    </w:p>
    <w:p>
      <w:pPr>
        <w:pStyle w:val="Normal"/>
        <w:rPr/>
      </w:pPr>
      <w:r>
        <w:rPr/>
        <w:t>Поучиться.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Научиться бы нам людям </w:t>
      </w:r>
    </w:p>
    <w:p>
      <w:pPr>
        <w:pStyle w:val="Normal"/>
        <w:rPr/>
      </w:pPr>
      <w:r>
        <w:rPr/>
        <w:t>Верности у лебедей,</w:t>
      </w:r>
    </w:p>
    <w:p>
      <w:pPr>
        <w:pStyle w:val="Normal"/>
        <w:rPr/>
      </w:pPr>
      <w:r>
        <w:rPr/>
        <w:t>Не было б тогда разлук,</w:t>
      </w:r>
    </w:p>
    <w:p>
      <w:pPr>
        <w:pStyle w:val="Normal"/>
        <w:rPr/>
      </w:pPr>
      <w:r>
        <w:rPr/>
        <w:t>Меньше в жизни было б мук.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Нам бы преданность собак,</w:t>
      </w:r>
    </w:p>
    <w:p>
      <w:pPr>
        <w:pStyle w:val="Normal"/>
        <w:rPr/>
      </w:pPr>
      <w:r>
        <w:rPr/>
        <w:t>Без неё в жизни никак.</w:t>
      </w:r>
    </w:p>
    <w:p>
      <w:pPr>
        <w:pStyle w:val="Normal"/>
        <w:rPr/>
      </w:pPr>
      <w:r>
        <w:rPr/>
        <w:t>Петь бы песни соловьём,</w:t>
      </w:r>
    </w:p>
    <w:p>
      <w:pPr>
        <w:pStyle w:val="Normal"/>
        <w:rPr/>
      </w:pPr>
      <w:r>
        <w:rPr/>
        <w:t>Веселей бы жить вдвоём.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Хитрость взять бы у лисицы,</w:t>
      </w:r>
    </w:p>
    <w:p>
      <w:pPr>
        <w:pStyle w:val="Normal"/>
        <w:rPr/>
      </w:pPr>
      <w:r>
        <w:rPr/>
        <w:t>Тоже в жизни пригодится.</w:t>
      </w:r>
    </w:p>
    <w:p>
      <w:pPr>
        <w:pStyle w:val="Normal"/>
        <w:rPr/>
      </w:pPr>
      <w:r>
        <w:rPr/>
        <w:t>Ловкость взять у обезьяны,</w:t>
      </w:r>
    </w:p>
    <w:p>
      <w:pPr>
        <w:pStyle w:val="Normal"/>
        <w:rPr/>
      </w:pPr>
      <w:r>
        <w:rPr/>
        <w:t>Мы везде бы успевали.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И трудиться, не лениться, </w:t>
      </w:r>
    </w:p>
    <w:p>
      <w:pPr>
        <w:pStyle w:val="Normal"/>
        <w:rPr/>
      </w:pPr>
      <w:r>
        <w:rPr/>
        <w:t>Научиться у пчелы.</w:t>
      </w:r>
    </w:p>
    <w:p>
      <w:pPr>
        <w:pStyle w:val="Normal"/>
        <w:rPr/>
      </w:pPr>
      <w:r>
        <w:rPr/>
        <w:t>Было чем кормить</w:t>
      </w:r>
      <w:del w:id="0" w:author="serega  " w:date="2014-11-30T00:20:00Z">
        <w:r>
          <w:rPr/>
          <w:delText xml:space="preserve"> </w:delText>
        </w:r>
      </w:del>
      <w:r>
        <w:rPr/>
        <w:t xml:space="preserve"> бы скот</w:t>
      </w:r>
      <w:del w:id="1" w:author="serega  " w:date="2014-11-30T00:21:00Z">
        <w:r>
          <w:rPr/>
          <w:delText>,</w:delText>
        </w:r>
      </w:del>
      <w:ins w:id="2" w:author="serega  " w:date="2014-11-30T00:21:00Z">
        <w:r>
          <w:rPr/>
          <w:t xml:space="preserve"> – </w:t>
        </w:r>
      </w:ins>
    </w:p>
    <w:p>
      <w:pPr>
        <w:pStyle w:val="Normal"/>
        <w:rPr/>
      </w:pPr>
      <w:r>
        <w:rPr/>
        <w:t>Запастись научит крот.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Кот, собака и лисица,</w:t>
      </w:r>
    </w:p>
    <w:p>
      <w:pPr>
        <w:pStyle w:val="Normal"/>
        <w:rPr/>
      </w:pPr>
      <w:r>
        <w:rPr/>
        <w:t>Обезьяна, слон и крот,</w:t>
      </w:r>
    </w:p>
    <w:p>
      <w:pPr>
        <w:pStyle w:val="Normal"/>
        <w:rPr/>
      </w:pPr>
      <w:r>
        <w:rPr/>
        <w:t>Лебедь, соловей, пчела,</w:t>
      </w:r>
    </w:p>
    <w:p>
      <w:pPr>
        <w:pStyle w:val="Normal"/>
        <w:rPr/>
      </w:pPr>
      <w:r>
        <w:rPr/>
        <w:t>Нас научат жить сполна</w:t>
      </w:r>
      <w:bookmarkStart w:id="0" w:name="_GoBack"/>
      <w:bookmarkEnd w:id="0"/>
      <w:r>
        <w:rPr/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2014-10-21T19:00:00Z</dcterms:created>
  <dc:language>ru-RU</dc:language>
  <cp:lastModifiedBy>Василий</cp:lastModifiedBy>
  <dcterms:modified xsi:type="dcterms:W3CDTF">2014-11-15T20:16:00Z</dcterms:modified>
  <cp:revision>3</cp:revision>
  <dc:title>Кто для нас пример.docx</dc:title>
</cp:coreProperties>
</file>