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Сегодня день Василия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знает вся Сицилия.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 утра щебечет воробей,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Он говорит: </w:t>
      </w:r>
      <w:ins w:id="0" w:author="serega  " w:date="2014-11-28T15:21:00Z">
        <w:r>
          <w:rPr>
            <w:rFonts w:eastAsia="Calibri" w:cs="Calibri" w:ascii="Calibri" w:hAnsi="Calibri"/>
            <w:sz w:val="28"/>
          </w:rPr>
          <w:t>«</w:t>
        </w:r>
      </w:ins>
      <w:del w:id="1" w:author="serega  " w:date="2014-11-28T15:21:00Z">
        <w:r>
          <w:rPr>
            <w:rFonts w:eastAsia="Calibri" w:cs="Calibri" w:ascii="Calibri" w:hAnsi="Calibri"/>
            <w:sz w:val="28"/>
          </w:rPr>
          <w:delText>"</w:delText>
        </w:r>
      </w:del>
      <w:r>
        <w:rPr>
          <w:rFonts w:eastAsia="Calibri" w:cs="Calibri" w:ascii="Calibri" w:hAnsi="Calibri"/>
          <w:sz w:val="28"/>
        </w:rPr>
        <w:t>Гостям налей!»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Жираф показывая рост,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Ждёт когда можно сказать тост.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 росту первому черёд,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дальше</w:t>
      </w:r>
      <w:ins w:id="2" w:author="serega  " w:date="2014-11-28T15:21:00Z">
        <w:r>
          <w:rPr>
            <w:rFonts w:eastAsia="Calibri" w:cs="Calibri" w:ascii="Calibri" w:hAnsi="Calibri"/>
            <w:sz w:val="28"/>
          </w:rPr>
          <w:t xml:space="preserve"> – </w:t>
        </w:r>
      </w:ins>
      <w:del w:id="3" w:author="serega  " w:date="2014-11-28T15:21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r>
        <w:rPr>
          <w:rFonts w:eastAsia="Calibri" w:cs="Calibri" w:ascii="Calibri" w:hAnsi="Calibri"/>
          <w:sz w:val="28"/>
        </w:rPr>
        <w:t>весь честной народ.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в кошельке два пятака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их пронизывает дрожь.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Они заметили слегка: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«Сегодня он на нас похож».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не за каждый за диктант,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Получишь пять, через дробь, пять.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здесь, проснулся в неглиже,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пять и пять вас ждут уже.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Василий ведь, от слова </w:t>
      </w:r>
      <w:del w:id="4" w:author="serega  " w:date="2014-11-28T15:21:00Z">
        <w:r>
          <w:rPr>
            <w:rFonts w:eastAsia="Calibri" w:cs="Calibri" w:ascii="Calibri" w:hAnsi="Calibri"/>
            <w:sz w:val="28"/>
          </w:rPr>
          <w:delText>с</w:delText>
        </w:r>
      </w:del>
      <w:ins w:id="5" w:author="serega  " w:date="2014-11-28T15:21:00Z">
        <w:r>
          <w:rPr>
            <w:rFonts w:eastAsia="Calibri" w:cs="Calibri" w:ascii="Calibri" w:hAnsi="Calibri"/>
            <w:sz w:val="28"/>
          </w:rPr>
          <w:t>С</w:t>
        </w:r>
      </w:ins>
      <w:r>
        <w:rPr>
          <w:rFonts w:eastAsia="Calibri" w:cs="Calibri" w:ascii="Calibri" w:hAnsi="Calibri"/>
          <w:sz w:val="28"/>
        </w:rPr>
        <w:t>ила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будь силён ты до ста лет!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чтобы рядом была Нина,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Другой такой на свете нет!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Здоровья, бодрости, богатства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верить нужно в чудеса.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Тогда ваш дом, будет вам царством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счастья будет</w:t>
      </w:r>
      <w:bookmarkStart w:id="0" w:name="_GoBack"/>
      <w:bookmarkEnd w:id="0"/>
      <w:r>
        <w:rPr>
          <w:rFonts w:eastAsia="Calibri" w:cs="Calibri" w:ascii="Calibri" w:hAnsi="Calibri"/>
          <w:sz w:val="28"/>
        </w:rPr>
        <w:t xml:space="preserve"> за глаза!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2014-10-26T05:50:00Z</dcterms:created>
  <dc:language>ru-RU</dc:language>
  <cp:lastModifiedBy>Василий</cp:lastModifiedBy>
  <dcterms:modified xsi:type="dcterms:W3CDTF">2014-11-17T18:10:00Z</dcterms:modified>
  <cp:revision>3</cp:revision>
  <dc:title>Юбилей.docx</dc:title>
</cp:coreProperties>
</file>