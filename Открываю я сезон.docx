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B5CE2" w:rsidRDefault="000C0EC3">
      <w:r>
        <w:t>Побегу с утра на выгон,</w:t>
      </w:r>
      <w:r>
        <w:br/>
      </w:r>
      <w:r>
        <w:t>Срежу грибам ножки.</w:t>
      </w:r>
      <w:r>
        <w:br/>
        <w:t>Пре</w:t>
      </w:r>
      <w:r>
        <w:t>старелую Марию,</w:t>
      </w:r>
      <w:r>
        <w:br/>
        <w:t>Угощу</w:t>
      </w:r>
      <w:r>
        <w:t xml:space="preserve"> немножко.</w:t>
      </w:r>
    </w:p>
    <w:p w:rsidR="00CB5CE2" w:rsidRDefault="00CB5CE2"/>
    <w:p w:rsidR="00CB5CE2" w:rsidRDefault="000C0EC3">
      <w:r>
        <w:t>Болят ноженьки её</w:t>
      </w:r>
      <w:r>
        <w:t>,</w:t>
      </w:r>
      <w:r>
        <w:br/>
      </w:r>
      <w:r>
        <w:t>Прыти в ней не стало.</w:t>
      </w:r>
      <w:r>
        <w:br/>
      </w:r>
      <w:r>
        <w:t>А когда то, ведь она,</w:t>
      </w:r>
      <w:r>
        <w:br/>
      </w:r>
      <w:r>
        <w:t>Тоже собирала.</w:t>
      </w:r>
    </w:p>
    <w:p w:rsidR="00CB5CE2" w:rsidRDefault="00CB5CE2"/>
    <w:p w:rsidR="00CB5CE2" w:rsidRDefault="000C0EC3">
      <w:r>
        <w:t>Ни ступи куда нога,</w:t>
      </w:r>
      <w:r>
        <w:br/>
      </w:r>
      <w:r>
        <w:t>Бугорки, канавки.</w:t>
      </w:r>
      <w:r>
        <w:br/>
      </w:r>
      <w:r>
        <w:t>Шампиньоны, словно жемчуг,</w:t>
      </w:r>
      <w:r>
        <w:br/>
      </w:r>
      <w:r>
        <w:t>На зелёной травке!</w:t>
      </w:r>
    </w:p>
    <w:p w:rsidR="00CB5CE2" w:rsidRDefault="00CB5CE2"/>
    <w:p w:rsidR="00CB5CE2" w:rsidRDefault="000C0EC3">
      <w:r>
        <w:t>Открываю я сезон,</w:t>
      </w:r>
      <w:r>
        <w:br/>
      </w:r>
      <w:r>
        <w:t>В радости и счастье!</w:t>
      </w:r>
      <w:r>
        <w:br/>
      </w:r>
      <w:r>
        <w:t>Можно пользу извлекать,</w:t>
      </w:r>
      <w:bookmarkStart w:id="0" w:name="_GoBack"/>
      <w:bookmarkEnd w:id="0"/>
      <w:r>
        <w:br/>
      </w:r>
      <w:r>
        <w:t xml:space="preserve">Даже из ненастья! </w:t>
      </w:r>
    </w:p>
    <w:sectPr w:rsidR="00CB5CE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B5CE2"/>
    <w:rsid w:val="000C0EC3"/>
    <w:rsid w:val="00CB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278</Characters>
  <Application>Microsoft Office Word</Application>
  <DocSecurity>0</DocSecurity>
  <Lines>2</Lines>
  <Paragraphs>1</Paragraphs>
  <ScaleCrop>false</ScaleCrop>
  <Company>Krokoz™</Company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2</cp:revision>
  <dcterms:created xsi:type="dcterms:W3CDTF">2016-07-03T20:54:00Z</dcterms:created>
  <dcterms:modified xsi:type="dcterms:W3CDTF">2016-07-03T20:58:00Z</dcterms:modified>
</cp:coreProperties>
</file>