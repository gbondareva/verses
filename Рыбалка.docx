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«Я поеду на рыбалку» -</w:t>
      </w:r>
    </w:p>
    <w:p>
      <w:pPr>
        <w:pStyle w:val="Normal"/>
        <w:rPr/>
      </w:pPr>
      <w:r>
        <w:rPr/>
        <w:t>Говорит мужик жене.</w:t>
      </w:r>
    </w:p>
    <w:p>
      <w:pPr>
        <w:pStyle w:val="Normal"/>
        <w:rPr/>
      </w:pPr>
      <w:r>
        <w:rPr/>
        <w:t>«Там я щучек наловлю,</w:t>
      </w:r>
    </w:p>
    <w:p>
      <w:pPr>
        <w:pStyle w:val="Normal"/>
        <w:rPr/>
      </w:pPr>
      <w:r>
        <w:rPr/>
        <w:t>Не скучай ты обо мне».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Спиннинг взял покруче всех</w:t>
      </w:r>
    </w:p>
    <w:p>
      <w:pPr>
        <w:pStyle w:val="Normal"/>
        <w:rPr/>
      </w:pPr>
      <w:r>
        <w:rPr/>
        <w:t>И блестящую блесну.</w:t>
      </w:r>
    </w:p>
    <w:p>
      <w:pPr>
        <w:pStyle w:val="Normal"/>
        <w:rPr/>
      </w:pPr>
      <w:r>
        <w:rPr/>
        <w:t>Не забыть бы, ещё взять,</w:t>
      </w:r>
    </w:p>
    <w:p>
      <w:pPr>
        <w:pStyle w:val="Normal"/>
        <w:rPr/>
      </w:pPr>
      <w:r>
        <w:rPr/>
        <w:t>Удочек штук шесть иль пять.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Тесто сделаю я с мятой,</w:t>
      </w:r>
    </w:p>
    <w:p>
      <w:pPr>
        <w:pStyle w:val="Normal"/>
        <w:rPr/>
      </w:pPr>
      <w:r>
        <w:rPr/>
        <w:t>В самоловку положу.</w:t>
      </w:r>
    </w:p>
    <w:p>
      <w:pPr>
        <w:pStyle w:val="Normal"/>
        <w:rPr/>
      </w:pPr>
      <w:r>
        <w:rPr/>
        <w:t>Вот такою я приманкой</w:t>
      </w:r>
    </w:p>
    <w:p>
      <w:pPr>
        <w:pStyle w:val="Normal"/>
        <w:rPr/>
      </w:pPr>
      <w:r>
        <w:rPr/>
        <w:t>Карася и разбужу.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Раколовки я расставлю,</w:t>
      </w:r>
    </w:p>
    <w:p>
      <w:pPr>
        <w:pStyle w:val="Normal"/>
        <w:rPr/>
      </w:pPr>
      <w:r>
        <w:rPr/>
        <w:t>В них копыта положу.</w:t>
      </w:r>
    </w:p>
    <w:p>
      <w:pPr>
        <w:pStyle w:val="Normal"/>
        <w:rPr/>
      </w:pPr>
      <w:r>
        <w:rPr/>
        <w:t xml:space="preserve">Всех, что будут в пруду раки, </w:t>
      </w:r>
    </w:p>
    <w:p>
      <w:pPr>
        <w:pStyle w:val="Normal"/>
        <w:rPr/>
      </w:pPr>
      <w:r>
        <w:rPr/>
        <w:t>Я на рынок отвезу.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Всё опутаю сетями,</w:t>
      </w:r>
    </w:p>
    <w:p>
      <w:pPr>
        <w:pStyle w:val="Normal"/>
        <w:rPr/>
      </w:pPr>
      <w:r>
        <w:rPr/>
        <w:t>Краснопёрку соберу.</w:t>
      </w:r>
    </w:p>
    <w:p>
      <w:pPr>
        <w:pStyle w:val="Normal"/>
        <w:rPr/>
      </w:pPr>
      <w:r>
        <w:rPr/>
        <w:t>Пригодится для гостей</w:t>
      </w:r>
    </w:p>
    <w:p>
      <w:pPr>
        <w:pStyle w:val="Normal"/>
        <w:rPr/>
      </w:pPr>
      <w:r>
        <w:rPr/>
        <w:t>К пиву, в летнюю жару.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Ну и бреднем загрести,</w:t>
      </w:r>
    </w:p>
    <w:p>
      <w:pPr>
        <w:pStyle w:val="Normal"/>
        <w:rPr/>
      </w:pPr>
      <w:r>
        <w:rPr/>
        <w:t>Не мешало б для порядка.</w:t>
      </w:r>
    </w:p>
    <w:p>
      <w:pPr>
        <w:pStyle w:val="Normal"/>
        <w:rPr/>
      </w:pPr>
      <w:r>
        <w:rPr/>
        <w:t>Икромёт сейчас идёт,</w:t>
      </w:r>
    </w:p>
    <w:p>
      <w:pPr>
        <w:pStyle w:val="Normal"/>
        <w:rPr/>
      </w:pPr>
      <w:r>
        <w:rPr/>
        <w:t>Мне б поймать большого карпа.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обратном</w:t>
      </w:r>
      <w:del w:id="0" w:author="serega  " w:date="2014-11-30T00:39:00Z">
        <w:r>
          <w:rPr/>
          <w:delText>,</w:delText>
        </w:r>
      </w:del>
      <w:r>
        <w:rPr/>
        <w:t xml:space="preserve"> мне</w:t>
      </w:r>
      <w:ins w:id="1" w:author="serega  " w:date="2014-11-30T00:40:00Z">
        <w:r>
          <w:rPr/>
          <w:t xml:space="preserve"> </w:t>
        </w:r>
      </w:ins>
      <w:ins w:id="2" w:author="serega  " w:date="2014-11-30T00:40:00Z">
        <w:r>
          <w:rPr/>
          <w:t>б</w:t>
        </w:r>
      </w:ins>
      <w:r>
        <w:rPr/>
        <w:t xml:space="preserve"> пути,</w:t>
      </w:r>
    </w:p>
    <w:p>
      <w:pPr>
        <w:pStyle w:val="Normal"/>
        <w:rPr/>
      </w:pPr>
      <w:r>
        <w:rPr/>
        <w:t>В магазин "Рыба" зайти.</w:t>
      </w:r>
    </w:p>
    <w:p>
      <w:pPr>
        <w:pStyle w:val="Normal"/>
        <w:rPr/>
      </w:pPr>
      <w:r>
        <w:rPr/>
        <w:t>Прикупить немного свежей,</w:t>
      </w:r>
    </w:p>
    <w:p>
      <w:pPr>
        <w:pStyle w:val="Normal"/>
        <w:rPr/>
      </w:pPr>
      <w:r>
        <w:rPr/>
        <w:t>Чтоб следы мне замести.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Захожу</w:t>
      </w:r>
      <w:ins w:id="3" w:author="serega  " w:date="2014-11-30T00:37:00Z">
        <w:r>
          <w:rPr/>
          <w:t xml:space="preserve"> </w:t>
        </w:r>
      </w:ins>
      <w:ins w:id="4" w:author="serega  " w:date="2014-11-30T00:37:00Z">
        <w:r>
          <w:rPr/>
          <w:t xml:space="preserve">туда и вижу – </w:t>
        </w:r>
      </w:ins>
      <w:del w:id="5" w:author="serega  " w:date="2014-11-30T00:37:00Z">
        <w:r>
          <w:rPr/>
          <w:delText>,</w:delText>
        </w:r>
      </w:del>
    </w:p>
    <w:p>
      <w:pPr>
        <w:pStyle w:val="Normal"/>
        <w:rPr/>
      </w:pPr>
      <w:del w:id="6" w:author="serega  " w:date="2014-11-30T00:39:00Z">
        <w:r>
          <w:rPr/>
          <w:delText xml:space="preserve"> </w:delText>
        </w:r>
      </w:del>
      <w:del w:id="7" w:author="serega  " w:date="2014-11-30T00:38:00Z">
        <w:r>
          <w:rPr/>
          <w:delText>один</w:delText>
        </w:r>
      </w:del>
      <w:ins w:id="8" w:author="serega  " w:date="2014-11-30T00:38:00Z">
        <w:r>
          <w:rPr/>
          <w:t xml:space="preserve">На </w:t>
        </w:r>
      </w:ins>
      <w:ins w:id="9" w:author="serega  " w:date="2014-11-30T00:39:00Z">
        <w:r>
          <w:rPr/>
          <w:t>прилавке лишь</w:t>
        </w:r>
      </w:ins>
      <w:r>
        <w:rPr/>
        <w:t xml:space="preserve"> тунец!</w:t>
      </w:r>
    </w:p>
    <w:p>
      <w:pPr>
        <w:pStyle w:val="Normal"/>
        <w:rPr/>
      </w:pPr>
      <w:r>
        <w:rPr/>
        <w:t xml:space="preserve">Это где ж </w:t>
      </w:r>
      <w:del w:id="10" w:author="serega  " w:date="2014-11-30T00:39:00Z">
        <w:r>
          <w:rPr/>
          <w:delText xml:space="preserve">я </w:delText>
        </w:r>
      </w:del>
      <w:r>
        <w:rPr/>
        <w:t>тогда</w:t>
      </w:r>
      <w:ins w:id="11" w:author="serega  " w:date="2014-11-30T00:39:00Z">
        <w:r>
          <w:rPr/>
          <w:t xml:space="preserve"> </w:t>
        </w:r>
      </w:ins>
      <w:ins w:id="12" w:author="serega  " w:date="2014-11-30T00:39:00Z">
        <w:r>
          <w:rPr/>
          <w:t>я</w:t>
        </w:r>
      </w:ins>
      <w:r>
        <w:rPr/>
        <w:t xml:space="preserve"> был,</w:t>
      </w:r>
    </w:p>
    <w:p>
      <w:pPr>
        <w:pStyle w:val="Normal"/>
        <w:rPr/>
      </w:pPr>
      <w:r>
        <w:rPr/>
        <w:t>Что тунца-то наловил?!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 меня в садке тунец,</w:t>
      </w:r>
    </w:p>
    <w:p>
      <w:pPr>
        <w:pStyle w:val="Normal"/>
        <w:rPr/>
      </w:pPr>
      <w:r>
        <w:rPr/>
        <w:t xml:space="preserve">Ну, а дома мне </w:t>
      </w:r>
      <w:del w:id="13" w:author="serega  " w:date="2014-11-30T00:40:00Z">
        <w:r>
          <w:rPr/>
          <w:delText>-</w:delText>
        </w:r>
      </w:del>
      <w:ins w:id="14" w:author="serega  " w:date="2014-11-30T00:40:00Z">
        <w:r>
          <w:rPr/>
          <w:t xml:space="preserve">– </w:t>
        </w:r>
      </w:ins>
      <w:del w:id="15" w:author="serega  " w:date="2014-11-30T00:40:00Z">
        <w:r>
          <w:rPr/>
          <w:delText xml:space="preserve"> </w:delText>
        </w:r>
      </w:del>
      <w:r>
        <w:rPr/>
        <w:t>конец!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2014-10-24T17:21:00Z</dcterms:created>
  <dc:language>ru-RU</dc:language>
  <cp:lastModifiedBy>Василий</cp:lastModifiedBy>
  <dcterms:modified xsi:type="dcterms:W3CDTF">2014-11-16T10:33:00Z</dcterms:modified>
  <cp:revision>3</cp:revision>
  <dc:title>Рыбалка.docx</dc:title>
</cp:coreProperties>
</file>