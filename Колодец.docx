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C90" w:rsidRDefault="00730C90">
      <w:pPr>
        <w:rPr>
          <w:sz w:val="28"/>
          <w:szCs w:val="28"/>
        </w:rPr>
      </w:pPr>
      <w:r>
        <w:rPr>
          <w:sz w:val="28"/>
          <w:szCs w:val="28"/>
        </w:rPr>
        <w:t>Водопровод отключили,</w:t>
      </w:r>
      <w:r>
        <w:rPr>
          <w:sz w:val="28"/>
          <w:szCs w:val="28"/>
        </w:rPr>
        <w:br/>
        <w:t>Все к колодцу побрели,</w:t>
      </w:r>
      <w:r>
        <w:rPr>
          <w:sz w:val="28"/>
          <w:szCs w:val="28"/>
        </w:rPr>
        <w:br/>
        <w:t>И как водится в деревне,</w:t>
      </w:r>
      <w:r>
        <w:rPr>
          <w:sz w:val="28"/>
          <w:szCs w:val="28"/>
        </w:rPr>
        <w:br/>
        <w:t>Разговоры повели.</w:t>
      </w:r>
    </w:p>
    <w:p w:rsidR="00730C90" w:rsidRDefault="00730C90">
      <w:pPr>
        <w:rPr>
          <w:sz w:val="28"/>
          <w:szCs w:val="28"/>
        </w:rPr>
      </w:pPr>
      <w:r>
        <w:rPr>
          <w:sz w:val="28"/>
          <w:szCs w:val="28"/>
        </w:rPr>
        <w:t>Здесь водица, так водица!</w:t>
      </w:r>
      <w:r>
        <w:rPr>
          <w:sz w:val="28"/>
          <w:szCs w:val="28"/>
        </w:rPr>
        <w:br/>
        <w:t>И знакомые все лица,</w:t>
      </w:r>
      <w:r>
        <w:rPr>
          <w:sz w:val="28"/>
          <w:szCs w:val="28"/>
        </w:rPr>
        <w:br/>
        <w:t>А осадка совсем нет,</w:t>
      </w:r>
      <w:r>
        <w:rPr>
          <w:sz w:val="28"/>
          <w:szCs w:val="28"/>
        </w:rPr>
        <w:br/>
        <w:t>Не имеет вода цвет.</w:t>
      </w:r>
    </w:p>
    <w:p w:rsidR="00730C90" w:rsidRDefault="00730C90">
      <w:pPr>
        <w:rPr>
          <w:sz w:val="28"/>
          <w:szCs w:val="28"/>
        </w:rPr>
      </w:pPr>
      <w:r>
        <w:rPr>
          <w:sz w:val="28"/>
          <w:szCs w:val="28"/>
        </w:rPr>
        <w:t>И общались здесь старушки,</w:t>
      </w:r>
      <w:r>
        <w:rPr>
          <w:sz w:val="28"/>
          <w:szCs w:val="28"/>
        </w:rPr>
        <w:br/>
        <w:t>Ведра наливая,</w:t>
      </w:r>
      <w:r>
        <w:rPr>
          <w:sz w:val="28"/>
          <w:szCs w:val="28"/>
        </w:rPr>
        <w:br/>
        <w:t>Поделились новостями,</w:t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Новых</w:t>
      </w:r>
      <w:proofErr w:type="gramEnd"/>
      <w:r>
        <w:rPr>
          <w:sz w:val="28"/>
          <w:szCs w:val="28"/>
        </w:rPr>
        <w:t>, узнавая.</w:t>
      </w:r>
    </w:p>
    <w:p w:rsidR="00730C90" w:rsidRDefault="00730C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У мужчин здесь разговор,</w:t>
      </w:r>
      <w:r>
        <w:rPr>
          <w:sz w:val="28"/>
          <w:szCs w:val="28"/>
        </w:rPr>
        <w:br/>
        <w:t>О крутых, о тачках.</w:t>
      </w:r>
      <w:proofErr w:type="gramEnd"/>
      <w:r>
        <w:rPr>
          <w:sz w:val="28"/>
          <w:szCs w:val="28"/>
        </w:rPr>
        <w:br/>
        <w:t>Наливают осторожно,</w:t>
      </w:r>
      <w:r w:rsidR="00AA3DE0">
        <w:rPr>
          <w:sz w:val="28"/>
          <w:szCs w:val="28"/>
        </w:rPr>
        <w:br/>
        <w:t>Чтоб их</w:t>
      </w:r>
      <w:r>
        <w:rPr>
          <w:sz w:val="28"/>
          <w:szCs w:val="28"/>
        </w:rPr>
        <w:t xml:space="preserve"> не запачкать.</w:t>
      </w:r>
    </w:p>
    <w:p w:rsidR="00AA3DE0" w:rsidRDefault="00AA3DE0">
      <w:pPr>
        <w:rPr>
          <w:sz w:val="28"/>
          <w:szCs w:val="28"/>
        </w:rPr>
      </w:pPr>
      <w:r>
        <w:rPr>
          <w:sz w:val="28"/>
          <w:szCs w:val="28"/>
        </w:rPr>
        <w:t>У колодца журавель,</w:t>
      </w:r>
      <w:r>
        <w:rPr>
          <w:sz w:val="28"/>
          <w:szCs w:val="28"/>
        </w:rPr>
        <w:br/>
        <w:t>Весело ныряет,</w:t>
      </w:r>
      <w:r>
        <w:rPr>
          <w:sz w:val="28"/>
          <w:szCs w:val="28"/>
        </w:rPr>
        <w:br/>
        <w:t>Он порою водопровод,</w:t>
      </w:r>
      <w:r>
        <w:rPr>
          <w:sz w:val="28"/>
          <w:szCs w:val="28"/>
        </w:rPr>
        <w:br/>
        <w:t>Собой заменяет.</w:t>
      </w:r>
      <w:bookmarkStart w:id="0" w:name="_GoBack"/>
      <w:bookmarkEnd w:id="0"/>
    </w:p>
    <w:p w:rsidR="00730C90" w:rsidRPr="00730C90" w:rsidRDefault="00730C90">
      <w:pPr>
        <w:rPr>
          <w:sz w:val="28"/>
          <w:szCs w:val="28"/>
        </w:rPr>
      </w:pPr>
    </w:p>
    <w:sectPr w:rsidR="00730C90" w:rsidRPr="00730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C90"/>
    <w:rsid w:val="002951B3"/>
    <w:rsid w:val="00540808"/>
    <w:rsid w:val="00730C90"/>
    <w:rsid w:val="00AA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2015-06-25T19:51:00Z</dcterms:created>
  <dcterms:modified xsi:type="dcterms:W3CDTF">2015-06-25T20:03:00Z</dcterms:modified>
</cp:coreProperties>
</file>