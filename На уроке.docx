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 урок в пятый класс,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Пригласили меня.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ins w:id="0" w:author="serega  " w:date="2014-11-28T17:57:00Z">
        <w:r>
          <w:rPr>
            <w:rFonts w:eastAsia="Calibri" w:cs="Calibri" w:ascii="Calibri" w:hAnsi="Calibri"/>
            <w:sz w:val="28"/>
          </w:rPr>
          <w:t>«</w:t>
        </w:r>
      </w:ins>
      <w:r>
        <w:rPr>
          <w:rFonts w:eastAsia="Calibri" w:cs="Calibri" w:ascii="Calibri" w:hAnsi="Calibri"/>
          <w:sz w:val="28"/>
        </w:rPr>
        <w:t>Почему бы и нет</w:t>
      </w:r>
      <w:ins w:id="1" w:author="serega  " w:date="2014-11-28T17:57:00Z">
        <w:r>
          <w:rPr>
            <w:rFonts w:eastAsia="Calibri" w:cs="Calibri" w:ascii="Calibri" w:hAnsi="Calibri"/>
            <w:sz w:val="28"/>
          </w:rPr>
          <w:t>!»</w:t>
        </w:r>
      </w:ins>
      <w:del w:id="2" w:author="serega  " w:date="2014-11-28T17:57:00Z">
        <w:r>
          <w:rPr>
            <w:rFonts w:eastAsia="Calibri" w:cs="Calibri" w:ascii="Calibri" w:hAnsi="Calibri"/>
            <w:sz w:val="28"/>
          </w:rPr>
          <w:delText>,</w:delText>
        </w:r>
      </w:del>
      <w:ins w:id="3" w:author="serega  " w:date="2014-11-28T17:57:00Z">
        <w:r>
          <w:rPr>
            <w:rFonts w:eastAsia="Calibri" w:cs="Calibri" w:ascii="Calibri" w:hAnsi="Calibri"/>
            <w:sz w:val="28"/>
          </w:rPr>
          <w:t xml:space="preserve"> –</w:t>
        </w:r>
      </w:ins>
      <w:r>
        <w:rPr>
          <w:rFonts w:eastAsia="Calibri" w:cs="Calibri" w:ascii="Calibri" w:hAnsi="Calibri"/>
          <w:sz w:val="28"/>
        </w:rPr>
        <w:t xml:space="preserve"> 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Так подумала я.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Почитала стихи, увидала ребят,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Их глаза, как росинки на травке блестят.</w:t>
      </w:r>
    </w:p>
    <w:p>
      <w:pPr>
        <w:pStyle w:val="Normal"/>
        <w:tabs>
          <w:tab w:val="left" w:pos="7368" w:leader="none"/>
        </w:tabs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Интересно им всё, видно возраст такой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вопрос за вопросом лились рекой.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Черноглазый мальчишка,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Не знаю, как звать.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Он вопрос за вопросом,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del w:id="4" w:author="serega  " w:date="2014-11-28T17:58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r>
        <w:rPr>
          <w:rFonts w:eastAsia="Calibri" w:cs="Calibri" w:ascii="Calibri" w:hAnsi="Calibri"/>
          <w:sz w:val="28"/>
        </w:rPr>
        <w:t>Начал задавать.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Есть ли стих у меня в виде сказки,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Чтоб начался про зло и закончился классно?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Иль, к примеру, могу ль описать лошадей,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Иль живущих в огромном пруду лебедей?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Вдохновенье откуда приходит ко мне?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Когда больше при солнце или луне?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Даже сравнил с известным поэтом,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Благодарна ему я за это.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Всем хотелось задать свой вопрос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я рада на все им ответить.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похожи они на бутончики роз,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Эти милые, славные дети!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Пусть немного от темы урок отвлекли, 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Но зато с глазу на глаз общаться смогли.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Обещали попробовать стих свой сложить,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Попросили все хором ещё приходить.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Проводил, мой внучок, меня прям до крыльца,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Обнял крепко, сказал, что он рад без конца.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Убежал, растворился в толпе ребятни,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 дворе бабье лето и тёплые дни!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tyle14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2014-10-22T08:30:00Z</dcterms:created>
  <dc:language>ru-RU</dc:language>
  <cp:lastModifiedBy>Василий</cp:lastModifiedBy>
  <dcterms:modified xsi:type="dcterms:W3CDTF">2014-11-17T12:56:00Z</dcterms:modified>
  <cp:revision>3</cp:revision>
  <dc:title>На уроке.docx</dc:title>
</cp:coreProperties>
</file>