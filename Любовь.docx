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257" w:rsidRDefault="000B6151">
      <w:r>
        <w:t xml:space="preserve">Любовь </w:t>
      </w:r>
      <w:ins w:id="0" w:author="serega  " w:date="2014-11-28T14:02:00Z">
        <w:r>
          <w:t xml:space="preserve">– </w:t>
        </w:r>
      </w:ins>
      <w:del w:id="1" w:author="serega  " w:date="2014-11-28T14:02:00Z">
        <w:r>
          <w:delText xml:space="preserve">- </w:delText>
        </w:r>
      </w:del>
      <w:r>
        <w:t>это неволя,</w:t>
      </w:r>
    </w:p>
    <w:p w:rsidR="00707257" w:rsidRDefault="000B6151">
      <w:r>
        <w:t xml:space="preserve">Любовь </w:t>
      </w:r>
      <w:del w:id="2" w:author="serega  " w:date="2014-11-28T14:02:00Z">
        <w:r>
          <w:delText>-</w:delText>
        </w:r>
      </w:del>
      <w:ins w:id="3" w:author="serega  " w:date="2014-11-28T14:02:00Z">
        <w:r>
          <w:t xml:space="preserve">– </w:t>
        </w:r>
      </w:ins>
      <w:del w:id="4" w:author="serega  " w:date="2014-11-28T14:02:00Z">
        <w:r>
          <w:delText xml:space="preserve"> </w:delText>
        </w:r>
      </w:del>
      <w:r>
        <w:t>это тоска.</w:t>
      </w:r>
    </w:p>
    <w:p w:rsidR="00707257" w:rsidRDefault="000B6151">
      <w:r>
        <w:t>Любовь</w:t>
      </w:r>
      <w:del w:id="5" w:author="serega  " w:date="2014-11-28T14:02:00Z">
        <w:r>
          <w:delText>,</w:delText>
        </w:r>
      </w:del>
      <w:ins w:id="6" w:author="serega  " w:date="2014-11-28T14:02:00Z">
        <w:r>
          <w:t xml:space="preserve"> – </w:t>
        </w:r>
      </w:ins>
      <w:del w:id="7" w:author="serega  " w:date="2014-11-28T14:02:00Z">
        <w:r>
          <w:delText xml:space="preserve"> </w:delText>
        </w:r>
      </w:del>
      <w:r>
        <w:t>когда пронзает,</w:t>
      </w:r>
    </w:p>
    <w:p w:rsidR="00707257" w:rsidRDefault="000B6151">
      <w:r>
        <w:t>Тебя до волоска.</w:t>
      </w:r>
    </w:p>
    <w:p w:rsidR="00707257" w:rsidRDefault="00707257"/>
    <w:p w:rsidR="00707257" w:rsidRDefault="000B6151">
      <w:r>
        <w:t>Любовь</w:t>
      </w:r>
      <w:del w:id="8" w:author="serega  " w:date="2014-11-28T14:02:00Z">
        <w:r>
          <w:delText>,</w:delText>
        </w:r>
      </w:del>
      <w:ins w:id="9" w:author="serega  " w:date="2014-11-28T14:02:00Z">
        <w:r>
          <w:t xml:space="preserve"> – </w:t>
        </w:r>
      </w:ins>
      <w:del w:id="10" w:author="serega  " w:date="2014-11-28T14:02:00Z">
        <w:r>
          <w:delText xml:space="preserve"> </w:delText>
        </w:r>
      </w:del>
      <w:r>
        <w:t>когда тревожит грудь,</w:t>
      </w:r>
    </w:p>
    <w:p w:rsidR="00707257" w:rsidRDefault="000B6151">
      <w:r>
        <w:t>Душа часто болит.</w:t>
      </w:r>
    </w:p>
    <w:p w:rsidR="00707257" w:rsidRDefault="000B6151">
      <w:del w:id="11" w:author="serega  " w:date="2014-11-28T14:03:00Z">
        <w:r>
          <w:delText>И о</w:delText>
        </w:r>
      </w:del>
      <w:ins w:id="12" w:author="serega  " w:date="2014-11-28T14:03:00Z">
        <w:r>
          <w:t>О</w:t>
        </w:r>
      </w:ins>
      <w:r>
        <w:t xml:space="preserve">т </w:t>
      </w:r>
      <w:del w:id="13" w:author="serega  " w:date="2014-11-28T14:03:00Z">
        <w:r>
          <w:delText>неё</w:delText>
        </w:r>
      </w:del>
      <w:ins w:id="14" w:author="serega  " w:date="2014-11-28T14:03:00Z">
        <w:r>
          <w:t xml:space="preserve">боли той – </w:t>
        </w:r>
      </w:ins>
      <w:r>
        <w:t xml:space="preserve"> не отдохнуть,</w:t>
      </w:r>
    </w:p>
    <w:p w:rsidR="00707257" w:rsidRDefault="000B6151">
      <w:commentRangeStart w:id="15"/>
      <w:r>
        <w:t>Она в тебе сидит.</w:t>
      </w:r>
      <w:commentRangeEnd w:id="15"/>
      <w:ins w:id="16" w:author="serega  " w:date="2014-11-28T14:02:00Z">
        <w:r>
          <w:commentReference w:id="15"/>
        </w:r>
      </w:ins>
    </w:p>
    <w:p w:rsidR="00707257" w:rsidRDefault="00707257"/>
    <w:p w:rsidR="00707257" w:rsidRDefault="000B6151">
      <w:proofErr w:type="gramStart"/>
      <w:r>
        <w:t>Подобн</w:t>
      </w:r>
      <w:del w:id="17" w:author="serega  " w:date="2014-11-28T14:03:00Z">
        <w:r>
          <w:delText>а</w:delText>
        </w:r>
      </w:del>
      <w:ins w:id="18" w:author="serega  " w:date="2014-11-28T14:03:00Z">
        <w:r>
          <w:t>о</w:t>
        </w:r>
      </w:ins>
      <w:proofErr w:type="gramEnd"/>
      <w:r>
        <w:t xml:space="preserve"> наваждению,</w:t>
      </w:r>
    </w:p>
    <w:p w:rsidR="00707257" w:rsidRDefault="000B6151">
      <w:r>
        <w:t>Не слышишь никого.</w:t>
      </w:r>
    </w:p>
    <w:p w:rsidR="00707257" w:rsidRDefault="000B6151">
      <w:r>
        <w:t xml:space="preserve">Перед глазами видишь </w:t>
      </w:r>
    </w:p>
    <w:p w:rsidR="00707257" w:rsidRDefault="000B6151">
      <w:r>
        <w:t>Его лишь одного.</w:t>
      </w:r>
    </w:p>
    <w:p w:rsidR="00707257" w:rsidRDefault="00707257"/>
    <w:p w:rsidR="00707257" w:rsidRDefault="000B6151">
      <w:r>
        <w:t>От нежности растаешь,</w:t>
      </w:r>
    </w:p>
    <w:p w:rsidR="00707257" w:rsidRDefault="000B6151">
      <w:r>
        <w:t>Как вешние снега.</w:t>
      </w:r>
    </w:p>
    <w:p w:rsidR="00707257" w:rsidRDefault="000B6151">
      <w:r>
        <w:t>В душе засветит солнце,</w:t>
      </w:r>
    </w:p>
    <w:p w:rsidR="00707257" w:rsidRDefault="000B6151">
      <w:r>
        <w:t>Глаза застелет мгла.</w:t>
      </w:r>
    </w:p>
    <w:p w:rsidR="00707257" w:rsidDel="000B6151" w:rsidRDefault="00707257">
      <w:pPr>
        <w:rPr>
          <w:del w:id="19" w:author="Василий" w:date="2014-12-03T21:55:00Z"/>
        </w:rPr>
      </w:pPr>
      <w:bookmarkStart w:id="20" w:name="_GoBack"/>
      <w:bookmarkEnd w:id="20"/>
    </w:p>
    <w:p w:rsidR="00707257" w:rsidDel="000B6151" w:rsidRDefault="000B6151">
      <w:pPr>
        <w:rPr>
          <w:del w:id="21" w:author="Василий" w:date="2014-12-03T21:55:00Z"/>
        </w:rPr>
      </w:pPr>
      <w:del w:id="22" w:author="Василий" w:date="2014-12-03T21:55:00Z">
        <w:r w:rsidDel="000B6151">
          <w:delText>З</w:delText>
        </w:r>
        <w:r w:rsidDel="000B6151">
          <w:delText>а</w:delText>
        </w:r>
        <w:r w:rsidDel="000B6151">
          <w:delText>ч</w:delText>
        </w:r>
        <w:r w:rsidDel="000B6151">
          <w:delText>е</w:delText>
        </w:r>
        <w:r w:rsidDel="000B6151">
          <w:delText>м</w:delText>
        </w:r>
        <w:r w:rsidDel="000B6151">
          <w:delText xml:space="preserve"> </w:delText>
        </w:r>
        <w:r w:rsidDel="000B6151">
          <w:delText>т</w:delText>
        </w:r>
        <w:r w:rsidDel="000B6151">
          <w:delText>а</w:delText>
        </w:r>
        <w:r w:rsidDel="000B6151">
          <w:delText>к</w:delText>
        </w:r>
        <w:r w:rsidDel="000B6151">
          <w:delText>и</w:delText>
        </w:r>
        <w:r w:rsidDel="000B6151">
          <w:delText>е</w:delText>
        </w:r>
        <w:r w:rsidDel="000B6151">
          <w:delText xml:space="preserve"> </w:delText>
        </w:r>
        <w:r w:rsidDel="000B6151">
          <w:delText>ч</w:delText>
        </w:r>
        <w:r w:rsidDel="000B6151">
          <w:delText>а</w:delText>
        </w:r>
        <w:r w:rsidDel="000B6151">
          <w:delText>р</w:delText>
        </w:r>
        <w:r w:rsidDel="000B6151">
          <w:delText>ы</w:delText>
        </w:r>
        <w:r w:rsidDel="000B6151">
          <w:delText>,</w:delText>
        </w:r>
      </w:del>
    </w:p>
    <w:p w:rsidR="00707257" w:rsidRDefault="000B6151">
      <w:del w:id="23" w:author="Василий" w:date="2014-12-03T21:55:00Z">
        <w:r w:rsidDel="000B6151">
          <w:delText>И</w:delText>
        </w:r>
        <w:r w:rsidDel="000B6151">
          <w:delText xml:space="preserve"> </w:delText>
        </w:r>
        <w:r w:rsidDel="000B6151">
          <w:delText>с</w:delText>
        </w:r>
        <w:r w:rsidDel="000B6151">
          <w:delText>т</w:delText>
        </w:r>
        <w:r w:rsidDel="000B6151">
          <w:delText>о</w:delText>
        </w:r>
        <w:r w:rsidDel="000B6151">
          <w:delText>и</w:delText>
        </w:r>
        <w:r w:rsidDel="000B6151">
          <w:delText>т</w:delText>
        </w:r>
        <w:r w:rsidDel="000B6151">
          <w:delText xml:space="preserve"> </w:delText>
        </w:r>
        <w:r w:rsidDel="000B6151">
          <w:delText>л</w:delText>
        </w:r>
        <w:r w:rsidDel="000B6151">
          <w:delText>и</w:delText>
        </w:r>
      </w:del>
      <w:del w:id="24" w:author="Василий" w:date="2014-12-03T21:23:00Z">
        <w:r w:rsidDel="00303800">
          <w:delText xml:space="preserve"> </w:delText>
        </w:r>
        <w:r w:rsidDel="00303800">
          <w:delText>м</w:delText>
        </w:r>
        <w:r w:rsidDel="00303800">
          <w:delText>у</w:delText>
        </w:r>
        <w:r w:rsidDel="00303800">
          <w:delText>к</w:delText>
        </w:r>
        <w:r w:rsidDel="00303800">
          <w:delText xml:space="preserve"> </w:delText>
        </w:r>
      </w:del>
      <w:del w:id="25" w:author="Василий" w:date="2014-12-03T21:55:00Z">
        <w:r w:rsidDel="000B6151">
          <w:delText>т</w:delText>
        </w:r>
        <w:r w:rsidDel="000B6151">
          <w:delText>е</w:delText>
        </w:r>
        <w:r w:rsidDel="000B6151">
          <w:delText>х</w:delText>
        </w:r>
        <w:r w:rsidDel="000B6151">
          <w:delText>?</w:delText>
        </w:r>
      </w:del>
    </w:p>
    <w:p w:rsidR="00707257" w:rsidRDefault="000B6151">
      <w:r>
        <w:t>Амур стрелой пометит,</w:t>
      </w:r>
    </w:p>
    <w:p w:rsidR="00303800" w:rsidRDefault="00303800">
      <w:pPr>
        <w:rPr>
          <w:ins w:id="26" w:author="Василий" w:date="2014-12-03T21:53:00Z"/>
        </w:rPr>
      </w:pPr>
      <w:ins w:id="27" w:author="Василий" w:date="2014-12-03T21:22:00Z">
        <w:r>
          <w:t>Просн</w:t>
        </w:r>
      </w:ins>
      <w:ins w:id="28" w:author="Василий" w:date="2014-12-03T21:23:00Z">
        <w:r>
          <w:t>утся чувства вдруг.</w:t>
        </w:r>
      </w:ins>
    </w:p>
    <w:p w:rsidR="000B6151" w:rsidRDefault="000B6151">
      <w:pPr>
        <w:rPr>
          <w:ins w:id="29" w:author="Василий" w:date="2014-12-03T21:53:00Z"/>
        </w:rPr>
      </w:pPr>
      <w:ins w:id="30" w:author="Василий" w:date="2014-12-03T21:53:00Z">
        <w:r>
          <w:t>Зачем такие чары</w:t>
        </w:r>
      </w:ins>
    </w:p>
    <w:p w:rsidR="000B6151" w:rsidRDefault="000B6151">
      <w:pPr>
        <w:rPr>
          <w:ins w:id="31" w:author="Василий" w:date="2014-12-03T21:26:00Z"/>
        </w:rPr>
      </w:pPr>
      <w:ins w:id="32" w:author="Василий" w:date="2014-12-03T21:54:00Z">
        <w:r>
          <w:t>И стоит ли тех мук?</w:t>
        </w:r>
      </w:ins>
    </w:p>
    <w:p w:rsidR="00707257" w:rsidDel="00303800" w:rsidRDefault="000B6151">
      <w:pPr>
        <w:rPr>
          <w:del w:id="33" w:author="Василий" w:date="2014-12-03T21:22:00Z"/>
        </w:rPr>
      </w:pPr>
      <w:commentRangeStart w:id="34"/>
      <w:del w:id="35" w:author="Василий" w:date="2014-12-03T21:22:00Z">
        <w:r w:rsidDel="00303800">
          <w:delText>Б</w:delText>
        </w:r>
        <w:r w:rsidDel="00303800">
          <w:delText>ы</w:delText>
        </w:r>
        <w:r w:rsidDel="00303800">
          <w:delText>т</w:delText>
        </w:r>
        <w:r w:rsidDel="00303800">
          <w:delText>ь</w:delText>
        </w:r>
        <w:r w:rsidDel="00303800">
          <w:delText xml:space="preserve"> </w:delText>
        </w:r>
        <w:r w:rsidDel="00303800">
          <w:delText>н</w:delText>
        </w:r>
        <w:r w:rsidDel="00303800">
          <w:delText>е</w:delText>
        </w:r>
        <w:r w:rsidDel="00303800">
          <w:delText>л</w:delText>
        </w:r>
        <w:r w:rsidDel="00303800">
          <w:delText>ю</w:delText>
        </w:r>
        <w:r w:rsidDel="00303800">
          <w:delText>б</w:delText>
        </w:r>
        <w:r w:rsidDel="00303800">
          <w:delText>и</w:delText>
        </w:r>
        <w:r w:rsidDel="00303800">
          <w:delText>м</w:delText>
        </w:r>
        <w:r w:rsidDel="00303800">
          <w:delText>о</w:delText>
        </w:r>
        <w:r w:rsidDel="00303800">
          <w:delText>й</w:delText>
        </w:r>
        <w:r w:rsidDel="00303800">
          <w:delText xml:space="preserve"> </w:delText>
        </w:r>
        <w:r w:rsidDel="00303800">
          <w:delText>г</w:delText>
        </w:r>
        <w:r w:rsidDel="00303800">
          <w:delText>р</w:delText>
        </w:r>
        <w:r w:rsidDel="00303800">
          <w:delText>е</w:delText>
        </w:r>
        <w:r w:rsidDel="00303800">
          <w:delText>х</w:delText>
        </w:r>
        <w:r w:rsidDel="00303800">
          <w:delText>.</w:delText>
        </w:r>
      </w:del>
      <w:commentRangeEnd w:id="34"/>
      <w:ins w:id="36" w:author="serega  " w:date="2014-11-28T14:04:00Z">
        <w:del w:id="37" w:author="Василий" w:date="2014-12-03T21:22:00Z">
          <w:r w:rsidDel="00303800">
            <w:commentReference w:id="34"/>
          </w:r>
        </w:del>
      </w:ins>
    </w:p>
    <w:p w:rsidR="00707257" w:rsidRDefault="00707257"/>
    <w:p w:rsidR="00707257" w:rsidRDefault="000B6151">
      <w:r>
        <w:t>Бессильна здесь наука,</w:t>
      </w:r>
    </w:p>
    <w:p w:rsidR="00707257" w:rsidRDefault="000B6151">
      <w:r>
        <w:lastRenderedPageBreak/>
        <w:t>Не изучить яд стрел.</w:t>
      </w:r>
    </w:p>
    <w:p w:rsidR="00707257" w:rsidRDefault="000B6151">
      <w:r>
        <w:t xml:space="preserve">Но, без любви жизнь </w:t>
      </w:r>
      <w:del w:id="38" w:author="serega  " w:date="2014-11-28T14:04:00Z">
        <w:r>
          <w:delText xml:space="preserve">– </w:delText>
        </w:r>
      </w:del>
      <w:ins w:id="39" w:author="serega  " w:date="2014-11-28T14:05:00Z">
        <w:r>
          <w:t xml:space="preserve">– </w:t>
        </w:r>
      </w:ins>
      <w:r>
        <w:t>скука,</w:t>
      </w:r>
    </w:p>
    <w:p w:rsidR="00707257" w:rsidRDefault="000B6151">
      <w:r>
        <w:t>В календаре пробел.</w:t>
      </w:r>
    </w:p>
    <w:p w:rsidR="00707257" w:rsidRDefault="00707257"/>
    <w:p w:rsidR="00707257" w:rsidRDefault="000B6151">
      <w:r>
        <w:t>Сердечками отметишь,</w:t>
      </w:r>
    </w:p>
    <w:p w:rsidR="00707257" w:rsidRDefault="000B6151">
      <w:r>
        <w:t>Оценку дашь себе.</w:t>
      </w:r>
    </w:p>
    <w:p w:rsidR="00707257" w:rsidRDefault="000B6151">
      <w:r>
        <w:t>Не зря любовь я встретила</w:t>
      </w:r>
    </w:p>
    <w:p w:rsidR="00707257" w:rsidRDefault="000B6151">
      <w:r>
        <w:t>Давно в своей судьбе.</w:t>
      </w:r>
    </w:p>
    <w:sectPr w:rsidR="0070725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erega  " w:date="2014-11-28T14:02:00Z" w:initials="">
    <w:p w:rsidR="00707257" w:rsidRDefault="000B6151">
      <w:r>
        <w:rPr>
          <w:rFonts w:ascii="Droid Sans" w:hAnsi="Droid Sans"/>
          <w:sz w:val="20"/>
        </w:rPr>
        <w:t>Кто сидит и от кого не отдохнуть? Душа? Перефразировал</w:t>
      </w:r>
    </w:p>
  </w:comment>
  <w:comment w:id="34" w:author="serega  " w:date="2014-11-28T14:04:00Z" w:initials="">
    <w:p w:rsidR="00707257" w:rsidRDefault="000B6151">
      <w:r>
        <w:rPr>
          <w:rFonts w:ascii="Droid Sans" w:hAnsi="Droid Sans"/>
          <w:sz w:val="20"/>
        </w:rPr>
        <w:t>Прям грех?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07257"/>
    <w:rsid w:val="000B6151"/>
    <w:rsid w:val="00303800"/>
    <w:rsid w:val="0070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303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03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Любовь.docx</vt:lpstr>
    </vt:vector>
  </TitlesOfParts>
  <Company>Krokoz™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Любовь.docx</dc:title>
  <cp:lastModifiedBy>Василий</cp:lastModifiedBy>
  <cp:revision>4</cp:revision>
  <dcterms:created xsi:type="dcterms:W3CDTF">2014-10-21T20:59:00Z</dcterms:created>
  <dcterms:modified xsi:type="dcterms:W3CDTF">2014-12-03T17:55:00Z</dcterms:modified>
  <dc:language>ru-RU</dc:language>
</cp:coreProperties>
</file>