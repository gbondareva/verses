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753C" w:rsidDel="00465898" w:rsidRDefault="00465898">
      <w:pPr>
        <w:rPr>
          <w:del w:id="0" w:author="Василий" w:date="2016-01-25T22:07:00Z"/>
        </w:rPr>
      </w:pPr>
      <w:del w:id="1" w:author="Василий" w:date="2017-01-06T02:09:00Z">
        <w:r w:rsidDel="00C10A3E">
          <w:delText>Чем женщина краше, тем больше врагов</w:delText>
        </w:r>
        <w:r w:rsidR="00540E66" w:rsidDel="00C10A3E">
          <w:delText>,</w:delText>
        </w:r>
        <w:r w:rsidR="00540E66" w:rsidDel="00C10A3E">
          <w:br/>
        </w:r>
      </w:del>
    </w:p>
    <w:p w:rsidR="0023753C" w:rsidDel="00C10A3E" w:rsidRDefault="00465898">
      <w:pPr>
        <w:rPr>
          <w:del w:id="2" w:author="Василий" w:date="2017-01-06T02:09:00Z"/>
        </w:rPr>
      </w:pPr>
      <w:del w:id="3" w:author="Василий" w:date="2017-01-06T02:09:00Z">
        <w:r w:rsidDel="00C10A3E">
          <w:delText>Завидуют, злятся и гадят.</w:delText>
        </w:r>
        <w:r w:rsidR="00540E66" w:rsidDel="00C10A3E">
          <w:br/>
        </w:r>
        <w:r w:rsidDel="00C10A3E">
          <w:delText>Зато все мужчины наперебой,</w:delText>
        </w:r>
        <w:r w:rsidR="00540E66" w:rsidDel="00C10A3E">
          <w:br/>
        </w:r>
        <w:r w:rsidDel="00C10A3E">
          <w:delText>Любую цену за них платят.</w:delText>
        </w:r>
      </w:del>
    </w:p>
    <w:p w:rsidR="0023753C" w:rsidRDefault="00C10A3E">
      <w:ins w:id="4" w:author="Василий" w:date="2017-01-06T02:07:00Z">
        <w:r>
          <w:t>Красивым</w:t>
        </w:r>
      </w:ins>
      <w:del w:id="5" w:author="Василий" w:date="2017-01-06T02:07:00Z">
        <w:r w:rsidR="00465898" w:rsidDel="00C10A3E">
          <w:delText>Труднее, конечно</w:delText>
        </w:r>
      </w:del>
      <w:r w:rsidR="00465898">
        <w:t xml:space="preserve"> по жизни </w:t>
      </w:r>
      <w:ins w:id="6" w:author="Василий" w:date="2017-01-06T02:07:00Z">
        <w:r>
          <w:t xml:space="preserve">труднее </w:t>
        </w:r>
      </w:ins>
      <w:r w:rsidR="00465898">
        <w:t>идти,</w:t>
      </w:r>
      <w:r w:rsidR="00540E66">
        <w:br/>
      </w:r>
      <w:r w:rsidR="00465898">
        <w:t>У них, слишком много преград на пути.</w:t>
      </w:r>
      <w:r w:rsidR="00540E66">
        <w:br/>
      </w:r>
      <w:r w:rsidR="00465898">
        <w:t>Их ставят все те, кому мало</w:t>
      </w:r>
      <w:ins w:id="7" w:author="Василий" w:date="2017-01-06T02:10:00Z">
        <w:r w:rsidR="00F3684D">
          <w:t>,</w:t>
        </w:r>
      </w:ins>
      <w:bookmarkStart w:id="8" w:name="_GoBack"/>
      <w:bookmarkEnd w:id="8"/>
      <w:del w:id="9" w:author="Василий" w:date="2017-01-06T02:10:00Z">
        <w:r w:rsidR="00540E66" w:rsidDel="00F3684D">
          <w:delText>.</w:delText>
        </w:r>
      </w:del>
      <w:r w:rsidR="00540E66">
        <w:br/>
      </w:r>
      <w:r w:rsidR="00465898">
        <w:t>С рожденья красы перепало.</w:t>
      </w:r>
    </w:p>
    <w:p w:rsidR="0023753C" w:rsidRDefault="00465898">
      <w:r>
        <w:t>Нет шарма, бери добротой,</w:t>
      </w:r>
      <w:r w:rsidR="00540E66">
        <w:br/>
      </w:r>
      <w:r>
        <w:t>От зависти, краше не станешь.</w:t>
      </w:r>
      <w:r w:rsidR="00540E66">
        <w:br/>
      </w:r>
      <w:r>
        <w:t>И как не хвали ты себя,</w:t>
      </w:r>
      <w:r w:rsidR="00540E66">
        <w:br/>
        <w:t xml:space="preserve">Людей, всё </w:t>
      </w:r>
      <w:r>
        <w:t>равно не обманешь.</w:t>
      </w:r>
    </w:p>
    <w:p w:rsidR="0023753C" w:rsidDel="00B71201" w:rsidRDefault="00465898">
      <w:pPr>
        <w:rPr>
          <w:del w:id="10" w:author="Василий" w:date="2016-12-26T01:42:00Z"/>
        </w:rPr>
      </w:pPr>
      <w:r>
        <w:t>Посмотришь, с лица ничего,</w:t>
      </w:r>
      <w:r w:rsidR="00540E66">
        <w:br/>
        <w:t>А тянет к себе как магнитом.</w:t>
      </w:r>
      <w:r w:rsidR="00540E66">
        <w:br/>
      </w:r>
      <w:r>
        <w:t>Добра в человеке полно</w:t>
      </w:r>
      <w:r w:rsidR="00540E66">
        <w:t>,</w:t>
      </w:r>
      <w:r>
        <w:t xml:space="preserve"> </w:t>
      </w:r>
      <w:r w:rsidR="00540E66">
        <w:br/>
      </w:r>
      <w:r>
        <w:t>И вовсе в нём нет динамита.</w:t>
      </w:r>
    </w:p>
    <w:p w:rsidR="0023753C" w:rsidDel="00B71201" w:rsidRDefault="00465898">
      <w:pPr>
        <w:rPr>
          <w:del w:id="11" w:author="Василий" w:date="2016-12-26T01:42:00Z"/>
        </w:rPr>
      </w:pPr>
      <w:del w:id="12" w:author="Василий" w:date="2016-12-26T01:42:00Z">
        <w:r w:rsidDel="00B71201">
          <w:delText>Ревнуют чужих мужей</w:delText>
        </w:r>
        <w:r w:rsidR="00540E66" w:rsidDel="00B71201">
          <w:delText>,</w:delText>
        </w:r>
        <w:r w:rsidR="00540E66" w:rsidDel="00B71201">
          <w:br/>
        </w:r>
        <w:r w:rsidDel="00B71201">
          <w:delText>И что он увидел в ней?</w:delText>
        </w:r>
        <w:r w:rsidR="00540E66" w:rsidDel="00B71201">
          <w:br/>
        </w:r>
        <w:r w:rsidDel="00B71201">
          <w:delText>Спросить он её позабыл,</w:delText>
        </w:r>
        <w:r w:rsidR="00540E66" w:rsidDel="00B71201">
          <w:br/>
        </w:r>
        <w:r w:rsidDel="00B71201">
          <w:delText>Зачем он к красотке ходил.</w:delText>
        </w:r>
      </w:del>
    </w:p>
    <w:p w:rsidR="0023753C" w:rsidRDefault="00540E66">
      <w:del w:id="13" w:author="Василий" w:date="2016-12-26T01:42:00Z">
        <w:r w:rsidDel="00B71201">
          <w:delText>Так смотрят, вокруг</w:delText>
        </w:r>
        <w:r w:rsidR="00465898" w:rsidDel="00B71201">
          <w:delText xml:space="preserve"> наблюдают,</w:delText>
        </w:r>
        <w:r w:rsidDel="00B71201">
          <w:br/>
        </w:r>
        <w:r w:rsidR="00465898" w:rsidDel="00B71201">
          <w:delText>Ворчат, как всегда, и не знают,</w:delText>
        </w:r>
        <w:r w:rsidDel="00B71201">
          <w:br/>
        </w:r>
        <w:r w:rsidR="00465898" w:rsidDel="00B71201">
          <w:delText>Собою бы нужно заняться</w:delText>
        </w:r>
        <w:r w:rsidDel="00B71201">
          <w:delText>,</w:delText>
        </w:r>
        <w:r w:rsidDel="00B71201">
          <w:br/>
        </w:r>
        <w:r w:rsidR="00465898" w:rsidDel="00B71201">
          <w:delText>И будут тобой восторгаться.</w:delText>
        </w:r>
      </w:del>
    </w:p>
    <w:p w:rsidR="0023753C" w:rsidRDefault="00465898">
      <w:r>
        <w:t>Водицы с лица не пить,</w:t>
      </w:r>
      <w:r w:rsidR="00540E66">
        <w:br/>
      </w:r>
      <w:r>
        <w:t>Давнишняя есть поговорка.</w:t>
      </w:r>
      <w:r w:rsidR="00540E66">
        <w:br/>
      </w:r>
      <w:r>
        <w:t>С добром нужно вместе жить,</w:t>
      </w:r>
      <w:r w:rsidR="00540E66">
        <w:br/>
      </w:r>
      <w:r>
        <w:t>Чем быть у неё на задворках.</w:t>
      </w:r>
    </w:p>
    <w:p w:rsidR="0023753C" w:rsidRDefault="00465898">
      <w:r>
        <w:t>Не жалей, что не очень красива,</w:t>
      </w:r>
      <w:r w:rsidR="00540E66">
        <w:br/>
      </w:r>
      <w:r>
        <w:t>Красота очень быстро пройдёт.</w:t>
      </w:r>
      <w:r w:rsidR="00540E66">
        <w:br/>
      </w:r>
      <w:r>
        <w:t>Будь добра и нежна, справ</w:t>
      </w:r>
      <w:r w:rsidR="00540E66">
        <w:t>е</w:t>
      </w:r>
      <w:r>
        <w:t>длива,</w:t>
      </w:r>
      <w:r w:rsidR="00540E66">
        <w:br/>
        <w:t>Будешь выглядеть наоборот!</w:t>
      </w:r>
    </w:p>
    <w:sectPr w:rsidR="0023753C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3753C"/>
    <w:rsid w:val="0023753C"/>
    <w:rsid w:val="00465898"/>
    <w:rsid w:val="00540E66"/>
    <w:rsid w:val="00B71201"/>
    <w:rsid w:val="00C10A3E"/>
    <w:rsid w:val="00F3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7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71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783</Characters>
  <Application>Microsoft Office Word</Application>
  <DocSecurity>0</DocSecurity>
  <Lines>6</Lines>
  <Paragraphs>1</Paragraphs>
  <ScaleCrop>false</ScaleCrop>
  <Company>Krokoz™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Водицы с лица не пить.docx</dc:title>
  <cp:lastModifiedBy>Василий</cp:lastModifiedBy>
  <cp:revision>9</cp:revision>
  <dcterms:created xsi:type="dcterms:W3CDTF">2014-10-21T08:28:00Z</dcterms:created>
  <dcterms:modified xsi:type="dcterms:W3CDTF">2017-01-05T22:11:00Z</dcterms:modified>
  <dc:language>ru-RU</dc:language>
</cp:coreProperties>
</file>