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Желают женщины, чтоб в праздник,</w:t>
        <w:br/>
        <w:t>Их поздравляли все мужчины.</w:t>
        <w:br/>
        <w:t>И есть</w:t>
      </w:r>
      <w:del w:id="0" w:author="serega " w:date="2016-10-05T22:55:00Z">
        <w:r>
          <w:rPr/>
          <w:delText xml:space="preserve"> на это же</w:delText>
        </w:r>
      </w:del>
      <w:r>
        <w:rPr/>
        <w:t xml:space="preserve"> конечно</w:t>
      </w:r>
      <w:ins w:id="1" w:author="serega " w:date="2016-10-05T22:55:00Z">
        <w:r>
          <w:rPr/>
          <w:t xml:space="preserve"> </w:t>
        </w:r>
      </w:ins>
      <w:ins w:id="2" w:author="serega " w:date="2016-10-05T22:55:00Z">
        <w:r>
          <w:rPr/>
          <w:t>же</w:t>
        </w:r>
      </w:ins>
      <w:ins w:id="3" w:author="serega " w:date="2016-10-05T22:55:00Z">
        <w:r>
          <w:rPr/>
          <w:t xml:space="preserve"> на это</w:t>
        </w:r>
      </w:ins>
      <w:r>
        <w:rPr/>
        <w:t>,</w:t>
        <w:br/>
        <w:t>Такие веские причины!</w:t>
      </w:r>
    </w:p>
    <w:p>
      <w:pPr>
        <w:pStyle w:val="Normal"/>
        <w:rPr/>
      </w:pPr>
      <w:r>
        <w:rPr/>
        <w:t>Мать – жизнь дала, её заслуга,</w:t>
        <w:br/>
        <w:t>Сестрёнка – выручит везде,</w:t>
        <w:br/>
      </w:r>
      <w:commentRangeStart w:id="0"/>
      <w:r>
        <w:rPr/>
        <w:t>По сердцу, милая подруга,</w:t>
      </w:r>
      <w:ins w:id="4" w:author="serega " w:date="2016-10-05T22:56:00Z">
        <w:r>
          <w:rPr/>
        </w:r>
      </w:ins>
      <w:commentRangeEnd w:id="0"/>
      <w:r>
        <w:commentReference w:id="0"/>
      </w:r>
      <w:r>
        <w:rPr/>
        <w:br/>
        <w:t>Не бросит бабушка в беде!</w:t>
      </w:r>
    </w:p>
    <w:p>
      <w:pPr>
        <w:pStyle w:val="Normal"/>
        <w:rPr/>
      </w:pPr>
      <w:r>
        <w:rPr/>
        <w:t>Желают женщины, чтоб в праздник,</w:t>
        <w:br/>
        <w:t>Дарили близкие цветы.</w:t>
        <w:br/>
        <w:t>Глаза блестят, душа сияет,</w:t>
      </w:r>
      <w:bookmarkStart w:id="0" w:name="_GoBack"/>
      <w:bookmarkEnd w:id="0"/>
      <w:r>
        <w:rPr/>
        <w:br/>
        <w:t>От этой дивной красоты!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 xml:space="preserve">Желают женщины </w:t>
      </w:r>
      <w:commentRangeStart w:id="1"/>
      <w:r>
        <w:rPr/>
        <w:t>конечно</w:t>
      </w:r>
      <w:ins w:id="5" w:author="serega " w:date="2016-10-05T22:58:00Z">
        <w:r>
          <w:rPr/>
        </w:r>
      </w:ins>
      <w:commentRangeEnd w:id="1"/>
      <w:r>
        <w:commentReference w:id="1"/>
      </w:r>
      <w:r>
        <w:rPr/>
        <w:t>,</w:t>
        <w:br/>
        <w:t>Вниманья от своих мужчин.</w:t>
        <w:br/>
        <w:t>И есть на это же конечно,</w:t>
        <w:br/>
        <w:t>Сто мелких и больших причин!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5T22:56:13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Роль жены/любовницы как-то тускло тут выглядит.</w:t>
      </w:r>
    </w:p>
  </w:comment>
  <w:comment w:id="1" w:author="serega " w:date="2016-10-05T22:58:02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Тут напрашивается другое слово. Ниже «конечно».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LibreOffice/5.2.2.2$Linux_x86 LibreOffice_project/20m0$Build-2</Application>
  <Pages>1</Pages>
  <Words>69</Words>
  <Characters>359</Characters>
  <CharactersWithSpaces>426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2016-07-03T18:55:00Z</dcterms:created>
  <dc:creator/>
  <dc:description/>
  <dc:language>ru-RU</dc:language>
  <cp:lastModifiedBy>serega </cp:lastModifiedBy>
  <dcterms:modified xsi:type="dcterms:W3CDTF">2016-10-05T22:58:30Z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