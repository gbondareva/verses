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Я хочу, чтоб меня понимал и любил,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Чтоб опорой надёжною в жизни мне был,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Чтоб был честен со мной и душой не кривил,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Чтоб</w:t>
      </w:r>
      <w:r w:rsidR="00CF2A88" w:rsidRPr="00CF2A88">
        <w:rPr>
          <w:sz w:val="28"/>
          <w:szCs w:val="28"/>
        </w:rPr>
        <w:t xml:space="preserve"> не скушал меня, как большой кро</w:t>
      </w:r>
      <w:r w:rsidRPr="00CF2A88">
        <w:rPr>
          <w:sz w:val="28"/>
          <w:szCs w:val="28"/>
        </w:rPr>
        <w:t>кодил.</w:t>
      </w:r>
    </w:p>
    <w:p w:rsidR="0037256B" w:rsidRPr="00CF2A88" w:rsidRDefault="0037256B">
      <w:pPr>
        <w:rPr>
          <w:sz w:val="28"/>
          <w:szCs w:val="28"/>
        </w:rPr>
      </w:pP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Понимал</w:t>
      </w:r>
      <w:r w:rsidR="00CF2A88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чтобы юмор, острил по добру,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Вот тогда и пришёлся бы мне ко двору,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Чтобы был мне приятен душой и лицом,</w:t>
      </w:r>
    </w:p>
    <w:p w:rsidR="0037256B" w:rsidRPr="00CF2A88" w:rsidRDefault="00CF2A88">
      <w:pPr>
        <w:rPr>
          <w:sz w:val="28"/>
          <w:szCs w:val="28"/>
        </w:rPr>
      </w:pPr>
      <w:r>
        <w:rPr>
          <w:sz w:val="28"/>
          <w:szCs w:val="28"/>
        </w:rPr>
        <w:t>Чтобы не оказался он</w:t>
      </w:r>
      <w:r w:rsidR="00AF5782" w:rsidRPr="00CF2A88">
        <w:rPr>
          <w:sz w:val="28"/>
          <w:szCs w:val="28"/>
        </w:rPr>
        <w:t xml:space="preserve"> </w:t>
      </w:r>
      <w:proofErr w:type="spellStart"/>
      <w:proofErr w:type="gramStart"/>
      <w:r w:rsidR="00AF5782" w:rsidRPr="00CF2A88">
        <w:rPr>
          <w:sz w:val="28"/>
          <w:szCs w:val="28"/>
        </w:rPr>
        <w:t>подлецом</w:t>
      </w:r>
      <w:proofErr w:type="spellEnd"/>
      <w:proofErr w:type="gramEnd"/>
      <w:r w:rsidR="00AF5782" w:rsidRPr="00CF2A88">
        <w:rPr>
          <w:sz w:val="28"/>
          <w:szCs w:val="28"/>
        </w:rPr>
        <w:t>,</w:t>
      </w:r>
    </w:p>
    <w:p w:rsidR="0037256B" w:rsidRPr="00CF2A88" w:rsidRDefault="0037256B">
      <w:pPr>
        <w:rPr>
          <w:sz w:val="28"/>
          <w:szCs w:val="28"/>
        </w:rPr>
      </w:pPr>
    </w:p>
    <w:p w:rsidR="00F966DE" w:rsidRDefault="00F966DE">
      <w:pPr>
        <w:rPr>
          <w:sz w:val="28"/>
          <w:szCs w:val="28"/>
        </w:rPr>
      </w:pPr>
      <w:r>
        <w:rPr>
          <w:sz w:val="28"/>
          <w:szCs w:val="28"/>
        </w:rPr>
        <w:t xml:space="preserve">Чтоб не стыдно пройтись </w:t>
      </w:r>
    </w:p>
    <w:p w:rsidR="00F966DE" w:rsidRDefault="00F966DE">
      <w:pPr>
        <w:rPr>
          <w:sz w:val="28"/>
          <w:szCs w:val="28"/>
        </w:rPr>
      </w:pPr>
      <w:r>
        <w:rPr>
          <w:sz w:val="28"/>
          <w:szCs w:val="28"/>
        </w:rPr>
        <w:t>Было с ним по селу.</w:t>
      </w:r>
    </w:p>
    <w:p w:rsidR="00F966DE" w:rsidRDefault="00F966DE">
      <w:pPr>
        <w:rPr>
          <w:sz w:val="28"/>
          <w:szCs w:val="28"/>
        </w:rPr>
      </w:pPr>
      <w:r>
        <w:rPr>
          <w:sz w:val="28"/>
          <w:szCs w:val="28"/>
        </w:rPr>
        <w:t>Что б родню уважал,</w:t>
      </w:r>
    </w:p>
    <w:p w:rsidR="00F966DE" w:rsidRDefault="00F966DE">
      <w:pPr>
        <w:rPr>
          <w:sz w:val="28"/>
          <w:szCs w:val="28"/>
        </w:rPr>
      </w:pPr>
      <w:r>
        <w:rPr>
          <w:sz w:val="28"/>
          <w:szCs w:val="28"/>
        </w:rPr>
        <w:t>Так же, как и свою.</w:t>
      </w:r>
    </w:p>
    <w:p w:rsidR="00F966DE" w:rsidRPr="00CF2A88" w:rsidRDefault="00F966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7256B" w:rsidRPr="00CF2A88" w:rsidRDefault="00AF5782">
      <w:pPr>
        <w:rPr>
          <w:sz w:val="28"/>
          <w:szCs w:val="28"/>
        </w:rPr>
      </w:pPr>
      <w:r>
        <w:rPr>
          <w:sz w:val="28"/>
          <w:szCs w:val="28"/>
        </w:rPr>
        <w:t>И ещё можно много к чему бы при</w:t>
      </w:r>
      <w:r w:rsidRPr="00CF2A88">
        <w:rPr>
          <w:sz w:val="28"/>
          <w:szCs w:val="28"/>
        </w:rPr>
        <w:t>драться</w:t>
      </w:r>
      <w:r w:rsidR="00F966DE">
        <w:rPr>
          <w:sz w:val="28"/>
          <w:szCs w:val="28"/>
        </w:rPr>
        <w:t>,</w:t>
      </w:r>
    </w:p>
    <w:p w:rsidR="0037256B" w:rsidRPr="00CF2A88" w:rsidRDefault="00F966DE">
      <w:pPr>
        <w:rPr>
          <w:sz w:val="28"/>
          <w:szCs w:val="28"/>
        </w:rPr>
      </w:pPr>
      <w:r>
        <w:rPr>
          <w:sz w:val="28"/>
          <w:szCs w:val="28"/>
        </w:rPr>
        <w:t>Но,</w:t>
      </w:r>
      <w:r w:rsidR="00AF5782" w:rsidRPr="00CF2A88">
        <w:rPr>
          <w:sz w:val="28"/>
          <w:szCs w:val="28"/>
        </w:rPr>
        <w:t xml:space="preserve"> наверное</w:t>
      </w:r>
      <w:r>
        <w:rPr>
          <w:sz w:val="28"/>
          <w:szCs w:val="28"/>
        </w:rPr>
        <w:t>,</w:t>
      </w:r>
      <w:r w:rsidR="00AF5782" w:rsidRPr="00CF2A88">
        <w:rPr>
          <w:sz w:val="28"/>
          <w:szCs w:val="28"/>
        </w:rPr>
        <w:t xml:space="preserve"> нужно самой догадаться</w:t>
      </w:r>
      <w:r>
        <w:rPr>
          <w:sz w:val="28"/>
          <w:szCs w:val="28"/>
        </w:rPr>
        <w:t>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Это всё и во мне ведь должно тоже быть,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Чтобы было</w:t>
      </w:r>
      <w:r w:rsidR="00F966DE">
        <w:rPr>
          <w:sz w:val="28"/>
          <w:szCs w:val="28"/>
        </w:rPr>
        <w:t>,</w:t>
      </w:r>
      <w:r w:rsidRPr="00CF2A88">
        <w:rPr>
          <w:sz w:val="28"/>
          <w:szCs w:val="28"/>
        </w:rPr>
        <w:t xml:space="preserve"> за что и меня полюбить.</w:t>
      </w:r>
    </w:p>
    <w:p w:rsidR="0037256B" w:rsidRPr="00CF2A88" w:rsidRDefault="0037256B">
      <w:pPr>
        <w:rPr>
          <w:sz w:val="28"/>
          <w:szCs w:val="28"/>
        </w:rPr>
      </w:pP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Оглянуться назад не мешало нам всем,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Очень много, порой создаём мы проблем.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lastRenderedPageBreak/>
        <w:t>Написала портрет и сложила стихи,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Ни один не похож на него женихи.</w:t>
      </w:r>
    </w:p>
    <w:p w:rsidR="0037256B" w:rsidRPr="00CF2A88" w:rsidRDefault="0037256B">
      <w:pPr>
        <w:rPr>
          <w:sz w:val="28"/>
          <w:szCs w:val="28"/>
        </w:rPr>
      </w:pP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Не пишите стихов, не рисуйте картинок,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Подбирает судьба нам сама половинок</w:t>
      </w:r>
      <w:r w:rsidR="00F966DE">
        <w:rPr>
          <w:sz w:val="28"/>
          <w:szCs w:val="28"/>
        </w:rPr>
        <w:t>.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И нельзя наперёд угадать,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От судьбы, где сюрприза нам ждать.</w:t>
      </w:r>
    </w:p>
    <w:p w:rsidR="0037256B" w:rsidRPr="00CF2A88" w:rsidRDefault="0037256B">
      <w:pPr>
        <w:rPr>
          <w:sz w:val="28"/>
          <w:szCs w:val="28"/>
        </w:rPr>
      </w:pPr>
    </w:p>
    <w:p w:rsidR="0037256B" w:rsidRPr="00CF2A88" w:rsidRDefault="00AF5782">
      <w:pPr>
        <w:rPr>
          <w:sz w:val="28"/>
          <w:szCs w:val="28"/>
        </w:rPr>
      </w:pPr>
      <w:proofErr w:type="gramStart"/>
      <w:r w:rsidRPr="00CF2A88">
        <w:rPr>
          <w:sz w:val="28"/>
          <w:szCs w:val="28"/>
        </w:rPr>
        <w:t>Равноценны</w:t>
      </w:r>
      <w:proofErr w:type="gramEnd"/>
      <w:r w:rsidRPr="00CF2A88">
        <w:rPr>
          <w:sz w:val="28"/>
          <w:szCs w:val="28"/>
        </w:rPr>
        <w:t xml:space="preserve"> должны, понимаю,</w:t>
      </w:r>
    </w:p>
    <w:p w:rsidR="0037256B" w:rsidRPr="00CF2A88" w:rsidRDefault="00F966DE">
      <w:pPr>
        <w:rPr>
          <w:sz w:val="28"/>
          <w:szCs w:val="28"/>
        </w:rPr>
      </w:pPr>
      <w:r>
        <w:rPr>
          <w:sz w:val="28"/>
          <w:szCs w:val="28"/>
        </w:rPr>
        <w:t>Не срастутся банан и папайя.</w:t>
      </w:r>
    </w:p>
    <w:p w:rsidR="0037256B" w:rsidRPr="00CF2A88" w:rsidRDefault="00AF5782">
      <w:pPr>
        <w:rPr>
          <w:sz w:val="28"/>
          <w:szCs w:val="28"/>
        </w:rPr>
      </w:pPr>
      <w:proofErr w:type="spellStart"/>
      <w:r w:rsidRPr="00CF2A88">
        <w:rPr>
          <w:sz w:val="28"/>
          <w:szCs w:val="28"/>
        </w:rPr>
        <w:t>Натерпевшися</w:t>
      </w:r>
      <w:proofErr w:type="spellEnd"/>
      <w:r w:rsidRPr="00CF2A88">
        <w:rPr>
          <w:sz w:val="28"/>
          <w:szCs w:val="28"/>
        </w:rPr>
        <w:t xml:space="preserve"> ссоры и скуки</w:t>
      </w:r>
      <w:r w:rsidR="00730784">
        <w:rPr>
          <w:sz w:val="28"/>
          <w:szCs w:val="28"/>
        </w:rPr>
        <w:t>,</w:t>
      </w:r>
    </w:p>
    <w:p w:rsidR="0037256B" w:rsidRPr="00CF2A88" w:rsidRDefault="00AF5782">
      <w:pPr>
        <w:rPr>
          <w:sz w:val="28"/>
          <w:szCs w:val="28"/>
        </w:rPr>
      </w:pPr>
      <w:r w:rsidRPr="00CF2A88">
        <w:rPr>
          <w:sz w:val="28"/>
          <w:szCs w:val="28"/>
        </w:rPr>
        <w:t>Не минуют, те двое, разлуки.</w:t>
      </w:r>
      <w:bookmarkStart w:id="0" w:name="_GoBack"/>
      <w:bookmarkEnd w:id="0"/>
    </w:p>
    <w:sectPr w:rsidR="0037256B" w:rsidRPr="00CF2A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256B"/>
    <w:rsid w:val="0037256B"/>
    <w:rsid w:val="00730784"/>
    <w:rsid w:val="00AF5782"/>
    <w:rsid w:val="00CF2A88"/>
    <w:rsid w:val="00F9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Половинка моя - невидимочка.docx</vt:lpstr>
    </vt:vector>
  </TitlesOfParts>
  <Company>Krokoz™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Половинка моя - невидимочка.docx</dc:title>
  <cp:lastModifiedBy>Василий</cp:lastModifiedBy>
  <cp:revision>4</cp:revision>
  <dcterms:created xsi:type="dcterms:W3CDTF">2014-11-08T19:35:00Z</dcterms:created>
  <dcterms:modified xsi:type="dcterms:W3CDTF">2014-11-08T20:03:00Z</dcterms:modified>
</cp:coreProperties>
</file>