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Женщина в нашем селе проживает,</w:t>
        <w:br/>
        <w:t>Ольга, по имени звать.</w:t>
        <w:br/>
        <w:t>Всё о войне она помнит и знает,</w:t>
        <w:br/>
        <w:t>Много пришлось ей страдать.</w:t>
      </w:r>
    </w:p>
    <w:p>
      <w:pPr>
        <w:pStyle w:val="Normal"/>
        <w:rPr>
          <w:sz w:val="24"/>
          <w:szCs w:val="24"/>
        </w:rPr>
      </w:pPr>
      <w:commentRangeStart w:id="0"/>
      <w:r>
        <w:rPr>
          <w:sz w:val="24"/>
          <w:szCs w:val="24"/>
        </w:rPr>
        <w:t>«Немцы пришли к нам, в Добрянский район,</w:t>
        <w:br/>
        <w:t>Не одна рота и батальон.</w:t>
        <w:br/>
        <w:t>Все в оккупации сёла,</w:t>
        <w:br/>
        <w:t>Было пять лет мне, не боле.</w:t>
      </w:r>
      <w:commentRangeEnd w:id="0"/>
      <w:r>
        <w:commentReference w:id="0"/>
      </w: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24"/>
          <w:szCs w:val="24"/>
        </w:rPr>
        <w:t>Помню гусей я у леса посла,</w:t>
        <w:br/>
        <w:t>Немцы вели под прицел пацана.</w:t>
        <w:br/>
        <w:t>Яму разрыть приказали,</w:t>
        <w:br/>
        <w:t>И, ни за что, расстреляли.</w:t>
      </w:r>
    </w:p>
    <w:p>
      <w:pPr>
        <w:pStyle w:val="Normal"/>
        <w:rPr>
          <w:sz w:val="36"/>
          <w:szCs w:val="36"/>
        </w:rPr>
      </w:pPr>
      <w:r>
        <w:rPr>
          <w:sz w:val="24"/>
          <w:szCs w:val="24"/>
        </w:rPr>
        <w:t>Во двор наш, попало семнадцать снарядов,</w:t>
        <w:br/>
        <w:t>Мы же, в окопах спасались.</w:t>
        <w:br/>
        <w:t>Яркой зарёй все сжигались хаты,</w:t>
        <w:br/>
        <w:t>Люди в леса отправлялись.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Злой и жестокий враг тогда был,</w:t>
        <w:br/>
        <w:t>Аистов, даже, почти истребил.</w:t>
        <w:br/>
      </w:r>
      <w:commentRangeStart w:id="1"/>
      <w:r>
        <w:rPr>
          <w:sz w:val="24"/>
          <w:szCs w:val="24"/>
        </w:rPr>
        <w:t>Были каратели строги,</w:t>
        <w:br/>
        <w:t>Всех обложили в налоги.</w:t>
      </w:r>
      <w:commentRangeEnd w:id="1"/>
      <w:r>
        <w:commentReference w:id="1"/>
      </w:r>
      <w:r>
        <w:rPr>
          <w:sz w:val="24"/>
          <w:szCs w:val="24"/>
        </w:rPr>
      </w:r>
    </w:p>
    <w:p>
      <w:pPr>
        <w:pStyle w:val="Normal"/>
        <w:rPr>
          <w:sz w:val="36"/>
          <w:szCs w:val="36"/>
        </w:rPr>
      </w:pPr>
      <w:r>
        <w:rPr>
          <w:sz w:val="24"/>
          <w:szCs w:val="24"/>
        </w:rPr>
        <w:t>Видела ямы, колодца забиты,</w:t>
        <w:br/>
        <w:t>Трупами мирных людей.</w:t>
      </w:r>
      <w:bookmarkStart w:id="0" w:name="_GoBack"/>
      <w:bookmarkEnd w:id="0"/>
      <w:r>
        <w:rPr>
          <w:sz w:val="24"/>
          <w:szCs w:val="24"/>
        </w:rPr>
        <w:br/>
        <w:t>Голод, пожары и канонаду,</w:t>
        <w:br/>
        <w:t>Тысячи страшных смертей.</w:t>
      </w:r>
    </w:p>
    <w:p>
      <w:pPr>
        <w:pStyle w:val="Normal"/>
        <w:rPr>
          <w:sz w:val="36"/>
          <w:szCs w:val="36"/>
        </w:rPr>
      </w:pPr>
      <w:r>
        <w:rPr>
          <w:sz w:val="24"/>
          <w:szCs w:val="24"/>
        </w:rPr>
        <w:t>Помню у двери немец стоял,</w:t>
        <w:br/>
        <w:t>Держа автомат наготове.</w:t>
        <w:br/>
        <w:t xml:space="preserve">Как-то, по жестам, отец мой </w:t>
      </w:r>
      <w:commentRangeStart w:id="2"/>
      <w:r>
        <w:rPr>
          <w:sz w:val="24"/>
          <w:szCs w:val="24"/>
        </w:rPr>
        <w:t>понял</w:t>
      </w:r>
      <w:r>
        <w:rPr>
          <w:sz w:val="24"/>
          <w:szCs w:val="24"/>
        </w:rPr>
      </w:r>
      <w:commentRangeEnd w:id="2"/>
      <w:r>
        <w:commentReference w:id="2"/>
      </w:r>
      <w:r>
        <w:rPr>
          <w:sz w:val="24"/>
          <w:szCs w:val="24"/>
        </w:rPr>
        <w:t>,</w:t>
        <w:br/>
        <w:t>Что двое детей в его доме.</w:t>
      </w:r>
    </w:p>
    <w:p>
      <w:pPr>
        <w:pStyle w:val="Normal"/>
        <w:rPr>
          <w:sz w:val="24"/>
          <w:szCs w:val="24"/>
        </w:rPr>
      </w:pPr>
      <w:commentRangeStart w:id="3"/>
      <w:r>
        <w:rPr>
          <w:sz w:val="24"/>
          <w:szCs w:val="24"/>
        </w:rPr>
        <w:t>Вытер слезу, автомат опустил,</w:t>
        <w:br/>
        <w:t>Руку засунул в карман.</w:t>
        <w:br/>
        <w:t>Зеркало вынул и брату отдал,</w:t>
        <w:br/>
        <w:t>«Нету конфеты» - сказал.</w:t>
      </w:r>
      <w:commentRangeEnd w:id="3"/>
      <w:r>
        <w:commentReference w:id="3"/>
      </w:r>
      <w:r>
        <w:rPr>
          <w:sz w:val="36"/>
          <w:szCs w:val="36"/>
        </w:rPr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>
          <w:sz w:val="24"/>
          <w:szCs w:val="24"/>
        </w:rPr>
      </w:pPr>
      <w:r>
        <w:rPr>
          <w:sz w:val="24"/>
          <w:szCs w:val="24"/>
        </w:rPr>
        <w:t>Семьдесят лет со дня нашей Победы,</w:t>
        <w:br/>
        <w:t>Помнит она эти горькие беды.</w:t>
        <w:br/>
        <w:t>И каждый раз она будет креститься,</w:t>
        <w:br/>
        <w:t>Чтобы война не могла повториться.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1-22T11:19:18Z" w:initials="sd">
    <w:p>
      <w:r>
        <w:rPr>
          <w:rFonts w:eastAsia="Droid Sans Fallback" w:cs="Calibri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плохо</w:t>
      </w:r>
    </w:p>
  </w:comment>
  <w:comment w:id="1" w:author="serega devyatkin" w:date="2016-11-22T11:20:25Z" w:initials="sd">
    <w:p>
      <w:r>
        <w:rPr>
          <w:rFonts w:eastAsia="Droid Sans Fallback" w:cs="Calibri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...</w:t>
      </w:r>
    </w:p>
  </w:comment>
  <w:comment w:id="2" w:author="serega devyatkin" w:date="2016-11-22T11:21:32Z" w:initials="sd">
    <w:p>
      <w:r>
        <w:rPr>
          <w:rFonts w:eastAsia="Droid Sans Fallback" w:cs="Calibri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Ударение: пОнял</w:t>
      </w:r>
    </w:p>
  </w:comment>
  <w:comment w:id="3" w:author="serega devyatkin" w:date="2016-11-22T11:20:58Z" w:initials="sd">
    <w:p>
      <w:r>
        <w:rPr>
          <w:rFonts w:eastAsia="Droid Sans Fallback" w:cs="Calibri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плохо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Philosopher"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Style14" w:customStyle="1">
    <w:name w:val="Заголовок"/>
    <w:basedOn w:val="Normal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Title">
    <w:name w:val="Title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LibreOffice/5.2.3.2$Linux_x86 LibreOffice_project/20m0$Build-2</Application>
  <Pages>1</Pages>
  <Words>171</Words>
  <Characters>856</Characters>
  <CharactersWithSpaces>1018</CharactersWithSpaces>
  <Paragraphs>9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2015-02-11T12:05:00Z</dcterms:created>
  <dc:creator>Василий</dc:creator>
  <dc:description/>
  <dc:language>ru-RU</dc:language>
  <cp:lastModifiedBy>serega devyatkin</cp:lastModifiedBy>
  <dcterms:modified xsi:type="dcterms:W3CDTF">2016-11-22T11:21:58Z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