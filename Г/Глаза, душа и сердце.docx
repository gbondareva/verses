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32BC1" w:rsidRDefault="00657A7C">
      <w:bookmarkStart w:id="0" w:name="_GoBack"/>
      <w:bookmarkEnd w:id="0"/>
      <w:r>
        <w:t>Глаза, душа и сердце</w:t>
      </w:r>
      <w:r w:rsidR="00E60746">
        <w:t>,</w:t>
      </w:r>
      <w:r>
        <w:br/>
        <w:t>Открыли в талант дверцу.</w:t>
      </w:r>
      <w:r w:rsidR="00E60746">
        <w:br/>
        <w:t>Н</w:t>
      </w:r>
      <w:r>
        <w:t>а тем</w:t>
      </w:r>
      <w:del w:id="1" w:author="serega  " w:date="2015-02-03T18:13:00Z">
        <w:r>
          <w:delText>у</w:delText>
        </w:r>
      </w:del>
      <w:ins w:id="2" w:author="serega  " w:date="2015-02-03T18:13:00Z">
        <w:r>
          <w:t>ы</w:t>
        </w:r>
      </w:ins>
      <w:r w:rsidR="00E60746">
        <w:t xml:space="preserve"> разные</w:t>
      </w:r>
      <w:r>
        <w:t xml:space="preserve"> пишу</w:t>
      </w:r>
      <w:r w:rsidR="00E60746">
        <w:t>,</w:t>
      </w:r>
      <w:r>
        <w:br/>
        <w:t>И старикам и малышу.</w:t>
      </w:r>
      <w:r>
        <w:br/>
        <w:t>И про охоту, про рыбалку,</w:t>
      </w:r>
      <w:r>
        <w:br/>
        <w:t>Про чернокнижницу-гадалку,</w:t>
      </w:r>
      <w:r>
        <w:br/>
        <w:t>Про сон, что в руку, про виде</w:t>
      </w:r>
      <w:r w:rsidR="00E60746">
        <w:t>нье,</w:t>
      </w:r>
      <w:r w:rsidR="00E60746">
        <w:br/>
        <w:t>Про сложное хитросплетенье.</w:t>
      </w:r>
      <w:r>
        <w:br/>
        <w:t>Про хлеб, про сильный бурелом</w:t>
      </w:r>
      <w:r w:rsidR="00E60746">
        <w:t>,</w:t>
      </w:r>
      <w:r>
        <w:br/>
        <w:t>И как люблю свой милый</w:t>
      </w:r>
      <w:r w:rsidR="00E60746">
        <w:t xml:space="preserve"> дом.</w:t>
      </w:r>
      <w:r>
        <w:br/>
        <w:t>Про то, как жить и не спешить,</w:t>
      </w:r>
      <w:r w:rsidR="00E60746">
        <w:br/>
        <w:t>Про то, что нужно бросить пить.</w:t>
      </w:r>
      <w:r>
        <w:br/>
        <w:t>Любовь крылатую, прощанье,</w:t>
      </w:r>
      <w:r>
        <w:br/>
        <w:t>Про школьный праздник - праздник знан</w:t>
      </w:r>
      <w:del w:id="3" w:author="serega  " w:date="2015-02-03T18:13:00Z">
        <w:r>
          <w:delText>ь</w:delText>
        </w:r>
      </w:del>
      <w:ins w:id="4" w:author="serega  " w:date="2015-02-03T18:13:00Z">
        <w:r>
          <w:t>и</w:t>
        </w:r>
      </w:ins>
      <w:del w:id="5" w:author="serega  " w:date="2015-02-03T18:13:00Z">
        <w:r>
          <w:delText>я</w:delText>
        </w:r>
      </w:del>
      <w:ins w:id="6" w:author="serega  " w:date="2015-02-03T18:13:00Z">
        <w:r>
          <w:t>й</w:t>
        </w:r>
      </w:ins>
      <w:r w:rsidR="00E60746">
        <w:t>.</w:t>
      </w:r>
      <w:r>
        <w:br/>
        <w:t>Про ночь волшебную любви,</w:t>
      </w:r>
      <w:r>
        <w:br/>
        <w:t>Про то, где можно судьбу встретить,</w:t>
      </w:r>
      <w:r>
        <w:br/>
        <w:t>В календаре листок пометить,</w:t>
      </w:r>
      <w:r>
        <w:br/>
        <w:t>Причину жизни неудач,</w:t>
      </w:r>
      <w:r>
        <w:br/>
        <w:t xml:space="preserve">Про </w:t>
      </w:r>
      <w:r w:rsidR="00E60746">
        <w:t>крик души и слёзы, плач.</w:t>
      </w:r>
      <w:r>
        <w:br/>
        <w:t>Про неожиданный талант</w:t>
      </w:r>
      <w:r w:rsidR="00E60746">
        <w:t>,</w:t>
      </w:r>
      <w:r>
        <w:br/>
        <w:t xml:space="preserve">И как </w:t>
      </w:r>
      <w:commentRangeStart w:id="7"/>
      <w:r>
        <w:t>красиво</w:t>
      </w:r>
      <w:commentRangeEnd w:id="7"/>
      <w:ins w:id="8" w:author="serega  " w:date="2015-02-03T18:14:00Z">
        <w:r>
          <w:commentReference w:id="7"/>
        </w:r>
      </w:ins>
      <w:r>
        <w:t xml:space="preserve"> в косе бант.</w:t>
      </w:r>
      <w:r>
        <w:br/>
        <w:t>Про сенокос, траву у дома,</w:t>
      </w:r>
      <w:r>
        <w:br/>
      </w:r>
      <w:r w:rsidR="00E60746">
        <w:t>Про то, как все мы вместе снова.</w:t>
      </w:r>
      <w:r>
        <w:br/>
        <w:t>Про лихоле</w:t>
      </w:r>
      <w:r w:rsidR="00E60746">
        <w:t>тье и войну</w:t>
      </w:r>
      <w:r w:rsidR="006557A8">
        <w:t>,</w:t>
      </w:r>
      <w:r w:rsidR="00E60746">
        <w:br/>
        <w:t>И балалаечки струну.</w:t>
      </w:r>
      <w:r>
        <w:br/>
        <w:t>Про крик души, сюрприз пого</w:t>
      </w:r>
      <w:r w:rsidR="00E60746">
        <w:t>ды</w:t>
      </w:r>
      <w:r w:rsidR="006557A8">
        <w:t>,</w:t>
      </w:r>
      <w:r w:rsidR="00E60746">
        <w:br/>
        <w:t>И кто стилист был нашей моды.</w:t>
      </w:r>
      <w:r>
        <w:br/>
        <w:t>Про День Победы,</w:t>
      </w:r>
      <w:r w:rsidR="00E60746">
        <w:t xml:space="preserve"> "Жди меня",</w:t>
      </w:r>
      <w:r w:rsidR="00E60746">
        <w:br/>
        <w:t>Какая у меня родня.</w:t>
      </w:r>
      <w:r>
        <w:br/>
        <w:t>О верном друге, дне рожд</w:t>
      </w:r>
      <w:r w:rsidR="00E60746">
        <w:t>енье,</w:t>
      </w:r>
      <w:r w:rsidR="00E60746">
        <w:br/>
        <w:t>О страшном в детстве приведенье.</w:t>
      </w:r>
      <w:r>
        <w:t xml:space="preserve"> </w:t>
      </w:r>
      <w:r>
        <w:br/>
        <w:t>О доброй зимушке-зиме</w:t>
      </w:r>
      <w:r w:rsidR="00E60746">
        <w:t>,</w:t>
      </w:r>
      <w:r>
        <w:br/>
        <w:t>И о свиданье при луне.</w:t>
      </w:r>
      <w:r>
        <w:br/>
        <w:t>Про танцы в парке, про крещ</w:t>
      </w:r>
      <w:r w:rsidR="00E60746">
        <w:t>енье,</w:t>
      </w:r>
      <w:r w:rsidR="00E60746">
        <w:br/>
        <w:t>Остановить хочу мгновенья.</w:t>
      </w:r>
      <w:r>
        <w:br/>
        <w:t>Про память светлую, любовь</w:t>
      </w:r>
      <w:r w:rsidR="00E60746">
        <w:t>,</w:t>
      </w:r>
      <w:r>
        <w:br/>
        <w:t>Хочу писать я вновь и вновь.</w:t>
      </w:r>
      <w:r>
        <w:br/>
        <w:t>Про неудачное соседство,</w:t>
      </w:r>
      <w:r>
        <w:br/>
        <w:t>Что есть от лени тоже</w:t>
      </w:r>
      <w:r w:rsidR="00E60746">
        <w:t xml:space="preserve"> средство.</w:t>
      </w:r>
      <w:r>
        <w:br/>
        <w:t>Про осень - дивная пора</w:t>
      </w:r>
      <w:r w:rsidR="00E60746">
        <w:t>!</w:t>
      </w:r>
      <w:r w:rsidR="00E60746">
        <w:br/>
      </w:r>
      <w:r>
        <w:t>Про золотые купола.</w:t>
      </w:r>
      <w:r>
        <w:br/>
        <w:t xml:space="preserve">И про </w:t>
      </w:r>
      <w:proofErr w:type="spellStart"/>
      <w:r>
        <w:t>Деданьку</w:t>
      </w:r>
      <w:proofErr w:type="spellEnd"/>
      <w:r>
        <w:t xml:space="preserve"> я сложила</w:t>
      </w:r>
      <w:r w:rsidR="00E60746">
        <w:t>,</w:t>
      </w:r>
      <w:r>
        <w:br/>
        <w:t>Какой он есть и как всё было.</w:t>
      </w:r>
      <w:r>
        <w:br/>
      </w:r>
      <w:r>
        <w:lastRenderedPageBreak/>
        <w:t>И про ответы на билеты,</w:t>
      </w:r>
      <w:r>
        <w:br/>
        <w:t>Про то, что кризис на планете.</w:t>
      </w:r>
      <w:r>
        <w:br/>
        <w:t>Про тех, кому уж за</w:t>
      </w:r>
      <w:r w:rsidR="00E60746">
        <w:t xml:space="preserve"> полвека,</w:t>
      </w:r>
      <w:r w:rsidR="00E60746">
        <w:br/>
        <w:t>Про пожилого человека.</w:t>
      </w:r>
      <w:r w:rsidR="00E60746">
        <w:br/>
        <w:t>Про Божью с неба благодать,</w:t>
      </w:r>
      <w:r>
        <w:br/>
        <w:t>Любовь свою не предавать,</w:t>
      </w:r>
      <w:r>
        <w:br/>
        <w:t>Про казака того</w:t>
      </w:r>
      <w:r w:rsidR="00E60746">
        <w:t xml:space="preserve"> лихого,</w:t>
      </w:r>
      <w:r w:rsidR="00E60746">
        <w:br/>
        <w:t>Про шалунишку озорного.</w:t>
      </w:r>
      <w:r>
        <w:br/>
        <w:t>Про увлечение кроссвордом</w:t>
      </w:r>
      <w:r>
        <w:br/>
        <w:t>Я сочиняю очень гордо.</w:t>
      </w:r>
      <w:r>
        <w:br/>
        <w:t>Про ловкость рук, узор</w:t>
      </w:r>
      <w:r w:rsidR="00E60746">
        <w:t>а</w:t>
      </w:r>
      <w:r>
        <w:t xml:space="preserve"> плетенья</w:t>
      </w:r>
      <w:r w:rsidR="00E60746">
        <w:t>,</w:t>
      </w:r>
      <w:r>
        <w:br/>
        <w:t>И про другие увле</w:t>
      </w:r>
      <w:r w:rsidR="00E60746">
        <w:t>ченья.</w:t>
      </w:r>
      <w:r>
        <w:br/>
        <w:t>И про целительниц бабулек,</w:t>
      </w:r>
      <w:r>
        <w:br/>
        <w:t>Что лечат даром от души.</w:t>
      </w:r>
      <w:r>
        <w:br/>
        <w:t>И про вдову, про разведёнку,</w:t>
      </w:r>
      <w:r>
        <w:br/>
        <w:t>Что выбор делать не спешат.</w:t>
      </w:r>
      <w:r>
        <w:br/>
        <w:t>И про завистниц полных гнева</w:t>
      </w:r>
      <w:r w:rsidR="00E60746">
        <w:t>,</w:t>
      </w:r>
      <w:r>
        <w:br/>
        <w:t>Слова сказала справедливо.</w:t>
      </w:r>
      <w:r>
        <w:br/>
        <w:t>Про рай, что с милым в шалаше</w:t>
      </w:r>
      <w:r w:rsidR="00E60746">
        <w:t>,</w:t>
      </w:r>
      <w:r w:rsidR="00E60746">
        <w:br/>
        <w:t>И тяжело как на душе.</w:t>
      </w:r>
      <w:r>
        <w:br/>
        <w:t>Как белый рай был миражом,</w:t>
      </w:r>
      <w:r>
        <w:br/>
        <w:t>Как сохранил семью и дом.</w:t>
      </w:r>
      <w:r>
        <w:br/>
        <w:t>Про брак счастливый написала</w:t>
      </w:r>
      <w:r w:rsidR="00E60746">
        <w:t>,</w:t>
      </w:r>
      <w:r>
        <w:br/>
        <w:t>И про двойняшек вспоминала,</w:t>
      </w:r>
      <w:r>
        <w:br/>
        <w:t>Похожих, что не разли</w:t>
      </w:r>
      <w:r w:rsidR="00E60746">
        <w:t>чить,</w:t>
      </w:r>
      <w:r w:rsidR="00E60746">
        <w:br/>
        <w:t>Как интересно с ними быть!</w:t>
      </w:r>
      <w:r>
        <w:br/>
        <w:t>Дуэт подружек неразлучных,</w:t>
      </w:r>
      <w:r>
        <w:br/>
        <w:t>Арти</w:t>
      </w:r>
      <w:r w:rsidR="00E60746">
        <w:t>стов в нашем селе лучших.</w:t>
      </w:r>
      <w:r>
        <w:br/>
        <w:t>Необъяснимы чу</w:t>
      </w:r>
      <w:r w:rsidR="00E60746">
        <w:t>деса,</w:t>
      </w:r>
      <w:r w:rsidR="00E60746">
        <w:br/>
        <w:t>Кукушку, что жила в часах.</w:t>
      </w:r>
      <w:r>
        <w:br/>
        <w:t>Заботу Матери</w:t>
      </w:r>
      <w:r w:rsidR="00E60746">
        <w:t xml:space="preserve"> родной,</w:t>
      </w:r>
      <w:r w:rsidR="00E60746">
        <w:br/>
        <w:t>Как проводили на покой.</w:t>
      </w:r>
      <w:r>
        <w:br/>
        <w:t>Про бабье лето</w:t>
      </w:r>
      <w:r w:rsidR="00E60746">
        <w:t xml:space="preserve"> в ноябре,</w:t>
      </w:r>
      <w:r w:rsidR="00E60746">
        <w:br/>
        <w:t>Про пианино во дворе.</w:t>
      </w:r>
      <w:r>
        <w:br/>
        <w:t>Про многодетную семью</w:t>
      </w:r>
      <w:r w:rsidR="00E60746">
        <w:t>,</w:t>
      </w:r>
      <w:r w:rsidR="00E60746">
        <w:br/>
        <w:t>Про Парк Мечты, где как в раю!</w:t>
      </w:r>
      <w:r>
        <w:br/>
        <w:t>Про праздник самый, самый общий,</w:t>
      </w:r>
      <w:r>
        <w:br/>
        <w:t>Гулянье Новогодней ночью</w:t>
      </w:r>
      <w:r w:rsidR="00E60746">
        <w:t>.</w:t>
      </w:r>
      <w:r>
        <w:br/>
        <w:t>И про народные приметы</w:t>
      </w:r>
      <w:r>
        <w:br/>
        <w:t>Я сочинила стишок этот.</w:t>
      </w:r>
      <w:r>
        <w:br/>
        <w:t>Как служит в Армии солдат</w:t>
      </w:r>
      <w:r w:rsidR="00E60746">
        <w:t>,</w:t>
      </w:r>
      <w:r>
        <w:br/>
        <w:t>И как дождётся его Мать.</w:t>
      </w:r>
      <w:r>
        <w:br/>
        <w:t>И про кузена написала,</w:t>
      </w:r>
      <w:r>
        <w:br/>
      </w:r>
      <w:r>
        <w:lastRenderedPageBreak/>
        <w:t>Какой он добрый рассказала.</w:t>
      </w:r>
      <w:r>
        <w:br/>
        <w:t>И как погоду узнаю,</w:t>
      </w:r>
      <w:r>
        <w:br/>
        <w:t>Глядя на кошечку свою.</w:t>
      </w:r>
      <w:r>
        <w:br/>
        <w:t>Про дружбу Журавля с Лисой,</w:t>
      </w:r>
      <w:r>
        <w:br/>
        <w:t>Стишок с моралью этот мой.</w:t>
      </w:r>
      <w:r>
        <w:br/>
        <w:t>Корысти не должно здесь быть,</w:t>
      </w:r>
      <w:r>
        <w:br/>
        <w:t>Иначе дружбу не водить.</w:t>
      </w:r>
      <w:r>
        <w:br/>
      </w:r>
      <w:commentRangeStart w:id="9"/>
      <w:r>
        <w:t>Ответ опроса поразил,</w:t>
      </w:r>
      <w:commentRangeEnd w:id="9"/>
      <w:r>
        <w:commentReference w:id="9"/>
      </w:r>
      <w:r>
        <w:br/>
        <w:t>Считаю, каждый пошутил.</w:t>
      </w:r>
      <w:r>
        <w:br/>
        <w:t>О первом снеге сочинила,</w:t>
      </w:r>
      <w:r>
        <w:br/>
        <w:t>Как пелена землю укрыла.</w:t>
      </w:r>
      <w:r>
        <w:br/>
        <w:t>Как рекрут службу проходил,</w:t>
      </w:r>
      <w:r>
        <w:br/>
        <w:t>Так долго на чужбине был.</w:t>
      </w:r>
      <w:r>
        <w:br/>
        <w:t>Струны Маминой души,</w:t>
      </w:r>
      <w:r>
        <w:br/>
        <w:t>Нет покоя и в тиши.</w:t>
      </w:r>
      <w:r>
        <w:br/>
        <w:t>Разыгралась метель,</w:t>
      </w:r>
      <w:r>
        <w:br/>
        <w:t>Вот такая карусель!</w:t>
      </w:r>
      <w:r>
        <w:br/>
        <w:t>Про зиму - матушку сложила,</w:t>
      </w:r>
      <w:r>
        <w:br/>
        <w:t>Игрушки, как вязала, шила.</w:t>
      </w:r>
      <w:r>
        <w:br/>
        <w:t>Про Божий дар у тёти Маши,</w:t>
      </w:r>
      <w:r>
        <w:br/>
        <w:t>Рождение деревни нашей.</w:t>
      </w:r>
      <w:r>
        <w:br/>
        <w:t>Про чудо святочной недели,</w:t>
      </w:r>
      <w:r>
        <w:br/>
        <w:t>Как сильно сплетни надоели.</w:t>
      </w:r>
      <w:r>
        <w:br/>
        <w:t>Про Маму добрую мою,</w:t>
      </w:r>
      <w:r>
        <w:br/>
        <w:t>И как живём в родном краю.</w:t>
      </w:r>
      <w:r>
        <w:br/>
        <w:t>И можно долго перечислять,</w:t>
      </w:r>
      <w:r>
        <w:br/>
        <w:t>А лучше книгу прочитать!</w:t>
      </w:r>
    </w:p>
    <w:sectPr w:rsidR="00432BC1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serega  " w:date="2015-02-03T18:14:00Z" w:initials="">
    <w:p w:rsidR="00432BC1" w:rsidRDefault="00657A7C">
      <w:r>
        <w:rPr>
          <w:rFonts w:ascii="Droid Sans" w:hAnsi="Droid Sans"/>
          <w:sz w:val="20"/>
        </w:rPr>
        <w:t>Бант красив</w:t>
      </w:r>
    </w:p>
  </w:comment>
  <w:comment w:id="9" w:author="serega  " w:date="2015-02-03T18:19:00Z" w:initials="">
    <w:p w:rsidR="00432BC1" w:rsidRDefault="00657A7C">
      <w:r>
        <w:rPr>
          <w:rFonts w:ascii="Droid Sans" w:hAnsi="Droid Sans"/>
          <w:sz w:val="20"/>
        </w:rPr>
        <w:t>Ответ опроса?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Arial"/>
    <w:charset w:val="01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432BC1"/>
    <w:rsid w:val="000453CE"/>
    <w:rsid w:val="00432BC1"/>
    <w:rsid w:val="006557A8"/>
    <w:rsid w:val="00657A7C"/>
    <w:rsid w:val="00C43F3F"/>
    <w:rsid w:val="00CB62E1"/>
    <w:rsid w:val="00E6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after="200"/>
    </w:pPr>
  </w:style>
  <w:style w:type="paragraph" w:styleId="1">
    <w:name w:val="heading 1"/>
    <w:basedOn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E70299"/>
    <w:rPr>
      <w:i/>
      <w:iCs/>
    </w:rPr>
  </w:style>
  <w:style w:type="character" w:customStyle="1" w:styleId="a4">
    <w:name w:val="Верхний колонтитул Знак"/>
    <w:basedOn w:val="a0"/>
    <w:uiPriority w:val="99"/>
    <w:rsid w:val="00594A5F"/>
  </w:style>
  <w:style w:type="character" w:customStyle="1" w:styleId="a5">
    <w:name w:val="Нижний колонтитул Знак"/>
    <w:basedOn w:val="a0"/>
    <w:uiPriority w:val="99"/>
    <w:rsid w:val="00594A5F"/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a">
    <w:name w:val="index heading"/>
    <w:basedOn w:val="a"/>
    <w:pPr>
      <w:suppressLineNumbers/>
    </w:pPr>
    <w:rPr>
      <w:rFonts w:cs="FreeSans"/>
    </w:rPr>
  </w:style>
  <w:style w:type="paragraph" w:customStyle="1" w:styleId="ab">
    <w:name w:val="Заглавие"/>
    <w:basedOn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c">
    <w:name w:val="Subtitle"/>
    <w:basedOn w:val="a"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paragraph" w:styleId="ad">
    <w:name w:val="header"/>
    <w:basedOn w:val="a"/>
    <w:uiPriority w:val="99"/>
    <w:unhideWhenUsed/>
    <w:rsid w:val="00594A5F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594A5F"/>
    <w:pPr>
      <w:tabs>
        <w:tab w:val="center" w:pos="4677"/>
        <w:tab w:val="right" w:pos="9355"/>
      </w:tabs>
      <w:spacing w:after="0"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annotation text"/>
    <w:basedOn w:val="a"/>
    <w:link w:val="af0"/>
    <w:uiPriority w:val="99"/>
    <w:semiHidden/>
    <w:unhideWhenUsed/>
    <w:pPr>
      <w:spacing w:line="240" w:lineRule="auto"/>
    </w:pPr>
    <w:rPr>
      <w:sz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Pr>
      <w:sz w:val="20"/>
    </w:rPr>
  </w:style>
  <w:style w:type="character" w:styleId="af1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2">
    <w:name w:val="Balloon Text"/>
    <w:basedOn w:val="a"/>
    <w:link w:val="af3"/>
    <w:uiPriority w:val="99"/>
    <w:semiHidden/>
    <w:unhideWhenUsed/>
    <w:rsid w:val="00E6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60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открыли в талант дверцу.docx</vt:lpstr>
    </vt:vector>
  </TitlesOfParts>
  <Company>Krokoz™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открыли в талант дверцу.docx</dc:title>
  <cp:lastModifiedBy>Василий</cp:lastModifiedBy>
  <cp:revision>15</cp:revision>
  <dcterms:created xsi:type="dcterms:W3CDTF">2014-10-23T19:38:00Z</dcterms:created>
  <dcterms:modified xsi:type="dcterms:W3CDTF">2016-12-25T06:41:00Z</dcterms:modified>
  <dc:language>ru-RU</dc:language>
</cp:coreProperties>
</file>