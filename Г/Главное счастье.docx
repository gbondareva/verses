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599F" w:rsidRDefault="000F133F">
      <w:del w:id="0" w:author="Василий" w:date="2017-01-05T01:03:00Z">
        <w:r w:rsidDel="00761A48">
          <w:delText>Копаюсь в мыслях я частенько,</w:delText>
        </w:r>
        <w:r w:rsidR="00DD7D40" w:rsidDel="00761A48">
          <w:br/>
        </w:r>
        <w:r w:rsidDel="00761A48">
          <w:delText>Хочу хорошее найти</w:delText>
        </w:r>
        <w:r w:rsidR="004648B1" w:rsidDel="00761A48">
          <w:delText>.</w:delText>
        </w:r>
        <w:r w:rsidR="00DD7D40" w:rsidDel="00761A48">
          <w:br/>
        </w:r>
        <w:r w:rsidR="005F599F" w:rsidDel="00761A48">
          <w:delText>И очень</w:delText>
        </w:r>
        <w:r w:rsidDel="00761A48">
          <w:delText xml:space="preserve"> мало, что заметно</w:delText>
        </w:r>
        <w:r w:rsidR="004648B1" w:rsidDel="00761A48">
          <w:delText>,</w:delText>
        </w:r>
        <w:r w:rsidR="00DD7D40" w:rsidDel="00761A48">
          <w:br/>
        </w:r>
        <w:r w:rsidDel="00761A48">
          <w:delText>В моём большом, большом пути.</w:delText>
        </w:r>
      </w:del>
    </w:p>
    <w:p w:rsidR="005F599F" w:rsidRDefault="000F133F">
      <w:r>
        <w:t>Записала в блокнот наши даты</w:t>
      </w:r>
      <w:r w:rsidR="004648B1">
        <w:t>:</w:t>
      </w:r>
      <w:r w:rsidR="00DD7D40">
        <w:br/>
      </w:r>
      <w:r>
        <w:t>Свадьба и весёлые сваты</w:t>
      </w:r>
      <w:r w:rsidR="00DD7D40">
        <w:t>.</w:t>
      </w:r>
      <w:r w:rsidR="00DD7D40">
        <w:br/>
        <w:t>Дождик сильный,</w:t>
      </w:r>
      <w:r>
        <w:t xml:space="preserve"> небо синее</w:t>
      </w:r>
      <w:r w:rsidR="00DD7D40">
        <w:t>,</w:t>
      </w:r>
      <w:r w:rsidR="00DD7D40">
        <w:br/>
      </w:r>
      <w:r>
        <w:t>И на этом фоне мы красивые.</w:t>
      </w:r>
    </w:p>
    <w:p w:rsidR="005B26B3" w:rsidRDefault="000F133F">
      <w:r>
        <w:t>Как молодому специалисту</w:t>
      </w:r>
      <w:r w:rsidR="004648B1">
        <w:t>,</w:t>
      </w:r>
      <w:r w:rsidR="00DD7D40">
        <w:br/>
      </w:r>
      <w:r w:rsidR="005B26B3">
        <w:t xml:space="preserve">Дали </w:t>
      </w:r>
      <w:r>
        <w:t>надел и большой дом</w:t>
      </w:r>
      <w:r w:rsidR="004648B1">
        <w:t>.</w:t>
      </w:r>
      <w:r w:rsidR="00DD7D40">
        <w:br/>
      </w:r>
      <w:r>
        <w:t>Тогда мы просто по крупицам</w:t>
      </w:r>
      <w:r w:rsidR="00DD7D40">
        <w:t>,</w:t>
      </w:r>
      <w:r w:rsidR="00DD7D40">
        <w:br/>
      </w:r>
      <w:r w:rsidR="005B26B3">
        <w:t>Обосновывались</w:t>
      </w:r>
      <w:r>
        <w:t xml:space="preserve"> в нём.</w:t>
      </w:r>
      <w:bookmarkStart w:id="1" w:name="_GoBack"/>
      <w:bookmarkEnd w:id="1"/>
    </w:p>
    <w:p w:rsidR="005B26B3" w:rsidRDefault="000F133F">
      <w:r>
        <w:t>И с детишками не опоздали</w:t>
      </w:r>
      <w:r w:rsidR="004648B1">
        <w:t>,</w:t>
      </w:r>
      <w:r w:rsidR="00DD7D40">
        <w:br/>
      </w:r>
      <w:r w:rsidR="004648B1">
        <w:t>Очень скоро колыбель качали.</w:t>
      </w:r>
      <w:r w:rsidR="00DD7D40">
        <w:br/>
      </w:r>
      <w:r>
        <w:t>Один, два и третий появился</w:t>
      </w:r>
      <w:r w:rsidR="00DD7D40">
        <w:t>,</w:t>
      </w:r>
      <w:r w:rsidR="00DD7D40">
        <w:br/>
      </w:r>
      <w:r w:rsidR="004648B1">
        <w:t xml:space="preserve">И наш дом, в дет </w:t>
      </w:r>
      <w:r>
        <w:t>садик</w:t>
      </w:r>
      <w:r w:rsidR="004648B1">
        <w:t>,</w:t>
      </w:r>
      <w:r>
        <w:t xml:space="preserve"> превратился.</w:t>
      </w:r>
    </w:p>
    <w:p w:rsidR="000F133F" w:rsidDel="00761A48" w:rsidRDefault="000F133F">
      <w:pPr>
        <w:rPr>
          <w:del w:id="2" w:author="Василий" w:date="2017-01-05T01:01:00Z"/>
        </w:rPr>
      </w:pPr>
      <w:r>
        <w:t>Всё казалось трудно, не под силу</w:t>
      </w:r>
      <w:r w:rsidR="004648B1">
        <w:t>,</w:t>
      </w:r>
      <w:r w:rsidR="00DD7D40">
        <w:br/>
      </w:r>
      <w:r>
        <w:t>Но я по-своему была счастлива</w:t>
      </w:r>
      <w:r w:rsidR="004648B1">
        <w:t>.</w:t>
      </w:r>
      <w:r w:rsidR="00DD7D40">
        <w:br/>
      </w:r>
      <w:r>
        <w:t>Ка</w:t>
      </w:r>
      <w:r w:rsidR="004648B1">
        <w:t>к жена я</w:t>
      </w:r>
      <w:r>
        <w:t xml:space="preserve"> и Мать состоялась</w:t>
      </w:r>
      <w:r w:rsidR="004648B1">
        <w:t>,</w:t>
      </w:r>
      <w:r w:rsidR="004648B1">
        <w:tab/>
      </w:r>
      <w:r w:rsidR="00DD7D40">
        <w:br/>
        <w:t>Ну, а это ведь совс</w:t>
      </w:r>
      <w:ins w:id="3" w:author="Василий" w:date="2017-01-05T01:01:00Z">
        <w:r w:rsidR="00761A48">
          <w:t xml:space="preserve">ем не </w:t>
        </w:r>
        <w:proofErr w:type="gramStart"/>
        <w:r w:rsidR="00761A48">
          <w:t>малость</w:t>
        </w:r>
        <w:proofErr w:type="gramEnd"/>
        <w:r w:rsidR="00761A48">
          <w:t>.</w:t>
        </w:r>
      </w:ins>
      <w:del w:id="4" w:author="Василий" w:date="2017-01-05T01:01:00Z">
        <w:r w:rsidR="00DD7D40" w:rsidDel="00761A48">
          <w:delText>ем не мало</w:delText>
        </w:r>
        <w:r w:rsidDel="00761A48">
          <w:delText>.</w:delText>
        </w:r>
      </w:del>
    </w:p>
    <w:p w:rsidR="000F133F" w:rsidDel="00761A48" w:rsidRDefault="000F133F">
      <w:pPr>
        <w:rPr>
          <w:del w:id="5" w:author="Василий" w:date="2017-01-05T01:02:00Z"/>
        </w:rPr>
      </w:pPr>
      <w:del w:id="6" w:author="Василий" w:date="2017-01-05T01:01:00Z">
        <w:r w:rsidDel="00761A48">
          <w:delText>Что бы мне хотелось ещё?</w:delText>
        </w:r>
        <w:r w:rsidR="00DD7D40" w:rsidDel="00761A48">
          <w:br/>
        </w:r>
        <w:r w:rsidDel="00761A48">
          <w:delText>Чтоб надёжное было плечо,</w:delText>
        </w:r>
        <w:r w:rsidR="00DD7D40" w:rsidDel="00761A48">
          <w:br/>
        </w:r>
        <w:r w:rsidDel="00761A48">
          <w:delText>Чтоб меня ценил он как мадам,</w:delText>
        </w:r>
        <w:r w:rsidR="00DD7D40" w:rsidDel="00761A48">
          <w:br/>
        </w:r>
        <w:r w:rsidDel="00761A48">
          <w:delText>Но, а я за это всё отдам.</w:delText>
        </w:r>
      </w:del>
    </w:p>
    <w:p w:rsidR="000F133F" w:rsidRDefault="000F133F">
      <w:del w:id="7" w:author="Василий" w:date="2017-01-05T01:02:00Z">
        <w:r w:rsidDel="00761A48">
          <w:delText>Вместе будем внуков ждать</w:delText>
        </w:r>
        <w:r w:rsidR="00DD7D40" w:rsidDel="00761A48">
          <w:delText>,</w:delText>
        </w:r>
        <w:r w:rsidR="00DD7D40" w:rsidDel="00761A48">
          <w:br/>
        </w:r>
        <w:r w:rsidDel="00761A48">
          <w:delText>И с</w:delText>
        </w:r>
        <w:r w:rsidR="004648B1" w:rsidDel="00761A48">
          <w:delText>частливых дней в блокнот писать.</w:delText>
        </w:r>
        <w:r w:rsidR="00DD7D40" w:rsidDel="00761A48">
          <w:br/>
        </w:r>
        <w:r w:rsidDel="00761A48">
          <w:delText>Ну, а если покопаться в целом,</w:delText>
        </w:r>
        <w:r w:rsidR="00DD7D40" w:rsidDel="00761A48">
          <w:br/>
        </w:r>
        <w:r w:rsidDel="00761A48">
          <w:delText>Занимаемся всю жизнь мы нужным делом.</w:delText>
        </w:r>
      </w:del>
    </w:p>
    <w:p w:rsidR="002F4F77" w:rsidRDefault="000F133F">
      <w:r>
        <w:t>Свадьба пышная, квартира светлая,</w:t>
      </w:r>
      <w:r w:rsidR="00DD7D40">
        <w:br/>
      </w:r>
      <w:r>
        <w:t>Кто сказал, что всегда буду бедная?</w:t>
      </w:r>
      <w:r w:rsidR="00DD7D40">
        <w:br/>
      </w:r>
      <w:r>
        <w:t>Дети умные, муж любимый</w:t>
      </w:r>
      <w:r w:rsidR="004648B1">
        <w:t>,</w:t>
      </w:r>
      <w:r w:rsidR="00DD7D40">
        <w:br/>
      </w:r>
      <w:r>
        <w:t>Одним словом скажу, брак счастливый!</w:t>
      </w:r>
    </w:p>
    <w:sectPr w:rsidR="002F4F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2F4F77"/>
    <w:rsid w:val="000F133F"/>
    <w:rsid w:val="002F4F77"/>
    <w:rsid w:val="004648B1"/>
    <w:rsid w:val="005B26B3"/>
    <w:rsid w:val="005F599F"/>
    <w:rsid w:val="00761A48"/>
    <w:rsid w:val="00D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761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1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761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1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Главное счастье.docx</vt:lpstr>
    </vt:vector>
  </TitlesOfParts>
  <Company>Krokoz™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Главное счастье.docx</dc:title>
  <cp:lastModifiedBy>Василий</cp:lastModifiedBy>
  <cp:revision>6</cp:revision>
  <dcterms:created xsi:type="dcterms:W3CDTF">2014-10-21T10:00:00Z</dcterms:created>
  <dcterms:modified xsi:type="dcterms:W3CDTF">2017-01-04T21:04:00Z</dcterms:modified>
</cp:coreProperties>
</file>