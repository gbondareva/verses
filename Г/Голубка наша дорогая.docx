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534D" w:rsidRDefault="00267FEA">
      <w:bookmarkStart w:id="0" w:name="_GoBack"/>
      <w:bookmarkEnd w:id="0"/>
      <w:r>
        <w:t>Наша любимая сестрица,</w:t>
      </w:r>
      <w:r>
        <w:br/>
        <w:t>Красива</w:t>
      </w:r>
      <w:ins w:id="1" w:author="serega " w:date="2016-10-05T22:01:00Z">
        <w:r>
          <w:t xml:space="preserve"> ты</w:t>
        </w:r>
      </w:ins>
      <w:r>
        <w:t xml:space="preserve">, </w:t>
      </w:r>
      <w:del w:id="2" w:author="serega " w:date="2016-10-05T22:03:00Z">
        <w:r>
          <w:delText>словно</w:delText>
        </w:r>
      </w:del>
      <w:del w:id="3" w:author="serega " w:date="2016-10-05T22:01:00Z">
        <w:r>
          <w:delText xml:space="preserve"> та</w:delText>
        </w:r>
      </w:del>
      <w:ins w:id="4" w:author="serega " w:date="2016-10-05T22:03:00Z">
        <w:r>
          <w:t>будто</w:t>
        </w:r>
      </w:ins>
      <w:r>
        <w:t xml:space="preserve"> жар-птица!</w:t>
      </w:r>
      <w:r>
        <w:br/>
        <w:t>Заботливая</w:t>
      </w:r>
      <w:ins w:id="5" w:author="serega " w:date="2016-10-05T22:07:00Z">
        <w:r>
          <w:t>,</w:t>
        </w:r>
      </w:ins>
      <w:r>
        <w:t xml:space="preserve"> словно </w:t>
      </w:r>
      <w:proofErr w:type="spellStart"/>
      <w:r>
        <w:t>клушка</w:t>
      </w:r>
      <w:proofErr w:type="spellEnd"/>
      <w:r>
        <w:t>,</w:t>
      </w:r>
      <w:r>
        <w:br/>
        <w:t>Как лебедь, верная подружка!</w:t>
      </w:r>
    </w:p>
    <w:p w:rsidR="0052534D" w:rsidRDefault="00267FEA">
      <w:r>
        <w:t>Добра</w:t>
      </w:r>
      <w:del w:id="6" w:author="serega " w:date="2016-10-05T22:08:00Z">
        <w:r>
          <w:delText xml:space="preserve"> и</w:delText>
        </w:r>
      </w:del>
      <w:ins w:id="7" w:author="serega " w:date="2016-10-05T22:08:00Z">
        <w:r>
          <w:t>,</w:t>
        </w:r>
      </w:ins>
      <w:r>
        <w:t xml:space="preserve"> скромна</w:t>
      </w:r>
      <w:ins w:id="8" w:author="serega " w:date="2016-10-05T22:08:00Z">
        <w:r>
          <w:t xml:space="preserve"> ты,</w:t>
        </w:r>
      </w:ins>
      <w:r>
        <w:t xml:space="preserve"> как синица,</w:t>
      </w:r>
      <w:r>
        <w:br/>
        <w:t>Соловушка, что веселится.</w:t>
      </w:r>
      <w:r>
        <w:br/>
      </w:r>
      <w:del w:id="9" w:author="serega " w:date="2016-10-05T22:08:00Z">
        <w:r>
          <w:delText>И</w:delText>
        </w:r>
      </w:del>
      <w:ins w:id="10" w:author="serega " w:date="2016-10-05T22:08:00Z">
        <w:r>
          <w:t>А</w:t>
        </w:r>
      </w:ins>
      <w:r>
        <w:t xml:space="preserve"> поступь</w:t>
      </w:r>
      <w:del w:id="11" w:author="serega " w:date="2016-10-05T22:08:00Z">
        <w:r>
          <w:delText>,</w:delText>
        </w:r>
      </w:del>
      <w:ins w:id="12" w:author="serega " w:date="2016-10-05T22:08:00Z">
        <w:r>
          <w:t xml:space="preserve"> –</w:t>
        </w:r>
      </w:ins>
      <w:r>
        <w:t xml:space="preserve"> павою идёт,</w:t>
      </w:r>
      <w:r>
        <w:br/>
        <w:t>С достоинством себя несёт!</w:t>
      </w:r>
    </w:p>
    <w:p w:rsidR="0052534D" w:rsidRDefault="00267FEA">
      <w:r>
        <w:t>Голубка наша дорогая!</w:t>
      </w:r>
      <w:r>
        <w:br/>
        <w:t xml:space="preserve">Мы </w:t>
      </w:r>
      <w:r>
        <w:t>от души тебе желаем,</w:t>
      </w:r>
      <w:r>
        <w:br/>
        <w:t>Кукушка чтоб накуковала</w:t>
      </w:r>
      <w:r>
        <w:br/>
        <w:t>Тебе годков ещё не мало!</w:t>
      </w:r>
    </w:p>
    <w:p w:rsidR="0052534D" w:rsidRDefault="00267FEA">
      <w:r>
        <w:t>Порхай, летай, люби, дружи,</w:t>
      </w:r>
      <w:r>
        <w:br/>
        <w:t>Всем, что имеешь, дорожи!</w:t>
      </w:r>
      <w:r>
        <w:br/>
        <w:t>И солнце ярко-золотое,</w:t>
      </w:r>
      <w:r>
        <w:br/>
        <w:t>Всегда пусть светит над тобою!!!</w:t>
      </w:r>
    </w:p>
    <w:sectPr w:rsidR="0052534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52534D"/>
    <w:rsid w:val="00267FEA"/>
    <w:rsid w:val="004033C9"/>
    <w:rsid w:val="0052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03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3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03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3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370</Characters>
  <Application>Microsoft Office Word</Application>
  <DocSecurity>0</DocSecurity>
  <Lines>3</Lines>
  <Paragraphs>1</Paragraphs>
  <ScaleCrop>false</ScaleCrop>
  <Company>Krokoz™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11</cp:revision>
  <dcterms:created xsi:type="dcterms:W3CDTF">2016-07-03T18:31:00Z</dcterms:created>
  <dcterms:modified xsi:type="dcterms:W3CDTF">2016-10-29T12:03:00Z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