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Хочу, чтоб поэты великой Земли,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только писать</w:t>
      </w:r>
      <w:del w:id="0" w:author="serega  " w:date="2014-11-28T15:44:00Z">
        <w:r>
          <w:rPr>
            <w:rFonts w:ascii="Calibri" w:eastAsia="Calibri" w:hAnsi="Calibri" w:cs="Calibri"/>
            <w:sz w:val="28"/>
          </w:rPr>
          <w:delText>,</w:delText>
        </w:r>
      </w:del>
      <w:ins w:id="1" w:author="serega  " w:date="2014-11-28T15:44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2" w:author="serega  " w:date="2014-11-28T15:44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издаваться</w:t>
      </w:r>
      <w:ins w:id="3" w:author="serega  " w:date="2014-11-28T15:44:00Z">
        <w:r>
          <w:rPr>
            <w:rFonts w:ascii="Calibri" w:eastAsia="Calibri" w:hAnsi="Calibri" w:cs="Calibri"/>
            <w:sz w:val="28"/>
          </w:rPr>
          <w:t xml:space="preserve"> б</w:t>
        </w:r>
      </w:ins>
      <w:r>
        <w:rPr>
          <w:rFonts w:ascii="Calibri" w:eastAsia="Calibri" w:hAnsi="Calibri" w:cs="Calibri"/>
          <w:sz w:val="28"/>
        </w:rPr>
        <w:t xml:space="preserve"> могли.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газетах</w:t>
      </w:r>
      <w:ins w:id="4" w:author="serega  " w:date="2014-11-28T15:44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5" w:author="serega  " w:date="2014-11-28T15:44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странички поэзии были,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Где авторы пели, ругали, хвалили.</w:t>
      </w:r>
    </w:p>
    <w:p w:rsidR="002509A2" w:rsidRDefault="002509A2">
      <w:pPr>
        <w:spacing w:after="200" w:line="276" w:lineRule="auto"/>
      </w:pP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Чтоб яркими красками жизнь зацвела,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Поэзия в этом помочь бы смогла.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 </w:t>
      </w:r>
      <w:proofErr w:type="gramStart"/>
      <w:r>
        <w:rPr>
          <w:rFonts w:ascii="Calibri" w:eastAsia="Calibri" w:hAnsi="Calibri" w:cs="Calibri"/>
          <w:sz w:val="28"/>
        </w:rPr>
        <w:t>знает</w:t>
      </w:r>
      <w:proofErr w:type="gramEnd"/>
      <w:del w:id="6" w:author="serega  " w:date="2014-11-28T15:44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конечно, наслышан народ,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годом</w:t>
      </w:r>
      <w:r>
        <w:rPr>
          <w:rFonts w:ascii="Calibri" w:eastAsia="Calibri" w:hAnsi="Calibri" w:cs="Calibri"/>
          <w:sz w:val="28"/>
        </w:rPr>
        <w:t xml:space="preserve"> культуры</w:t>
      </w:r>
      <w:del w:id="7" w:author="serega  " w:date="2014-11-28T15:45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объявлен</w:t>
      </w:r>
      <w:del w:id="8" w:author="serega  " w:date="2014-11-28T15:45:00Z">
        <w:r>
          <w:rPr>
            <w:rFonts w:ascii="Calibri" w:eastAsia="Calibri" w:hAnsi="Calibri" w:cs="Calibri"/>
            <w:sz w:val="28"/>
          </w:rPr>
          <w:delText>ный</w:delText>
        </w:r>
      </w:del>
      <w:ins w:id="9" w:author="serega  " w:date="2014-11-28T15:45:00Z">
        <w:r>
          <w:rPr>
            <w:rFonts w:ascii="Calibri" w:eastAsia="Calibri" w:hAnsi="Calibri" w:cs="Calibri"/>
            <w:sz w:val="28"/>
          </w:rPr>
          <w:t xml:space="preserve"> тот</w:t>
        </w:r>
      </w:ins>
      <w:r>
        <w:rPr>
          <w:rFonts w:ascii="Calibri" w:eastAsia="Calibri" w:hAnsi="Calibri" w:cs="Calibri"/>
          <w:sz w:val="28"/>
        </w:rPr>
        <w:t xml:space="preserve"> год.</w:t>
      </w:r>
    </w:p>
    <w:p w:rsidR="002509A2" w:rsidRDefault="002509A2">
      <w:pPr>
        <w:spacing w:after="200" w:line="276" w:lineRule="auto"/>
      </w:pP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Мне сборник стихов подарили поэты,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в них окунусь с головой.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так увлеклась подарком я этим,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кажется Пушкин</w:t>
      </w:r>
      <w:ins w:id="10" w:author="serega  " w:date="2014-11-28T15:45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11" w:author="serega  " w:date="2014-11-28T15:45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живой!</w:t>
      </w:r>
    </w:p>
    <w:p w:rsidR="002509A2" w:rsidRDefault="002509A2">
      <w:pPr>
        <w:spacing w:after="200" w:line="276" w:lineRule="auto"/>
      </w:pP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commentRangeStart w:id="12"/>
      <w:r>
        <w:rPr>
          <w:rFonts w:ascii="Calibri" w:eastAsia="Calibri" w:hAnsi="Calibri" w:cs="Calibri"/>
          <w:sz w:val="28"/>
        </w:rPr>
        <w:t>Продвинул</w:t>
      </w:r>
      <w:ins w:id="13" w:author="Василий" w:date="2014-12-04T01:13:00Z">
        <w:r>
          <w:rPr>
            <w:rFonts w:ascii="Calibri" w:eastAsia="Calibri" w:hAnsi="Calibri" w:cs="Calibri"/>
            <w:sz w:val="28"/>
          </w:rPr>
          <w:t>ась жизнь,</w:t>
        </w:r>
      </w:ins>
      <w:del w:id="14" w:author="Василий" w:date="2014-12-04T01:13:00Z">
        <w:r w:rsidDel="00CF40AE">
          <w:rPr>
            <w:rFonts w:ascii="Calibri" w:eastAsia="Calibri" w:hAnsi="Calibri" w:cs="Calibri"/>
            <w:sz w:val="28"/>
          </w:rPr>
          <w:delText>с</w:delText>
        </w:r>
        <w:r w:rsidDel="00CF40AE">
          <w:rPr>
            <w:rFonts w:ascii="Calibri" w:eastAsia="Calibri" w:hAnsi="Calibri" w:cs="Calibri"/>
            <w:sz w:val="28"/>
          </w:rPr>
          <w:delText>я</w:delText>
        </w:r>
      </w:del>
      <w:commentRangeEnd w:id="12"/>
      <w:ins w:id="15" w:author="serega  " w:date="2014-11-28T15:45:00Z">
        <w:del w:id="16" w:author="Василий" w:date="2014-12-04T01:13:00Z">
          <w:r w:rsidDel="00CF40AE">
            <w:rPr>
              <w:rFonts w:ascii="Calibri" w:eastAsia="Calibri" w:hAnsi="Calibri" w:cs="Calibri"/>
              <w:sz w:val="28"/>
            </w:rPr>
            <w:commentReference w:id="12"/>
          </w:r>
        </w:del>
      </w:ins>
      <w:del w:id="17" w:author="Василий" w:date="2014-12-04T01:13:00Z">
        <w:r w:rsidDel="00CF40AE">
          <w:rPr>
            <w:rFonts w:ascii="Calibri" w:eastAsia="Calibri" w:hAnsi="Calibri" w:cs="Calibri"/>
            <w:sz w:val="28"/>
          </w:rPr>
          <w:delText xml:space="preserve"> </w:delText>
        </w:r>
        <w:r w:rsidDel="00CF40AE">
          <w:rPr>
            <w:rFonts w:ascii="Calibri" w:eastAsia="Calibri" w:hAnsi="Calibri" w:cs="Calibri"/>
            <w:sz w:val="28"/>
          </w:rPr>
          <w:delText>м</w:delText>
        </w:r>
        <w:r w:rsidDel="00CF40AE">
          <w:rPr>
            <w:rFonts w:ascii="Calibri" w:eastAsia="Calibri" w:hAnsi="Calibri" w:cs="Calibri"/>
            <w:sz w:val="28"/>
          </w:rPr>
          <w:delText>и</w:delText>
        </w:r>
        <w:r w:rsidDel="00CF40AE">
          <w:rPr>
            <w:rFonts w:ascii="Calibri" w:eastAsia="Calibri" w:hAnsi="Calibri" w:cs="Calibri"/>
            <w:sz w:val="28"/>
          </w:rPr>
          <w:delText>р</w:delText>
        </w:r>
        <w:bookmarkStart w:id="18" w:name="_GoBack"/>
        <w:bookmarkEnd w:id="18"/>
        <w:r w:rsidDel="00CF40AE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изменился народ,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радует очень, читает, поёт.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Такие уж мы по натуре,</w:t>
      </w:r>
    </w:p>
    <w:p w:rsidR="002509A2" w:rsidRDefault="00CF40A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Нас </w:t>
      </w:r>
      <w:r>
        <w:rPr>
          <w:rFonts w:ascii="Calibri" w:eastAsia="Calibri" w:hAnsi="Calibri" w:cs="Calibri"/>
          <w:sz w:val="28"/>
        </w:rPr>
        <w:t>тянет магнитом к культуре!</w:t>
      </w:r>
    </w:p>
    <w:sectPr w:rsidR="002509A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serega  " w:date="2014-11-28T15:45:00Z" w:initials="">
    <w:p w:rsidR="002509A2" w:rsidRDefault="00CF40AE">
      <w:r>
        <w:rPr>
          <w:rFonts w:ascii="Droid Sans" w:hAnsi="Droid Sans"/>
          <w:sz w:val="20"/>
        </w:rPr>
        <w:t>Куда продвинулся?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509A2"/>
    <w:rsid w:val="002509A2"/>
    <w:rsid w:val="00C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CF40A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F4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462</Characters>
  <Application>Microsoft Office Word</Application>
  <DocSecurity>0</DocSecurity>
  <Lines>3</Lines>
  <Paragraphs>1</Paragraphs>
  <ScaleCrop>false</ScaleCrop>
  <Company>Krokoz™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Год культуры.docx</dc:title>
  <cp:lastModifiedBy>Василий</cp:lastModifiedBy>
  <cp:revision>7</cp:revision>
  <dcterms:created xsi:type="dcterms:W3CDTF">2014-10-21T11:02:00Z</dcterms:created>
  <dcterms:modified xsi:type="dcterms:W3CDTF">2014-12-03T21:14:00Z</dcterms:modified>
  <dc:language>ru-RU</dc:language>
</cp:coreProperties>
</file>