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4899" w:rsidRDefault="006F24C6">
      <w:pPr>
        <w:rPr>
          <w:ins w:id="0" w:author="Василий" w:date="2016-10-29T23:09:00Z"/>
        </w:rPr>
      </w:pPr>
      <w:r>
        <w:t>За такой женой,</w:t>
      </w:r>
      <w:r>
        <w:br/>
        <w:t>Как за каменной стеной!</w:t>
      </w:r>
      <w:r>
        <w:br/>
        <w:t>И живут двадцатый год,</w:t>
      </w:r>
      <w:r>
        <w:br/>
      </w:r>
      <w:ins w:id="1" w:author="Василий" w:date="2016-10-29T23:08:00Z">
        <w:r w:rsidR="00F54899">
          <w:t>Жизнь её совсем не мёд</w:t>
        </w:r>
      </w:ins>
      <w:ins w:id="2" w:author="Василий" w:date="2016-10-29T23:09:00Z">
        <w:r w:rsidR="00F54899">
          <w:t>.</w:t>
        </w:r>
      </w:ins>
    </w:p>
    <w:p w:rsidR="001D0832" w:rsidDel="00485EC5" w:rsidRDefault="006F24C6">
      <w:pPr>
        <w:rPr>
          <w:del w:id="3" w:author="Василий" w:date="2016-10-29T23:08:00Z"/>
        </w:rPr>
      </w:pPr>
      <w:del w:id="4" w:author="Василий" w:date="2016-10-29T23:08:00Z">
        <w:r w:rsidDel="00485EC5">
          <w:delText>Д</w:delText>
        </w:r>
        <w:r w:rsidDel="00485EC5">
          <w:delText>у</w:delText>
        </w:r>
        <w:r w:rsidDel="00485EC5">
          <w:delText>м</w:delText>
        </w:r>
        <w:r w:rsidDel="00485EC5">
          <w:delText>а</w:delText>
        </w:r>
        <w:r w:rsidDel="00485EC5">
          <w:delText>л</w:delText>
        </w:r>
        <w:r w:rsidDel="00485EC5">
          <w:delText>а</w:delText>
        </w:r>
        <w:r w:rsidDel="00485EC5">
          <w:delText>,</w:delText>
        </w:r>
        <w:r w:rsidDel="00485EC5">
          <w:delText xml:space="preserve"> </w:delText>
        </w:r>
        <w:commentRangeStart w:id="5"/>
        <w:r w:rsidDel="00485EC5">
          <w:delText>п</w:delText>
        </w:r>
        <w:r w:rsidDel="00485EC5">
          <w:delText>о</w:delText>
        </w:r>
        <w:r w:rsidDel="00485EC5">
          <w:delText>т</w:delText>
        </w:r>
        <w:r w:rsidDel="00485EC5">
          <w:delText>о</w:delText>
        </w:r>
        <w:r w:rsidDel="00485EC5">
          <w:delText>м</w:delText>
        </w:r>
        <w:r w:rsidDel="00485EC5">
          <w:delText xml:space="preserve"> </w:delText>
        </w:r>
        <w:r w:rsidDel="00485EC5">
          <w:delText>п</w:delText>
        </w:r>
        <w:r w:rsidDel="00485EC5">
          <w:delText>р</w:delText>
        </w:r>
        <w:r w:rsidDel="00485EC5">
          <w:delText>о</w:delText>
        </w:r>
        <w:r w:rsidDel="00485EC5">
          <w:delText>й</w:delText>
        </w:r>
        <w:r w:rsidDel="00485EC5">
          <w:delText>д</w:delText>
        </w:r>
        <w:r w:rsidDel="00485EC5">
          <w:delText>ё</w:delText>
        </w:r>
        <w:r w:rsidDel="00485EC5">
          <w:delText>т</w:delText>
        </w:r>
        <w:r w:rsidDel="00485EC5">
          <w:delText>.</w:delText>
        </w:r>
        <w:commentRangeEnd w:id="5"/>
        <w:r w:rsidDel="00485EC5">
          <w:commentReference w:id="5"/>
        </w:r>
      </w:del>
    </w:p>
    <w:p w:rsidR="001D0832" w:rsidRDefault="006F24C6">
      <w:r>
        <w:t>По началу</w:t>
      </w:r>
      <w:ins w:id="6" w:author="Василий" w:date="2016-10-29T23:10:00Z">
        <w:r w:rsidR="00F54899">
          <w:t>, всё старалась</w:t>
        </w:r>
        <w:proofErr w:type="gramStart"/>
        <w:r w:rsidR="00F54899">
          <w:br/>
        </w:r>
      </w:ins>
      <w:del w:id="7" w:author="Василий" w:date="2016-10-29T23:10:00Z">
        <w:r w:rsidDel="00F54899">
          <w:delText xml:space="preserve"> </w:delText>
        </w:r>
        <w:commentRangeStart w:id="8"/>
        <w:r w:rsidDel="00F54899">
          <w:delText>ж</w:delText>
        </w:r>
        <w:r w:rsidDel="00F54899">
          <w:delText>а</w:delText>
        </w:r>
        <w:r w:rsidDel="00F54899">
          <w:delText>л</w:delText>
        </w:r>
        <w:r w:rsidDel="00F54899">
          <w:delText>к</w:delText>
        </w:r>
        <w:r w:rsidDel="00F54899">
          <w:delText>о</w:delText>
        </w:r>
        <w:r w:rsidDel="00F54899">
          <w:delText xml:space="preserve"> </w:delText>
        </w:r>
        <w:r w:rsidDel="00F54899">
          <w:delText>б</w:delText>
        </w:r>
        <w:r w:rsidDel="00F54899">
          <w:delText>ы</w:delText>
        </w:r>
        <w:r w:rsidDel="00F54899">
          <w:delText>л</w:delText>
        </w:r>
        <w:r w:rsidDel="00F54899">
          <w:delText>о</w:delText>
        </w:r>
        <w:r w:rsidDel="00F54899">
          <w:delText>,</w:delText>
        </w:r>
        <w:commentRangeEnd w:id="8"/>
        <w:r w:rsidDel="00F54899">
          <w:commentReference w:id="8"/>
        </w:r>
        <w:r w:rsidDel="00F54899">
          <w:br/>
        </w:r>
      </w:del>
      <w:r>
        <w:t>И</w:t>
      </w:r>
      <w:proofErr w:type="gramEnd"/>
      <w:r>
        <w:t xml:space="preserve"> любила от души.</w:t>
      </w:r>
      <w:r>
        <w:br/>
        <w:t>И поэтому казались,</w:t>
      </w:r>
      <w:r>
        <w:br/>
      </w:r>
      <w:ins w:id="9" w:author="Василий" w:date="2016-10-29T23:19:00Z">
        <w:r w:rsidR="00E71501">
          <w:t>Все ден</w:t>
        </w:r>
      </w:ins>
      <w:ins w:id="10" w:author="Василий" w:date="2016-10-29T23:20:00Z">
        <w:r w:rsidR="00E71501">
          <w:t>ёчки</w:t>
        </w:r>
      </w:ins>
      <w:commentRangeStart w:id="11"/>
      <w:del w:id="12" w:author="Василий" w:date="2016-10-29T23:19:00Z">
        <w:r w:rsidDel="00E71501">
          <w:delText>В</w:delText>
        </w:r>
        <w:r w:rsidDel="00E71501">
          <w:delText>с</w:delText>
        </w:r>
        <w:r w:rsidDel="00E71501">
          <w:delText>е</w:delText>
        </w:r>
        <w:r w:rsidDel="00E71501">
          <w:delText xml:space="preserve"> </w:delText>
        </w:r>
        <w:r w:rsidDel="00E71501">
          <w:delText>р</w:delText>
        </w:r>
        <w:r w:rsidDel="00E71501">
          <w:delText>а</w:delText>
        </w:r>
        <w:r w:rsidDel="00E71501">
          <w:delText>б</w:delText>
        </w:r>
        <w:r w:rsidDel="00E71501">
          <w:delText>о</w:delText>
        </w:r>
        <w:r w:rsidDel="00E71501">
          <w:delText>т</w:delText>
        </w:r>
        <w:r w:rsidDel="00E71501">
          <w:delText>ы</w:delText>
        </w:r>
      </w:del>
      <w:r>
        <w:t xml:space="preserve"> хор</w:t>
      </w:r>
      <w:r>
        <w:t>оши.</w:t>
      </w:r>
      <w:commentRangeEnd w:id="11"/>
      <w:r>
        <w:commentReference w:id="11"/>
      </w:r>
    </w:p>
    <w:p w:rsidR="001D0832" w:rsidRDefault="006F24C6">
      <w:r>
        <w:t>Напечёт, напилит, гладит,</w:t>
      </w:r>
      <w:r>
        <w:br/>
        <w:t>Все проблемы вмиг уладит.</w:t>
      </w:r>
      <w:r>
        <w:br/>
        <w:t>На диване лежит он,</w:t>
      </w:r>
      <w:r>
        <w:br/>
        <w:t xml:space="preserve">И храпит </w:t>
      </w:r>
      <w:r>
        <w:t>как большой слон.</w:t>
      </w:r>
    </w:p>
    <w:p w:rsidR="001D0832" w:rsidRDefault="006F24C6">
      <w:r>
        <w:t>Измотала все нервишки,</w:t>
      </w:r>
      <w:r>
        <w:br/>
        <w:t>Время нет почитать книжки.</w:t>
      </w:r>
      <w:r>
        <w:br/>
      </w:r>
      <w:ins w:id="13" w:author="Василий" w:date="2016-10-29T23:21:00Z">
        <w:r w:rsidR="00E71501">
          <w:t>Он не хочет ей помочь</w:t>
        </w:r>
      </w:ins>
      <w:del w:id="14" w:author="Василий" w:date="2016-10-29T23:21:00Z">
        <w:r w:rsidDel="00E71501">
          <w:delText>Н</w:delText>
        </w:r>
        <w:r w:rsidDel="00E71501">
          <w:delText>е</w:delText>
        </w:r>
        <w:r w:rsidDel="00E71501">
          <w:delText>в</w:delText>
        </w:r>
        <w:r w:rsidDel="00E71501">
          <w:delText>д</w:delText>
        </w:r>
        <w:r w:rsidDel="00E71501">
          <w:delText>о</w:delText>
        </w:r>
        <w:r w:rsidDel="00E71501">
          <w:delText>м</w:delText>
        </w:r>
        <w:r w:rsidDel="00E71501">
          <w:delText>ё</w:delText>
        </w:r>
        <w:r w:rsidDel="00E71501">
          <w:delText>к</w:delText>
        </w:r>
        <w:r w:rsidDel="00E71501">
          <w:delText xml:space="preserve"> </w:delText>
        </w:r>
        <w:r w:rsidDel="00E71501">
          <w:delText>е</w:delText>
        </w:r>
        <w:r w:rsidDel="00E71501">
          <w:delText>м</w:delText>
        </w:r>
        <w:r w:rsidDel="00E71501">
          <w:delText>у</w:delText>
        </w:r>
        <w:r w:rsidDel="00E71501">
          <w:delText xml:space="preserve"> </w:delText>
        </w:r>
        <w:r w:rsidDel="00E71501">
          <w:delText>п</w:delText>
        </w:r>
        <w:r w:rsidDel="00E71501">
          <w:delText>о</w:delText>
        </w:r>
        <w:r w:rsidDel="00E71501">
          <w:delText>м</w:delText>
        </w:r>
        <w:r w:rsidDel="00E71501">
          <w:delText>о</w:delText>
        </w:r>
        <w:r w:rsidDel="00E71501">
          <w:delText>ч</w:delText>
        </w:r>
        <w:r w:rsidDel="00E71501">
          <w:delText>ь</w:delText>
        </w:r>
      </w:del>
      <w:r>
        <w:t>,</w:t>
      </w:r>
      <w:ins w:id="15" w:author="Василий" w:date="2016-10-29T23:22:00Z">
        <w:r w:rsidR="00E71501">
          <w:t>,</w:t>
        </w:r>
      </w:ins>
      <w:r>
        <w:br/>
        <w:t>Ну, спасибо, что есть ночь!</w:t>
      </w:r>
    </w:p>
    <w:p w:rsidR="001D0832" w:rsidRDefault="006F24C6">
      <w:r>
        <w:t>Оглянулась, жизнь прошла,</w:t>
      </w:r>
      <w:r>
        <w:br/>
        <w:t>И когда ж она была?</w:t>
      </w:r>
      <w:r>
        <w:br/>
        <w:t>Словно белка в колесе,</w:t>
      </w:r>
      <w:r>
        <w:br/>
        <w:t>Пробежали года все.</w:t>
      </w:r>
    </w:p>
    <w:p w:rsidR="001D0832" w:rsidDel="00E71501" w:rsidRDefault="006F24C6">
      <w:pPr>
        <w:rPr>
          <w:del w:id="16" w:author="Василий" w:date="2016-10-29T23:23:00Z"/>
        </w:rPr>
      </w:pPr>
      <w:r>
        <w:t>Трудно в жизненной дороге,</w:t>
      </w:r>
      <w:r>
        <w:br/>
        <w:t xml:space="preserve">Если нет в пути </w:t>
      </w:r>
      <w:proofErr w:type="gramStart"/>
      <w:r>
        <w:t>подмоги</w:t>
      </w:r>
      <w:proofErr w:type="gramEnd"/>
      <w:r>
        <w:t>.</w:t>
      </w:r>
      <w:r>
        <w:br/>
        <w:t>Не останется тогда,</w:t>
      </w:r>
      <w:r>
        <w:br/>
        <w:t>От большой любви следа.</w:t>
      </w:r>
      <w:bookmarkStart w:id="17" w:name="_GoBack"/>
      <w:bookmarkEnd w:id="17"/>
    </w:p>
    <w:p w:rsidR="001D0832" w:rsidRDefault="006F24C6">
      <w:del w:id="18" w:author="Василий" w:date="2016-10-29T23:23:00Z">
        <w:r w:rsidDel="00E71501">
          <w:delText>З</w:delText>
        </w:r>
        <w:r w:rsidDel="00E71501">
          <w:delText>а</w:delText>
        </w:r>
        <w:r w:rsidDel="00E71501">
          <w:delText xml:space="preserve"> </w:delText>
        </w:r>
        <w:r w:rsidDel="00E71501">
          <w:delText>т</w:delText>
        </w:r>
        <w:r w:rsidDel="00E71501">
          <w:delText>а</w:delText>
        </w:r>
        <w:r w:rsidDel="00E71501">
          <w:delText>к</w:delText>
        </w:r>
        <w:r w:rsidDel="00E71501">
          <w:delText>о</w:delText>
        </w:r>
        <w:r w:rsidDel="00E71501">
          <w:delText>й</w:delText>
        </w:r>
        <w:r w:rsidDel="00E71501">
          <w:delText xml:space="preserve"> </w:delText>
        </w:r>
        <w:r w:rsidDel="00E71501">
          <w:delText>ж</w:delText>
        </w:r>
        <w:r w:rsidDel="00E71501">
          <w:delText>е</w:delText>
        </w:r>
        <w:r w:rsidDel="00E71501">
          <w:delText>н</w:delText>
        </w:r>
        <w:r w:rsidDel="00E71501">
          <w:delText>о</w:delText>
        </w:r>
        <w:r w:rsidDel="00E71501">
          <w:delText>й</w:delText>
        </w:r>
        <w:r w:rsidDel="00E71501">
          <w:delText>,</w:delText>
        </w:r>
        <w:r w:rsidDel="00E71501">
          <w:br/>
        </w:r>
        <w:r w:rsidDel="00E71501">
          <w:delText>К</w:delText>
        </w:r>
        <w:r w:rsidDel="00E71501">
          <w:delText>а</w:delText>
        </w:r>
        <w:r w:rsidDel="00E71501">
          <w:delText>к</w:delText>
        </w:r>
        <w:r w:rsidDel="00E71501">
          <w:delText xml:space="preserve"> </w:delText>
        </w:r>
        <w:r w:rsidDel="00E71501">
          <w:delText>з</w:delText>
        </w:r>
        <w:r w:rsidDel="00E71501">
          <w:delText>а</w:delText>
        </w:r>
        <w:r w:rsidDel="00E71501">
          <w:delText xml:space="preserve"> </w:delText>
        </w:r>
        <w:r w:rsidDel="00E71501">
          <w:delText>к</w:delText>
        </w:r>
        <w:r w:rsidDel="00E71501">
          <w:delText>а</w:delText>
        </w:r>
        <w:r w:rsidDel="00E71501">
          <w:delText>м</w:delText>
        </w:r>
        <w:r w:rsidDel="00E71501">
          <w:delText>е</w:delText>
        </w:r>
        <w:r w:rsidDel="00E71501">
          <w:delText>н</w:delText>
        </w:r>
        <w:r w:rsidDel="00E71501">
          <w:delText>н</w:delText>
        </w:r>
        <w:r w:rsidDel="00E71501">
          <w:delText>о</w:delText>
        </w:r>
        <w:r w:rsidDel="00E71501">
          <w:delText>й</w:delText>
        </w:r>
        <w:r w:rsidDel="00E71501">
          <w:delText xml:space="preserve"> </w:delText>
        </w:r>
        <w:r w:rsidDel="00E71501">
          <w:delText>с</w:delText>
        </w:r>
        <w:r w:rsidDel="00E71501">
          <w:delText>т</w:delText>
        </w:r>
        <w:r w:rsidDel="00E71501">
          <w:delText>е</w:delText>
        </w:r>
        <w:r w:rsidDel="00E71501">
          <w:delText>н</w:delText>
        </w:r>
        <w:r w:rsidDel="00E71501">
          <w:delText>о</w:delText>
        </w:r>
        <w:r w:rsidDel="00E71501">
          <w:delText>й</w:delText>
        </w:r>
        <w:r w:rsidDel="00E71501">
          <w:delText>.</w:delText>
        </w:r>
        <w:r w:rsidDel="00E71501">
          <w:br/>
        </w:r>
        <w:commentRangeStart w:id="19"/>
        <w:r w:rsidDel="00E71501">
          <w:delText>А</w:delText>
        </w:r>
        <w:r w:rsidDel="00E71501">
          <w:delText xml:space="preserve"> </w:delText>
        </w:r>
        <w:r w:rsidDel="00E71501">
          <w:delText>м</w:delText>
        </w:r>
        <w:r w:rsidDel="00E71501">
          <w:delText>е</w:delText>
        </w:r>
        <w:r w:rsidDel="00E71501">
          <w:delText>ч</w:delText>
        </w:r>
        <w:r w:rsidDel="00E71501">
          <w:delText>т</w:delText>
        </w:r>
        <w:r w:rsidDel="00E71501">
          <w:delText>а</w:delText>
        </w:r>
        <w:r w:rsidDel="00E71501">
          <w:delText>л</w:delText>
        </w:r>
        <w:r w:rsidDel="00E71501">
          <w:delText>а</w:delText>
        </w:r>
        <w:r w:rsidDel="00E71501">
          <w:delText xml:space="preserve"> </w:delText>
        </w:r>
        <w:r w:rsidDel="00E71501">
          <w:delText>в</w:delText>
        </w:r>
        <w:r w:rsidDel="00E71501">
          <w:delText>е</w:delText>
        </w:r>
        <w:r w:rsidDel="00E71501">
          <w:delText>д</w:delText>
        </w:r>
        <w:r w:rsidDel="00E71501">
          <w:delText>ь</w:delText>
        </w:r>
        <w:r w:rsidDel="00E71501">
          <w:delText>,</w:delText>
        </w:r>
        <w:r w:rsidDel="00E71501">
          <w:delText xml:space="preserve"> </w:delText>
        </w:r>
        <w:r w:rsidDel="00E71501">
          <w:delText>о</w:delText>
        </w:r>
        <w:r w:rsidDel="00E71501">
          <w:delText>н</w:delText>
        </w:r>
        <w:r w:rsidDel="00E71501">
          <w:delText>а</w:delText>
        </w:r>
        <w:r w:rsidDel="00E71501">
          <w:delText>,</w:delText>
        </w:r>
        <w:r w:rsidDel="00E71501">
          <w:br/>
        </w:r>
        <w:r w:rsidDel="00E71501">
          <w:delText>Ч</w:delText>
        </w:r>
        <w:r w:rsidDel="00E71501">
          <w:delText>т</w:delText>
        </w:r>
        <w:r w:rsidDel="00E71501">
          <w:delText>о</w:delText>
        </w:r>
        <w:r w:rsidDel="00E71501">
          <w:delText>б</w:delText>
        </w:r>
        <w:r w:rsidDel="00E71501">
          <w:delText xml:space="preserve"> </w:delText>
        </w:r>
        <w:r w:rsidDel="00E71501">
          <w:delText>з</w:delText>
        </w:r>
        <w:r w:rsidDel="00E71501">
          <w:delText>а</w:delText>
        </w:r>
        <w:r w:rsidDel="00E71501">
          <w:delText xml:space="preserve"> </w:delText>
        </w:r>
        <w:r w:rsidDel="00E71501">
          <w:delText>н</w:delText>
        </w:r>
        <w:r w:rsidDel="00E71501">
          <w:delText>е</w:delText>
        </w:r>
        <w:r w:rsidDel="00E71501">
          <w:delText>й</w:delText>
        </w:r>
        <w:r w:rsidDel="00E71501">
          <w:delText>,</w:delText>
        </w:r>
        <w:r w:rsidDel="00E71501">
          <w:delText xml:space="preserve"> </w:delText>
        </w:r>
        <w:r w:rsidDel="00E71501">
          <w:delText>б</w:delText>
        </w:r>
        <w:r w:rsidDel="00E71501">
          <w:delText>ы</w:delText>
        </w:r>
        <w:r w:rsidDel="00E71501">
          <w:delText>л</w:delText>
        </w:r>
        <w:r w:rsidDel="00E71501">
          <w:delText>а</w:delText>
        </w:r>
        <w:r w:rsidDel="00E71501">
          <w:delText xml:space="preserve"> </w:delText>
        </w:r>
        <w:r w:rsidDel="00E71501">
          <w:delText>с</w:delText>
        </w:r>
        <w:r w:rsidDel="00E71501">
          <w:delText>т</w:delText>
        </w:r>
        <w:r w:rsidDel="00E71501">
          <w:delText>е</w:delText>
        </w:r>
        <w:r w:rsidDel="00E71501">
          <w:delText>н</w:delText>
        </w:r>
        <w:r w:rsidDel="00E71501">
          <w:delText>а</w:delText>
        </w:r>
        <w:r w:rsidDel="00E71501">
          <w:delText>!</w:delText>
        </w:r>
        <w:commentRangeEnd w:id="19"/>
        <w:r w:rsidDel="00E71501">
          <w:commentReference w:id="19"/>
        </w:r>
      </w:del>
    </w:p>
    <w:sectPr w:rsidR="001D08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10-05T23:43:00Z" w:initials="s">
    <w:p w:rsidR="001D0832" w:rsidRDefault="006F24C6">
      <w:r>
        <w:rPr>
          <w:sz w:val="20"/>
        </w:rPr>
        <w:t>Чего пройдёт?</w:t>
      </w:r>
    </w:p>
  </w:comment>
  <w:comment w:id="8" w:author="serega " w:date="2016-10-05T23:44:00Z" w:initials="s">
    <w:p w:rsidR="001D0832" w:rsidRDefault="006F24C6">
      <w:r>
        <w:rPr>
          <w:sz w:val="20"/>
        </w:rPr>
        <w:t>Чего, кого жалко?</w:t>
      </w:r>
    </w:p>
  </w:comment>
  <w:comment w:id="11" w:author="serega " w:date="2016-10-05T23:44:00Z" w:initials="s">
    <w:p w:rsidR="001D0832" w:rsidRDefault="006F24C6">
      <w:r>
        <w:rPr>
          <w:sz w:val="20"/>
        </w:rPr>
        <w:t>Причём тут работы?</w:t>
      </w:r>
    </w:p>
  </w:comment>
  <w:comment w:id="19" w:author="serega " w:date="2016-10-05T23:46:00Z" w:initials="s">
    <w:p w:rsidR="00000000" w:rsidRDefault="006F24C6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D0832"/>
    <w:rsid w:val="001D0832"/>
    <w:rsid w:val="00485EC5"/>
    <w:rsid w:val="006F24C6"/>
    <w:rsid w:val="00E71501"/>
    <w:rsid w:val="00F5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8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5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8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5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2016-07-03T19:24:00Z</dcterms:created>
  <dcterms:modified xsi:type="dcterms:W3CDTF">2016-10-29T19:24:00Z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