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Ясный день, бегу на встречу,</w:t>
        <w:br/>
        <w:t>В лицо дует ветерок.</w:t>
        <w:br/>
        <w:t xml:space="preserve">Неожиданная </w:t>
      </w:r>
      <w:commentRangeStart w:id="0"/>
      <w:r>
        <w:rPr/>
        <w:t>встреча</w:t>
      </w:r>
      <w:r>
        <w:rPr/>
      </w:r>
      <w:commentRangeEnd w:id="0"/>
      <w:r>
        <w:commentReference w:id="0"/>
      </w:r>
      <w:r>
        <w:rPr/>
        <w:t>,</w:t>
        <w:br/>
        <w:t>В очках, с тростью мужичок.</w:t>
      </w:r>
    </w:p>
    <w:p>
      <w:pPr>
        <w:pStyle w:val="Normal"/>
        <w:rPr/>
      </w:pPr>
      <w:r>
        <w:rPr/>
        <w:t xml:space="preserve">- Пригласили в </w:t>
      </w:r>
      <w:commentRangeStart w:id="1"/>
      <w:r>
        <w:rPr/>
        <w:t>«Социальный»,</w:t>
      </w:r>
      <w:r>
        <w:rPr/>
      </w:r>
      <w:commentRangeEnd w:id="1"/>
      <w:r>
        <w:commentReference w:id="1"/>
      </w:r>
      <w:r>
        <w:rPr/>
        <w:br/>
        <w:t>Едут в гости к нам друзья!</w:t>
        <w:br/>
        <w:t>- Вот и я, бегу туда же,</w:t>
        <w:br/>
        <w:t>Сбавив ход, сказала я.</w:t>
      </w:r>
    </w:p>
    <w:p>
      <w:pPr>
        <w:pStyle w:val="Normal"/>
        <w:rPr/>
      </w:pPr>
      <w:r>
        <w:rPr/>
        <w:t>В зал вошла, знакомых много,</w:t>
        <w:br/>
        <w:t>Добрых лиц, не сосчитать.</w:t>
        <w:br/>
        <w:t>Пока гости подъезжали,</w:t>
        <w:br/>
        <w:t>Попросили почитать.</w:t>
      </w:r>
    </w:p>
    <w:p>
      <w:pPr>
        <w:pStyle w:val="Normal"/>
        <w:rPr/>
      </w:pPr>
      <w:r>
        <w:rPr/>
        <w:t>Попросили, если можно,</w:t>
        <w:br/>
        <w:t>Со стихами дать листок,</w:t>
        <w:br/>
        <w:t>А пока, и суть, да дело,</w:t>
        <w:br/>
        <w:t>Вот и гости на порог!</w:t>
      </w:r>
    </w:p>
    <w:p>
      <w:pPr>
        <w:pStyle w:val="Normal"/>
        <w:widowControl/>
        <w:bidi w:val="0"/>
        <w:spacing w:lineRule="auto" w:line="276" w:before="0" w:after="170"/>
        <w:jc w:val="left"/>
        <w:rPr/>
      </w:pPr>
      <w:r>
        <w:rPr/>
        <w:t>Завели своим задором,</w:t>
        <w:br/>
        <w:t>Стали нам слепые петь.</w:t>
        <w:br/>
        <w:t>По-другому после встречи,</w:t>
        <w:br/>
        <w:t>Стала я на жизнь смотреть!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10-05T22:16:12Z" w:initials="s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Встречу-встреча</w:t>
      </w:r>
    </w:p>
  </w:comment>
  <w:comment w:id="1" w:author="serega " w:date="2016-10-05T22:16:31Z" w:initials="s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Не понятно, что такое «Социальный»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170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LibreOffice/5.2.2.2$Linux_x86 LibreOffice_project/20m0$Build-2</Application>
  <Pages>1</Pages>
  <Words>84</Words>
  <Characters>409</Characters>
  <CharactersWithSpaces>488</CharactersWithSpaces>
  <Paragraphs>5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2016-07-03T18:39:00Z</dcterms:created>
  <dc:creator/>
  <dc:description/>
  <dc:language>ru-RU</dc:language>
  <cp:lastModifiedBy>serega </cp:lastModifiedBy>
  <dcterms:modified xsi:type="dcterms:W3CDTF">2016-10-05T22:17:35Z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