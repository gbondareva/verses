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E7BC1" w:rsidRDefault="00BE35EE">
      <w:r>
        <w:t>Живём по-разному все мы</w:t>
      </w:r>
      <w:r w:rsidR="00CC1CC7">
        <w:t>,</w:t>
      </w:r>
      <w:r w:rsidR="00CC1CC7">
        <w:br/>
      </w:r>
      <w:r>
        <w:t>И каждый сам собою правит</w:t>
      </w:r>
      <w:r w:rsidR="00AF06FB">
        <w:t>.</w:t>
      </w:r>
      <w:r w:rsidR="00CC1CC7">
        <w:br/>
      </w:r>
      <w:r>
        <w:t>Из повседневной кутерьмы,</w:t>
      </w:r>
      <w:r w:rsidR="00CC1CC7">
        <w:br/>
      </w:r>
      <w:r>
        <w:t>Что хочет, каждый выбирает.</w:t>
      </w:r>
    </w:p>
    <w:p w:rsidR="00FE7BC1" w:rsidRDefault="00BE35EE">
      <w:r>
        <w:t>Один готов отдать до нитки</w:t>
      </w:r>
      <w:r w:rsidR="00CC1CC7">
        <w:t>,</w:t>
      </w:r>
      <w:r w:rsidR="00CC1CC7">
        <w:br/>
      </w:r>
      <w:r>
        <w:t xml:space="preserve">И душу вынуть </w:t>
      </w:r>
      <w:r w:rsidR="00AF06FB">
        <w:t>из груди.</w:t>
      </w:r>
      <w:r w:rsidR="00CC1CC7">
        <w:br/>
      </w:r>
      <w:r>
        <w:t>Другой встречает у калитки</w:t>
      </w:r>
      <w:r w:rsidR="00CC1CC7">
        <w:t>,</w:t>
      </w:r>
      <w:r w:rsidR="00CC1CC7">
        <w:br/>
      </w:r>
      <w:r>
        <w:t>И тут же хочет проводить.</w:t>
      </w:r>
    </w:p>
    <w:p w:rsidR="00FE7BC1" w:rsidRDefault="00BE35EE">
      <w:r>
        <w:t>Замок амбарный на все двери,</w:t>
      </w:r>
      <w:r w:rsidR="00CC1CC7">
        <w:br/>
      </w:r>
      <w:r>
        <w:t>Чтоб оградиться ото всех</w:t>
      </w:r>
      <w:r w:rsidR="00AF06FB">
        <w:t>.</w:t>
      </w:r>
      <w:r w:rsidR="00CC1CC7">
        <w:br/>
      </w:r>
      <w:r>
        <w:t>И не видать в лице улыбки,</w:t>
      </w:r>
      <w:r w:rsidR="00CC1CC7">
        <w:br/>
      </w:r>
      <w:r>
        <w:t>Тем более задорный смех.</w:t>
      </w:r>
    </w:p>
    <w:p w:rsidR="00FE7BC1" w:rsidRDefault="00CC1CC7">
      <w:r>
        <w:t>Он ходит</w:t>
      </w:r>
      <w:r w:rsidR="00FE7BC1">
        <w:t xml:space="preserve"> в гости,</w:t>
      </w:r>
      <w:r w:rsidR="00BE35EE">
        <w:t xml:space="preserve"> каждый день,</w:t>
      </w:r>
      <w:r>
        <w:br/>
      </w:r>
      <w:r w:rsidR="00AF06FB">
        <w:t>А пригласить к себе вот лень.</w:t>
      </w:r>
      <w:r>
        <w:br/>
      </w:r>
      <w:r w:rsidR="00BE35EE">
        <w:t>Считает это ни к чему,</w:t>
      </w:r>
      <w:r>
        <w:br/>
      </w:r>
      <w:r w:rsidR="00BE35EE">
        <w:t>З</w:t>
      </w:r>
      <w:r w:rsidR="00AF06FB">
        <w:t>ачем же канитель ему?</w:t>
      </w:r>
    </w:p>
    <w:p w:rsidR="00FE7BC1" w:rsidRDefault="00BE35EE">
      <w:proofErr w:type="gramStart"/>
      <w:r>
        <w:t>Другой</w:t>
      </w:r>
      <w:proofErr w:type="gramEnd"/>
      <w:r w:rsidR="00625D32">
        <w:t>,</w:t>
      </w:r>
      <w:r>
        <w:t xml:space="preserve"> любит</w:t>
      </w:r>
      <w:r w:rsidR="00CC1CC7">
        <w:t xml:space="preserve"> гостей, веселье.</w:t>
      </w:r>
      <w:r w:rsidR="00CC1CC7">
        <w:br/>
        <w:t>Ставит на стол все угощенья.</w:t>
      </w:r>
      <w:r w:rsidR="00CC1CC7">
        <w:br/>
      </w:r>
      <w:r>
        <w:t>А провожая всех до дома</w:t>
      </w:r>
      <w:r w:rsidR="00AF06FB">
        <w:t>,</w:t>
      </w:r>
      <w:r w:rsidR="00CC1CC7">
        <w:br/>
      </w:r>
      <w:r>
        <w:t>Заранее приглашает снова.</w:t>
      </w:r>
    </w:p>
    <w:p w:rsidR="00FE7BC1" w:rsidRDefault="00FE7BC1">
      <w:r>
        <w:t>Бывает так,</w:t>
      </w:r>
      <w:r w:rsidR="00BE35EE">
        <w:t xml:space="preserve"> гостей своих</w:t>
      </w:r>
      <w:r w:rsidR="00AF06FB">
        <w:t>,</w:t>
      </w:r>
      <w:r w:rsidR="00CC1CC7">
        <w:br/>
      </w:r>
      <w:r w:rsidR="00AF06FB">
        <w:t>Ведут к соседям погостить.</w:t>
      </w:r>
      <w:r w:rsidR="00CC1CC7">
        <w:br/>
      </w:r>
      <w:r>
        <w:t>И удивляюсь я</w:t>
      </w:r>
      <w:r w:rsidR="00BE35EE">
        <w:t xml:space="preserve"> на них</w:t>
      </w:r>
      <w:r w:rsidR="00AF06FB">
        <w:t>,</w:t>
      </w:r>
      <w:r w:rsidR="00CC1CC7">
        <w:br/>
      </w:r>
      <w:r>
        <w:t>Как же так можно поступить?!</w:t>
      </w:r>
    </w:p>
    <w:p w:rsidR="00E519B5" w:rsidRDefault="00FE7BC1" w:rsidP="00CC1CC7">
      <w:r>
        <w:t>Всё види</w:t>
      </w:r>
      <w:r w:rsidR="00BE35EE">
        <w:t>м и всё замечаем</w:t>
      </w:r>
      <w:r w:rsidR="00AF06FB">
        <w:t>,</w:t>
      </w:r>
      <w:r w:rsidR="00CC1CC7">
        <w:br/>
      </w:r>
      <w:r w:rsidR="00BE35EE">
        <w:t>С</w:t>
      </w:r>
      <w:r w:rsidR="00AF06FB">
        <w:t xml:space="preserve"> кем дружим, а с кем прекращаем.</w:t>
      </w:r>
      <w:r w:rsidR="00CC1CC7">
        <w:br/>
      </w:r>
      <w:r w:rsidR="00BE35EE">
        <w:t>Конечно</w:t>
      </w:r>
      <w:r>
        <w:t>,</w:t>
      </w:r>
      <w:r w:rsidR="00BE35EE">
        <w:t xml:space="preserve"> друг должен такой,</w:t>
      </w:r>
      <w:r w:rsidR="00CC1CC7">
        <w:br/>
      </w:r>
      <w:r w:rsidR="00BE35EE">
        <w:t>К кому пойдёшь ты как домой.</w:t>
      </w:r>
    </w:p>
    <w:p w:rsidR="00E519B5" w:rsidRDefault="00BE35EE">
      <w:r>
        <w:t>Таких есть много, я их знаю</w:t>
      </w:r>
      <w:r w:rsidR="00625D32">
        <w:t>,</w:t>
      </w:r>
      <w:r w:rsidR="00CC1CC7">
        <w:br/>
      </w:r>
      <w:r>
        <w:t>И дружба давняя у нас</w:t>
      </w:r>
      <w:r w:rsidR="00AF06FB">
        <w:t>.</w:t>
      </w:r>
      <w:r w:rsidR="00CC1CC7">
        <w:br/>
      </w:r>
      <w:r>
        <w:t>И если дружбу оценить,</w:t>
      </w:r>
      <w:bookmarkStart w:id="0" w:name="_GoBack"/>
      <w:bookmarkEnd w:id="0"/>
      <w:r w:rsidR="00CC1CC7">
        <w:br/>
      </w:r>
      <w:r>
        <w:t>Я ставлю одно слово "Класс"!</w:t>
      </w:r>
    </w:p>
    <w:sectPr w:rsidR="00E519B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519B5"/>
    <w:rsid w:val="00625D32"/>
    <w:rsid w:val="00AF06FB"/>
    <w:rsid w:val="00BE35EE"/>
    <w:rsid w:val="00CC1CC7"/>
    <w:rsid w:val="00E519B5"/>
    <w:rsid w:val="00FE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Лиса и журавль.docx</vt:lpstr>
    </vt:vector>
  </TitlesOfParts>
  <Company>Krokoz™</Company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Лиса и журавль.docx</dc:title>
  <cp:lastModifiedBy>Василий</cp:lastModifiedBy>
  <cp:revision>4</cp:revision>
  <dcterms:created xsi:type="dcterms:W3CDTF">2014-10-21T19:51:00Z</dcterms:created>
  <dcterms:modified xsi:type="dcterms:W3CDTF">2016-01-30T18:33:00Z</dcterms:modified>
</cp:coreProperties>
</file>