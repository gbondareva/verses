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Когда ушёл ты навсегда,</w:t>
      </w:r>
    </w:p>
    <w:p>
      <w:pPr>
        <w:pStyle w:val="Normal"/>
        <w:rPr/>
      </w:pPr>
      <w:r>
        <w:rPr/>
        <w:t>Остановили</w:t>
      </w:r>
      <w:ins w:id="0" w:author="василий" w:date="2014-12-01T23:11:00Z">
        <w:r>
          <w:rPr/>
          <w:t>ся</w:t>
        </w:r>
      </w:ins>
      <w:del w:id="1" w:author="василий" w:date="2014-12-01T23:11:00Z">
        <w:r>
          <w:rPr/>
          <w:delText>сь</w:delText>
        </w:r>
      </w:del>
      <w:r>
        <w:rPr/>
        <w:t xml:space="preserve"> </w:t>
      </w:r>
      <w:del w:id="2" w:author="василий" w:date="2014-12-01T23:11:00Z">
        <w:r>
          <w:rPr/>
          <w:delText>вдруг</w:delText>
        </w:r>
      </w:del>
      <w:bookmarkStart w:id="0" w:name="_GoBack"/>
      <w:bookmarkEnd w:id="0"/>
      <w:r>
        <w:rPr/>
        <w:t xml:space="preserve"> года...</w:t>
      </w:r>
    </w:p>
    <w:p>
      <w:pPr>
        <w:pStyle w:val="Normal"/>
        <w:rPr/>
      </w:pPr>
      <w:r>
        <w:rPr/>
        <w:t>Остановилось сердце вдруг,</w:t>
      </w:r>
    </w:p>
    <w:p>
      <w:pPr>
        <w:pStyle w:val="Normal"/>
        <w:rPr/>
      </w:pPr>
      <w:r>
        <w:rPr/>
        <w:t>Печальней не было разлук.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память светлую храню</w:t>
      </w:r>
    </w:p>
    <w:p>
      <w:pPr>
        <w:pStyle w:val="Normal"/>
        <w:rPr/>
      </w:pPr>
      <w:r>
        <w:rPr/>
        <w:t>И Бога нашего молю,</w:t>
      </w:r>
    </w:p>
    <w:p>
      <w:pPr>
        <w:pStyle w:val="Normal"/>
        <w:rPr/>
      </w:pPr>
      <w:r>
        <w:rPr/>
        <w:t>Пусть будет тебе</w:t>
      </w:r>
    </w:p>
    <w:p>
      <w:pPr>
        <w:pStyle w:val="Normal"/>
        <w:rPr/>
      </w:pPr>
      <w:r>
        <w:rPr/>
        <w:t>Земля пухом.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Есть где-то крайняя черта,</w:t>
      </w:r>
    </w:p>
    <w:p>
      <w:pPr>
        <w:pStyle w:val="Normal"/>
        <w:rPr/>
      </w:pPr>
      <w:r>
        <w:rPr/>
        <w:t>Через которую пройдёшь.</w:t>
      </w:r>
    </w:p>
    <w:p>
      <w:pPr>
        <w:pStyle w:val="Normal"/>
        <w:rPr/>
      </w:pPr>
      <w:r>
        <w:rPr/>
        <w:t>И есть один лишь выход</w:t>
      </w:r>
      <w:ins w:id="3" w:author="serega  " w:date="2014-11-29T22:02:00Z">
        <w:r>
          <w:rPr/>
          <w:t xml:space="preserve"> – </w:t>
        </w:r>
      </w:ins>
    </w:p>
    <w:p>
      <w:pPr>
        <w:pStyle w:val="Normal"/>
        <w:rPr/>
      </w:pPr>
      <w:r>
        <w:rPr/>
        <w:t>Во сне тебя увидеть.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Возьму альбом и посмотрю</w:t>
      </w:r>
    </w:p>
    <w:p>
      <w:pPr>
        <w:pStyle w:val="Normal"/>
        <w:rPr/>
      </w:pPr>
      <w:r>
        <w:rPr/>
        <w:t>И каждый миг благодарю,</w:t>
      </w:r>
    </w:p>
    <w:p>
      <w:pPr>
        <w:pStyle w:val="Normal"/>
        <w:rPr/>
      </w:pPr>
      <w:r>
        <w:rPr/>
        <w:t>За нежность, за любовь и ласку,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Жаль, долгой не бывает сказка.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5c4217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5c421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2014-10-23T20:04:00Z</dcterms:created>
  <dc:creator>василий</dc:creator>
  <dc:language>ru-RU</dc:language>
  <cp:lastModifiedBy>Василий</cp:lastModifiedBy>
  <dcterms:modified xsi:type="dcterms:W3CDTF">2014-12-02T17:04:00Z</dcterms:modified>
  <cp:revision>8</cp:revision>
  <dc:title>Память.docx</dc:title>
</cp:coreProperties>
</file>