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E50EA" w:rsidRDefault="00D61FEE">
      <w:r>
        <w:t xml:space="preserve">Ох, </w:t>
      </w:r>
      <w:proofErr w:type="gramStart"/>
      <w:r>
        <w:t>умаялась</w:t>
      </w:r>
      <w:proofErr w:type="gramEnd"/>
      <w:r>
        <w:t xml:space="preserve"> за день!</w:t>
      </w:r>
      <w:r>
        <w:br/>
        <w:t>Я весь день плела плетень.</w:t>
      </w:r>
      <w:r>
        <w:br/>
        <w:t>Кольев толстых напилила,</w:t>
      </w:r>
      <w:r>
        <w:br/>
        <w:t>Туго в землю их забила.</w:t>
      </w:r>
    </w:p>
    <w:p w:rsidR="006E50EA" w:rsidRDefault="00D61FEE">
      <w:ins w:id="0" w:author="serega " w:date="2016-10-08T00:09:00Z">
        <w:r>
          <w:t xml:space="preserve">Веток </w:t>
        </w:r>
      </w:ins>
      <w:del w:id="1" w:author="serega " w:date="2016-10-08T00:09:00Z">
        <w:r>
          <w:delText>Н</w:delText>
        </w:r>
      </w:del>
      <w:ins w:id="2" w:author="serega " w:date="2016-10-08T00:09:00Z">
        <w:r>
          <w:t>н</w:t>
        </w:r>
      </w:ins>
      <w:r>
        <w:t>абрала</w:t>
      </w:r>
      <w:del w:id="3" w:author="serega " w:date="2016-10-08T00:09:00Z">
        <w:r>
          <w:delText xml:space="preserve"> веток</w:delText>
        </w:r>
      </w:del>
      <w:r>
        <w:t xml:space="preserve"> в лесу,</w:t>
      </w:r>
      <w:r>
        <w:br/>
        <w:t>И плела словно косу.</w:t>
      </w:r>
      <w:r>
        <w:br/>
        <w:t>Нравится мне это дело,</w:t>
      </w:r>
      <w:r>
        <w:br/>
        <w:t>Даже песенки я пела.</w:t>
      </w:r>
    </w:p>
    <w:p w:rsidR="006E50EA" w:rsidRDefault="00D61FEE">
      <w:r>
        <w:t>Зорька ранняя вставала,</w:t>
      </w:r>
      <w:r>
        <w:br/>
        <w:t>Из-за леса, за рекой.</w:t>
      </w:r>
      <w:r>
        <w:br/>
        <w:t xml:space="preserve">Мне кукушка </w:t>
      </w:r>
      <w:r>
        <w:t>подпевала,</w:t>
      </w:r>
      <w:r>
        <w:br/>
        <w:t>Предвещая век большой.</w:t>
      </w:r>
    </w:p>
    <w:p w:rsidR="006E50EA" w:rsidRDefault="00D61FEE">
      <w:r>
        <w:t>Вспомнила я отчий дом,</w:t>
      </w:r>
      <w:r>
        <w:br/>
        <w:t>Не богато жили.</w:t>
      </w:r>
      <w:r>
        <w:br/>
        <w:t>Все заборы и сараи,</w:t>
      </w:r>
      <w:r>
        <w:br/>
        <w:t>Из плетня лепили.</w:t>
      </w:r>
    </w:p>
    <w:p w:rsidR="006E50EA" w:rsidDel="00A54A5D" w:rsidRDefault="00D61FEE">
      <w:pPr>
        <w:rPr>
          <w:del w:id="4" w:author="Василий" w:date="2016-10-30T01:06:00Z"/>
        </w:rPr>
      </w:pPr>
      <w:commentRangeStart w:id="5"/>
      <w:del w:id="6" w:author="Василий" w:date="2016-10-30T01:06:00Z">
        <w:r w:rsidDel="00A54A5D">
          <w:delText>Сам</w:delText>
        </w:r>
        <w:r w:rsidDel="00A54A5D">
          <w:delText>а л</w:delText>
        </w:r>
      </w:del>
      <w:ins w:id="7" w:author="serega " w:date="2016-10-08T00:10:00Z">
        <w:del w:id="8" w:author="Василий" w:date="2016-10-30T01:06:00Z">
          <w:r w:rsidDel="00A54A5D">
            <w:delText>ол</w:delText>
          </w:r>
        </w:del>
      </w:ins>
      <w:del w:id="9" w:author="Василий" w:date="2016-10-30T01:06:00Z">
        <w:r w:rsidDel="00A54A5D">
          <w:delText>овки и корзинки,</w:delText>
        </w:r>
        <w:r w:rsidDel="00A54A5D">
          <w:br/>
          <w:delText>Для хозяйства кошели.</w:delText>
        </w:r>
        <w:r w:rsidDel="00A54A5D">
          <w:br/>
          <w:delText>И умельцы для детишек,</w:delText>
        </w:r>
        <w:r w:rsidDel="00A54A5D">
          <w:br/>
          <w:delText>Сплести колясочку могли.</w:delText>
        </w:r>
      </w:del>
      <w:commentRangeEnd w:id="5"/>
      <w:ins w:id="10" w:author="serega " w:date="2016-10-08T00:10:00Z">
        <w:del w:id="11" w:author="Василий" w:date="2016-10-30T01:06:00Z">
          <w:r w:rsidDel="00A54A5D">
            <w:commentReference w:id="5"/>
          </w:r>
        </w:del>
      </w:ins>
    </w:p>
    <w:p w:rsidR="006E50EA" w:rsidDel="00A54A5D" w:rsidRDefault="00D61FEE">
      <w:pPr>
        <w:rPr>
          <w:del w:id="12" w:author="Василий" w:date="2016-10-30T01:06:00Z"/>
        </w:rPr>
      </w:pPr>
      <w:del w:id="13" w:author="Василий" w:date="2016-10-30T01:06:00Z">
        <w:r w:rsidDel="00A54A5D">
          <w:delText>Сохранилось даже фото.</w:delText>
        </w:r>
        <w:r w:rsidDel="00A54A5D">
          <w:br/>
          <w:delText>Весь в ромашках стоит до</w:delText>
        </w:r>
        <w:r w:rsidDel="00A54A5D">
          <w:delText>м,</w:delText>
        </w:r>
        <w:r w:rsidDel="00A54A5D">
          <w:br/>
          <w:delText>Рядом, из толы коляска,</w:delText>
        </w:r>
        <w:r w:rsidDel="00A54A5D">
          <w:br/>
          <w:delText>Правда, мастер не знаком.</w:delText>
        </w:r>
      </w:del>
    </w:p>
    <w:p w:rsidR="006E50EA" w:rsidRDefault="00D61FEE">
      <w:bookmarkStart w:id="14" w:name="_GoBack"/>
      <w:bookmarkEnd w:id="14"/>
      <w:r>
        <w:t>День к концу, плетень готов.</w:t>
      </w:r>
      <w:r>
        <w:br/>
        <w:t>Один штрих остался.</w:t>
      </w:r>
      <w:r>
        <w:br/>
        <w:t>Приколю к нему ромашки,</w:t>
      </w:r>
      <w:r>
        <w:br/>
        <w:t>Чтобы улыбался!</w:t>
      </w:r>
    </w:p>
    <w:sectPr w:rsidR="006E50EA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serega " w:date="2016-10-08T00:10:00Z" w:initials="s">
    <w:p w:rsidR="006E50EA" w:rsidRDefault="00D61FEE">
      <w:r>
        <w:rPr>
          <w:sz w:val="20"/>
        </w:rPr>
        <w:t>ломано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6E50EA"/>
    <w:rsid w:val="006756FE"/>
    <w:rsid w:val="006E50EA"/>
    <w:rsid w:val="00A54A5D"/>
    <w:rsid w:val="00D6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A54A5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54A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A54A5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54A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</Words>
  <Characters>550</Characters>
  <Application>Microsoft Office Word</Application>
  <DocSecurity>0</DocSecurity>
  <Lines>4</Lines>
  <Paragraphs>1</Paragraphs>
  <ScaleCrop>false</ScaleCrop>
  <Company>Krokoz™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8</cp:revision>
  <dcterms:created xsi:type="dcterms:W3CDTF">2016-07-03T20:58:00Z</dcterms:created>
  <dcterms:modified xsi:type="dcterms:W3CDTF">2016-10-29T21:06:00Z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