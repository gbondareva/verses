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Мать</w:t>
      </w:r>
      <w:del w:id="0" w:author="serega  " w:date="2014-11-30T00:27:00Z">
        <w:r>
          <w:rPr/>
          <w:delText xml:space="preserve"> </w:delText>
        </w:r>
      </w:del>
      <w:ins w:id="1" w:author="serega  " w:date="2014-11-30T00:27:00Z">
        <w:r>
          <w:rPr/>
          <w:t>-</w:t>
        </w:r>
      </w:ins>
      <w:r>
        <w:rPr/>
        <w:t>старушка у печи хлопочет,</w:t>
      </w:r>
    </w:p>
    <w:p>
      <w:pPr>
        <w:pStyle w:val="Normal"/>
        <w:rPr/>
      </w:pPr>
      <w:r>
        <w:rPr/>
        <w:t>Накормить бы внучат повк</w:t>
      </w:r>
      <w:bookmarkStart w:id="0" w:name="_GoBack"/>
      <w:bookmarkEnd w:id="0"/>
      <w:r>
        <w:rPr/>
        <w:t>усней.</w:t>
      </w:r>
    </w:p>
    <w:p>
      <w:pPr>
        <w:pStyle w:val="Normal"/>
        <w:rPr/>
      </w:pPr>
      <w:del w:id="2" w:author="serega  " w:date="2014-11-30T00:27:00Z">
        <w:r>
          <w:rPr/>
          <w:delText>Ей</w:delText>
        </w:r>
      </w:del>
      <w:ins w:id="3" w:author="serega  " w:date="2014-11-30T00:27:00Z">
        <w:r>
          <w:rPr/>
          <w:t>Для ней</w:t>
        </w:r>
      </w:ins>
      <w:r>
        <w:rPr/>
        <w:t xml:space="preserve"> теперь</w:t>
      </w:r>
      <w:del w:id="4" w:author="serega  " w:date="2014-11-30T00:27:00Z">
        <w:r>
          <w:rPr/>
          <w:delText>,</w:delText>
        </w:r>
      </w:del>
      <w:del w:id="5" w:author="serega  " w:date="2014-11-30T00:27:00Z">
        <w:r>
          <w:rPr/>
          <w:delText xml:space="preserve"> слишком</w:delText>
        </w:r>
      </w:del>
      <w:ins w:id="6" w:author="serega  " w:date="2014-11-30T00:27:00Z">
        <w:r>
          <w:rPr/>
          <w:t xml:space="preserve"> </w:t>
        </w:r>
      </w:ins>
      <w:ins w:id="7" w:author="serega  " w:date="2014-11-30T00:27:00Z">
        <w:r>
          <w:rPr/>
          <w:t>уж</w:t>
        </w:r>
      </w:ins>
      <w:r>
        <w:rPr/>
        <w:t xml:space="preserve"> длинны</w:t>
      </w:r>
      <w:del w:id="8" w:author="serega  " w:date="2014-11-30T00:27:00Z">
        <w:r>
          <w:rPr/>
          <w:delText>е</w:delText>
        </w:r>
      </w:del>
      <w:r>
        <w:rPr/>
        <w:t xml:space="preserve"> ночи,</w:t>
      </w:r>
    </w:p>
    <w:p>
      <w:pPr>
        <w:pStyle w:val="Normal"/>
        <w:rPr/>
      </w:pPr>
      <w:r>
        <w:rPr/>
        <w:t>А с внучатами день</w:t>
      </w:r>
      <w:ins w:id="9" w:author="serega  " w:date="2014-11-30T00:28:00Z">
        <w:r>
          <w:rPr/>
          <w:t xml:space="preserve"> </w:t>
        </w:r>
      </w:ins>
      <w:ins w:id="10" w:author="serega  " w:date="2014-11-30T00:28:00Z">
        <w:r>
          <w:rPr/>
          <w:t>всё же</w:t>
        </w:r>
      </w:ins>
      <w:r>
        <w:rPr/>
        <w:t xml:space="preserve"> веселей.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Вроде мало спала, но успела</w:t>
      </w:r>
    </w:p>
    <w:p>
      <w:pPr>
        <w:pStyle w:val="Normal"/>
        <w:rPr/>
      </w:pPr>
      <w:r>
        <w:rPr/>
        <w:t>Сон увидеть какой-то дурной,</w:t>
      </w:r>
    </w:p>
    <w:p>
      <w:pPr>
        <w:pStyle w:val="Normal"/>
        <w:rPr/>
      </w:pPr>
      <w:r>
        <w:rPr/>
        <w:t>А проснулась, душа заболела,</w:t>
      </w:r>
    </w:p>
    <w:p>
      <w:pPr>
        <w:pStyle w:val="Normal"/>
        <w:rPr/>
      </w:pPr>
      <w:r>
        <w:rPr/>
        <w:t>Не случилось ли, что-то с тобой?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Позвонить, разбудить не посмела,</w:t>
      </w:r>
    </w:p>
    <w:p>
      <w:pPr>
        <w:pStyle w:val="Normal"/>
        <w:rPr/>
      </w:pPr>
      <w:r>
        <w:rPr/>
        <w:t>Жалко сон нарушать и покой.</w:t>
      </w:r>
    </w:p>
    <w:p>
      <w:pPr>
        <w:pStyle w:val="Normal"/>
        <w:rPr/>
      </w:pPr>
      <w:r>
        <w:rPr/>
        <w:t>Мысль плохую гнала, как умела,</w:t>
      </w:r>
    </w:p>
    <w:p>
      <w:pPr>
        <w:pStyle w:val="Normal"/>
        <w:rPr/>
      </w:pPr>
      <w:r>
        <w:rPr/>
        <w:t>Пусть уходит по речке с водой.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Она помнит, как в ранние годы,</w:t>
      </w:r>
    </w:p>
    <w:p>
      <w:pPr>
        <w:pStyle w:val="Normal"/>
        <w:rPr/>
      </w:pPr>
      <w:r>
        <w:rPr/>
        <w:t>Сладким сон был на ранней заре.</w:t>
      </w:r>
    </w:p>
    <w:p>
      <w:pPr>
        <w:pStyle w:val="Normal"/>
        <w:rPr/>
      </w:pPr>
      <w:r>
        <w:rPr/>
        <w:t>Но мешали тогда ей заботы,</w:t>
      </w:r>
    </w:p>
    <w:p>
      <w:pPr>
        <w:pStyle w:val="Normal"/>
        <w:rPr/>
      </w:pPr>
      <w:r>
        <w:rPr/>
        <w:t>А в делах не хватало и дней.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Но, куда подевалися силы?</w:t>
      </w:r>
    </w:p>
    <w:p>
      <w:pPr>
        <w:pStyle w:val="Normal"/>
        <w:rPr/>
      </w:pPr>
      <w:r>
        <w:rPr/>
        <w:t>А ведь думала, будут всегда.</w:t>
      </w:r>
    </w:p>
    <w:p>
      <w:pPr>
        <w:pStyle w:val="Normal"/>
        <w:rPr/>
      </w:pPr>
      <w:r>
        <w:rPr/>
        <w:t>Раньше целый мешок доносила,</w:t>
      </w:r>
    </w:p>
    <w:p>
      <w:pPr>
        <w:pStyle w:val="Normal"/>
        <w:rPr/>
      </w:pPr>
      <w:r>
        <w:rPr/>
        <w:t>А теперь еле ходит сама.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Ведь с годами же люди стареют,</w:t>
      </w:r>
    </w:p>
    <w:p>
      <w:pPr>
        <w:pStyle w:val="Normal"/>
        <w:rPr/>
      </w:pPr>
      <w:r>
        <w:rPr/>
        <w:t>А душа ведь у них молода.</w:t>
      </w:r>
    </w:p>
    <w:p>
      <w:pPr>
        <w:pStyle w:val="Normal"/>
        <w:rPr/>
      </w:pPr>
      <w:r>
        <w:rPr/>
        <w:t>Пусть родные словами их греют,</w:t>
      </w:r>
    </w:p>
    <w:p>
      <w:pPr>
        <w:pStyle w:val="Normal"/>
        <w:rPr/>
      </w:pPr>
      <w:r>
        <w:rPr/>
        <w:t>Чтобы легче их старость была.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 бывало, ходила и в церковь,</w:t>
      </w:r>
    </w:p>
    <w:p>
      <w:pPr>
        <w:pStyle w:val="Normal"/>
        <w:rPr/>
      </w:pPr>
      <w:r>
        <w:rPr/>
        <w:t>За нас грешных молилась она.</w:t>
      </w:r>
    </w:p>
    <w:p>
      <w:pPr>
        <w:pStyle w:val="Normal"/>
        <w:rPr/>
      </w:pPr>
      <w:r>
        <w:rPr/>
        <w:t>Всё старалась, чтоб всем было лучше,</w:t>
      </w:r>
    </w:p>
    <w:p>
      <w:pPr>
        <w:pStyle w:val="Normal"/>
        <w:rPr/>
      </w:pPr>
      <w:r>
        <w:rPr/>
        <w:t>Берегла она всех, как могла.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2014-11-15T20:46:00Z</dcterms:created>
  <dc:language>ru-RU</dc:language>
  <cp:lastModifiedBy>Василий</cp:lastModifiedBy>
  <dcterms:modified xsi:type="dcterms:W3CDTF">2014-11-15T20:50:00Z</dcterms:modified>
  <cp:revision>2</cp:revision>
  <dc:title>Мать старушка.docx</dc:title>
</cp:coreProperties>
</file>