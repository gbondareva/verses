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молилась Богу в Вавиловом Долу,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Припадала в поклонах на голом полу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случилось</w:t>
      </w:r>
      <w:del w:id="0" w:author="Василий" w:date="2014-12-04T15:22:00Z">
        <w:r>
          <w:rPr>
            <w:rFonts w:eastAsia="Calibri" w:cs="Calibri" w:ascii="Calibri" w:hAnsi="Calibri"/>
            <w:sz w:val="28"/>
          </w:rPr>
          <w:delText xml:space="preserve"> вдруг</w:delText>
        </w:r>
      </w:del>
      <w:ins w:id="1" w:author="serega  " w:date="2014-12-03T11:59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чудо большое со мной,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нельзя объяснить никакой головой.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дал мне никто,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сама не брала,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 встала с земли</w:t>
      </w:r>
      <w:ins w:id="2" w:author="serega  " w:date="2014-12-03T11:59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3" w:author="serega  " w:date="2014-12-03T11:59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совсем поняла,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правой рученьке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Камень трёхгранный лежит,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одной стороне</w:t>
      </w:r>
      <w:ins w:id="4" w:author="serega  " w:date="2014-12-03T11:59:00Z">
        <w:r>
          <w:rPr>
            <w:rFonts w:eastAsia="Calibri" w:cs="Calibri" w:ascii="Calibri" w:hAnsi="Calibri"/>
            <w:sz w:val="28"/>
          </w:rPr>
          <w:t xml:space="preserve"> – 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Божьей Матери лик.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Испугалась, подумала,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5" w:author="serega  " w:date="2014-12-03T11:59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Может быть, сон?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откуда же взялся,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сделался он?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Обратилась я к батюшке, всё рассказала,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Очень долго душою переживала,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Попросила у Бога благословенья,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Видно он мне послал это для исцеления.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Помогаю болящим, ко мне приходящим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Верой в Бога, молитвою животворящей.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Ни за славу</w:t>
      </w:r>
      <w:commentRangeStart w:id="0"/>
      <w:r>
        <w:rPr>
          <w:rFonts w:eastAsia="Calibri" w:cs="Calibri" w:ascii="Calibri" w:hAnsi="Calibri"/>
          <w:sz w:val="28"/>
        </w:rPr>
        <w:t xml:space="preserve"> </w:t>
      </w:r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  <w:r>
        <w:rPr>
          <w:rFonts w:eastAsia="Calibri" w:cs="Calibri" w:ascii="Calibri" w:hAnsi="Calibri"/>
          <w:sz w:val="28"/>
        </w:rPr>
        <w:t>и не за гроши,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Просто так</w:t>
      </w:r>
      <w:ins w:id="6" w:author="serega  " w:date="2014-12-13T18:58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помогаю, от доброй души.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пока я руки поднимаю</w:t>
      </w:r>
      <w:ins w:id="7" w:author="Василий" w:date="2014-12-04T15:16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8" w:author="Василий" w:date="2014-12-04T15:15:00Z">
        <w:r>
          <w:rPr>
            <w:rFonts w:eastAsia="Calibri" w:cs="Calibri" w:ascii="Calibri" w:hAnsi="Calibri"/>
            <w:sz w:val="28"/>
          </w:rPr>
          <w:t>Я</w:t>
        </w:r>
      </w:ins>
      <w:ins w:id="9" w:author="Василий" w:date="2014-12-04T15:24:00Z">
        <w:r>
          <w:rPr>
            <w:rFonts w:eastAsia="Calibri" w:cs="Calibri" w:ascii="Calibri" w:hAnsi="Calibri"/>
            <w:sz w:val="28"/>
          </w:rPr>
          <w:t xml:space="preserve"> с </w:t>
        </w:r>
      </w:ins>
      <w:ins w:id="10" w:author="Василий" w:date="2014-12-04T15:15:00Z">
        <w:r>
          <w:rPr>
            <w:rFonts w:eastAsia="Calibri" w:cs="Calibri" w:ascii="Calibri" w:hAnsi="Calibri"/>
            <w:sz w:val="28"/>
          </w:rPr>
          <w:t>себя этот крест не снимаю</w:t>
        </w:r>
      </w:ins>
      <w:ins w:id="11" w:author="Василий" w:date="2014-12-04T15:16:00Z">
        <w:r>
          <w:rPr>
            <w:rFonts w:eastAsia="Calibri" w:cs="Calibri" w:ascii="Calibri" w:hAnsi="Calibri"/>
            <w:sz w:val="28"/>
          </w:rPr>
          <w:t>.</w:t>
        </w:r>
      </w:ins>
      <w:del w:id="12" w:author="Василий" w:date="2014-12-04T15:15:00Z">
        <w:r>
          <w:rPr>
            <w:rFonts w:eastAsia="Calibri" w:cs="Calibri" w:ascii="Calibri" w:hAnsi="Calibri"/>
            <w:sz w:val="28"/>
          </w:rPr>
          <w:delText>С</w:delText>
        </w:r>
      </w:del>
      <w:del w:id="13" w:author="serega  " w:date="2014-12-03T12:18:00Z">
        <w:r>
          <w:rPr>
            <w:rFonts w:eastAsia="Calibri" w:cs="Calibri" w:ascii="Calibri" w:hAnsi="Calibri"/>
            <w:sz w:val="28"/>
          </w:rPr>
          <w:delText xml:space="preserve">Я с </w:delText>
        </w:r>
      </w:del>
      <w:del w:id="14" w:author="Василий" w:date="2014-12-04T15:16:00Z">
        <w:r>
          <w:rPr>
            <w:rFonts w:eastAsia="Calibri" w:cs="Calibri" w:ascii="Calibri" w:hAnsi="Calibri"/>
            <w:sz w:val="28"/>
          </w:rPr>
          <w:delText xml:space="preserve"> себя</w:delText>
        </w:r>
      </w:del>
      <w:del w:id="15" w:author="serega  " w:date="2014-12-03T12:18:00Z">
        <w:r>
          <w:rPr>
            <w:rFonts w:eastAsia="Calibri" w:cs="Calibri" w:ascii="Calibri" w:hAnsi="Calibri"/>
            <w:sz w:val="28"/>
          </w:rPr>
          <w:delText xml:space="preserve"> этот</w:delText>
        </w:r>
      </w:del>
      <w:del w:id="16" w:author="Василий" w:date="2014-12-04T15:16:00Z">
        <w:r>
          <w:rPr>
            <w:rFonts w:eastAsia="Calibri" w:cs="Calibri" w:ascii="Calibri" w:hAnsi="Calibri"/>
            <w:sz w:val="28"/>
          </w:rPr>
          <w:delText xml:space="preserve"> крест я этот не снимаю,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Буду Богу молиться за всех 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Мне ведь Богом дана эта миссия.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купить Божий дар, не продать,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Богом дан, чтоб людям помогать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Ну, а люди должны с верой быть,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возможность была исцелить.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Дол Вавилов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нём есть источник святой</w:t>
      </w:r>
      <w:ins w:id="17" w:author="Василий" w:date="2014-12-04T15:24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такое однажды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Случилось со мной</w:t>
      </w:r>
      <w:ins w:id="18" w:author="Василий" w:date="2014-12-04T15:25:00Z">
        <w:r>
          <w:rPr>
            <w:rFonts w:eastAsia="Calibri" w:cs="Calibri" w:ascii="Calibri" w:hAnsi="Calibri"/>
            <w:sz w:val="28"/>
          </w:rPr>
          <w:t>.</w:t>
        </w:r>
      </w:ins>
      <w:del w:id="19" w:author="Василий" w:date="2014-12-04T15:24:00Z">
        <w:r>
          <w:rPr>
            <w:rFonts w:eastAsia="Calibri" w:cs="Calibri" w:ascii="Calibri" w:hAnsi="Calibri"/>
            <w:sz w:val="28"/>
          </w:rPr>
          <w:delText>.</w:delText>
        </w:r>
      </w:del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неделю до Нового года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Разговор с тётей Машей вели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как будто большие подружки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Поделились всем, чем могли.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Доброта её глаз не угасла,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Нежность рук как была, так и есть,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Только сгорблены хрупкие плечи,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Видно много пришлось на них несть.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Подарила ажурный платок,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Пожелала здоровья, удачи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она приняла</w:t>
      </w:r>
      <w:ins w:id="20" w:author="serega  " w:date="2014-12-03T12:19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помолясь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утёрла слезу тихо плача.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прощанье сказала, прося</w:t>
      </w:r>
      <w:ins w:id="21" w:author="Василий" w:date="2014-12-04T15:26:00Z">
        <w:r>
          <w:rPr>
            <w:rFonts w:eastAsia="Calibri" w:cs="Calibri" w:ascii="Calibri" w:hAnsi="Calibri"/>
            <w:sz w:val="28"/>
          </w:rPr>
          <w:t>:</w:t>
        </w:r>
      </w:ins>
      <w:del w:id="22" w:author="Василий" w:date="2014-12-04T15:26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23" w:author="Василий" w:date="2014-12-04T15:26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Как умру, проводить приходите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из горсток земли сообща,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могилке мне холмик сложите</w:t>
      </w:r>
      <w:ins w:id="24" w:author="Василий" w:date="2014-12-04T15:26:00Z">
        <w:r>
          <w:rPr>
            <w:rFonts w:eastAsia="Calibri" w:cs="Calibri" w:ascii="Calibri" w:hAnsi="Calibri"/>
            <w:sz w:val="28"/>
          </w:rPr>
          <w:t>»</w:t>
        </w:r>
      </w:ins>
      <w:bookmarkStart w:id="0" w:name="_GoBack"/>
      <w:bookmarkEnd w:id="0"/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25" w:author="serega  " w:date="2014-12-03T12:19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Нет</w:t>
      </w:r>
      <w:ins w:id="26" w:author="serega  " w:date="2014-12-03T12:19:00Z">
        <w:r>
          <w:rPr>
            <w:rFonts w:eastAsia="Calibri" w:cs="Calibri" w:ascii="Calibri" w:hAnsi="Calibri"/>
            <w:sz w:val="28"/>
          </w:rPr>
          <w:t xml:space="preserve">!» – </w:t>
        </w:r>
      </w:ins>
      <w:r>
        <w:rPr>
          <w:rFonts w:eastAsia="Calibri" w:cs="Calibri" w:ascii="Calibri" w:hAnsi="Calibri"/>
          <w:sz w:val="28"/>
        </w:rPr>
        <w:t xml:space="preserve">, сказала я, </w:t>
      </w:r>
      <w:ins w:id="27" w:author="serega  " w:date="2014-12-03T12:19:00Z">
        <w:r>
          <w:rPr>
            <w:rFonts w:eastAsia="Calibri" w:cs="Calibri" w:ascii="Calibri" w:hAnsi="Calibri"/>
            <w:sz w:val="28"/>
          </w:rPr>
          <w:t>«</w:t>
        </w:r>
      </w:ins>
      <w:del w:id="28" w:author="serega  " w:date="2014-12-03T12:20:00Z">
        <w:r>
          <w:rPr>
            <w:rFonts w:eastAsia="Calibri" w:cs="Calibri" w:ascii="Calibri" w:hAnsi="Calibri"/>
            <w:sz w:val="28"/>
          </w:rPr>
          <w:delText>р</w:delText>
        </w:r>
      </w:del>
      <w:ins w:id="29" w:author="serega  " w:date="2014-12-03T12:20:00Z">
        <w:r>
          <w:rPr>
            <w:rFonts w:eastAsia="Calibri" w:cs="Calibri" w:ascii="Calibri" w:hAnsi="Calibri"/>
            <w:sz w:val="28"/>
          </w:rPr>
          <w:t>Р</w:t>
        </w:r>
      </w:ins>
      <w:r>
        <w:rPr>
          <w:rFonts w:eastAsia="Calibri" w:cs="Calibri" w:ascii="Calibri" w:hAnsi="Calibri"/>
          <w:sz w:val="28"/>
        </w:rPr>
        <w:t>ано ещё,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Всем нужны Ваши добрые руки,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Рано думать ещё о таком,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подольше не будет разлуки</w:t>
      </w:r>
      <w:ins w:id="30" w:author="serega  " w:date="2014-12-03T12:19:00Z">
        <w:r>
          <w:rPr>
            <w:rFonts w:eastAsia="Calibri" w:cs="Calibri" w:ascii="Calibri" w:hAnsi="Calibri"/>
            <w:sz w:val="28"/>
          </w:rPr>
          <w:t>»</w:t>
        </w:r>
      </w:ins>
      <w:r>
        <w:rPr>
          <w:rFonts w:eastAsia="Calibri" w:cs="Calibri" w:ascii="Calibri" w:hAnsi="Calibri"/>
          <w:sz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2-03T12:00:00Z" w:initials="">
    <w:p>
      <w:r>
        <w:rPr>
          <w:rFonts w:ascii="Droid Sans" w:hAnsi="Droid Sans"/>
          <w:sz w:val="20"/>
        </w:rPr>
        <w:t>Одно прилагат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453479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453479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2014-10-21T07:28:00Z</dcterms:created>
  <dc:language>ru-RU</dc:language>
  <cp:lastModifiedBy>Василий</cp:lastModifiedBy>
  <dcterms:modified xsi:type="dcterms:W3CDTF">2014-12-04T11:26:00Z</dcterms:modified>
  <cp:revision>5</cp:revision>
  <dc:title>Божий дар.docx</dc:title>
</cp:coreProperties>
</file>