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Сегодня День Рожденья у тебя,</w:t>
      </w:r>
    </w:p>
    <w:p>
      <w:pPr>
        <w:pStyle w:val="Normal"/>
        <w:rPr/>
      </w:pPr>
      <w:r>
        <w:rPr/>
        <w:t>Конечно, я хочу тебя поздравить!</w:t>
      </w:r>
    </w:p>
    <w:p>
      <w:pPr>
        <w:pStyle w:val="Normal"/>
        <w:rPr/>
      </w:pPr>
      <w:r>
        <w:rPr/>
        <w:t>Я пожелать хочу любя,</w:t>
      </w:r>
    </w:p>
    <w:p>
      <w:pPr>
        <w:pStyle w:val="Normal"/>
        <w:rPr/>
      </w:pPr>
      <w:r>
        <w:rPr/>
        <w:t>Чтоб всё сложилось у тебя.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Сбылось, чтоб всё, что ты захочешь!</w:t>
      </w:r>
    </w:p>
    <w:p>
      <w:pPr>
        <w:pStyle w:val="Normal"/>
        <w:rPr/>
      </w:pPr>
      <w:r>
        <w:rPr/>
        <w:t xml:space="preserve">Ведь дата </w:t>
      </w:r>
      <w:del w:id="0" w:author="serega  " w:date="2014-11-30T00:14:00Z">
        <w:r>
          <w:rPr/>
          <w:delText>33</w:delText>
        </w:r>
      </w:del>
      <w:ins w:id="1" w:author="serega  " w:date="2014-11-30T00:14:00Z">
        <w:r>
          <w:rPr>
            <w:i/>
            <w:iCs/>
          </w:rPr>
          <w:t>тридцать три</w:t>
        </w:r>
      </w:ins>
      <w:ins w:id="2" w:author="serega  " w:date="2014-11-30T00:14:00Z">
        <w:r>
          <w:rPr/>
          <w:t xml:space="preserve"> - </w:t>
        </w:r>
      </w:ins>
      <w:r>
        <w:rPr/>
        <w:t xml:space="preserve"> не шутка,</w:t>
      </w:r>
    </w:p>
    <w:p>
      <w:pPr>
        <w:pStyle w:val="Normal"/>
        <w:rPr/>
      </w:pPr>
      <w:r>
        <w:rPr/>
        <w:t>Цени же каждую минутку,</w:t>
      </w:r>
    </w:p>
    <w:p>
      <w:pPr>
        <w:pStyle w:val="Normal"/>
        <w:rPr/>
      </w:pPr>
      <w:r>
        <w:rPr/>
        <w:t>Не говоря уж о годах.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Их вновь нельзя переписать,</w:t>
      </w:r>
    </w:p>
    <w:p>
      <w:pPr>
        <w:pStyle w:val="Normal"/>
        <w:rPr/>
      </w:pPr>
      <w:r>
        <w:rPr/>
        <w:t>Даётся лишь одна тетрадь.</w:t>
      </w:r>
    </w:p>
    <w:p>
      <w:pPr>
        <w:pStyle w:val="Normal"/>
        <w:rPr/>
      </w:pPr>
      <w:r>
        <w:rPr/>
        <w:t>Она пронумерована,</w:t>
      </w:r>
    </w:p>
    <w:p>
      <w:pPr>
        <w:pStyle w:val="Normal"/>
        <w:rPr/>
      </w:pPr>
      <w:r>
        <w:rPr/>
        <w:t>С печатью, прошнурована.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Семью свою люби всем сердцем,</w:t>
      </w:r>
    </w:p>
    <w:p>
      <w:pPr>
        <w:pStyle w:val="Normal"/>
        <w:rPr/>
      </w:pPr>
      <w:r>
        <w:rPr/>
        <w:t>Друзей имей надёжных, трезвых.</w:t>
      </w:r>
    </w:p>
    <w:p>
      <w:pPr>
        <w:pStyle w:val="Normal"/>
        <w:rPr/>
      </w:pPr>
      <w:r>
        <w:rPr/>
        <w:t>Побольше мудрости тебе,</w:t>
      </w:r>
    </w:p>
    <w:p>
      <w:pPr>
        <w:pStyle w:val="Normal"/>
        <w:rPr/>
      </w:pPr>
      <w:r>
        <w:rPr/>
        <w:t>Иметь работу по душе.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Умей красиво отдыхать,</w:t>
      </w:r>
    </w:p>
    <w:p>
      <w:pPr>
        <w:pStyle w:val="Normal"/>
        <w:rPr/>
      </w:pPr>
      <w:bookmarkStart w:id="0" w:name="_GoBack"/>
      <w:bookmarkEnd w:id="0"/>
      <w:r>
        <w:rPr/>
        <w:t>Но и родных не забывать.</w:t>
      </w:r>
    </w:p>
    <w:p>
      <w:pPr>
        <w:pStyle w:val="Normal"/>
        <w:rPr/>
      </w:pPr>
      <w:r>
        <w:rPr/>
        <w:t>Всё это кажется пустяк,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Но, а без этого</w:t>
      </w:r>
      <w:ins w:id="3" w:author="serega  " w:date="2014-11-30T00:15:00Z">
        <w:r>
          <w:rPr/>
          <w:t xml:space="preserve"> – </w:t>
        </w:r>
      </w:ins>
      <w:del w:id="4" w:author="serega  " w:date="2014-11-30T00:15:00Z">
        <w:r>
          <w:rPr/>
          <w:delText xml:space="preserve"> </w:delText>
        </w:r>
      </w:del>
      <w:r>
        <w:rPr/>
        <w:t>никак!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2014-10-21T12:31:00Z</dcterms:created>
  <dc:language>ru-RU</dc:language>
  <cp:lastModifiedBy>Василий</cp:lastModifiedBy>
  <dcterms:modified xsi:type="dcterms:W3CDTF">2014-11-15T19:22:00Z</dcterms:modified>
  <cp:revision>3</cp:revision>
  <dc:title>День рождение.docx</dc:title>
</cp:coreProperties>
</file>