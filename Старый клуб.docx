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селе был помню, старый клуб,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Там печки две и дым из труб.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Народа умещал немало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0" w:author="serega  " w:date="2014-11-28T17:59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И даже лавок не хватало.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Дневной сеанс был для детишек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стоил ровно пятачок.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слышен шёпот был мальчишек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громко пел в щели сверчок.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Вечерний был ещё сеанс,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посерьёзнее дела.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заднем ряду в полутьме,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Любовь пылала и цвела.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Частенько в клубе гости были -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Театр драмы, хор волжан.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Особенно цыган любили,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душу брал "Трио Роман".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Из клуба выйдешь, парк тенистый,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Деревья в два обхвата в ряд.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осени ковёр из листьев,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Скамейки врытые стоят.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пусть был клуб наш небольшой,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 нему тянулись мы душой.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беззаботные года,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ним неразрывны навсегда.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вспоминаю всё с любовью,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будто окунулась в детство.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клуб, и парк, и все друзья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Остались памяти в наследство.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2014-10-25T09:00:00Z</dcterms:created>
  <dc:language>ru-RU</dc:language>
  <cp:lastModifiedBy>Василий</cp:lastModifiedBy>
  <dcterms:modified xsi:type="dcterms:W3CDTF">2014-11-17T18:03:00Z</dcterms:modified>
  <cp:revision>4</cp:revision>
  <dc:title>Старый клуб.docx</dc:title>
</cp:coreProperties>
</file>