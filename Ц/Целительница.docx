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7F7174" w:rsidRDefault="00B77C7E">
      <w:r>
        <w:t>Когда Мама и врач не справля</w:t>
      </w:r>
      <w:ins w:id="0" w:author="Василий" w:date="2017-01-03T22:17:00Z">
        <w:r w:rsidR="007F2D42">
          <w:t>лись</w:t>
        </w:r>
      </w:ins>
      <w:del w:id="1" w:author="Василий" w:date="2017-01-03T22:17:00Z">
        <w:r w:rsidDel="007F2D42">
          <w:delText>ются</w:delText>
        </w:r>
      </w:del>
      <w:r>
        <w:t>,</w:t>
      </w:r>
      <w:r>
        <w:br/>
        <w:t>Мы к бабулькам бегом отправля</w:t>
      </w:r>
      <w:ins w:id="2" w:author="Василий" w:date="2017-01-03T22:17:00Z">
        <w:r w:rsidR="007F2D42">
          <w:t>лись</w:t>
        </w:r>
      </w:ins>
      <w:del w:id="3" w:author="Василий" w:date="2017-01-03T22:17:00Z">
        <w:r w:rsidDel="007F2D42">
          <w:delText>емся</w:delText>
        </w:r>
      </w:del>
      <w:r>
        <w:t>.</w:t>
      </w:r>
      <w:r>
        <w:br/>
        <w:t>Руки их и вера в Бога</w:t>
      </w:r>
      <w:r>
        <w:br/>
        <w:t>Могут сделать очень много.</w:t>
      </w:r>
    </w:p>
    <w:p w:rsidR="007F7174" w:rsidRDefault="00B77C7E">
      <w:r>
        <w:t>Знаю это не понаслышке,</w:t>
      </w:r>
      <w:r>
        <w:br/>
      </w:r>
      <w:ins w:id="4" w:author="Василий" w:date="2017-01-03T21:43:00Z">
        <w:r w:rsidR="00BB51E3">
          <w:t>Не из кино, и не из книжк</w:t>
        </w:r>
      </w:ins>
      <w:ins w:id="5" w:author="Василий" w:date="2017-01-03T21:44:00Z">
        <w:r w:rsidR="00BB51E3">
          <w:t>и</w:t>
        </w:r>
      </w:ins>
      <w:ins w:id="6" w:author="Василий" w:date="2017-01-03T21:43:00Z">
        <w:r w:rsidR="00BB51E3">
          <w:t>.</w:t>
        </w:r>
      </w:ins>
      <w:del w:id="7" w:author="Василий" w:date="2017-01-03T21:43:00Z">
        <w:r w:rsidDel="00BB51E3">
          <w:delText>В моей жизни тоже так вышло</w:delText>
        </w:r>
      </w:del>
      <w:del w:id="8" w:author="Василий" w:date="2017-01-03T22:18:00Z">
        <w:r w:rsidDel="007F2D42">
          <w:delText>.</w:delText>
        </w:r>
      </w:del>
      <w:r>
        <w:br/>
        <w:t>Моя бабушка тоже лечила,</w:t>
      </w:r>
      <w:r>
        <w:br/>
        <w:t>И не важно, какого он чина.</w:t>
      </w:r>
    </w:p>
    <w:p w:rsidR="007F7174" w:rsidRDefault="00B77C7E">
      <w:r>
        <w:t>Не справляясь с плачем дитя,</w:t>
      </w:r>
      <w:r>
        <w:br/>
        <w:t>К моей бабушке Мать приносила.</w:t>
      </w:r>
      <w:r>
        <w:br/>
        <w:t>Помогала она всем любя,</w:t>
      </w:r>
      <w:r>
        <w:br/>
        <w:t>Видно в ней была мощная сила.</w:t>
      </w:r>
    </w:p>
    <w:p w:rsidR="007F7174" w:rsidRDefault="00B77C7E">
      <w:r>
        <w:t>Помогала в испуге и страхе</w:t>
      </w:r>
      <w:ins w:id="9" w:author="Василий" w:date="2017-01-03T22:18:00Z">
        <w:r w:rsidR="007F2D42">
          <w:t>,</w:t>
        </w:r>
      </w:ins>
      <w:del w:id="10" w:author="Василий" w:date="2017-01-03T22:18:00Z">
        <w:r w:rsidDel="007F2D42">
          <w:delText>.</w:delText>
        </w:r>
      </w:del>
      <w:r>
        <w:br/>
        <w:t>Страх снимала одним только махом.</w:t>
      </w:r>
      <w:r>
        <w:br/>
        <w:t>Выливала испуг она воском,</w:t>
      </w:r>
      <w:r>
        <w:br/>
        <w:t>Всем подряд</w:t>
      </w:r>
      <w:ins w:id="11" w:author="Василий" w:date="2017-01-03T21:46:00Z">
        <w:r w:rsidR="00BB51E3">
          <w:t xml:space="preserve">, </w:t>
        </w:r>
      </w:ins>
      <w:del w:id="12" w:author="Василий" w:date="2017-01-03T21:46:00Z">
        <w:r w:rsidDel="00BB51E3">
          <w:delText xml:space="preserve"> </w:delText>
        </w:r>
      </w:del>
      <w:del w:id="13" w:author="Василий" w:date="2017-01-03T21:45:00Z">
        <w:r w:rsidDel="00BB51E3">
          <w:delText xml:space="preserve">– </w:delText>
        </w:r>
      </w:del>
      <w:r>
        <w:t>и детишкам, и взрослым.</w:t>
      </w:r>
    </w:p>
    <w:p w:rsidR="007F7174" w:rsidRDefault="00B77C7E">
      <w:r>
        <w:t>Была спасением для многих,</w:t>
      </w:r>
      <w:r>
        <w:br/>
      </w:r>
      <w:ins w:id="14" w:author="Василий" w:date="2017-01-03T21:48:00Z">
        <w:r>
          <w:t xml:space="preserve">Лечила </w:t>
        </w:r>
      </w:ins>
      <w:commentRangeStart w:id="15"/>
      <w:del w:id="16" w:author="Василий" w:date="2017-01-03T21:48:00Z">
        <w:r w:rsidDel="00BB51E3">
          <w:delText>И жила</w:delText>
        </w:r>
      </w:del>
      <w:del w:id="17" w:author="Василий" w:date="2017-01-03T22:19:00Z">
        <w:r w:rsidDel="007F2D42">
          <w:delText xml:space="preserve"> </w:delText>
        </w:r>
      </w:del>
      <w:r>
        <w:t>очень много лет.</w:t>
      </w:r>
      <w:commentRangeEnd w:id="15"/>
      <w:r>
        <w:commentReference w:id="15"/>
      </w:r>
      <w:r>
        <w:br/>
        <w:t>Ей Бог давал здоровья, силы,</w:t>
      </w:r>
      <w:r>
        <w:br/>
        <w:t>Она спасала нас от бед.</w:t>
      </w:r>
    </w:p>
    <w:p w:rsidR="007F7174" w:rsidRDefault="007F2D42">
      <w:ins w:id="18" w:author="Василий" w:date="2017-01-03T22:15:00Z">
        <w:r>
          <w:t>И нет её, уж мног</w:t>
        </w:r>
      </w:ins>
      <w:ins w:id="19" w:author="Василий" w:date="2017-01-03T22:16:00Z">
        <w:r>
          <w:t>о</w:t>
        </w:r>
      </w:ins>
      <w:commentRangeStart w:id="20"/>
      <w:del w:id="21" w:author="Василий" w:date="2017-01-03T22:15:00Z">
        <w:r w:rsidR="00B77C7E" w:rsidDel="007F2D42">
          <w:delText>Её уж н</w:delText>
        </w:r>
      </w:del>
      <w:del w:id="22" w:author="Василий" w:date="2017-01-03T22:14:00Z">
        <w:r w:rsidR="00B77C7E" w:rsidDel="007F2D42">
          <w:delText>ет тридцать</w:delText>
        </w:r>
      </w:del>
      <w:r w:rsidR="00B77C7E">
        <w:t xml:space="preserve"> ле</w:t>
      </w:r>
      <w:ins w:id="23" w:author="Василий" w:date="2017-01-03T22:16:00Z">
        <w:r>
          <w:t>т</w:t>
        </w:r>
      </w:ins>
      <w:del w:id="24" w:author="Василий" w:date="2017-01-03T22:16:00Z">
        <w:r w:rsidR="00B77C7E" w:rsidDel="007F2D42">
          <w:delText>т,</w:delText>
        </w:r>
        <w:commentRangeEnd w:id="20"/>
        <w:r w:rsidR="00B77C7E" w:rsidDel="007F2D42">
          <w:commentReference w:id="20"/>
        </w:r>
        <w:r w:rsidR="00B77C7E" w:rsidDel="007F2D42">
          <w:br/>
        </w:r>
      </w:del>
      <w:ins w:id="25" w:author="Василий" w:date="2017-01-03T22:16:00Z">
        <w:r>
          <w:t>.</w:t>
        </w:r>
        <w:r>
          <w:br/>
        </w:r>
      </w:ins>
      <w:r w:rsidR="00B77C7E">
        <w:t>О ней частенько говорят</w:t>
      </w:r>
      <w:ins w:id="26" w:author="Василий" w:date="2017-01-03T22:16:00Z">
        <w:r>
          <w:t>,</w:t>
        </w:r>
      </w:ins>
      <w:del w:id="27" w:author="Василий" w:date="2017-01-03T22:16:00Z">
        <w:r w:rsidR="00B77C7E" w:rsidDel="007F2D42">
          <w:delText>.</w:delText>
        </w:r>
      </w:del>
      <w:r w:rsidR="00B77C7E">
        <w:br/>
        <w:t>И помнят многие в селе,</w:t>
      </w:r>
      <w:r w:rsidR="00B77C7E">
        <w:br/>
        <w:t>И до сих пор благодарят.</w:t>
      </w:r>
    </w:p>
    <w:p w:rsidR="007F7174" w:rsidRDefault="00B77C7E">
      <w:r>
        <w:t xml:space="preserve">Вот </w:t>
      </w:r>
      <w:proofErr w:type="gramStart"/>
      <w:r>
        <w:t>таких</w:t>
      </w:r>
      <w:proofErr w:type="gramEnd"/>
      <w:r>
        <w:t xml:space="preserve"> бы бабулек побольше,</w:t>
      </w:r>
      <w:r>
        <w:br/>
        <w:t>И, чтоб жили они</w:t>
      </w:r>
      <w:ins w:id="28" w:author="Василий" w:date="2017-01-03T22:19:00Z">
        <w:r w:rsidR="007F2D42">
          <w:t>,</w:t>
        </w:r>
      </w:ins>
      <w:r>
        <w:t xml:space="preserve"> все подольше.</w:t>
      </w:r>
      <w:r>
        <w:br/>
        <w:t>По возможности нас исцеляли,</w:t>
      </w:r>
      <w:bookmarkStart w:id="29" w:name="_GoBack"/>
      <w:bookmarkEnd w:id="29"/>
      <w:r>
        <w:br/>
        <w:t>Нам ключи для здоровья давали.</w:t>
      </w:r>
    </w:p>
    <w:sectPr w:rsidR="007F7174">
      <w:pgSz w:w="12240" w:h="15840"/>
      <w:pgMar w:top="1440" w:right="1800" w:bottom="1440" w:left="1800" w:header="0" w:footer="0" w:gutter="0"/>
      <w:cols w:space="720"/>
      <w:formProt w:val="0"/>
      <w:docGrid w:linePitch="240" w:charSpace="-2049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5" w:author="serega devyatkin" w:date="2016-11-22T12:25:00Z" w:initials="sd">
    <w:p w:rsidR="00B77C7E" w:rsidRDefault="00B77C7E">
      <w:pPr>
        <w:pStyle w:val="a8"/>
      </w:pPr>
      <w:r>
        <w:rPr>
          <w:rStyle w:val="aa"/>
        </w:rPr>
        <w:annotationRef/>
      </w:r>
    </w:p>
  </w:comment>
  <w:comment w:id="20" w:author="serega devyatkin" w:date="2016-11-22T12:24:00Z" w:initials="sd">
    <w:p w:rsidR="00B77C7E" w:rsidRDefault="00B77C7E">
      <w:pPr>
        <w:pStyle w:val="a8"/>
      </w:pP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</w:compat>
  <w:rsids>
    <w:rsidRoot w:val="007F7174"/>
    <w:rsid w:val="007F2D42"/>
    <w:rsid w:val="007F7174"/>
    <w:rsid w:val="00B77C7E"/>
    <w:rsid w:val="00BB5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Cambria"/>
        <w:color w:val="000000"/>
        <w:sz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</w:style>
  <w:style w:type="paragraph" w:styleId="1">
    <w:name w:val="heading 1"/>
    <w:basedOn w:val="a"/>
    <w:qFormat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B618E"/>
      <w:sz w:val="28"/>
    </w:rPr>
  </w:style>
  <w:style w:type="paragraph" w:styleId="2">
    <w:name w:val="heading 2"/>
    <w:basedOn w:val="a"/>
    <w:qFormat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</w:rPr>
  </w:style>
  <w:style w:type="paragraph" w:styleId="3">
    <w:name w:val="heading 3"/>
    <w:basedOn w:val="a"/>
    <w:qFormat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4">
    <w:name w:val="heading 4"/>
    <w:basedOn w:val="a"/>
    <w:qFormat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5">
    <w:name w:val="heading 5"/>
    <w:basedOn w:val="a"/>
    <w:qFormat/>
    <w:pPr>
      <w:keepNext/>
      <w:keepLines/>
      <w:spacing w:before="200" w:after="0"/>
      <w:outlineLvl w:val="4"/>
    </w:pPr>
    <w:rPr>
      <w:rFonts w:ascii="Calibri" w:eastAsia="Calibri" w:hAnsi="Calibri" w:cs="Calibri"/>
      <w:color w:val="27405E"/>
    </w:rPr>
  </w:style>
  <w:style w:type="paragraph" w:styleId="6">
    <w:name w:val="heading 6"/>
    <w:basedOn w:val="a"/>
    <w:qFormat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7405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6">
    <w:name w:val="Title"/>
    <w:basedOn w:val="a"/>
    <w:qFormat/>
    <w:pPr>
      <w:keepNext/>
      <w:keepLines/>
      <w:spacing w:after="300" w:line="240" w:lineRule="auto"/>
    </w:pPr>
    <w:rPr>
      <w:rFonts w:ascii="Calibri" w:eastAsia="Calibri" w:hAnsi="Calibri" w:cs="Calibri"/>
      <w:color w:val="17375E"/>
      <w:sz w:val="52"/>
    </w:rPr>
  </w:style>
  <w:style w:type="paragraph" w:styleId="a7">
    <w:name w:val="Subtitle"/>
    <w:basedOn w:val="a"/>
    <w:qFormat/>
    <w:pPr>
      <w:keepNext/>
      <w:keepLines/>
    </w:pPr>
    <w:rPr>
      <w:rFonts w:ascii="Calibri" w:eastAsia="Calibri" w:hAnsi="Calibri" w:cs="Calibri"/>
      <w:i/>
      <w:color w:val="4F81BD"/>
      <w:sz w:val="24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annotation text"/>
    <w:basedOn w:val="a"/>
    <w:link w:val="a9"/>
    <w:uiPriority w:val="99"/>
    <w:semiHidden/>
    <w:unhideWhenUsed/>
    <w:pPr>
      <w:spacing w:line="240" w:lineRule="auto"/>
    </w:pPr>
    <w:rPr>
      <w:sz w:val="20"/>
    </w:rPr>
  </w:style>
  <w:style w:type="character" w:customStyle="1" w:styleId="a9">
    <w:name w:val="Текст примечания Знак"/>
    <w:basedOn w:val="a0"/>
    <w:link w:val="a8"/>
    <w:uiPriority w:val="99"/>
    <w:semiHidden/>
    <w:rPr>
      <w:sz w:val="20"/>
    </w:rPr>
  </w:style>
  <w:style w:type="character" w:styleId="aa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b">
    <w:name w:val="Balloon Text"/>
    <w:basedOn w:val="a"/>
    <w:link w:val="ac"/>
    <w:uiPriority w:val="99"/>
    <w:semiHidden/>
    <w:unhideWhenUsed/>
    <w:rsid w:val="00BB51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BB51E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Cambria"/>
        <w:color w:val="000000"/>
        <w:sz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</w:style>
  <w:style w:type="paragraph" w:styleId="1">
    <w:name w:val="heading 1"/>
    <w:basedOn w:val="a"/>
    <w:qFormat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B618E"/>
      <w:sz w:val="28"/>
    </w:rPr>
  </w:style>
  <w:style w:type="paragraph" w:styleId="2">
    <w:name w:val="heading 2"/>
    <w:basedOn w:val="a"/>
    <w:qFormat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</w:rPr>
  </w:style>
  <w:style w:type="paragraph" w:styleId="3">
    <w:name w:val="heading 3"/>
    <w:basedOn w:val="a"/>
    <w:qFormat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4">
    <w:name w:val="heading 4"/>
    <w:basedOn w:val="a"/>
    <w:qFormat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5">
    <w:name w:val="heading 5"/>
    <w:basedOn w:val="a"/>
    <w:qFormat/>
    <w:pPr>
      <w:keepNext/>
      <w:keepLines/>
      <w:spacing w:before="200" w:after="0"/>
      <w:outlineLvl w:val="4"/>
    </w:pPr>
    <w:rPr>
      <w:rFonts w:ascii="Calibri" w:eastAsia="Calibri" w:hAnsi="Calibri" w:cs="Calibri"/>
      <w:color w:val="27405E"/>
    </w:rPr>
  </w:style>
  <w:style w:type="paragraph" w:styleId="6">
    <w:name w:val="heading 6"/>
    <w:basedOn w:val="a"/>
    <w:qFormat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7405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6">
    <w:name w:val="Title"/>
    <w:basedOn w:val="a"/>
    <w:qFormat/>
    <w:pPr>
      <w:keepNext/>
      <w:keepLines/>
      <w:spacing w:after="300" w:line="240" w:lineRule="auto"/>
    </w:pPr>
    <w:rPr>
      <w:rFonts w:ascii="Calibri" w:eastAsia="Calibri" w:hAnsi="Calibri" w:cs="Calibri"/>
      <w:color w:val="17375E"/>
      <w:sz w:val="52"/>
    </w:rPr>
  </w:style>
  <w:style w:type="paragraph" w:styleId="a7">
    <w:name w:val="Subtitle"/>
    <w:basedOn w:val="a"/>
    <w:qFormat/>
    <w:pPr>
      <w:keepNext/>
      <w:keepLines/>
    </w:pPr>
    <w:rPr>
      <w:rFonts w:ascii="Calibri" w:eastAsia="Calibri" w:hAnsi="Calibri" w:cs="Calibri"/>
      <w:i/>
      <w:color w:val="4F81BD"/>
      <w:sz w:val="24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annotation text"/>
    <w:basedOn w:val="a"/>
    <w:link w:val="a9"/>
    <w:uiPriority w:val="99"/>
    <w:semiHidden/>
    <w:unhideWhenUsed/>
    <w:pPr>
      <w:spacing w:line="240" w:lineRule="auto"/>
    </w:pPr>
    <w:rPr>
      <w:sz w:val="20"/>
    </w:rPr>
  </w:style>
  <w:style w:type="character" w:customStyle="1" w:styleId="a9">
    <w:name w:val="Текст примечания Знак"/>
    <w:basedOn w:val="a0"/>
    <w:link w:val="a8"/>
    <w:uiPriority w:val="99"/>
    <w:semiHidden/>
    <w:rPr>
      <w:sz w:val="20"/>
    </w:rPr>
  </w:style>
  <w:style w:type="character" w:styleId="aa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b">
    <w:name w:val="Balloon Text"/>
    <w:basedOn w:val="a"/>
    <w:link w:val="ac"/>
    <w:uiPriority w:val="99"/>
    <w:semiHidden/>
    <w:unhideWhenUsed/>
    <w:rsid w:val="00BB51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BB51E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Целительница.docx</vt:lpstr>
    </vt:vector>
  </TitlesOfParts>
  <Company>Krokoz™</Company>
  <LinksUpToDate>false</LinksUpToDate>
  <CharactersWithSpaces>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Целительница.docx</dc:title>
  <dc:subject/>
  <dc:creator/>
  <dc:description/>
  <cp:lastModifiedBy>Василий</cp:lastModifiedBy>
  <cp:revision>8</cp:revision>
  <dcterms:created xsi:type="dcterms:W3CDTF">2014-10-25T19:28:00Z</dcterms:created>
  <dcterms:modified xsi:type="dcterms:W3CDTF">2017-01-03T18:20:00Z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