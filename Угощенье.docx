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Засучу рукава я повыше,</w:t>
        <w:br/>
        <w:t>Тесто сдобненькое замешу.</w:t>
        <w:br/>
        <w:t>Испеку пирогов вкусных, пышек</w:t>
        <w:br/>
        <w:t>Угощая друзей, я скажу: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«Ешьте, милые, все, на здоровье,</w:t>
        <w:br/>
        <w:t>Молочком, запивайте коровьем.</w:t>
        <w:br/>
        <w:t>Вот с картошкой, а вот с творогом»</w:t>
        <w:br/>
        <w:t>Вкусный запах стоит на весь дом!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Ну, а завтра блины или плюшки,</w:t>
        <w:br/>
        <w:t>Побалую немного внучат.</w:t>
        <w:br/>
        <w:t>Можно пончики или ватрушки,</w:t>
        <w:br/>
        <w:t>Будет чем, мне гостей угощать.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Напеку и накрою салфеткой,</w:t>
        <w:br/>
        <w:t>С пылу, с жару вкуснее всегда!</w:t>
        <w:br/>
        <w:t>Угощаем друг друга с соседкой,</w:t>
        <w:br/>
        <w:t>Так у нас повелось все года.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не дорого, вкусно, сердито!</w:t>
        <w:br/>
        <w:t>Поговорка немного забыта.</w:t>
        <w:br/>
        <w:t>По секрету скажу, между нами,</w:t>
        <w:br/>
        <w:t>Что изба красна, не углами.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2015-01-23T10:19:00Z</dcterms:created>
  <dc:creator>Василий</dc:creator>
  <dc:language>ru-RU</dc:language>
  <cp:lastModifiedBy>Василий</cp:lastModifiedBy>
  <dcterms:modified xsi:type="dcterms:W3CDTF">2015-01-23T10:34:00Z</dcterms:modified>
  <cp:revision>1</cp:revision>
</cp:coreProperties>
</file>