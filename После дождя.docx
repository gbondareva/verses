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Колосится поле,</w:t>
        <w:br/>
        <w:t>Бабочки летают,</w:t>
        <w:br/>
        <w:t>Облака на небе,</w:t>
        <w:br/>
        <w:t>Потихоньку таят.</w:t>
      </w:r>
    </w:p>
    <w:p>
      <w:pPr>
        <w:pStyle w:val="Normal"/>
        <w:rPr/>
      </w:pPr>
      <w:r>
        <w:rPr/>
        <w:t>Тёплыми лучами</w:t>
        <w:br/>
        <w:t>Солнце согревает,</w:t>
        <w:br/>
        <w:t>На дорогах лужи</w:t>
        <w:br/>
        <w:t>Быстро высыхают.</w:t>
      </w:r>
    </w:p>
    <w:p>
      <w:pPr>
        <w:pStyle w:val="Normal"/>
        <w:rPr/>
      </w:pPr>
      <w:r>
        <w:rPr/>
        <w:t>Радуга свой мостик</w:t>
        <w:br/>
        <w:t>Разными цветами,</w:t>
        <w:br/>
        <w:t>Проложила в небе,</w:t>
        <w:br/>
        <w:t>Прямо над домами.</w:t>
      </w:r>
    </w:p>
    <w:p>
      <w:pPr>
        <w:pStyle w:val="Normal"/>
        <w:rPr/>
      </w:pPr>
      <w:r>
        <w:rPr/>
        <w:t>Пчёлы полетели</w:t>
        <w:br/>
        <w:t>Дружно на цветы.</w:t>
        <w:br/>
        <w:t>За всем наблюдает</w:t>
        <w:br/>
        <w:t>Солнце с высоты.</w:t>
      </w:r>
    </w:p>
    <w:p>
      <w:pPr>
        <w:pStyle w:val="Normal"/>
        <w:rPr/>
      </w:pPr>
      <w:r>
        <w:rPr/>
        <w:t>Освежился воздух,</w:t>
        <w:br/>
      </w:r>
      <w:ins w:id="0" w:author="serega " w:date="2016-06-07T21:10:00Z">
        <w:r>
          <w:rPr/>
          <w:t xml:space="preserve">Поле </w:t>
        </w:r>
      </w:ins>
      <w:del w:id="1" w:author="serega " w:date="2016-06-07T21:10:00Z">
        <w:r>
          <w:rPr/>
          <w:delText>Л</w:delText>
        </w:r>
      </w:del>
      <w:ins w:id="2" w:author="serega " w:date="2016-06-07T21:11:00Z">
        <w:r>
          <w:rPr/>
          <w:t xml:space="preserve">да </w:t>
        </w:r>
      </w:ins>
      <w:ins w:id="3" w:author="serega " w:date="2016-06-07T21:10:00Z">
        <w:r>
          <w:rPr/>
          <w:t>л</w:t>
        </w:r>
      </w:ins>
      <w:r>
        <w:rPr/>
        <w:t>еса</w:t>
      </w:r>
      <w:del w:id="4" w:author="serega " w:date="2016-06-07T21:10:00Z">
        <w:r>
          <w:rPr/>
          <w:delText xml:space="preserve"> и поля</w:delText>
        </w:r>
      </w:del>
      <w:r>
        <w:rPr/>
        <w:t>.</w:t>
        <w:br/>
        <w:t>Влажную уборку,</w:t>
      </w:r>
      <w:bookmarkStart w:id="0" w:name="_GoBack"/>
      <w:bookmarkEnd w:id="0"/>
      <w:r>
        <w:rPr/>
        <w:br/>
        <w:t>Сделала земля.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LibreOffice/5.1.3.2$Linux_x86 LibreOffice_project/10m0$Build-2</Application>
  <Pages>1</Pages>
  <Words>49</Words>
  <CharactersWithSpaces>284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2015-05-28T06:25:00Z</dcterms:created>
  <dc:creator/>
  <dc:description/>
  <dc:language>ru-RU</dc:language>
  <cp:lastModifiedBy>serega </cp:lastModifiedBy>
  <dcterms:modified xsi:type="dcterms:W3CDTF">2016-06-07T21:11:51Z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