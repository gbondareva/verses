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90558" w:rsidRDefault="004B2CF2">
      <w:r>
        <w:t>Две соседки так дружили,</w:t>
      </w:r>
      <w:r w:rsidR="005230B0">
        <w:br/>
      </w:r>
      <w:r>
        <w:t>Друг у друга, почти жили.</w:t>
      </w:r>
      <w:r w:rsidR="005230B0">
        <w:br/>
      </w:r>
      <w:r>
        <w:t>Утром рюмка, две в обед,</w:t>
      </w:r>
      <w:r w:rsidR="005230B0">
        <w:br/>
      </w:r>
      <w:r>
        <w:t>Вечером ко</w:t>
      </w:r>
      <w:r>
        <w:t>рдебалет.</w:t>
      </w:r>
    </w:p>
    <w:p w:rsidR="00890558" w:rsidRDefault="004B2CF2">
      <w:r>
        <w:t>Домой ноги не идут,</w:t>
      </w:r>
      <w:r w:rsidR="005230B0">
        <w:br/>
      </w:r>
      <w:r>
        <w:t>И ночуют прямо тут.</w:t>
      </w:r>
      <w:r w:rsidR="005230B0">
        <w:br/>
      </w:r>
      <w:r>
        <w:t>А к утру стучит</w:t>
      </w:r>
      <w:r>
        <w:t xml:space="preserve"> в висках,</w:t>
      </w:r>
      <w:r w:rsidR="005230B0">
        <w:br/>
      </w:r>
      <w:r>
        <w:t>Снова</w:t>
      </w:r>
      <w:r>
        <w:t xml:space="preserve"> рюмочка в руках.</w:t>
      </w:r>
    </w:p>
    <w:p w:rsidR="004B2CF2" w:rsidRDefault="004B2CF2">
      <w:r>
        <w:t>Телевизор тут включили,</w:t>
      </w:r>
      <w:r w:rsidR="005230B0">
        <w:br/>
      </w:r>
      <w:r>
        <w:t>Снова повод -</w:t>
      </w:r>
      <w:r>
        <w:t xml:space="preserve"> праздник в Чили!</w:t>
      </w:r>
      <w:r w:rsidR="005230B0">
        <w:br/>
      </w:r>
      <w:r>
        <w:t>Тут совсем уж на правах,</w:t>
      </w:r>
      <w:r w:rsidR="005230B0">
        <w:br/>
      </w:r>
      <w:r>
        <w:t>Празднуют</w:t>
      </w:r>
      <w:r>
        <w:t xml:space="preserve"> на весь размах.</w:t>
      </w:r>
    </w:p>
    <w:p w:rsidR="00890558" w:rsidRDefault="004B2CF2">
      <w:r>
        <w:t>Позабыли о приличьях,</w:t>
      </w:r>
      <w:r>
        <w:br/>
        <w:t>Позабыли о делах.</w:t>
      </w:r>
      <w:r>
        <w:br/>
        <w:t xml:space="preserve">Глядь в трюмо, а </w:t>
      </w:r>
      <w:proofErr w:type="gramStart"/>
      <w:r>
        <w:t>мор</w:t>
      </w:r>
      <w:bookmarkStart w:id="0" w:name="_GoBack"/>
      <w:bookmarkEnd w:id="0"/>
      <w:r>
        <w:t>ды</w:t>
      </w:r>
      <w:proofErr w:type="gramEnd"/>
      <w:r>
        <w:t xml:space="preserve"> бычьи,</w:t>
      </w:r>
      <w:r>
        <w:br/>
      </w:r>
      <w:r>
        <w:t>И сосульки в волосах.</w:t>
      </w:r>
      <w:r>
        <w:br/>
      </w:r>
      <w:r>
        <w:t>До чего же опустились!</w:t>
      </w:r>
      <w:r w:rsidR="005230B0">
        <w:br/>
      </w:r>
      <w:r>
        <w:t>Ниже не бывает.</w:t>
      </w:r>
      <w:r w:rsidR="005230B0">
        <w:br/>
      </w:r>
      <w:r>
        <w:t>Все достоинства, друзья,</w:t>
      </w:r>
      <w:r>
        <w:br/>
      </w:r>
      <w:r>
        <w:t>Водка убивает.</w:t>
      </w:r>
    </w:p>
    <w:sectPr w:rsidR="008905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90558"/>
    <w:rsid w:val="004B2CF2"/>
    <w:rsid w:val="005230B0"/>
    <w:rsid w:val="0089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8F867-353D-4DFD-A575-B1A615654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2016-01-18T12:31:00Z</dcterms:created>
  <dcterms:modified xsi:type="dcterms:W3CDTF">2016-01-18T12:50:00Z</dcterms:modified>
</cp:coreProperties>
</file>