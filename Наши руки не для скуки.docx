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Поэтов в село Марьевка однажды пригласили,</w:t>
        <w:br/>
        <w:t>И двери широко для нас открыли.</w:t>
        <w:br/>
        <w:t>С порога предложили чая, мёда,</w:t>
        <w:br/>
        <w:t>Полюбоваться творчеством народа.</w:t>
      </w:r>
    </w:p>
    <w:p>
      <w:pPr>
        <w:pStyle w:val="Normal"/>
        <w:rPr/>
      </w:pPr>
      <w:r>
        <w:rPr/>
        <w:t>И поразило нас уменье!</w:t>
        <w:br/>
        <w:t>Здесь всё, и ленточек плетенье,</w:t>
        <w:br/>
        <w:t>И рукоделие из кожи,</w:t>
        <w:br/>
        <w:t>Как же так, творить-то можно!</w:t>
      </w:r>
    </w:p>
    <w:p>
      <w:pPr>
        <w:pStyle w:val="Normal"/>
        <w:rPr/>
      </w:pPr>
      <w:r>
        <w:rPr/>
        <w:t>Кукуруза в ход пошла.</w:t>
        <w:br/>
        <w:t>Применение нашла.</w:t>
        <w:br/>
        <w:t>Приоделась в наряд,</w:t>
        <w:br/>
        <w:t>Сладкой парочкой стоят.</w:t>
      </w:r>
    </w:p>
    <w:p>
      <w:pPr>
        <w:pStyle w:val="Normal"/>
        <w:rPr/>
      </w:pPr>
      <w:r>
        <w:rPr/>
        <w:t>А из бисера цветы,</w:t>
        <w:br/>
        <w:t>Прямо, дивной красоты!</w:t>
        <w:br/>
        <w:t>Здесь колечки, паучки,</w:t>
        <w:br/>
        <w:t>Рыбки, птички, светлячки.</w:t>
      </w:r>
    </w:p>
    <w:p>
      <w:pPr>
        <w:pStyle w:val="Normal"/>
        <w:rPr/>
      </w:pPr>
      <w:r>
        <w:rPr/>
        <w:t>На стене, вовсю цветёт</w:t>
        <w:br/>
        <w:t>Сакура здесь круглый год.</w:t>
        <w:br/>
        <w:t>Перечислить всё нельзя,</w:t>
        <w:br/>
        <w:t>Есть талант у вас друзья!</w:t>
      </w:r>
    </w:p>
    <w:p>
      <w:pPr>
        <w:pStyle w:val="Normal"/>
        <w:rPr/>
      </w:pPr>
      <w:r>
        <w:rPr/>
        <w:t>Оценили на отлично,</w:t>
        <w:br/>
        <w:t>Наш черёд теперь настал.</w:t>
        <w:br/>
        <w:t>Каждый с радостью привычно,</w:t>
        <w:br/>
      </w:r>
      <w:commentRangeStart w:id="0"/>
      <w:r>
        <w:rPr/>
        <w:t>Стихотворенья</w:t>
      </w:r>
      <w:r>
        <w:rPr/>
      </w:r>
      <w:commentRangeEnd w:id="0"/>
      <w:r>
        <w:commentReference w:id="0"/>
      </w:r>
      <w:r>
        <w:rPr/>
        <w:t xml:space="preserve"> прочитал.</w:t>
      </w:r>
    </w:p>
    <w:p>
      <w:pPr>
        <w:pStyle w:val="Normal"/>
        <w:rPr/>
      </w:pPr>
      <w:r>
        <w:rPr/>
        <w:t>Стихи читаю об отце,</w:t>
        <w:br/>
        <w:t>И вижу слёзы на лице.</w:t>
        <w:br/>
        <w:t>Видно глубоко достала,</w:t>
        <w:br/>
        <w:t>О весне читать я стала.</w:t>
      </w:r>
    </w:p>
    <w:p>
      <w:pPr>
        <w:pStyle w:val="Normal"/>
        <w:rPr/>
      </w:pPr>
      <w:r>
        <w:rPr/>
        <w:t>Лица светятся в улыбке,</w:t>
        <w:br/>
        <w:t>Словно видят дитя в зыбке!</w:t>
        <w:br/>
        <w:t>Расправляются морщины,</w:t>
        <w:br/>
      </w:r>
      <w:commentRangeStart w:id="1"/>
      <w:r>
        <w:rPr/>
        <w:t>Как Мадонны на картине!</w:t>
      </w:r>
      <w:commentRangeEnd w:id="1"/>
      <w:r>
        <w:commentReference w:id="1"/>
      </w:r>
      <w:r>
        <w:rPr/>
      </w:r>
    </w:p>
    <w:p>
      <w:pPr>
        <w:pStyle w:val="Normal"/>
        <w:rPr/>
      </w:pPr>
      <w:r>
        <w:rPr/>
        <w:t>Прочитала о войне,</w:t>
        <w:br/>
        <w:t>Даже страшно стало мне.</w:t>
        <w:br/>
        <w:t>Тишина, вздохи слышны,</w:t>
        <w:br/>
        <w:t>Не забыл народ войны.</w:t>
      </w:r>
    </w:p>
    <w:p>
      <w:pPr>
        <w:pStyle w:val="Normal"/>
        <w:rPr/>
      </w:pPr>
      <w:commentRangeStart w:id="2"/>
      <w:r>
        <w:rPr/>
        <w:t>Не забыли Украину,</w:t>
        <w:br/>
        <w:t>И о Сирии прошлись,</w:t>
        <w:br/>
        <w:t>Прочитали про соседа,</w:t>
        <w:br/>
        <w:t>Как за баней напились.</w:t>
      </w:r>
      <w:commentRangeEnd w:id="2"/>
      <w:r>
        <w:commentReference w:id="2"/>
      </w:r>
      <w:r>
        <w:rPr/>
      </w:r>
    </w:p>
    <w:p>
      <w:pPr>
        <w:pStyle w:val="Normal"/>
        <w:rPr/>
      </w:pPr>
      <w:r>
        <w:rPr/>
        <w:t>О селе стихов немало,</w:t>
        <w:br/>
        <w:t>Прочитал каждый из нас.</w:t>
        <w:br/>
        <w:t>На десерт Иван Тычинский,</w:t>
        <w:br/>
        <w:t>Свою песню спел про вальс.</w:t>
      </w:r>
    </w:p>
    <w:p>
      <w:pPr>
        <w:pStyle w:val="Normal"/>
        <w:rPr/>
      </w:pPr>
      <w:r>
        <w:rPr/>
        <w:t>Распрощались, радость в сердце,</w:t>
      </w:r>
      <w:bookmarkStart w:id="0" w:name="_GoBack"/>
      <w:bookmarkEnd w:id="0"/>
      <w:r>
        <w:rPr/>
        <w:br/>
        <w:t>Словно мёда напились!</w:t>
        <w:br/>
        <w:t>Пока ехали до дома,</w:t>
        <w:br/>
        <w:t>Песни и стихи лились.</w:t>
      </w:r>
    </w:p>
    <w:p>
      <w:pPr>
        <w:pStyle w:val="Normal"/>
        <w:widowControl/>
        <w:bidi w:val="0"/>
        <w:spacing w:lineRule="auto" w:line="276" w:before="0" w:after="170"/>
        <w:jc w:val="left"/>
        <w:rPr/>
      </w:pPr>
      <w:r>
        <w:rPr/>
        <w:t>Кто сказал, что скука гложет,</w:t>
        <w:br/>
        <w:t>Дни как серая печаль?</w:t>
        <w:br/>
      </w:r>
      <w:commentRangeStart w:id="3"/>
      <w:r>
        <w:rPr/>
        <w:t>Я уверена, поможет,</w:t>
      </w:r>
      <w:r>
        <w:rPr/>
      </w:r>
      <w:commentRangeEnd w:id="3"/>
      <w:r>
        <w:commentReference w:id="3"/>
      </w:r>
      <w:r>
        <w:rPr/>
        <w:br/>
        <w:t xml:space="preserve">Пригласи друзей на чай!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0-06T00:10:30Z" w:initials="s">
    <w:p>
      <w:r>
        <w:rPr>
          <w:rFonts w:ascii="Arial" w:hAnsi="Arial" w:cs="Arial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val="ru-RU" w:eastAsia="ru-RU" w:bidi="ar-SA"/>
        </w:rPr>
        <w:t>Ломает язык.</w:t>
      </w:r>
      <w:r>
        <w:rPr>
          <w:rFonts w:ascii="Arial" w:hAnsi="Arial" w:cs="Arial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val="ru-RU" w:eastAsia="ru-RU" w:bidi="ar-SA"/>
        </w:rPr>
      </w:r>
      <w:r>
        <w:rPr>
          <w:rFonts w:ascii="Arial" w:hAnsi="Arial" w:cs="Arial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val="ru-RU" w:eastAsia="ru-RU" w:bidi="ar-SA"/>
        </w:rPr>
        <w:t>Свои творенья?</w:t>
      </w:r>
    </w:p>
  </w:comment>
  <w:comment w:id="1" w:author="serega " w:date="2016-10-06T00:11:45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ой</w:t>
      </w:r>
    </w:p>
  </w:comment>
  <w:comment w:id="2" w:author="serega " w:date="2016-10-06T00:12:08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Лучше исключить</w:t>
      </w:r>
    </w:p>
  </w:comment>
  <w:comment w:id="3" w:author="serega " w:date="2016-10-06T00:13:01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Что поможет?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7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LibreOffice/5.2.2.2$Linux_x86 LibreOffice_project/20m0$Build-2</Application>
  <Pages>2</Pages>
  <Words>200</Words>
  <Characters>1067</Characters>
  <CharactersWithSpaces>1255</CharactersWithSpaces>
  <Paragraphs>13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2016-07-03T20:13:00Z</dcterms:created>
  <dc:creator/>
  <dc:description/>
  <dc:language>ru-RU</dc:language>
  <cp:lastModifiedBy>serega </cp:lastModifiedBy>
  <dcterms:modified xsi:type="dcterms:W3CDTF">2016-10-06T00:13:09Z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