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68C8" w:rsidRDefault="004B2A7E">
      <w:r>
        <w:t>Мне кажется, что время идёт вспять,</w:t>
      </w:r>
    </w:p>
    <w:p w:rsidR="00D068C8" w:rsidRDefault="004B2A7E">
      <w:r>
        <w:t>Душой и телом я помолодела.</w:t>
      </w:r>
    </w:p>
    <w:p w:rsidR="00D068C8" w:rsidRDefault="004B2A7E">
      <w:r>
        <w:t>Частенько я у зеркала стою,</w:t>
      </w:r>
    </w:p>
    <w:p w:rsidR="00D068C8" w:rsidRDefault="004B2A7E">
      <w:r>
        <w:t>Не понимая, как я так сумела?</w:t>
      </w:r>
      <w:ins w:id="0" w:author="Василий" w:date="2014-12-03T16:29:00Z">
        <w:r>
          <w:t>!</w:t>
        </w:r>
      </w:ins>
    </w:p>
    <w:p w:rsidR="00D068C8" w:rsidRDefault="00D068C8"/>
    <w:p w:rsidR="00D068C8" w:rsidRDefault="004B2A7E">
      <w:r>
        <w:t>С утра включаю музыку на всю,</w:t>
      </w:r>
    </w:p>
    <w:p w:rsidR="00D068C8" w:rsidRDefault="004B2A7E">
      <w:r>
        <w:t>Вместо зарядки</w:t>
      </w:r>
      <w:del w:id="1" w:author="serega  " w:date="2014-11-28T13:28:00Z">
        <w:r>
          <w:delText>,</w:delText>
        </w:r>
      </w:del>
      <w:r>
        <w:t xml:space="preserve"> лихо я танцую.</w:t>
      </w:r>
    </w:p>
    <w:p w:rsidR="00D068C8" w:rsidRDefault="004B2A7E">
      <w:r>
        <w:t>Без музыки не представляю дня,</w:t>
      </w:r>
    </w:p>
    <w:p w:rsidR="00D068C8" w:rsidRDefault="004B2A7E">
      <w:r>
        <w:t>Она разгонит мне тоску любую.</w:t>
      </w:r>
    </w:p>
    <w:p w:rsidR="00D068C8" w:rsidRDefault="00D068C8"/>
    <w:p w:rsidR="00D068C8" w:rsidRDefault="004B2A7E">
      <w:commentRangeStart w:id="2"/>
      <w:del w:id="3" w:author="serega  " w:date="2014-11-28T13:30:00Z">
        <w:r>
          <w:delText>Заряд э</w:delText>
        </w:r>
      </w:del>
      <w:ins w:id="4" w:author="serega  " w:date="2014-11-28T13:30:00Z">
        <w:r>
          <w:t>Э</w:t>
        </w:r>
      </w:ins>
      <w:r>
        <w:t xml:space="preserve">нергии </w:t>
      </w:r>
      <w:ins w:id="5" w:author="serega  " w:date="2014-11-28T13:32:00Z">
        <w:r>
          <w:t xml:space="preserve">мне </w:t>
        </w:r>
      </w:ins>
      <w:proofErr w:type="gramStart"/>
      <w:r>
        <w:t>хва</w:t>
      </w:r>
      <w:del w:id="6" w:author="serega  " w:date="2014-11-28T13:32:00Z">
        <w:r>
          <w:delText>тает</w:delText>
        </w:r>
      </w:del>
      <w:ins w:id="7" w:author="serega  " w:date="2014-11-28T13:32:00Z">
        <w:r>
          <w:t>тит</w:t>
        </w:r>
      </w:ins>
      <w:proofErr w:type="gramEnd"/>
      <w:r>
        <w:t xml:space="preserve"> на весь день,</w:t>
      </w:r>
      <w:commentRangeEnd w:id="2"/>
      <w:ins w:id="8" w:author="serega  " w:date="2014-11-28T13:29:00Z">
        <w:r>
          <w:commentReference w:id="2"/>
        </w:r>
      </w:ins>
    </w:p>
    <w:p w:rsidR="00D068C8" w:rsidRDefault="004B2A7E">
      <w:r>
        <w:t>Легко с делами буду управляться.</w:t>
      </w:r>
    </w:p>
    <w:p w:rsidR="00D068C8" w:rsidRDefault="004B2A7E">
      <w:r>
        <w:t>Ко мне и близко не подступит лень,</w:t>
      </w:r>
    </w:p>
    <w:p w:rsidR="00D068C8" w:rsidRDefault="004B2A7E">
      <w:del w:id="9" w:author="serega  " w:date="2014-11-28T13:29:00Z">
        <w:r>
          <w:delText>Она</w:delText>
        </w:r>
      </w:del>
      <w:ins w:id="10" w:author="serega  " w:date="2014-11-28T13:29:00Z">
        <w:r>
          <w:t>Со мной</w:t>
        </w:r>
      </w:ins>
      <w:r>
        <w:t xml:space="preserve"> не сможет силами тягаться.</w:t>
      </w:r>
    </w:p>
    <w:p w:rsidR="00D068C8" w:rsidRDefault="00D068C8"/>
    <w:p w:rsidR="00D068C8" w:rsidRDefault="004B2A7E">
      <w:r>
        <w:t>Мне с ней совсем не по пути,</w:t>
      </w:r>
    </w:p>
    <w:p w:rsidR="00D068C8" w:rsidRDefault="004B2A7E">
      <w:r>
        <w:t>Она страдает от большого веса.</w:t>
      </w:r>
    </w:p>
    <w:p w:rsidR="00D068C8" w:rsidRDefault="004B2A7E">
      <w:r>
        <w:t>А я быть лёгкою хочу,</w:t>
      </w:r>
    </w:p>
    <w:p w:rsidR="00D068C8" w:rsidRDefault="004B2A7E">
      <w:r>
        <w:t>Мне тучной быть не</w:t>
      </w:r>
      <w:del w:id="11" w:author="serega  " w:date="2014-11-28T13:35:00Z">
        <w:r>
          <w:delText xml:space="preserve"> </w:delText>
        </w:r>
      </w:del>
      <w:r>
        <w:t>интересно</w:t>
      </w:r>
      <w:r>
        <w:t>.</w:t>
      </w:r>
    </w:p>
    <w:p w:rsidR="00D068C8" w:rsidRDefault="00D068C8"/>
    <w:p w:rsidR="00D068C8" w:rsidRDefault="004B2A7E">
      <w:r>
        <w:t>Мне настроенье придают дела,</w:t>
      </w:r>
    </w:p>
    <w:p w:rsidR="00D068C8" w:rsidRDefault="004B2A7E">
      <w:r>
        <w:t xml:space="preserve">Я к вечеру </w:t>
      </w:r>
      <w:proofErr w:type="gramStart"/>
      <w:r>
        <w:t>довольн</w:t>
      </w:r>
      <w:del w:id="12" w:author="serega  " w:date="2014-11-28T13:35:00Z">
        <w:r>
          <w:delText>а</w:delText>
        </w:r>
      </w:del>
      <w:ins w:id="13" w:author="serega  " w:date="2014-11-28T13:35:00Z">
        <w:r>
          <w:t>ой</w:t>
        </w:r>
      </w:ins>
      <w:proofErr w:type="gramEnd"/>
      <w:r>
        <w:t xml:space="preserve"> остаюсь.</w:t>
      </w:r>
    </w:p>
    <w:p w:rsidR="00D068C8" w:rsidRDefault="004B2A7E">
      <w:r>
        <w:t>Всё, что наметила, осилить я смогла,</w:t>
      </w:r>
    </w:p>
    <w:p w:rsidR="00D068C8" w:rsidRDefault="004B2A7E">
      <w:proofErr w:type="gramStart"/>
      <w:r>
        <w:t>Счастлив</w:t>
      </w:r>
      <w:del w:id="14" w:author="serega  " w:date="2014-11-28T13:36:00Z">
        <w:r>
          <w:delText>ая</w:delText>
        </w:r>
      </w:del>
      <w:ins w:id="15" w:author="serega  " w:date="2014-11-28T13:36:00Z">
        <w:r>
          <w:t>ою</w:t>
        </w:r>
      </w:ins>
      <w:proofErr w:type="gramEnd"/>
      <w:r>
        <w:t xml:space="preserve"> я отдыхать ложусь.</w:t>
      </w:r>
    </w:p>
    <w:p w:rsidR="00D068C8" w:rsidRDefault="00D068C8"/>
    <w:p w:rsidR="00D068C8" w:rsidRDefault="004B2A7E">
      <w:commentRangeStart w:id="16"/>
      <w:r>
        <w:t>Наутро будет новый день,</w:t>
      </w:r>
    </w:p>
    <w:p w:rsidR="00D068C8" w:rsidRDefault="004B2A7E">
      <w:pPr>
        <w:rPr>
          <w:ins w:id="17" w:author="Василий" w:date="2014-12-03T16:27:00Z"/>
        </w:rPr>
      </w:pPr>
      <w:r>
        <w:lastRenderedPageBreak/>
        <w:t>Взойдёт на небе солнце.</w:t>
      </w:r>
    </w:p>
    <w:p w:rsidR="004B2A7E" w:rsidRDefault="004B2A7E">
      <w:ins w:id="18" w:author="Василий" w:date="2014-12-03T16:27:00Z">
        <w:r>
          <w:t>Даст Бог, и он легко пройдёт</w:t>
        </w:r>
      </w:ins>
      <w:ins w:id="19" w:author="Василий" w:date="2014-12-03T16:30:00Z">
        <w:r>
          <w:t>,</w:t>
        </w:r>
      </w:ins>
    </w:p>
    <w:p w:rsidR="00D068C8" w:rsidRDefault="004B2A7E">
      <w:r>
        <w:t>Открою с музыкой оконце</w:t>
      </w:r>
      <w:ins w:id="20" w:author="Василий" w:date="2014-12-03T16:30:00Z">
        <w:r>
          <w:t>.</w:t>
        </w:r>
      </w:ins>
      <w:bookmarkStart w:id="21" w:name="_GoBack"/>
      <w:bookmarkEnd w:id="21"/>
      <w:del w:id="22" w:author="Василий" w:date="2014-12-03T16:30:00Z">
        <w:r w:rsidDel="004B2A7E">
          <w:delText>,</w:delText>
        </w:r>
      </w:del>
    </w:p>
    <w:p w:rsidR="00D068C8" w:rsidDel="004B2A7E" w:rsidRDefault="004B2A7E">
      <w:pPr>
        <w:rPr>
          <w:del w:id="23" w:author="Василий" w:date="2014-12-03T16:28:00Z"/>
        </w:rPr>
      </w:pPr>
      <w:del w:id="24" w:author="Василий" w:date="2014-12-03T16:28:00Z">
        <w:r w:rsidDel="004B2A7E">
          <w:delText>Д</w:delText>
        </w:r>
        <w:r w:rsidDel="004B2A7E">
          <w:delText>а</w:delText>
        </w:r>
        <w:r w:rsidDel="004B2A7E">
          <w:delText>с</w:delText>
        </w:r>
        <w:r w:rsidDel="004B2A7E">
          <w:delText>т</w:delText>
        </w:r>
        <w:r w:rsidDel="004B2A7E">
          <w:delText xml:space="preserve"> </w:delText>
        </w:r>
        <w:r w:rsidDel="004B2A7E">
          <w:delText>Б</w:delText>
        </w:r>
        <w:r w:rsidDel="004B2A7E">
          <w:delText>о</w:delText>
        </w:r>
        <w:r w:rsidDel="004B2A7E">
          <w:delText>г</w:delText>
        </w:r>
        <w:r w:rsidDel="004B2A7E">
          <w:delText>,</w:delText>
        </w:r>
        <w:r w:rsidDel="004B2A7E">
          <w:delText xml:space="preserve"> </w:delText>
        </w:r>
        <w:r w:rsidDel="004B2A7E">
          <w:delText>и</w:delText>
        </w:r>
        <w:r w:rsidDel="004B2A7E">
          <w:delText xml:space="preserve"> </w:delText>
        </w:r>
        <w:r w:rsidDel="004B2A7E">
          <w:delText>о</w:delText>
        </w:r>
        <w:r w:rsidDel="004B2A7E">
          <w:delText>н</w:delText>
        </w:r>
        <w:r w:rsidDel="004B2A7E">
          <w:delText xml:space="preserve"> </w:delText>
        </w:r>
        <w:r w:rsidDel="004B2A7E">
          <w:delText>л</w:delText>
        </w:r>
        <w:r w:rsidDel="004B2A7E">
          <w:delText>е</w:delText>
        </w:r>
        <w:r w:rsidDel="004B2A7E">
          <w:delText>г</w:delText>
        </w:r>
        <w:r w:rsidDel="004B2A7E">
          <w:delText>к</w:delText>
        </w:r>
        <w:r w:rsidDel="004B2A7E">
          <w:delText>о</w:delText>
        </w:r>
        <w:r w:rsidDel="004B2A7E">
          <w:delText xml:space="preserve"> </w:delText>
        </w:r>
        <w:r w:rsidDel="004B2A7E">
          <w:delText>п</w:delText>
        </w:r>
        <w:r w:rsidDel="004B2A7E">
          <w:delText>р</w:delText>
        </w:r>
        <w:r w:rsidDel="004B2A7E">
          <w:delText>о</w:delText>
        </w:r>
        <w:r w:rsidDel="004B2A7E">
          <w:delText>й</w:delText>
        </w:r>
        <w:r w:rsidDel="004B2A7E">
          <w:delText>д</w:delText>
        </w:r>
        <w:r w:rsidDel="004B2A7E">
          <w:delText>ё</w:delText>
        </w:r>
        <w:r w:rsidDel="004B2A7E">
          <w:delText>т</w:delText>
        </w:r>
        <w:r w:rsidDel="004B2A7E">
          <w:delText>.</w:delText>
        </w:r>
      </w:del>
      <w:commentRangeEnd w:id="16"/>
      <w:ins w:id="25" w:author="serega  " w:date="2014-11-28T13:40:00Z">
        <w:del w:id="26" w:author="Василий" w:date="2014-12-03T16:28:00Z">
          <w:r w:rsidDel="004B2A7E">
            <w:commentReference w:id="16"/>
          </w:r>
        </w:del>
      </w:ins>
    </w:p>
    <w:p w:rsidR="00D068C8" w:rsidRDefault="00D068C8"/>
    <w:p w:rsidR="00D068C8" w:rsidRDefault="004B2A7E">
      <w:r>
        <w:t xml:space="preserve">Жить в ритме </w:t>
      </w:r>
      <w:r>
        <w:t>очень интересно,</w:t>
      </w:r>
    </w:p>
    <w:p w:rsidR="00D068C8" w:rsidRDefault="004B2A7E">
      <w:r>
        <w:t>Ты получаешь радость через край.</w:t>
      </w:r>
    </w:p>
    <w:p w:rsidR="00D068C8" w:rsidRDefault="004B2A7E">
      <w:r>
        <w:t>Как будто бы пластинка с песней,</w:t>
      </w:r>
    </w:p>
    <w:p w:rsidR="00D068C8" w:rsidRDefault="004B2A7E">
      <w:r>
        <w:t>А жизнь</w:t>
      </w:r>
      <w:del w:id="27" w:author="serega  " w:date="2014-11-28T13:41:00Z">
        <w:r>
          <w:delText>,</w:delText>
        </w:r>
      </w:del>
      <w:ins w:id="28" w:author="serega  " w:date="2014-11-28T13:41:00Z">
        <w:r>
          <w:t xml:space="preserve"> – </w:t>
        </w:r>
      </w:ins>
      <w:del w:id="29" w:author="serega  " w:date="2014-11-28T13:41:00Z">
        <w:r>
          <w:delText xml:space="preserve"> </w:delText>
        </w:r>
      </w:del>
      <w:r>
        <w:t>её репертуар.</w:t>
      </w:r>
    </w:p>
    <w:p w:rsidR="00D068C8" w:rsidRDefault="00D068C8"/>
    <w:p w:rsidR="00D068C8" w:rsidRDefault="004B2A7E">
      <w:r>
        <w:t>Она бывает в стиле джаза,</w:t>
      </w:r>
    </w:p>
    <w:p w:rsidR="00D068C8" w:rsidRDefault="004B2A7E">
      <w:r>
        <w:t>А иногда и в стиле рок,</w:t>
      </w:r>
    </w:p>
    <w:p w:rsidR="00D068C8" w:rsidRDefault="004B2A7E">
      <w:r>
        <w:t>Играет старые романсы,</w:t>
      </w:r>
    </w:p>
    <w:p w:rsidR="00D068C8" w:rsidRDefault="004B2A7E">
      <w:r>
        <w:t>Но в основном, музыка поп.</w:t>
      </w:r>
    </w:p>
    <w:sectPr w:rsidR="00D068C8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 " w:date="2014-11-28T13:29:00Z" w:initials="">
    <w:p w:rsidR="00D068C8" w:rsidRDefault="004B2A7E">
      <w:r>
        <w:rPr>
          <w:rFonts w:ascii="Droid Sans" w:hAnsi="Droid Sans"/>
          <w:sz w:val="20"/>
        </w:rPr>
        <w:t xml:space="preserve">Хватает </w:t>
      </w:r>
      <w:proofErr w:type="spellStart"/>
      <w:r>
        <w:rPr>
          <w:rFonts w:ascii="Droid Sans" w:hAnsi="Droid Sans"/>
          <w:sz w:val="20"/>
        </w:rPr>
        <w:t>зарядА</w:t>
      </w:r>
      <w:proofErr w:type="spellEnd"/>
      <w:r>
        <w:rPr>
          <w:rFonts w:ascii="Droid Sans" w:hAnsi="Droid Sans"/>
          <w:sz w:val="20"/>
        </w:rPr>
        <w:t xml:space="preserve"> энергии (</w:t>
      </w:r>
      <w:proofErr w:type="spellStart"/>
      <w:r>
        <w:rPr>
          <w:rFonts w:ascii="Droid Sans" w:hAnsi="Droid Sans"/>
          <w:sz w:val="20"/>
        </w:rPr>
        <w:t>т</w:t>
      </w:r>
      <w:proofErr w:type="gramStart"/>
      <w:r>
        <w:rPr>
          <w:rFonts w:ascii="Droid Sans" w:hAnsi="Droid Sans"/>
          <w:sz w:val="20"/>
        </w:rPr>
        <w:t>.е</w:t>
      </w:r>
      <w:proofErr w:type="spellEnd"/>
      <w:proofErr w:type="gramEnd"/>
      <w:r>
        <w:rPr>
          <w:rFonts w:ascii="Droid Sans" w:hAnsi="Droid Sans"/>
          <w:sz w:val="20"/>
        </w:rPr>
        <w:t xml:space="preserve"> чего?). Перефразир</w:t>
      </w:r>
      <w:r>
        <w:rPr>
          <w:rFonts w:ascii="Droid Sans" w:hAnsi="Droid Sans"/>
          <w:sz w:val="20"/>
        </w:rPr>
        <w:t>овал</w:t>
      </w:r>
    </w:p>
  </w:comment>
  <w:comment w:id="16" w:author="serega  " w:date="2014-11-28T13:40:00Z" w:initials="">
    <w:p w:rsidR="00D068C8" w:rsidRDefault="004B2A7E">
      <w:r>
        <w:rPr>
          <w:rFonts w:ascii="Droid Sans" w:hAnsi="Droid Sans"/>
          <w:sz w:val="20"/>
        </w:rPr>
        <w:t>Рифма трудноуловима. Может поменять местами две последние строки?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D068C8"/>
    <w:rsid w:val="004B2A7E"/>
    <w:rsid w:val="00D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4B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B2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853</Characters>
  <Application>Microsoft Office Word</Application>
  <DocSecurity>0</DocSecurity>
  <Lines>7</Lines>
  <Paragraphs>1</Paragraphs>
  <ScaleCrop>false</ScaleCrop>
  <Company>Krokoz™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 музыки тоска.docx</dc:title>
  <cp:lastModifiedBy>Василий</cp:lastModifiedBy>
  <cp:revision>5</cp:revision>
  <dcterms:created xsi:type="dcterms:W3CDTF">2014-10-21T07:24:00Z</dcterms:created>
  <dcterms:modified xsi:type="dcterms:W3CDTF">2014-12-03T12:31:00Z</dcterms:modified>
  <dc:language>ru-RU</dc:language>
</cp:coreProperties>
</file>