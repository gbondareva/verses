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На сенокос отец нас брал,</w:t>
      </w:r>
    </w:p>
    <w:p>
      <w:pPr>
        <w:pStyle w:val="Normal"/>
        <w:rPr/>
      </w:pPr>
      <w:r>
        <w:rPr/>
        <w:t xml:space="preserve">К труду нас </w:t>
      </w:r>
      <w:ins w:id="0" w:author="serega  " w:date="2014-11-30T00:41:00Z">
        <w:r>
          <w:rPr/>
          <w:t xml:space="preserve">с детства </w:t>
        </w:r>
      </w:ins>
      <w:r>
        <w:rPr/>
        <w:t>приучал.</w:t>
      </w:r>
    </w:p>
    <w:p>
      <w:pPr>
        <w:pStyle w:val="Normal"/>
        <w:rPr/>
      </w:pPr>
      <w:r>
        <w:rPr/>
        <w:t>Хоть косу в руки не давал,</w:t>
      </w:r>
    </w:p>
    <w:p>
      <w:pPr>
        <w:pStyle w:val="Normal"/>
        <w:rPr/>
      </w:pPr>
      <w:r>
        <w:rPr/>
        <w:t>Мы набивали сеновал.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муравьи мы друг за другом,</w:t>
      </w:r>
    </w:p>
    <w:p>
      <w:pPr>
        <w:pStyle w:val="Normal"/>
        <w:rPr/>
      </w:pPr>
      <w:r>
        <w:rPr/>
        <w:t>Граблями и вилами,</w:t>
      </w:r>
    </w:p>
    <w:p>
      <w:pPr>
        <w:pStyle w:val="Normal"/>
        <w:rPr/>
      </w:pPr>
      <w:r>
        <w:rPr/>
        <w:t>Вместо игрушки было нам,</w:t>
      </w:r>
    </w:p>
    <w:p>
      <w:pPr>
        <w:pStyle w:val="Normal"/>
        <w:rPr/>
      </w:pPr>
      <w:r>
        <w:rPr/>
        <w:t>Всё сено собирали.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Довольные и грязные,</w:t>
      </w:r>
    </w:p>
    <w:p>
      <w:pPr>
        <w:pStyle w:val="Normal"/>
        <w:rPr/>
      </w:pPr>
      <w:r>
        <w:rPr/>
        <w:t>Бежали мы к пруду.</w:t>
      </w:r>
    </w:p>
    <w:p>
      <w:pPr>
        <w:pStyle w:val="Normal"/>
        <w:rPr/>
      </w:pPr>
      <w:r>
        <w:rPr/>
        <w:t>Отец сидел на бережке,</w:t>
      </w:r>
    </w:p>
    <w:p>
      <w:pPr>
        <w:pStyle w:val="Normal"/>
        <w:rPr/>
      </w:pPr>
      <w:r>
        <w:rPr/>
        <w:t>Под ивой в холодке.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Сидел и думал о своём.</w:t>
      </w:r>
    </w:p>
    <w:p>
      <w:pPr>
        <w:pStyle w:val="Normal"/>
        <w:rPr/>
      </w:pPr>
      <w:r>
        <w:rPr/>
        <w:t>И в мыслях, что жгли душу,</w:t>
      </w:r>
    </w:p>
    <w:p>
      <w:pPr>
        <w:pStyle w:val="Normal"/>
        <w:rPr/>
      </w:pPr>
      <w:r>
        <w:rPr/>
        <w:t>Он погружался весь в себя</w:t>
      </w:r>
    </w:p>
    <w:p>
      <w:pPr>
        <w:pStyle w:val="Normal"/>
        <w:rPr/>
      </w:pPr>
      <w:r>
        <w:rPr/>
        <w:t>И ничего не слышал.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сигарету докурив,</w:t>
      </w:r>
    </w:p>
    <w:p>
      <w:pPr>
        <w:pStyle w:val="Normal"/>
        <w:rPr/>
      </w:pPr>
      <w:r>
        <w:rPr/>
        <w:t>Смахнул слезу украдкой.</w:t>
      </w:r>
    </w:p>
    <w:p>
      <w:pPr>
        <w:pStyle w:val="Normal"/>
        <w:rPr/>
      </w:pPr>
      <w:r>
        <w:rPr/>
        <w:t>Его спросили: " Что с тобой?"</w:t>
      </w:r>
    </w:p>
    <w:p>
      <w:pPr>
        <w:pStyle w:val="Normal"/>
        <w:rPr/>
      </w:pPr>
      <w:r>
        <w:rPr/>
        <w:t>Ответил: " Всё в порядке".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Свою любовь он нам делил</w:t>
      </w:r>
    </w:p>
    <w:p>
      <w:pPr>
        <w:pStyle w:val="Normal"/>
        <w:rPr/>
      </w:pPr>
      <w:r>
        <w:rPr/>
        <w:t>И пальцем нас не трогал.</w:t>
      </w:r>
    </w:p>
    <w:p>
      <w:pPr>
        <w:pStyle w:val="Normal"/>
        <w:rPr/>
      </w:pPr>
      <w:r>
        <w:rPr/>
        <w:t>Всегда он ласков с нами был,</w:t>
      </w:r>
    </w:p>
    <w:p>
      <w:pPr>
        <w:pStyle w:val="Normal"/>
        <w:rPr/>
      </w:pPr>
      <w:r>
        <w:rPr/>
        <w:t>Ведь он отец от Бога.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Отцом и матерью же быть,</w:t>
      </w:r>
    </w:p>
    <w:p>
      <w:pPr>
        <w:pStyle w:val="Normal"/>
        <w:rPr/>
      </w:pPr>
      <w:r>
        <w:rPr/>
        <w:t>Не каждый ещё сможет.</w:t>
      </w:r>
    </w:p>
    <w:p>
      <w:pPr>
        <w:pStyle w:val="Normal"/>
        <w:rPr/>
      </w:pPr>
      <w:r>
        <w:rPr/>
        <w:t>Мы помним, всё его добро,</w:t>
      </w:r>
    </w:p>
    <w:p>
      <w:pPr>
        <w:pStyle w:val="Normal"/>
        <w:rPr/>
      </w:pPr>
      <w:r>
        <w:rPr/>
        <w:t>Мы на него похожи.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 честен был и справедлив,</w:t>
      </w:r>
    </w:p>
    <w:p>
      <w:pPr>
        <w:pStyle w:val="Normal"/>
        <w:rPr/>
      </w:pPr>
      <w:r>
        <w:rPr/>
        <w:t>Словами не бросался.</w:t>
      </w:r>
    </w:p>
    <w:p>
      <w:pPr>
        <w:pStyle w:val="Normal"/>
        <w:rPr/>
      </w:pPr>
      <w:r>
        <w:rPr/>
        <w:t>На  редкость был трудолюбив</w:t>
      </w:r>
    </w:p>
    <w:p>
      <w:pPr>
        <w:pStyle w:val="Normal"/>
        <w:rPr/>
      </w:pPr>
      <w:r>
        <w:rPr/>
        <w:t>И в памяти такой ост</w:t>
      </w:r>
      <w:bookmarkStart w:id="0" w:name="_GoBack"/>
      <w:bookmarkEnd w:id="0"/>
      <w:r>
        <w:rPr/>
        <w:t>ался.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2014-10-23T19:33:00Z</dcterms:created>
  <dc:language>ru-RU</dc:language>
  <cp:lastModifiedBy>Василий</cp:lastModifiedBy>
  <dcterms:modified xsi:type="dcterms:W3CDTF">2014-11-16T10:53:00Z</dcterms:modified>
  <cp:revision>3</cp:revision>
  <dc:title>Отец.docx</dc:title>
</cp:coreProperties>
</file>