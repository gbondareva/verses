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Я слепил снеговика,</w:t>
        <w:br/>
        <w:t>Мокрым был снежок пока.</w:t>
        <w:br/>
        <w:t xml:space="preserve">Накатал </w:t>
      </w:r>
      <w:del w:id="0" w:author="serega " w:date="2016-06-07T15:35:00Z">
        <w:r>
          <w:rPr>
            <w:sz w:val="28"/>
            <w:szCs w:val="28"/>
          </w:rPr>
          <w:delText>вот так</w:delText>
        </w:r>
      </w:del>
      <w:r>
        <w:rPr>
          <w:sz w:val="28"/>
          <w:szCs w:val="28"/>
        </w:rPr>
        <w:commentReference w:id="0"/>
      </w:r>
      <w:ins w:id="1" w:author="serega " w:date="2016-06-07T15:35:00Z">
        <w:r>
          <w:rPr>
            <w:sz w:val="28"/>
            <w:szCs w:val="28"/>
          </w:rPr>
          <w:t>больших</w:t>
        </w:r>
      </w:ins>
      <w:r>
        <w:rPr>
          <w:sz w:val="28"/>
          <w:szCs w:val="28"/>
        </w:rPr>
        <w:t xml:space="preserve"> три кома,</w:t>
        <w:br/>
        <w:t>И поставил возле дома.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Нарядил его в наряды,</w:t>
      </w:r>
      <w:bookmarkStart w:id="0" w:name="_GoBack"/>
      <w:bookmarkEnd w:id="0"/>
      <w:r>
        <w:rPr>
          <w:sz w:val="28"/>
          <w:szCs w:val="28"/>
        </w:rPr>
        <w:br/>
        <w:t>Нижний, тканью обернул.</w:t>
        <w:br/>
        <w:t>На второй надел рубашку,</w:t>
        <w:br/>
        <w:t>Под руку, метлу воткнул.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Ну, а вместо карих глаз,</w:t>
        <w:br/>
        <w:t>Вставил пробочки от кваса.</w:t>
        <w:br/>
        <w:t>Рот, из щепки от берёзы,</w:t>
        <w:br/>
        <w:t>Пусть стоит он все морозы!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Шарф на шею повязал,</w:t>
        <w:br/>
        <w:t>И слова ему сказал:</w:t>
        <w:br/>
        <w:t>«Ты, красавец, получился!»</w:t>
        <w:br/>
        <w:t>Хорошо, что снег лепился!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15:36:32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LibreOffice/5.1.3.2$Linux_x86 LibreOffice_project/10m0$Build-2</Application>
  <Pages>1</Pages>
  <Words>64</Words>
  <Characters>323</Characters>
  <CharactersWithSpaces>383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2015-01-23T10:03:00Z</dcterms:created>
  <dc:creator>Василий</dc:creator>
  <dc:description/>
  <dc:language>ru-RU</dc:language>
  <cp:lastModifiedBy>serega </cp:lastModifiedBy>
  <dcterms:modified xsi:type="dcterms:W3CDTF">2016-06-07T15:36:54Z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