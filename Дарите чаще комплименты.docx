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Ранним утром восход загорается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Солнце дарит нам свет и тепло</w:t>
      </w:r>
      <w:r w:rsidR="003C5FA2">
        <w:rPr>
          <w:rFonts w:ascii="Calibri" w:eastAsia="Calibri" w:hAnsi="Calibri" w:cs="Calibri"/>
          <w:sz w:val="28"/>
        </w:rPr>
        <w:t>.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приветливо нам улыбается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 w:rsidR="0007207D">
        <w:rPr>
          <w:rFonts w:ascii="Calibri" w:eastAsia="Calibri" w:hAnsi="Calibri" w:cs="Calibri"/>
          <w:sz w:val="28"/>
        </w:rPr>
        <w:t>И с улыбкой</w:t>
      </w:r>
      <w:r w:rsidR="003C5FA2">
        <w:rPr>
          <w:rFonts w:ascii="Calibri" w:eastAsia="Calibri" w:hAnsi="Calibri" w:cs="Calibri"/>
          <w:sz w:val="28"/>
        </w:rPr>
        <w:t xml:space="preserve"> нам</w:t>
      </w:r>
      <w:r>
        <w:rPr>
          <w:rFonts w:ascii="Calibri" w:eastAsia="Calibri" w:hAnsi="Calibri" w:cs="Calibri"/>
          <w:sz w:val="28"/>
        </w:rPr>
        <w:t xml:space="preserve"> дарит добро.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Улыбайтесь друг другу </w:t>
      </w:r>
      <w:proofErr w:type="gramStart"/>
      <w:r>
        <w:rPr>
          <w:rFonts w:ascii="Calibri" w:eastAsia="Calibri" w:hAnsi="Calibri" w:cs="Calibri"/>
          <w:sz w:val="28"/>
        </w:rPr>
        <w:t>почаще</w:t>
      </w:r>
      <w:proofErr w:type="gramEnd"/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Если милый, целуйте послаще</w:t>
      </w:r>
      <w:r w:rsidR="003C5FA2">
        <w:rPr>
          <w:rFonts w:ascii="Calibri" w:eastAsia="Calibri" w:hAnsi="Calibri" w:cs="Calibri"/>
          <w:sz w:val="28"/>
        </w:rPr>
        <w:t>.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Как аукнется, так и откликнется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Пусть любовь вам всегда будет спутница.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скупитесь давать комплименты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Похвала окрыляет всех нас</w:t>
      </w:r>
      <w:r w:rsidR="003C5FA2">
        <w:rPr>
          <w:rFonts w:ascii="Calibri" w:eastAsia="Calibri" w:hAnsi="Calibri" w:cs="Calibri"/>
          <w:sz w:val="28"/>
        </w:rPr>
        <w:t>.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Подмечайте любые моменты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Всё, что видит и радует глаз.</w:t>
      </w:r>
    </w:p>
    <w:p w:rsidR="0073147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жалейте слова на тост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 души и от сердца желайте</w:t>
      </w:r>
      <w:r w:rsidR="003C5FA2">
        <w:rPr>
          <w:rFonts w:ascii="Calibri" w:eastAsia="Calibri" w:hAnsi="Calibri" w:cs="Calibri"/>
          <w:sz w:val="28"/>
        </w:rPr>
        <w:t>.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Говорите слова в полный рост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чем угодно родных поздравляйте.</w:t>
      </w:r>
    </w:p>
    <w:p w:rsidR="003C5FA2" w:rsidRDefault="0014061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Щедрость нежности и доброты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хорошим тоном считаю</w:t>
      </w:r>
      <w:r w:rsidR="003C5FA2">
        <w:rPr>
          <w:rFonts w:ascii="Calibri" w:eastAsia="Calibri" w:hAnsi="Calibri" w:cs="Calibri"/>
          <w:sz w:val="28"/>
        </w:rPr>
        <w:t>.</w:t>
      </w:r>
      <w:r w:rsidR="00D77053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ними сбудутся все мечты</w:t>
      </w:r>
      <w:r w:rsidR="003C5FA2">
        <w:rPr>
          <w:rFonts w:ascii="Calibri" w:eastAsia="Calibri" w:hAnsi="Calibri" w:cs="Calibri"/>
          <w:sz w:val="28"/>
        </w:rPr>
        <w:t>,</w:t>
      </w:r>
      <w:r w:rsidR="00D77053">
        <w:rPr>
          <w:rFonts w:ascii="Calibri" w:eastAsia="Calibri" w:hAnsi="Calibri" w:cs="Calibri"/>
          <w:sz w:val="28"/>
        </w:rPr>
        <w:br/>
      </w:r>
      <w:r w:rsidR="003C5FA2">
        <w:rPr>
          <w:rFonts w:ascii="Calibri" w:eastAsia="Calibri" w:hAnsi="Calibri" w:cs="Calibri"/>
          <w:sz w:val="28"/>
        </w:rPr>
        <w:t>А невзгоды от них все растают.</w:t>
      </w:r>
    </w:p>
    <w:p w:rsidR="00731472" w:rsidRDefault="003C5FA2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говорите ж комплименты,</w:t>
      </w:r>
      <w:r w:rsidR="00D77053">
        <w:rPr>
          <w:rFonts w:ascii="Calibri" w:eastAsia="Calibri" w:hAnsi="Calibri" w:cs="Calibri"/>
          <w:sz w:val="28"/>
        </w:rPr>
        <w:br/>
        <w:t>Дарите счасть</w:t>
      </w:r>
      <w:r>
        <w:rPr>
          <w:rFonts w:ascii="Calibri" w:eastAsia="Calibri" w:hAnsi="Calibri" w:cs="Calibri"/>
          <w:sz w:val="28"/>
        </w:rPr>
        <w:t>я моменты!</w:t>
      </w:r>
      <w:r w:rsidR="00D77053">
        <w:rPr>
          <w:rFonts w:ascii="Calibri" w:eastAsia="Calibri" w:hAnsi="Calibri" w:cs="Calibri"/>
          <w:sz w:val="28"/>
        </w:rPr>
        <w:br/>
      </w:r>
      <w:r w:rsidR="00140611">
        <w:rPr>
          <w:rFonts w:ascii="Calibri" w:eastAsia="Calibri" w:hAnsi="Calibri" w:cs="Calibri"/>
          <w:sz w:val="28"/>
        </w:rPr>
        <w:t>От них душа поёт и тает</w:t>
      </w:r>
      <w:r w:rsidR="00D77053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  <w:r w:rsidR="00D77053">
        <w:rPr>
          <w:rFonts w:ascii="Calibri" w:eastAsia="Calibri" w:hAnsi="Calibri" w:cs="Calibri"/>
          <w:sz w:val="28"/>
        </w:rPr>
        <w:br/>
      </w:r>
      <w:r w:rsidR="00140611">
        <w:rPr>
          <w:rFonts w:ascii="Calibri" w:eastAsia="Calibri" w:hAnsi="Calibri" w:cs="Calibri"/>
          <w:sz w:val="28"/>
        </w:rPr>
        <w:t>И кто даёт</w:t>
      </w:r>
      <w:r>
        <w:rPr>
          <w:rFonts w:ascii="Calibri" w:eastAsia="Calibri" w:hAnsi="Calibri" w:cs="Calibri"/>
          <w:sz w:val="28"/>
        </w:rPr>
        <w:t>,</w:t>
      </w:r>
      <w:r w:rsidR="00140611">
        <w:rPr>
          <w:rFonts w:ascii="Calibri" w:eastAsia="Calibri" w:hAnsi="Calibri" w:cs="Calibri"/>
          <w:sz w:val="28"/>
        </w:rPr>
        <w:t xml:space="preserve"> и принимает.</w:t>
      </w:r>
    </w:p>
    <w:sectPr w:rsidR="0073147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1472"/>
    <w:rsid w:val="0007207D"/>
    <w:rsid w:val="00140611"/>
    <w:rsid w:val="003C5FA2"/>
    <w:rsid w:val="00731472"/>
    <w:rsid w:val="00D7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Company>Krokoz™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Дарите чаще комплименты.docx</dc:title>
  <cp:lastModifiedBy>Василий</cp:lastModifiedBy>
  <cp:revision>5</cp:revision>
  <dcterms:created xsi:type="dcterms:W3CDTF">2014-10-21T11:43:00Z</dcterms:created>
  <dcterms:modified xsi:type="dcterms:W3CDTF">2016-01-25T18:47:00Z</dcterms:modified>
</cp:coreProperties>
</file>