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6233" w:rsidRDefault="00A94961">
      <w:commentRangeStart w:id="0"/>
      <w:del w:id="1" w:author="Василий" w:date="2016-10-28T17:21:00Z">
        <w:r w:rsidDel="005C6073">
          <w:delText>Поругались</w:delText>
        </w:r>
        <w:commentRangeEnd w:id="0"/>
        <w:r w:rsidDel="005C6073">
          <w:commentReference w:id="0"/>
        </w:r>
        <w:r w:rsidDel="005C6073">
          <w:delText xml:space="preserve"> </w:delText>
        </w:r>
      </w:del>
      <w:proofErr w:type="spellStart"/>
      <w:ins w:id="2" w:author="Василий" w:date="2016-10-28T17:21:00Z">
        <w:r w:rsidR="005C6073">
          <w:t>Поругалис</w:t>
        </w:r>
        <w:r w:rsidR="005C6073">
          <w:t>я</w:t>
        </w:r>
      </w:ins>
      <w:proofErr w:type="spellEnd"/>
      <w:ins w:id="3" w:author="Василий" w:date="2016-10-28T17:23:00Z">
        <w:r w:rsidR="005C6073">
          <w:t xml:space="preserve"> </w:t>
        </w:r>
      </w:ins>
      <w:r>
        <w:t>две свахи,</w:t>
      </w:r>
      <w:r>
        <w:br/>
        <w:t>Были охи, были ахи!</w:t>
      </w:r>
      <w:r>
        <w:br/>
        <w:t>Выясняли они ночь,</w:t>
      </w:r>
      <w:r>
        <w:br/>
        <w:t>Кто</w:t>
      </w:r>
      <w:ins w:id="4" w:author="Василий" w:date="2016-10-28T17:23:00Z">
        <w:r w:rsidR="005C6073">
          <w:t xml:space="preserve"> же лучше</w:t>
        </w:r>
      </w:ins>
      <w:del w:id="5" w:author="Василий" w:date="2016-10-28T17:23:00Z">
        <w:r w:rsidDel="005C6073">
          <w:delText xml:space="preserve"> </w:delText>
        </w:r>
        <w:commentRangeStart w:id="6"/>
        <w:r w:rsidDel="005C6073">
          <w:delText>у</w:delText>
        </w:r>
        <w:r w:rsidDel="005C6073">
          <w:delText>м</w:delText>
        </w:r>
        <w:r w:rsidDel="005C6073">
          <w:delText>н</w:delText>
        </w:r>
        <w:r w:rsidDel="005C6073">
          <w:delText>е</w:delText>
        </w:r>
        <w:r w:rsidDel="005C6073">
          <w:delText>е</w:delText>
        </w:r>
        <w:commentRangeEnd w:id="6"/>
        <w:r w:rsidDel="005C6073">
          <w:commentReference w:id="6"/>
        </w:r>
        <w:r w:rsidDel="005C6073">
          <w:delText>,</w:delText>
        </w:r>
      </w:del>
      <w:r>
        <w:t xml:space="preserve"> </w:t>
      </w:r>
      <w:ins w:id="7" w:author="Василий" w:date="2016-10-28T17:23:00Z">
        <w:r w:rsidR="005C6073">
          <w:t xml:space="preserve"> </w:t>
        </w:r>
      </w:ins>
      <w:r>
        <w:t>сын иль дочь?</w:t>
      </w:r>
    </w:p>
    <w:p w:rsidR="00066233" w:rsidRDefault="00A94961">
      <w:r>
        <w:t>- Моя дочка, как царица,</w:t>
      </w:r>
      <w:r>
        <w:br/>
        <w:t>И как звёздочка искрится,</w:t>
      </w:r>
      <w:r>
        <w:br/>
        <w:t>Её только на показ,</w:t>
      </w:r>
      <w:r>
        <w:br/>
        <w:t>Говорю тебе не раз!</w:t>
      </w:r>
    </w:p>
    <w:p w:rsidR="00066233" w:rsidRDefault="00A94961">
      <w:r>
        <w:t>- Хорошо, а мой сыночек,</w:t>
      </w:r>
      <w:r>
        <w:br/>
        <w:t>Подарил ей умных дочек,</w:t>
      </w:r>
      <w:r>
        <w:br/>
        <w:t>И похожих на отца,</w:t>
      </w:r>
      <w:r>
        <w:br/>
        <w:t xml:space="preserve">Их </w:t>
      </w:r>
      <w:r>
        <w:t>мы любим без конца!</w:t>
      </w:r>
    </w:p>
    <w:p w:rsidR="00066233" w:rsidRDefault="00A94961">
      <w:r>
        <w:t>- Моя дочка, любит танцы,</w:t>
      </w:r>
      <w:r>
        <w:br/>
        <w:t>И поёт весь день романсы,</w:t>
      </w:r>
      <w:r>
        <w:br/>
        <w:t>А ему не до того,</w:t>
      </w:r>
      <w:r>
        <w:br/>
      </w:r>
      <w:proofErr w:type="gramStart"/>
      <w:r>
        <w:t>Нет</w:t>
      </w:r>
      <w:ins w:id="8" w:author="serega " w:date="2016-09-28T23:11:00Z">
        <w:r>
          <w:t>у</w:t>
        </w:r>
      </w:ins>
      <w:proofErr w:type="gramEnd"/>
      <w:r>
        <w:t xml:space="preserve"> слуха у него.</w:t>
      </w:r>
    </w:p>
    <w:p w:rsidR="00066233" w:rsidRDefault="00A94961">
      <w:r>
        <w:t xml:space="preserve">– </w:t>
      </w:r>
      <w:proofErr w:type="gramStart"/>
      <w:r>
        <w:t>Нет</w:t>
      </w:r>
      <w:ins w:id="9" w:author="serega " w:date="2016-09-28T23:11:00Z">
        <w:r>
          <w:t>у</w:t>
        </w:r>
      </w:ins>
      <w:proofErr w:type="gramEnd"/>
      <w:r>
        <w:t>, значит и не надо,</w:t>
      </w:r>
      <w:r>
        <w:br/>
        <w:t>Он совсем другого склада.</w:t>
      </w:r>
      <w:r>
        <w:br/>
        <w:t>Бить баклуши не привык,</w:t>
      </w:r>
      <w:r>
        <w:br/>
        <w:t>Он везде передовик!</w:t>
      </w:r>
    </w:p>
    <w:p w:rsidR="00066233" w:rsidRDefault="00A94961">
      <w:r>
        <w:t>Слово з</w:t>
      </w:r>
      <w:r>
        <w:rPr>
          <w:i/>
          <w:iCs/>
        </w:rPr>
        <w:t>а</w:t>
      </w:r>
      <w:r>
        <w:t xml:space="preserve"> словом летит,</w:t>
      </w:r>
      <w:r>
        <w:br/>
        <w:t>Невозможно убедить.</w:t>
      </w:r>
      <w:r>
        <w:br/>
        <w:t>Не конча</w:t>
      </w:r>
      <w:r>
        <w:t>ется скандал,</w:t>
      </w:r>
      <w:bookmarkStart w:id="10" w:name="_GoBack"/>
      <w:bookmarkEnd w:id="10"/>
      <w:r>
        <w:br/>
        <w:t>Свой у каждой идеал.</w:t>
      </w:r>
    </w:p>
    <w:p w:rsidR="00066233" w:rsidRDefault="005C6073">
      <w:ins w:id="11" w:author="Василий" w:date="2016-10-28T17:28:00Z">
        <w:r>
          <w:t>Помирились наши свахи</w:t>
        </w:r>
      </w:ins>
      <w:proofErr w:type="gramStart"/>
      <w:del w:id="12" w:author="Василий" w:date="2016-10-28T17:28:00Z">
        <w:r w:rsidR="00A94961" w:rsidDel="005C6073">
          <w:delText>Р</w:delText>
        </w:r>
        <w:r w:rsidR="00A94961" w:rsidDel="005C6073">
          <w:delText>а</w:delText>
        </w:r>
        <w:r w:rsidR="00A94961" w:rsidDel="005C6073">
          <w:delText>с</w:delText>
        </w:r>
        <w:r w:rsidR="00A94961" w:rsidDel="005C6073">
          <w:delText>с</w:delText>
        </w:r>
        <w:r w:rsidR="00A94961" w:rsidDel="005C6073">
          <w:delText>в</w:delText>
        </w:r>
        <w:r w:rsidR="00A94961" w:rsidDel="005C6073">
          <w:delText>е</w:delText>
        </w:r>
        <w:r w:rsidR="00A94961" w:rsidDel="005C6073">
          <w:delText>л</w:delText>
        </w:r>
        <w:r w:rsidR="00A94961" w:rsidDel="005C6073">
          <w:delText>о</w:delText>
        </w:r>
        <w:r w:rsidR="00A94961" w:rsidDel="005C6073">
          <w:delText>.</w:delText>
        </w:r>
        <w:r w:rsidR="00A94961" w:rsidDel="005C6073">
          <w:delText xml:space="preserve"> </w:delText>
        </w:r>
        <w:r w:rsidR="00A94961" w:rsidDel="005C6073">
          <w:delText>В</w:delText>
        </w:r>
        <w:r w:rsidR="00A94961" w:rsidDel="005C6073">
          <w:delText>о</w:delText>
        </w:r>
        <w:r w:rsidR="00A94961" w:rsidDel="005C6073">
          <w:delText>т</w:delText>
        </w:r>
        <w:r w:rsidR="00A94961" w:rsidDel="005C6073">
          <w:delText xml:space="preserve"> </w:delText>
        </w:r>
        <w:r w:rsidR="00A94961" w:rsidDel="005C6073">
          <w:delText>к</w:delText>
        </w:r>
        <w:r w:rsidR="00A94961" w:rsidDel="005C6073">
          <w:delText>о</w:delText>
        </w:r>
        <w:r w:rsidR="00A94961" w:rsidDel="005C6073">
          <w:delText>н</w:delText>
        </w:r>
        <w:r w:rsidR="00A94961" w:rsidDel="005C6073">
          <w:delText>е</w:delText>
        </w:r>
        <w:r w:rsidR="00A94961" w:rsidDel="005C6073">
          <w:delText>ц</w:delText>
        </w:r>
        <w:r w:rsidR="00A94961" w:rsidDel="005C6073">
          <w:delText xml:space="preserve"> </w:delText>
        </w:r>
        <w:r w:rsidR="00A94961" w:rsidDel="005C6073">
          <w:delText>н</w:delText>
        </w:r>
        <w:r w:rsidR="00A94961" w:rsidDel="005C6073">
          <w:delText>о</w:delText>
        </w:r>
        <w:r w:rsidR="00A94961" w:rsidDel="005C6073">
          <w:delText>ч</w:delText>
        </w:r>
        <w:r w:rsidR="00A94961" w:rsidDel="005C6073">
          <w:delText>и</w:delText>
        </w:r>
        <w:r w:rsidR="00A94961" w:rsidDel="005C6073">
          <w:delText>.</w:delText>
        </w:r>
      </w:del>
      <w:r w:rsidR="00A94961">
        <w:br/>
      </w:r>
      <w:ins w:id="13" w:author="Василий" w:date="2016-10-28T17:28:00Z">
        <w:r>
          <w:t>Н</w:t>
        </w:r>
        <w:proofErr w:type="gramEnd"/>
        <w:r>
          <w:t>е слышны уж охи, ах</w:t>
        </w:r>
      </w:ins>
      <w:ins w:id="14" w:author="Василий" w:date="2016-10-28T17:30:00Z">
        <w:r>
          <w:t>и.</w:t>
        </w:r>
      </w:ins>
      <w:del w:id="15" w:author="Василий" w:date="2016-10-28T17:28:00Z">
        <w:r w:rsidR="00A94961" w:rsidDel="005C6073">
          <w:delText>П</w:delText>
        </w:r>
        <w:r w:rsidR="00A94961" w:rsidDel="005C6073">
          <w:delText>о</w:delText>
        </w:r>
        <w:r w:rsidR="00A94961" w:rsidDel="005C6073">
          <w:delText>ш</w:delText>
        </w:r>
        <w:r w:rsidR="00A94961" w:rsidDel="005C6073">
          <w:delText>л</w:delText>
        </w:r>
        <w:r w:rsidR="00A94961" w:rsidDel="005C6073">
          <w:delText>и</w:delText>
        </w:r>
        <w:r w:rsidR="00A94961" w:rsidDel="005C6073">
          <w:delText xml:space="preserve"> </w:delText>
        </w:r>
        <w:r w:rsidR="00A94961" w:rsidDel="005C6073">
          <w:delText>о</w:delText>
        </w:r>
        <w:r w:rsidR="00A94961" w:rsidDel="005C6073">
          <w:delText>б</w:delText>
        </w:r>
        <w:r w:rsidR="00A94961" w:rsidDel="005C6073">
          <w:delText>е</w:delText>
        </w:r>
        <w:r w:rsidR="00A94961" w:rsidDel="005C6073">
          <w:delText xml:space="preserve"> </w:delText>
        </w:r>
        <w:r w:rsidR="00A94961" w:rsidDel="005C6073">
          <w:delText>к</w:delText>
        </w:r>
        <w:r w:rsidR="00A94961" w:rsidDel="005C6073">
          <w:delText xml:space="preserve"> </w:delText>
        </w:r>
        <w:r w:rsidR="00A94961" w:rsidDel="005C6073">
          <w:delText>с</w:delText>
        </w:r>
        <w:r w:rsidR="00A94961" w:rsidDel="005C6073">
          <w:delText>ы</w:delText>
        </w:r>
        <w:r w:rsidR="00A94961" w:rsidDel="005C6073">
          <w:delText>н</w:delText>
        </w:r>
        <w:r w:rsidR="00A94961" w:rsidDel="005C6073">
          <w:delText>у</w:delText>
        </w:r>
        <w:r w:rsidR="00A94961" w:rsidDel="005C6073">
          <w:delText>,</w:delText>
        </w:r>
        <w:r w:rsidR="00A94961" w:rsidDel="005C6073">
          <w:delText xml:space="preserve"> </w:delText>
        </w:r>
        <w:r w:rsidR="00A94961" w:rsidDel="005C6073">
          <w:delText>к</w:delText>
        </w:r>
        <w:r w:rsidR="00A94961" w:rsidDel="005C6073">
          <w:delText xml:space="preserve"> </w:delText>
        </w:r>
        <w:r w:rsidR="00A94961" w:rsidDel="005C6073">
          <w:delText>д</w:delText>
        </w:r>
        <w:r w:rsidR="00A94961" w:rsidDel="005C6073">
          <w:delText>о</w:delText>
        </w:r>
        <w:r w:rsidR="00A94961" w:rsidDel="005C6073">
          <w:delText>ч</w:delText>
        </w:r>
        <w:r w:rsidR="00A94961" w:rsidDel="005C6073">
          <w:delText>к</w:delText>
        </w:r>
        <w:r w:rsidR="00A94961" w:rsidDel="005C6073">
          <w:delText>е</w:delText>
        </w:r>
        <w:r w:rsidR="00A94961" w:rsidDel="005C6073">
          <w:delText>.</w:delText>
        </w:r>
      </w:del>
      <w:r w:rsidR="00A94961">
        <w:br/>
      </w:r>
      <w:ins w:id="16" w:author="Василий" w:date="2016-10-28T17:29:00Z">
        <w:r>
          <w:t>Рассвело. Вот конец ночки.</w:t>
        </w:r>
      </w:ins>
      <w:del w:id="17" w:author="Василий" w:date="2016-10-28T17:29:00Z">
        <w:r w:rsidR="00A94961" w:rsidDel="005C6073">
          <w:delText>К</w:delText>
        </w:r>
        <w:r w:rsidR="00A94961" w:rsidDel="005C6073">
          <w:delText>а</w:delText>
        </w:r>
        <w:r w:rsidR="00A94961" w:rsidDel="005C6073">
          <w:delText>к</w:delText>
        </w:r>
        <w:r w:rsidR="00A94961" w:rsidDel="005C6073">
          <w:delText xml:space="preserve"> </w:delText>
        </w:r>
        <w:r w:rsidR="00A94961" w:rsidDel="005C6073">
          <w:delText>н</w:delText>
        </w:r>
        <w:r w:rsidR="00A94961" w:rsidDel="005C6073">
          <w:delText>и</w:delText>
        </w:r>
        <w:r w:rsidR="00A94961" w:rsidDel="005C6073">
          <w:delText xml:space="preserve"> </w:delText>
        </w:r>
        <w:commentRangeStart w:id="18"/>
        <w:r w:rsidR="00A94961" w:rsidDel="005C6073">
          <w:delText>п</w:delText>
        </w:r>
        <w:r w:rsidR="00A94961" w:rsidDel="005C6073">
          <w:delText>е</w:delText>
        </w:r>
        <w:r w:rsidR="00A94961" w:rsidDel="005C6073">
          <w:delText>р</w:delText>
        </w:r>
        <w:r w:rsidR="00A94961" w:rsidDel="005C6073">
          <w:delText>е</w:delText>
        </w:r>
        <w:r w:rsidR="00A94961" w:rsidDel="005C6073">
          <w:delText>б</w:delText>
        </w:r>
        <w:r w:rsidR="00A94961" w:rsidDel="005C6073">
          <w:delText>и</w:delText>
        </w:r>
        <w:r w:rsidR="00A94961" w:rsidDel="005C6073">
          <w:delText>р</w:delText>
        </w:r>
        <w:r w:rsidR="00A94961" w:rsidDel="005C6073">
          <w:delText>а</w:delText>
        </w:r>
        <w:r w:rsidR="00A94961" w:rsidDel="005C6073">
          <w:delText>й</w:delText>
        </w:r>
        <w:commentRangeEnd w:id="18"/>
        <w:r w:rsidR="00A94961" w:rsidDel="005C6073">
          <w:commentReference w:id="18"/>
        </w:r>
        <w:r w:rsidR="00A94961" w:rsidDel="005C6073">
          <w:delText xml:space="preserve"> </w:delText>
        </w:r>
        <w:r w:rsidR="00A94961" w:rsidDel="005C6073">
          <w:delText>д</w:delText>
        </w:r>
        <w:r w:rsidR="00A94961" w:rsidDel="005C6073">
          <w:delText>о</w:delText>
        </w:r>
        <w:r w:rsidR="00A94961" w:rsidDel="005C6073">
          <w:delText xml:space="preserve"> </w:delText>
        </w:r>
        <w:r w:rsidR="00A94961" w:rsidDel="005C6073">
          <w:delText>д</w:delText>
        </w:r>
        <w:r w:rsidR="00A94961" w:rsidDel="005C6073">
          <w:delText>н</w:delText>
        </w:r>
        <w:r w:rsidR="00A94961" w:rsidDel="005C6073">
          <w:delText>а</w:delText>
        </w:r>
        <w:r w:rsidR="00A94961" w:rsidDel="005C6073">
          <w:delText>,</w:delText>
        </w:r>
      </w:del>
      <w:r w:rsidR="00A94961">
        <w:br/>
      </w:r>
      <w:ins w:id="19" w:author="Василий" w:date="2016-10-28T17:30:00Z">
        <w:r>
          <w:t>Пошли вместе к сыну</w:t>
        </w:r>
      </w:ins>
      <w:ins w:id="20" w:author="Василий" w:date="2016-10-28T17:31:00Z">
        <w:r>
          <w:t xml:space="preserve"> дочке.</w:t>
        </w:r>
      </w:ins>
      <w:del w:id="21" w:author="Василий" w:date="2016-10-28T17:30:00Z">
        <w:r w:rsidR="00A94961" w:rsidDel="005C6073">
          <w:delText>М</w:delText>
        </w:r>
        <w:r w:rsidR="00A94961" w:rsidDel="005C6073">
          <w:delText>ы</w:delText>
        </w:r>
        <w:r w:rsidR="00A94961" w:rsidDel="005C6073">
          <w:delText xml:space="preserve"> </w:delText>
        </w:r>
        <w:r w:rsidR="00A94961" w:rsidDel="005C6073">
          <w:delText>т</w:delText>
        </w:r>
        <w:r w:rsidR="00A94961" w:rsidDel="005C6073">
          <w:delText>е</w:delText>
        </w:r>
        <w:r w:rsidR="00A94961" w:rsidDel="005C6073">
          <w:delText>п</w:delText>
        </w:r>
        <w:r w:rsidR="00A94961" w:rsidDel="005C6073">
          <w:delText>е</w:delText>
        </w:r>
        <w:r w:rsidR="00A94961" w:rsidDel="005C6073">
          <w:delText>р</w:delText>
        </w:r>
        <w:r w:rsidR="00A94961" w:rsidDel="005C6073">
          <w:delText>ь</w:delText>
        </w:r>
        <w:r w:rsidR="00A94961" w:rsidDel="005C6073">
          <w:delText xml:space="preserve"> </w:delText>
        </w:r>
        <w:r w:rsidR="00A94961" w:rsidDel="005C6073">
          <w:delText>с</w:delText>
        </w:r>
        <w:r w:rsidR="00A94961" w:rsidDel="005C6073">
          <w:delText>е</w:delText>
        </w:r>
        <w:r w:rsidR="00A94961" w:rsidDel="005C6073">
          <w:delText>м</w:delText>
        </w:r>
        <w:r w:rsidR="00A94961" w:rsidDel="005C6073">
          <w:delText>ь</w:delText>
        </w:r>
        <w:r w:rsidR="00A94961" w:rsidDel="005C6073">
          <w:delText>я</w:delText>
        </w:r>
        <w:r w:rsidR="00A94961" w:rsidDel="005C6073">
          <w:delText xml:space="preserve"> </w:delText>
        </w:r>
        <w:r w:rsidR="00A94961" w:rsidDel="005C6073">
          <w:delText>о</w:delText>
        </w:r>
        <w:r w:rsidR="00A94961" w:rsidDel="005C6073">
          <w:delText>д</w:delText>
        </w:r>
        <w:r w:rsidR="00A94961" w:rsidDel="005C6073">
          <w:delText>н</w:delText>
        </w:r>
        <w:r w:rsidR="00A94961" w:rsidDel="005C6073">
          <w:delText>а</w:delText>
        </w:r>
        <w:r w:rsidR="00A94961" w:rsidDel="005C6073">
          <w:delText>!</w:delText>
        </w:r>
      </w:del>
    </w:p>
    <w:sectPr w:rsidR="0006623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28T23:06:00Z" w:initials="s">
    <w:p w:rsidR="00066233" w:rsidRDefault="00A94961">
      <w:r>
        <w:rPr>
          <w:sz w:val="20"/>
        </w:rPr>
        <w:t xml:space="preserve">Вот это пока единственный случай, когда мне встретилось слово, где уместнее было бы слово, заканчивающееся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Я: «</w:t>
      </w:r>
      <w:proofErr w:type="spellStart"/>
      <w:r>
        <w:rPr>
          <w:sz w:val="20"/>
        </w:rPr>
        <w:t>Пору</w:t>
      </w:r>
      <w:r>
        <w:rPr>
          <w:sz w:val="20"/>
        </w:rPr>
        <w:t>галисЯ</w:t>
      </w:r>
      <w:proofErr w:type="spellEnd"/>
      <w:r>
        <w:rPr>
          <w:sz w:val="20"/>
        </w:rPr>
        <w:t>»</w:t>
      </w:r>
    </w:p>
  </w:comment>
  <w:comment w:id="6" w:author="serega " w:date="2016-09-28T23:10:00Z" w:initials="s">
    <w:p w:rsidR="00066233" w:rsidRDefault="00A94961">
      <w:r>
        <w:rPr>
          <w:sz w:val="20"/>
        </w:rPr>
        <w:t xml:space="preserve">Дальше по тексту не только про ум идёт речь. </w:t>
      </w:r>
    </w:p>
  </w:comment>
  <w:comment w:id="18" w:author="serega " w:date="2016-09-28T23:12:00Z" w:initials="s">
    <w:p w:rsidR="00066233" w:rsidRDefault="00A94961">
      <w:r>
        <w:rPr>
          <w:sz w:val="20"/>
        </w:rPr>
        <w:t>ломает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066233"/>
    <w:rsid w:val="00066233"/>
    <w:rsid w:val="005C6073"/>
    <w:rsid w:val="00A9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C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C6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C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C6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2016-01-18T12:14:00Z</dcterms:created>
  <dcterms:modified xsi:type="dcterms:W3CDTF">2016-10-28T13:35:00Z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