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Все говорят</w:t>
      </w:r>
      <w:ins w:id="0" w:author="serega  " w:date="2014-11-29T22:31:00Z">
        <w:r>
          <w:rPr/>
          <w:t>:</w:t>
        </w:r>
      </w:ins>
      <w:r>
        <w:rPr/>
        <w:t xml:space="preserve"> глупая птица,</w:t>
      </w:r>
    </w:p>
    <w:p>
      <w:pPr>
        <w:pStyle w:val="Normal"/>
        <w:rPr/>
      </w:pPr>
      <w:r>
        <w:rPr/>
        <w:t>Летит куда-то, не боится.</w:t>
      </w:r>
    </w:p>
    <w:p>
      <w:pPr>
        <w:pStyle w:val="Normal"/>
        <w:rPr/>
      </w:pPr>
      <w:r>
        <w:rPr/>
        <w:t>А мне обидно за неё,</w:t>
      </w:r>
    </w:p>
    <w:p>
      <w:pPr>
        <w:pStyle w:val="Normal"/>
        <w:rPr/>
      </w:pPr>
      <w:r>
        <w:rPr/>
        <w:t>Решила защит</w:t>
      </w:r>
      <w:ins w:id="1" w:author="Василий" w:date="2014-12-02T22:14:00Z">
        <w:bookmarkStart w:id="0" w:name="_GoBack"/>
        <w:bookmarkEnd w:id="0"/>
        <w:r>
          <w:rPr/>
          <w:t>ить её.</w:t>
        </w:r>
      </w:ins>
    </w:p>
    <w:p>
      <w:pPr>
        <w:pStyle w:val="Normal"/>
        <w:rPr/>
      </w:pPr>
      <w:del w:id="2" w:author="Василий" w:date="2014-12-02T22:14:00Z">
        <w:r>
          <w:rPr/>
          <w:delText>ить её.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del w:id="3" w:author="Василий" w:date="2014-12-02T22:14:00Z">
        <w:r>
          <w:rPr/>
          <w:delText>Окольцевала и добрый путь ей пожелала.</w:delText>
        </w:r>
      </w:del>
    </w:p>
    <w:p>
      <w:pPr>
        <w:pStyle w:val="Normal"/>
        <w:rPr/>
      </w:pPr>
      <w:r>
        <w:rPr/>
        <w:t>Без компаса, да и без карты,</w:t>
      </w:r>
    </w:p>
    <w:p>
      <w:pPr>
        <w:pStyle w:val="Normal"/>
        <w:rPr/>
      </w:pPr>
      <w:r>
        <w:rPr/>
        <w:t>Без корма, да и без скарба</w:t>
      </w:r>
    </w:p>
    <w:p>
      <w:pPr>
        <w:pStyle w:val="Normal"/>
        <w:rPr/>
      </w:pPr>
      <w:ins w:id="4" w:author="Василий" w:date="2014-12-02T22:26:00Z">
        <w:r>
          <w:rPr/>
          <w:t>Летит она в дальние страны,</w:t>
        </w:r>
      </w:ins>
    </w:p>
    <w:p>
      <w:pPr>
        <w:pStyle w:val="Normal"/>
        <w:rPr/>
      </w:pPr>
      <w:ins w:id="5" w:author="Василий" w:date="2014-12-02T22:26:00Z">
        <w:r>
          <w:rPr/>
          <w:t>Через моря и океаны.</w:t>
        </w:r>
      </w:ins>
      <w:del w:id="6" w:author="Василий" w:date="2014-12-02T22:26:00Z">
        <w:r>
          <w:rPr/>
          <w:delText>До жарких стран она летит.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нас она не забывает,</w:t>
      </w:r>
    </w:p>
    <w:p>
      <w:pPr>
        <w:pStyle w:val="Normal"/>
        <w:rPr/>
      </w:pPr>
      <w:r>
        <w:rPr/>
        <w:t>Перезимует и весною</w:t>
      </w:r>
    </w:p>
    <w:p>
      <w:pPr>
        <w:pStyle w:val="Normal"/>
        <w:rPr/>
      </w:pPr>
      <w:r>
        <w:rPr/>
        <w:t>В скворечник свой</w:t>
      </w:r>
    </w:p>
    <w:p>
      <w:pPr>
        <w:pStyle w:val="Normal"/>
        <w:rPr/>
      </w:pPr>
      <w:r>
        <w:rPr/>
        <w:t>Вновь прилетает.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Расскажет своим щебетаньем,</w:t>
      </w:r>
    </w:p>
    <w:p>
      <w:pPr>
        <w:pStyle w:val="Normal"/>
        <w:rPr/>
      </w:pPr>
      <w:r>
        <w:rPr/>
        <w:t>Какой был интересный путь.</w:t>
      </w:r>
    </w:p>
    <w:p>
      <w:pPr>
        <w:pStyle w:val="Normal"/>
        <w:rPr/>
      </w:pPr>
      <w:r>
        <w:rPr/>
        <w:t>И можно славно отдохнуть,</w:t>
      </w:r>
    </w:p>
    <w:p>
      <w:pPr>
        <w:pStyle w:val="Normal"/>
        <w:rPr/>
      </w:pPr>
      <w:r>
        <w:rPr/>
        <w:t>Глядя на милое создание.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прикормлю её зерном,</w:t>
      </w:r>
    </w:p>
    <w:p>
      <w:pPr>
        <w:pStyle w:val="Normal"/>
        <w:rPr/>
      </w:pPr>
      <w:r>
        <w:rPr/>
        <w:t>Чтоб знала</w:t>
      </w:r>
      <w:ins w:id="7" w:author="serega  " w:date="2014-11-29T22:32:00Z">
        <w:r>
          <w:rPr/>
          <w:t xml:space="preserve"> – </w:t>
        </w:r>
      </w:ins>
      <w:del w:id="8" w:author="serega  " w:date="2014-11-29T22:32:00Z">
        <w:r>
          <w:rPr/>
          <w:delText xml:space="preserve">, </w:delText>
        </w:r>
      </w:del>
      <w:r>
        <w:rPr/>
        <w:t>здесь ей рады.</w:t>
      </w:r>
    </w:p>
    <w:p>
      <w:pPr>
        <w:pStyle w:val="Normal"/>
        <w:rPr/>
      </w:pPr>
      <w:r>
        <w:rPr/>
        <w:t>Есть кое-кто, глупей её</w:t>
      </w:r>
    </w:p>
    <w:p>
      <w:pPr>
        <w:pStyle w:val="Normal"/>
        <w:rPr/>
      </w:pPr>
      <w:r>
        <w:rPr/>
        <w:t>И микроскоп не надо.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 w:customStyle="1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2014-10-24T19:58:00Z</dcterms:created>
  <dc:language>ru-RU</dc:language>
  <cp:lastModifiedBy>Василий</cp:lastModifiedBy>
  <dcterms:modified xsi:type="dcterms:W3CDTF">2014-12-02T18:29:00Z</dcterms:modified>
  <cp:revision>4</cp:revision>
  <dc:title>Скворец.docx</dc:title>
</cp:coreProperties>
</file>