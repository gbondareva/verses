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6F" w:rsidRDefault="000A4BDB">
      <w:bookmarkStart w:id="0" w:name="_GoBack"/>
      <w:bookmarkEnd w:id="0"/>
      <w:r>
        <w:rPr>
          <w:sz w:val="28"/>
          <w:szCs w:val="28"/>
        </w:rPr>
        <w:t xml:space="preserve">Пока </w:t>
      </w:r>
      <w:del w:id="1" w:author="serega " w:date="2016-09-02T00:32:00Z">
        <w:r>
          <w:rPr>
            <w:sz w:val="28"/>
            <w:szCs w:val="28"/>
          </w:rPr>
          <w:delText>мы</w:delText>
        </w:r>
      </w:del>
      <w:ins w:id="2" w:author="serega " w:date="2016-09-02T00:32:00Z">
        <w:r>
          <w:rPr>
            <w:sz w:val="28"/>
            <w:szCs w:val="28"/>
          </w:rPr>
          <w:t>же</w:t>
        </w:r>
      </w:ins>
      <w:r>
        <w:rPr>
          <w:sz w:val="28"/>
          <w:szCs w:val="28"/>
        </w:rPr>
        <w:t xml:space="preserve"> молоды, торопим </w:t>
      </w:r>
      <w:del w:id="3" w:author="serega " w:date="2016-09-02T00:32:00Z">
        <w:r>
          <w:rPr>
            <w:sz w:val="28"/>
            <w:szCs w:val="28"/>
          </w:rPr>
          <w:delText>все</w:delText>
        </w:r>
      </w:del>
      <w:ins w:id="4" w:author="serega " w:date="2016-09-02T00:32:00Z">
        <w:r>
          <w:rPr>
            <w:sz w:val="28"/>
            <w:szCs w:val="28"/>
          </w:rPr>
          <w:t>мы</w:t>
        </w:r>
      </w:ins>
      <w:r>
        <w:rPr>
          <w:sz w:val="28"/>
          <w:szCs w:val="28"/>
        </w:rPr>
        <w:t xml:space="preserve"> года,</w:t>
      </w:r>
      <w:r>
        <w:rPr>
          <w:sz w:val="28"/>
          <w:szCs w:val="28"/>
        </w:rPr>
        <w:br/>
        <w:t>Бегут они, как вешняя вода.</w:t>
      </w:r>
      <w:r>
        <w:rPr>
          <w:sz w:val="28"/>
          <w:szCs w:val="28"/>
        </w:rPr>
        <w:br/>
      </w:r>
      <w:ins w:id="5" w:author="Василий" w:date="2016-10-29T00:07:00Z">
        <w:r w:rsidR="00CE6073">
          <w:rPr>
            <w:sz w:val="28"/>
            <w:szCs w:val="28"/>
          </w:rPr>
          <w:t>К годам, примерно, сорока пяти,</w:t>
        </w:r>
        <w:r w:rsidR="00CE6073">
          <w:rPr>
            <w:sz w:val="28"/>
            <w:szCs w:val="28"/>
          </w:rPr>
          <w:br/>
        </w:r>
      </w:ins>
      <w:commentRangeStart w:id="6"/>
      <w:del w:id="7" w:author="Василий" w:date="2016-10-29T00:07:00Z">
        <w:r w:rsidDel="00CE6073">
          <w:rPr>
            <w:sz w:val="28"/>
            <w:szCs w:val="28"/>
          </w:rPr>
          <w:delText>Приме</w:delText>
        </w:r>
      </w:del>
      <w:del w:id="8" w:author="Василий" w:date="2016-10-29T00:06:00Z">
        <w:r w:rsidDel="00CE6073">
          <w:rPr>
            <w:sz w:val="28"/>
            <w:szCs w:val="28"/>
          </w:rPr>
          <w:delText>рно, вот, к годам так, сорок пять,</w:delText>
        </w:r>
        <w:commentRangeEnd w:id="6"/>
        <w:r w:rsidDel="00CE6073">
          <w:commentReference w:id="6"/>
        </w:r>
        <w:r w:rsidDel="00CE6073">
          <w:rPr>
            <w:sz w:val="28"/>
            <w:szCs w:val="28"/>
          </w:rPr>
          <w:br/>
        </w:r>
      </w:del>
      <w:r>
        <w:rPr>
          <w:sz w:val="28"/>
          <w:szCs w:val="28"/>
        </w:rPr>
        <w:t xml:space="preserve">Нам хочется </w:t>
      </w:r>
      <w:ins w:id="9" w:author="Василий" w:date="2016-10-29T00:07:00Z">
        <w:r w:rsidR="00CE6073">
          <w:rPr>
            <w:sz w:val="28"/>
            <w:szCs w:val="28"/>
          </w:rPr>
          <w:t>помедленней идти</w:t>
        </w:r>
      </w:ins>
      <w:del w:id="10" w:author="Василий" w:date="2016-10-29T00:07:00Z">
        <w:r w:rsidDel="00CE6073">
          <w:rPr>
            <w:sz w:val="28"/>
            <w:szCs w:val="28"/>
          </w:rPr>
          <w:delText>на месте постоять</w:delText>
        </w:r>
      </w:del>
      <w:r>
        <w:rPr>
          <w:sz w:val="28"/>
          <w:szCs w:val="28"/>
        </w:rPr>
        <w:t>.</w:t>
      </w:r>
    </w:p>
    <w:p w:rsidR="0055156F" w:rsidRDefault="000A4BDB">
      <w:pPr>
        <w:rPr>
          <w:sz w:val="28"/>
          <w:szCs w:val="28"/>
        </w:rPr>
      </w:pPr>
      <w:r>
        <w:rPr>
          <w:sz w:val="28"/>
          <w:szCs w:val="28"/>
        </w:rPr>
        <w:t>Кому уже за семьдесят год</w:t>
      </w:r>
      <w:ins w:id="11" w:author="serega  " w:date="2015-02-11T22:12:00Z">
        <w:r>
          <w:rPr>
            <w:sz w:val="28"/>
            <w:szCs w:val="28"/>
          </w:rPr>
          <w:t>к</w:t>
        </w:r>
      </w:ins>
      <w:r>
        <w:rPr>
          <w:sz w:val="28"/>
          <w:szCs w:val="28"/>
        </w:rPr>
        <w:t>ов,</w:t>
      </w:r>
      <w:r>
        <w:rPr>
          <w:sz w:val="28"/>
          <w:szCs w:val="28"/>
        </w:rPr>
        <w:br/>
        <w:t>Лет двадцать пять бы, сбросить он готов.</w:t>
      </w:r>
      <w:r>
        <w:rPr>
          <w:sz w:val="28"/>
          <w:szCs w:val="28"/>
        </w:rPr>
        <w:br/>
        <w:t>Активным на работе быть и дома,</w:t>
      </w:r>
      <w:r>
        <w:rPr>
          <w:sz w:val="28"/>
          <w:szCs w:val="28"/>
        </w:rPr>
        <w:br/>
        <w:t>И всё готов бы повторить он снова.</w:t>
      </w:r>
    </w:p>
    <w:p w:rsidR="0055156F" w:rsidRDefault="000A4BDB">
      <w:r>
        <w:rPr>
          <w:sz w:val="28"/>
          <w:szCs w:val="28"/>
        </w:rPr>
        <w:t>И чем ни больше лет, быстрей идут,</w:t>
      </w:r>
      <w:r>
        <w:rPr>
          <w:sz w:val="28"/>
          <w:szCs w:val="28"/>
        </w:rPr>
        <w:br/>
        <w:t>На скорости летят неумолимо.</w:t>
      </w:r>
      <w:r>
        <w:rPr>
          <w:sz w:val="28"/>
          <w:szCs w:val="28"/>
        </w:rPr>
        <w:br/>
        <w:t>И ничего ведь не поделать тут,</w:t>
      </w:r>
      <w:r>
        <w:rPr>
          <w:sz w:val="28"/>
          <w:szCs w:val="28"/>
        </w:rPr>
        <w:br/>
        <w:t>Берут своё и не проходят мимо!</w:t>
      </w:r>
    </w:p>
    <w:sectPr w:rsidR="0055156F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serega  " w:date="2015-02-11T22:16:00Z" w:initials="">
    <w:p w:rsidR="0055156F" w:rsidRDefault="000A4BDB">
      <w:r w:rsidRPr="00CE6073">
        <w:rPr>
          <w:rFonts w:ascii="Liberation Serif" w:eastAsia="DejaVu Sans" w:hAnsi="Liberation Serif" w:cs="DejaVu Sans"/>
          <w:sz w:val="24"/>
          <w:szCs w:val="24"/>
          <w:lang w:bidi="en-US"/>
        </w:rPr>
        <w:t xml:space="preserve">К годам - сорока пяти. Т.е не согласован падеж. Если перефразировать </w:t>
      </w:r>
      <w:proofErr w:type="gramStart"/>
      <w:r w:rsidRPr="00CE6073">
        <w:rPr>
          <w:rFonts w:ascii="Liberation Serif" w:eastAsia="DejaVu Sans" w:hAnsi="Liberation Serif" w:cs="DejaVu Sans"/>
          <w:sz w:val="24"/>
          <w:szCs w:val="24"/>
          <w:lang w:bidi="en-US"/>
        </w:rPr>
        <w:t>в</w:t>
      </w:r>
      <w:proofErr w:type="gramEnd"/>
      <w:r w:rsidRPr="00CE6073">
        <w:rPr>
          <w:rFonts w:ascii="Liberation Serif" w:eastAsia="DejaVu Sans" w:hAnsi="Liberation Serif" w:cs="DejaVu Sans"/>
          <w:sz w:val="24"/>
          <w:szCs w:val="24"/>
          <w:lang w:bidi="en-US"/>
        </w:rPr>
        <w:t xml:space="preserve"> ритму — будет нормально.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55156F"/>
    <w:rsid w:val="000A4BDB"/>
    <w:rsid w:val="0055156F"/>
    <w:rsid w:val="006B2D32"/>
    <w:rsid w:val="00C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6723C8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ascii="Cambria" w:hAnsi="Cambria"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9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a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c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d">
    <w:name w:val="Balloon Text"/>
    <w:basedOn w:val="a"/>
    <w:uiPriority w:val="99"/>
    <w:semiHidden/>
    <w:unhideWhenUsed/>
    <w:qFormat/>
    <w:rsid w:val="006723C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383</Characters>
  <Application>Microsoft Office Word</Application>
  <DocSecurity>0</DocSecurity>
  <Lines>3</Lines>
  <Paragraphs>1</Paragraphs>
  <ScaleCrop>false</ScaleCrop>
  <Company>Krokoz™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11</cp:revision>
  <dcterms:created xsi:type="dcterms:W3CDTF">2015-02-11T11:43:00Z</dcterms:created>
  <dcterms:modified xsi:type="dcterms:W3CDTF">2016-10-28T20:45:00Z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