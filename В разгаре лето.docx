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Вот уже в разгаре идёт лето,</w:t>
        <w:br/>
        <w:t>Не пойму никак, любовь ли это?</w:t>
        <w:br/>
        <w:t>Поцелуи жаркие, объятья,</w:t>
        <w:br/>
        <w:t>Видно, скоро к нам приедут сватья.</w:t>
      </w:r>
    </w:p>
    <w:p>
      <w:pPr>
        <w:pStyle w:val="Normal"/>
        <w:rPr/>
      </w:pPr>
      <w:commentRangeStart w:id="0"/>
      <w:r>
        <w:rPr/>
        <w:t>Глазом поведёт, разгонит тучи,</w:t>
        <w:br/>
        <w:t>Коренастый, словно дуб могучий!</w:t>
      </w:r>
      <w:r>
        <w:rPr/>
      </w:r>
      <w:commentRangeEnd w:id="0"/>
      <w:r>
        <w:commentReference w:id="0"/>
      </w:r>
      <w:r>
        <w:rPr/>
        <w:br/>
        <w:t>Очень-то уж Ванечка старается,</w:t>
        <w:br/>
        <w:t>Чтобы Леночке своей понравиться.</w:t>
      </w:r>
    </w:p>
    <w:p>
      <w:pPr>
        <w:pStyle w:val="Normal"/>
        <w:rPr/>
      </w:pPr>
      <w:r>
        <w:rPr/>
        <w:t>Обещает золотые горы,</w:t>
        <w:br/>
        <w:t>Дом построить и детишек скоро.</w:t>
        <w:br/>
        <w:t>Вырастить прекрасные сады,</w:t>
        <w:br/>
        <w:t xml:space="preserve">И исполнить все </w:t>
      </w:r>
      <w:commentRangeStart w:id="1"/>
      <w:r>
        <w:rPr/>
        <w:t>мои</w:t>
      </w:r>
      <w:r>
        <w:rPr/>
      </w:r>
      <w:commentRangeEnd w:id="1"/>
      <w:r>
        <w:commentReference w:id="1"/>
      </w:r>
      <w:r>
        <w:rPr/>
        <w:t xml:space="preserve"> мечты.</w:t>
      </w:r>
    </w:p>
    <w:p>
      <w:pPr>
        <w:pStyle w:val="Normal"/>
        <w:widowControl/>
        <w:bidi w:val="0"/>
        <w:spacing w:lineRule="auto" w:line="276" w:before="0" w:after="113"/>
        <w:jc w:val="left"/>
        <w:rPr/>
      </w:pPr>
      <w:r>
        <w:rPr/>
        <w:t>Вот уже в разгаре идёт лето,</w:t>
      </w:r>
      <w:bookmarkStart w:id="0" w:name="_GoBack"/>
      <w:bookmarkEnd w:id="0"/>
      <w:r>
        <w:rPr/>
        <w:br/>
        <w:t>Я ему любовь отдам за это.</w:t>
        <w:br/>
        <w:t>Лучше, чем Ванюшка не видала,</w:t>
        <w:br/>
        <w:t xml:space="preserve">О таком, о муже, я мечтала!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4T22:39:52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Очень интересный способ понравиться барышне.</w:t>
      </w:r>
    </w:p>
  </w:comment>
  <w:comment w:id="1" w:author="serega " w:date="2016-10-04T22:38:47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А чего не Леночкины?</w:t>
      </w:r>
    </w:p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ru-RU" w:bidi="ar-SA"/>
        </w:rPr>
        <w:t>Может ЕЁ мечты?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13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LibreOffice/5.2.2.2$Linux_x86 LibreOffice_project/20m0$Build-2</Application>
  <Pages>1</Pages>
  <Words>76</Words>
  <Characters>392</Characters>
  <CharactersWithSpaces>465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2016-07-03T18:10:00Z</dcterms:created>
  <dc:creator/>
  <dc:description/>
  <dc:language>ru-RU</dc:language>
  <cp:lastModifiedBy>serega </cp:lastModifiedBy>
  <dcterms:modified xsi:type="dcterms:W3CDTF">2016-10-04T22:40:09Z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