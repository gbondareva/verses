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516" w:rsidRDefault="00B513A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Ведь жизнь меня не баловала,</w:t>
      </w:r>
      <w:r>
        <w:rPr>
          <w:rFonts w:ascii="Calibri" w:eastAsia="Calibri" w:hAnsi="Calibri" w:cs="Calibri"/>
          <w:sz w:val="28"/>
        </w:rPr>
        <w:br/>
        <w:t>Она, как страшный сериал.</w:t>
      </w:r>
      <w:r>
        <w:rPr>
          <w:rFonts w:ascii="Calibri" w:eastAsia="Calibri" w:hAnsi="Calibri" w:cs="Calibri"/>
          <w:sz w:val="28"/>
        </w:rPr>
        <w:br/>
        <w:t>В рекламу подышать давала,</w:t>
      </w:r>
      <w:r>
        <w:rPr>
          <w:rFonts w:ascii="Calibri" w:eastAsia="Calibri" w:hAnsi="Calibri" w:cs="Calibri"/>
          <w:sz w:val="28"/>
        </w:rPr>
        <w:br/>
        <w:t>И начинался вновь февраль.</w:t>
      </w:r>
    </w:p>
    <w:p w:rsidR="00563516" w:rsidRDefault="00B513A6">
      <w:pPr>
        <w:spacing w:after="200" w:line="276" w:lineRule="auto"/>
        <w:rPr>
          <w:rFonts w:ascii="Calibri" w:eastAsia="Calibri" w:hAnsi="Calibri" w:cs="Calibri"/>
          <w:sz w:val="28"/>
        </w:rPr>
      </w:pPr>
      <w:ins w:id="0" w:author="Василий" w:date="2014-12-03T02:03:00Z">
        <w:r>
          <w:rPr>
            <w:rFonts w:ascii="Calibri" w:eastAsia="Calibri" w:hAnsi="Calibri" w:cs="Calibri"/>
            <w:sz w:val="28"/>
          </w:rPr>
          <w:t>Может быть</w:t>
        </w:r>
      </w:ins>
      <w:del w:id="1" w:author="Василий" w:date="2014-12-03T02:03:00Z">
        <w:r>
          <w:rPr>
            <w:rFonts w:ascii="Calibri" w:eastAsia="Calibri" w:hAnsi="Calibri" w:cs="Calibri"/>
            <w:sz w:val="28"/>
          </w:rPr>
          <w:delText>Наверное,</w:delText>
        </w:r>
      </w:del>
      <w:r>
        <w:rPr>
          <w:rFonts w:ascii="Calibri" w:eastAsia="Calibri" w:hAnsi="Calibri" w:cs="Calibri"/>
          <w:sz w:val="28"/>
        </w:rPr>
        <w:t xml:space="preserve"> счастье небольшое,</w:t>
      </w:r>
      <w:del w:id="2" w:author="Василий" w:date="2014-12-03T02:03:00Z">
        <w:r>
          <w:rPr>
            <w:rFonts w:ascii="Calibri" w:eastAsia="Calibri" w:hAnsi="Calibri" w:cs="Calibri"/>
            <w:sz w:val="28"/>
          </w:rPr>
          <w:delText>,</w:delText>
        </w:r>
      </w:del>
      <w:r>
        <w:rPr>
          <w:rFonts w:ascii="Calibri" w:eastAsia="Calibri" w:hAnsi="Calibri" w:cs="Calibri"/>
          <w:sz w:val="28"/>
        </w:rPr>
        <w:br/>
        <w:t>На всех его не разделить?</w:t>
      </w:r>
      <w:del w:id="3" w:author="Василий" w:date="2014-12-03T02:03:00Z">
        <w:r>
          <w:rPr>
            <w:rFonts w:ascii="Calibri" w:eastAsia="Calibri" w:hAnsi="Calibri" w:cs="Calibri"/>
            <w:sz w:val="28"/>
          </w:rPr>
          <w:delText>.</w:delText>
        </w:r>
      </w:del>
      <w:r>
        <w:rPr>
          <w:rFonts w:ascii="Calibri" w:eastAsia="Calibri" w:hAnsi="Calibri" w:cs="Calibri"/>
          <w:sz w:val="28"/>
        </w:rPr>
        <w:br/>
        <w:t>А может, просто не сумела,</w:t>
      </w:r>
      <w:r>
        <w:rPr>
          <w:rFonts w:ascii="Calibri" w:eastAsia="Calibri" w:hAnsi="Calibri" w:cs="Calibri"/>
          <w:sz w:val="28"/>
        </w:rPr>
        <w:br/>
        <w:t>Я своё счастье заслужить</w:t>
      </w:r>
      <w:del w:id="4" w:author="serega  " w:date="2014-12-13T19:04:00Z">
        <w:r>
          <w:rPr>
            <w:rFonts w:ascii="Calibri" w:eastAsia="Calibri" w:hAnsi="Calibri" w:cs="Calibri"/>
            <w:sz w:val="28"/>
          </w:rPr>
          <w:delText>.</w:delText>
        </w:r>
      </w:del>
      <w:ins w:id="5" w:author="serega  " w:date="2014-12-13T19:04:00Z">
        <w:r>
          <w:rPr>
            <w:rFonts w:ascii="Calibri" w:eastAsia="Calibri" w:hAnsi="Calibri" w:cs="Calibri"/>
            <w:sz w:val="28"/>
          </w:rPr>
          <w:t>?</w:t>
        </w:r>
      </w:ins>
    </w:p>
    <w:p w:rsidR="00563516" w:rsidRDefault="00B513A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Возьму я сказки почитаю,</w:t>
      </w:r>
      <w:bookmarkStart w:id="6" w:name="_GoBack"/>
      <w:bookmarkEnd w:id="6"/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Во многих я себя узнаю.</w:t>
      </w:r>
      <w:r>
        <w:rPr>
          <w:rFonts w:ascii="Calibri" w:eastAsia="Calibri" w:hAnsi="Calibri" w:cs="Calibri"/>
          <w:sz w:val="28"/>
        </w:rPr>
        <w:br/>
        <w:t>Была я золушкой, Морозко,</w:t>
      </w:r>
      <w:r>
        <w:rPr>
          <w:rFonts w:ascii="Calibri" w:eastAsia="Calibri" w:hAnsi="Calibri" w:cs="Calibri"/>
          <w:sz w:val="28"/>
        </w:rPr>
        <w:br/>
        <w:t>И красной шапочкой с лукошком.</w:t>
      </w:r>
    </w:p>
    <w:p w:rsidR="00563516" w:rsidRDefault="00B513A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четвёртой,</w:t>
      </w:r>
      <w:ins w:id="7" w:author="Василий" w:date="2014-12-03T02:00:00Z">
        <w:r>
          <w:rPr>
            <w:rFonts w:ascii="Calibri" w:eastAsia="Calibri" w:hAnsi="Calibri" w:cs="Calibri"/>
            <w:sz w:val="28"/>
          </w:rPr>
          <w:t xml:space="preserve"> спящею царевной</w:t>
        </w:r>
      </w:ins>
      <w:ins w:id="8" w:author="Василий" w:date="2014-12-03T02:01:00Z">
        <w:r>
          <w:rPr>
            <w:rFonts w:ascii="Calibri" w:eastAsia="Calibri" w:hAnsi="Calibri" w:cs="Calibri"/>
            <w:sz w:val="28"/>
          </w:rPr>
          <w:t>,</w:t>
        </w:r>
      </w:ins>
      <w:del w:id="9" w:author="Василий" w:date="2014-12-03T02:01:00Z">
        <w:r>
          <w:rPr>
            <w:rFonts w:ascii="Calibri" w:eastAsia="Calibri" w:hAnsi="Calibri" w:cs="Calibri"/>
            <w:sz w:val="28"/>
          </w:rPr>
          <w:delText>Спящею</w:delText>
        </w:r>
      </w:del>
      <w:del w:id="10" w:author="Василий" w:date="2014-12-03T02:00:00Z">
        <w:r>
          <w:rPr>
            <w:rFonts w:ascii="Calibri" w:eastAsia="Calibri" w:hAnsi="Calibri" w:cs="Calibri"/>
            <w:sz w:val="28"/>
          </w:rPr>
          <w:delText xml:space="preserve"> царевной.</w:delText>
        </w:r>
      </w:del>
      <w:r>
        <w:rPr>
          <w:rFonts w:ascii="Calibri" w:eastAsia="Calibri" w:hAnsi="Calibri" w:cs="Calibri"/>
          <w:sz w:val="28"/>
        </w:rPr>
        <w:br/>
        <w:t xml:space="preserve">Ну, а потом, </w:t>
      </w:r>
      <w:del w:id="11" w:author="serega  " w:date="2014-12-19T14:03:00Z">
        <w:r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>Бабой Ягой,</w:t>
      </w:r>
      <w:r>
        <w:rPr>
          <w:rFonts w:ascii="Calibri" w:eastAsia="Calibri" w:hAnsi="Calibri" w:cs="Calibri"/>
          <w:sz w:val="28"/>
        </w:rPr>
        <w:br/>
        <w:t>В избушке, что на курьих ножках</w:t>
      </w:r>
      <w:ins w:id="12" w:author="Василий" w:date="2014-12-03T02:01:00Z">
        <w:r>
          <w:rPr>
            <w:rFonts w:ascii="Calibri" w:eastAsia="Calibri" w:hAnsi="Calibri" w:cs="Calibri"/>
            <w:sz w:val="28"/>
          </w:rPr>
          <w:t>,</w:t>
        </w:r>
      </w:ins>
      <w:r>
        <w:rPr>
          <w:rFonts w:ascii="Calibri" w:eastAsia="Calibri" w:hAnsi="Calibri" w:cs="Calibri"/>
          <w:sz w:val="28"/>
        </w:rPr>
        <w:br/>
      </w:r>
      <w:ins w:id="13" w:author="Василий" w:date="2014-12-03T02:01:00Z">
        <w:r>
          <w:rPr>
            <w:rFonts w:ascii="Calibri" w:eastAsia="Calibri" w:hAnsi="Calibri" w:cs="Calibri"/>
            <w:sz w:val="28"/>
          </w:rPr>
          <w:t>Со ступой и большой метлой</w:t>
        </w:r>
      </w:ins>
      <w:ins w:id="14" w:author="Василий" w:date="2014-12-03T02:04:00Z">
        <w:r>
          <w:rPr>
            <w:rFonts w:ascii="Calibri" w:eastAsia="Calibri" w:hAnsi="Calibri" w:cs="Calibri"/>
            <w:sz w:val="28"/>
          </w:rPr>
          <w:t>.</w:t>
        </w:r>
      </w:ins>
    </w:p>
    <w:p w:rsidR="00563516" w:rsidRDefault="00B513A6">
      <w:pPr>
        <w:spacing w:after="200" w:line="276" w:lineRule="auto"/>
        <w:rPr>
          <w:rFonts w:ascii="Calibri" w:eastAsia="Calibri" w:hAnsi="Calibri" w:cs="Calibri"/>
          <w:sz w:val="28"/>
        </w:rPr>
      </w:pPr>
      <w:del w:id="15" w:author="Василий" w:date="2014-12-03T02:01:00Z">
        <w:r>
          <w:rPr>
            <w:rFonts w:ascii="Calibri" w:eastAsia="Calibri" w:hAnsi="Calibri" w:cs="Calibri"/>
            <w:sz w:val="28"/>
          </w:rPr>
          <w:delText>.</w:delText>
        </w:r>
      </w:del>
      <w:del w:id="16" w:author="serega  " w:date="2014-12-13T19:03:00Z">
        <w:r>
          <w:rPr>
            <w:rFonts w:ascii="Calibri" w:eastAsia="Calibri" w:hAnsi="Calibri" w:cs="Calibri"/>
            <w:sz w:val="28"/>
          </w:rPr>
          <w:delText>И</w:delText>
        </w:r>
      </w:del>
      <w:ins w:id="17" w:author="serega  " w:date="2014-12-13T19:03:00Z">
        <w:r>
          <w:rPr>
            <w:rFonts w:ascii="Calibri" w:eastAsia="Calibri" w:hAnsi="Calibri" w:cs="Calibri"/>
            <w:sz w:val="28"/>
          </w:rPr>
          <w:t>На</w:t>
        </w:r>
      </w:ins>
      <w:r>
        <w:rPr>
          <w:rFonts w:ascii="Calibri" w:eastAsia="Calibri" w:hAnsi="Calibri" w:cs="Calibri"/>
          <w:sz w:val="28"/>
        </w:rPr>
        <w:t xml:space="preserve">м </w:t>
      </w:r>
      <w:del w:id="18" w:author="serega  " w:date="2014-12-19T14:03:00Z">
        <w:r>
          <w:rPr>
            <w:rFonts w:ascii="Calibri" w:eastAsia="Calibri" w:hAnsi="Calibri" w:cs="Calibri"/>
            <w:sz w:val="28"/>
          </w:rPr>
          <w:delText xml:space="preserve">бы </w:delText>
        </w:r>
      </w:del>
      <w:r>
        <w:rPr>
          <w:rFonts w:ascii="Calibri" w:eastAsia="Calibri" w:hAnsi="Calibri" w:cs="Calibri"/>
          <w:sz w:val="28"/>
        </w:rPr>
        <w:t xml:space="preserve">всем </w:t>
      </w:r>
      <w:ins w:id="19" w:author="serega  " w:date="2014-12-19T14:03:00Z">
        <w:r>
          <w:rPr>
            <w:rFonts w:ascii="Calibri" w:eastAsia="Calibri" w:hAnsi="Calibri" w:cs="Calibri"/>
            <w:sz w:val="28"/>
          </w:rPr>
          <w:t xml:space="preserve">бы </w:t>
        </w:r>
      </w:ins>
      <w:r>
        <w:rPr>
          <w:rFonts w:ascii="Calibri" w:eastAsia="Calibri" w:hAnsi="Calibri" w:cs="Calibri"/>
          <w:sz w:val="28"/>
        </w:rPr>
        <w:t>счастья,</w:t>
      </w:r>
      <w:del w:id="20" w:author="serega  " w:date="2014-12-12T00:16:00Z">
        <w:r>
          <w:rPr>
            <w:rFonts w:ascii="Calibri" w:eastAsia="Calibri" w:hAnsi="Calibri" w:cs="Calibri"/>
            <w:sz w:val="28"/>
          </w:rPr>
          <w:delText>Х</w:delText>
        </w:r>
      </w:del>
      <w:ins w:id="21" w:author="serega  " w:date="2014-12-12T00:16:00Z">
        <w:r>
          <w:rPr>
            <w:rFonts w:ascii="Calibri" w:eastAsia="Calibri" w:hAnsi="Calibri" w:cs="Calibri"/>
            <w:sz w:val="28"/>
          </w:rPr>
          <w:t xml:space="preserve"> х</w:t>
        </w:r>
      </w:ins>
      <w:r>
        <w:rPr>
          <w:rFonts w:ascii="Calibri" w:eastAsia="Calibri" w:hAnsi="Calibri" w:cs="Calibri"/>
          <w:sz w:val="28"/>
        </w:rPr>
        <w:t>оть немножко</w:t>
      </w:r>
      <w:del w:id="22" w:author="serega  " w:date="2014-12-12T00:17:00Z">
        <w:r>
          <w:rPr>
            <w:rFonts w:ascii="Calibri" w:eastAsia="Calibri" w:hAnsi="Calibri" w:cs="Calibri"/>
            <w:sz w:val="28"/>
          </w:rPr>
          <w:delText xml:space="preserve">. </w:delText>
        </w:r>
      </w:del>
      <w:r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</w:r>
      <w:del w:id="23" w:author="serega  " w:date="2014-12-19T14:04:00Z">
        <w:r>
          <w:rPr>
            <w:rFonts w:ascii="Calibri" w:eastAsia="Calibri" w:hAnsi="Calibri" w:cs="Calibri"/>
            <w:sz w:val="28"/>
          </w:rPr>
          <w:delText>На всех бы</w:delText>
        </w:r>
      </w:del>
      <w:ins w:id="24" w:author="serega  " w:date="2014-12-19T14:04:00Z">
        <w:r>
          <w:rPr>
            <w:rFonts w:ascii="Calibri" w:eastAsia="Calibri" w:hAnsi="Calibri" w:cs="Calibri"/>
            <w:sz w:val="28"/>
          </w:rPr>
          <w:t>По</w:t>
        </w:r>
      </w:ins>
      <w:r>
        <w:rPr>
          <w:rFonts w:ascii="Calibri" w:eastAsia="Calibri" w:hAnsi="Calibri" w:cs="Calibri"/>
          <w:sz w:val="28"/>
        </w:rPr>
        <w:t>ровну взять и разделить.</w:t>
      </w:r>
      <w:r>
        <w:rPr>
          <w:rFonts w:ascii="Calibri" w:eastAsia="Calibri" w:hAnsi="Calibri" w:cs="Calibri"/>
          <w:sz w:val="28"/>
        </w:rPr>
        <w:br/>
        <w:t>Тогда бы</w:t>
      </w:r>
      <w:ins w:id="25" w:author="serega  " w:date="2014-12-13T19:03:00Z">
        <w:r>
          <w:rPr>
            <w:rFonts w:ascii="Calibri" w:eastAsia="Calibri" w:hAnsi="Calibri" w:cs="Calibri"/>
            <w:sz w:val="28"/>
          </w:rPr>
          <w:t xml:space="preserve"> людям повсеместно</w:t>
        </w:r>
      </w:ins>
      <w:r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</w:r>
      <w:ins w:id="26" w:author="serega  " w:date="2014-12-12T00:16:00Z">
        <w:r>
          <w:rPr>
            <w:rFonts w:ascii="Calibri" w:eastAsia="Calibri" w:hAnsi="Calibri" w:cs="Calibri"/>
            <w:sz w:val="28"/>
          </w:rPr>
          <w:t>Нав</w:t>
        </w:r>
      </w:ins>
      <w:ins w:id="27" w:author="serega  " w:date="2014-12-12T00:17:00Z">
        <w:r>
          <w:rPr>
            <w:rFonts w:ascii="Calibri" w:eastAsia="Calibri" w:hAnsi="Calibri" w:cs="Calibri"/>
            <w:sz w:val="28"/>
          </w:rPr>
          <w:t>ерно</w:t>
        </w:r>
      </w:ins>
      <w:del w:id="28" w:author="serega  " w:date="2014-12-12T00:17:00Z">
        <w:r>
          <w:rPr>
            <w:rFonts w:ascii="Calibri" w:eastAsia="Calibri" w:hAnsi="Calibri" w:cs="Calibri"/>
            <w:sz w:val="28"/>
          </w:rPr>
          <w:delText>,</w:delText>
        </w:r>
      </w:del>
      <w:r>
        <w:rPr>
          <w:rFonts w:ascii="Calibri" w:eastAsia="Calibri" w:hAnsi="Calibri" w:cs="Calibri"/>
          <w:sz w:val="28"/>
        </w:rPr>
        <w:t xml:space="preserve"> стало</w:t>
      </w:r>
      <w:ins w:id="29" w:author="serega  " w:date="2014-12-12T00:17:00Z">
        <w:r>
          <w:rPr>
            <w:rFonts w:ascii="Calibri" w:eastAsia="Calibri" w:hAnsi="Calibri" w:cs="Calibri"/>
            <w:sz w:val="28"/>
          </w:rPr>
          <w:t xml:space="preserve"> б</w:t>
        </w:r>
      </w:ins>
      <w:r>
        <w:rPr>
          <w:rFonts w:ascii="Calibri" w:eastAsia="Calibri" w:hAnsi="Calibri" w:cs="Calibri"/>
          <w:sz w:val="28"/>
        </w:rPr>
        <w:t xml:space="preserve"> легче жить.</w:t>
      </w:r>
    </w:p>
    <w:p w:rsidR="00563516" w:rsidRDefault="00B513A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 стихах, иль в сказке,</w:t>
      </w:r>
      <w:r>
        <w:rPr>
          <w:rFonts w:ascii="Calibri" w:eastAsia="Calibri" w:hAnsi="Calibri" w:cs="Calibri"/>
          <w:sz w:val="28"/>
        </w:rPr>
        <w:br/>
        <w:t>Ведь у</w:t>
      </w:r>
      <w:ins w:id="30" w:author="Василий" w:date="2014-12-03T02:06:00Z">
        <w:r>
          <w:rPr>
            <w:rFonts w:ascii="Calibri" w:eastAsia="Calibri" w:hAnsi="Calibri" w:cs="Calibri"/>
            <w:sz w:val="28"/>
          </w:rPr>
          <w:t xml:space="preserve"> него </w:t>
        </w:r>
      </w:ins>
      <w:del w:id="31" w:author="Василий" w:date="2014-12-03T02:06:00Z">
        <w:r>
          <w:rPr>
            <w:rFonts w:ascii="Calibri" w:eastAsia="Calibri" w:hAnsi="Calibri" w:cs="Calibri"/>
            <w:sz w:val="28"/>
          </w:rPr>
          <w:delText xml:space="preserve"> </w:delText>
        </w:r>
      </w:del>
      <w:del w:id="32" w:author="Василий" w:date="2014-12-03T02:05:00Z">
        <w:r>
          <w:rPr>
            <w:rFonts w:ascii="Calibri" w:eastAsia="Calibri" w:hAnsi="Calibri" w:cs="Calibri"/>
            <w:sz w:val="28"/>
          </w:rPr>
          <w:delText>неё</w:delText>
        </w:r>
      </w:del>
      <w:r>
        <w:rPr>
          <w:rFonts w:ascii="Calibri" w:eastAsia="Calibri" w:hAnsi="Calibri" w:cs="Calibri"/>
          <w:sz w:val="28"/>
        </w:rPr>
        <w:t>всегда, отмазки.</w:t>
      </w:r>
      <w:r>
        <w:rPr>
          <w:rFonts w:ascii="Calibri" w:eastAsia="Calibri" w:hAnsi="Calibri" w:cs="Calibri"/>
          <w:sz w:val="28"/>
        </w:rPr>
        <w:br/>
        <w:t>Себя ведёт так потому,</w:t>
      </w:r>
      <w:r>
        <w:rPr>
          <w:rFonts w:ascii="Calibri" w:eastAsia="Calibri" w:hAnsi="Calibri" w:cs="Calibri"/>
          <w:sz w:val="28"/>
        </w:rPr>
        <w:br/>
        <w:t>Чтоб не достаться никому.</w:t>
      </w:r>
    </w:p>
    <w:sectPr w:rsidR="00563516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563516"/>
    <w:rsid w:val="00221250"/>
    <w:rsid w:val="00563516"/>
    <w:rsid w:val="00B5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CCB"/>
    <w:pPr>
      <w:widowControl w:val="0"/>
      <w:suppressAutoHyphens/>
    </w:pPr>
    <w:rPr>
      <w:rFonts w:ascii="Liberation Serif" w:eastAsia="Liberation Serif" w:hAnsi="Liberation Serif" w:cs="Liberation Serif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примечания Знак"/>
    <w:basedOn w:val="a0"/>
    <w:uiPriority w:val="99"/>
    <w:semiHidden/>
    <w:qFormat/>
    <w:rPr>
      <w:rFonts w:ascii="Liberation Serif" w:eastAsia="Liberation Serif" w:hAnsi="Liberation Serif" w:cs="Liberation Serif"/>
      <w:color w:val="000000"/>
      <w:sz w:val="20"/>
      <w:szCs w:val="20"/>
      <w:lang w:eastAsia="ru-RU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4A0D48"/>
    <w:rPr>
      <w:rFonts w:ascii="Tahoma" w:eastAsia="Liberation Serif" w:hAnsi="Tahoma" w:cs="Tahoma"/>
      <w:color w:val="000000"/>
      <w:sz w:val="16"/>
      <w:szCs w:val="16"/>
      <w:lang w:eastAsia="ru-RU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ascii="Cambria" w:hAnsi="Cambria"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9">
    <w:name w:val="Заголовок"/>
    <w:basedOn w:val="a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a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b">
    <w:name w:val="index heading"/>
    <w:basedOn w:val="a"/>
    <w:qFormat/>
    <w:pPr>
      <w:suppressLineNumbers/>
    </w:pPr>
    <w:rPr>
      <w:rFonts w:ascii="Cambria" w:hAnsi="Cambria" w:cs="FreeSans"/>
    </w:rPr>
  </w:style>
  <w:style w:type="paragraph" w:customStyle="1" w:styleId="ac">
    <w:name w:val="Заглавие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d">
    <w:name w:val="annotation text"/>
    <w:basedOn w:val="a"/>
    <w:uiPriority w:val="99"/>
    <w:semiHidden/>
    <w:unhideWhenUsed/>
    <w:qFormat/>
    <w:rPr>
      <w:sz w:val="20"/>
    </w:rPr>
  </w:style>
  <w:style w:type="paragraph" w:styleId="ae">
    <w:name w:val="Balloon Text"/>
    <w:basedOn w:val="a"/>
    <w:uiPriority w:val="99"/>
    <w:semiHidden/>
    <w:unhideWhenUsed/>
    <w:qFormat/>
    <w:rsid w:val="004A0D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106</Words>
  <Characters>607</Characters>
  <Application>Microsoft Office Word</Application>
  <DocSecurity>0</DocSecurity>
  <Lines>5</Lines>
  <Paragraphs>1</Paragraphs>
  <ScaleCrop>false</ScaleCrop>
  <Company>Krokoz™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8</cp:revision>
  <dcterms:created xsi:type="dcterms:W3CDTF">2014-10-29T05:23:00Z</dcterms:created>
  <dcterms:modified xsi:type="dcterms:W3CDTF">2016-10-29T11:04:00Z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