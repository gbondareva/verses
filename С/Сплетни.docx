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D7F6C" w:rsidRDefault="00170212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Без меня, меня женили,</w:t>
      </w:r>
      <w:r>
        <w:rPr>
          <w:rFonts w:ascii="Calibri" w:eastAsia="Calibri" w:hAnsi="Calibri" w:cs="Calibri"/>
          <w:sz w:val="28"/>
        </w:rPr>
        <w:br/>
        <w:t>Развели и схоронили.</w:t>
      </w:r>
      <w:r>
        <w:br/>
      </w:r>
      <w:r>
        <w:rPr>
          <w:rFonts w:ascii="Calibri" w:eastAsia="Calibri" w:hAnsi="Calibri" w:cs="Calibri"/>
          <w:sz w:val="28"/>
        </w:rPr>
        <w:t>Что за ловки языки?!</w:t>
      </w:r>
      <w:r>
        <w:rPr>
          <w:rFonts w:ascii="Calibri" w:eastAsia="Calibri" w:hAnsi="Calibri" w:cs="Calibri"/>
          <w:sz w:val="28"/>
        </w:rPr>
        <w:br/>
        <w:t xml:space="preserve">Видно, </w:t>
      </w:r>
      <w:proofErr w:type="gramStart"/>
      <w:r>
        <w:rPr>
          <w:rFonts w:ascii="Calibri" w:eastAsia="Calibri" w:hAnsi="Calibri" w:cs="Calibri"/>
          <w:sz w:val="28"/>
        </w:rPr>
        <w:t>маются</w:t>
      </w:r>
      <w:proofErr w:type="gramEnd"/>
      <w:r>
        <w:rPr>
          <w:rFonts w:ascii="Calibri" w:eastAsia="Calibri" w:hAnsi="Calibri" w:cs="Calibri"/>
          <w:sz w:val="28"/>
        </w:rPr>
        <w:t xml:space="preserve"> с тоски.</w:t>
      </w:r>
    </w:p>
    <w:p w:rsidR="009D7F6C" w:rsidRDefault="00170212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Им писать бы только повесть,</w:t>
      </w:r>
      <w:r>
        <w:rPr>
          <w:rFonts w:ascii="Calibri" w:eastAsia="Calibri" w:hAnsi="Calibri" w:cs="Calibri"/>
          <w:sz w:val="28"/>
        </w:rPr>
        <w:br/>
        <w:t>Раздувать любую новость.</w:t>
      </w:r>
      <w:r>
        <w:rPr>
          <w:rFonts w:ascii="Calibri" w:eastAsia="Calibri" w:hAnsi="Calibri" w:cs="Calibri"/>
          <w:sz w:val="28"/>
        </w:rPr>
        <w:br/>
        <w:t>Можно не печалиться,</w:t>
      </w:r>
      <w:r>
        <w:rPr>
          <w:rFonts w:ascii="Calibri" w:eastAsia="Calibri" w:hAnsi="Calibri" w:cs="Calibri"/>
          <w:sz w:val="28"/>
        </w:rPr>
        <w:br/>
        <w:t>Очень получается</w:t>
      </w:r>
      <w:ins w:id="0" w:author="Василий" w:date="2016-10-28T17:57:00Z">
        <w:r w:rsidR="00425BD9">
          <w:rPr>
            <w:rFonts w:ascii="Calibri" w:eastAsia="Calibri" w:hAnsi="Calibri" w:cs="Calibri"/>
            <w:sz w:val="28"/>
          </w:rPr>
          <w:t>!</w:t>
        </w:r>
      </w:ins>
      <w:bookmarkStart w:id="1" w:name="_GoBack"/>
      <w:bookmarkEnd w:id="1"/>
      <w:del w:id="2" w:author="Василий" w:date="2016-10-28T17:57:00Z">
        <w:r w:rsidDel="00425BD9">
          <w:rPr>
            <w:rFonts w:ascii="Calibri" w:eastAsia="Calibri" w:hAnsi="Calibri" w:cs="Calibri"/>
            <w:sz w:val="28"/>
          </w:rPr>
          <w:delText>.</w:delText>
        </w:r>
      </w:del>
    </w:p>
    <w:p w:rsidR="009D7F6C" w:rsidRDefault="00170212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Преднамеренно </w:t>
      </w:r>
      <w:commentRangeStart w:id="3"/>
      <w:r>
        <w:rPr>
          <w:rFonts w:ascii="Calibri" w:eastAsia="Calibri" w:hAnsi="Calibri" w:cs="Calibri"/>
          <w:sz w:val="28"/>
        </w:rPr>
        <w:t>охают</w:t>
      </w:r>
      <w:commentRangeEnd w:id="3"/>
      <w:r>
        <w:commentReference w:id="3"/>
      </w:r>
      <w:r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br/>
        <w:t>Чего нет, того прибавят.</w:t>
      </w:r>
      <w:r>
        <w:rPr>
          <w:rFonts w:ascii="Calibri" w:eastAsia="Calibri" w:hAnsi="Calibri" w:cs="Calibri"/>
          <w:sz w:val="28"/>
        </w:rPr>
        <w:br/>
      </w:r>
      <w:proofErr w:type="spellStart"/>
      <w:ins w:id="4" w:author="Василий" w:date="2016-10-28T17:53:00Z">
        <w:r w:rsidR="00425BD9">
          <w:rPr>
            <w:rFonts w:ascii="Calibri" w:eastAsia="Calibri" w:hAnsi="Calibri" w:cs="Calibri"/>
            <w:sz w:val="28"/>
          </w:rPr>
          <w:t>Напридумывают</w:t>
        </w:r>
        <w:proofErr w:type="spellEnd"/>
        <w:r w:rsidR="00425BD9">
          <w:rPr>
            <w:rFonts w:ascii="Calibri" w:eastAsia="Calibri" w:hAnsi="Calibri" w:cs="Calibri"/>
            <w:sz w:val="28"/>
          </w:rPr>
          <w:t xml:space="preserve"> </w:t>
        </w:r>
      </w:ins>
      <w:commentRangeStart w:id="5"/>
      <w:del w:id="6" w:author="Василий" w:date="2016-10-28T17:53:00Z">
        <w:r w:rsidDel="00425BD9">
          <w:rPr>
            <w:rFonts w:ascii="Calibri" w:eastAsia="Calibri" w:hAnsi="Calibri" w:cs="Calibri"/>
            <w:sz w:val="28"/>
          </w:rPr>
          <w:delText>П</w:delText>
        </w:r>
        <w:r w:rsidDel="00425BD9">
          <w:rPr>
            <w:rFonts w:ascii="Calibri" w:eastAsia="Calibri" w:hAnsi="Calibri" w:cs="Calibri"/>
            <w:sz w:val="28"/>
          </w:rPr>
          <w:delText>р</w:delText>
        </w:r>
        <w:r w:rsidDel="00425BD9">
          <w:rPr>
            <w:rFonts w:ascii="Calibri" w:eastAsia="Calibri" w:hAnsi="Calibri" w:cs="Calibri"/>
            <w:sz w:val="28"/>
          </w:rPr>
          <w:delText>и</w:delText>
        </w:r>
        <w:r w:rsidDel="00425BD9">
          <w:rPr>
            <w:rFonts w:ascii="Calibri" w:eastAsia="Calibri" w:hAnsi="Calibri" w:cs="Calibri"/>
            <w:sz w:val="28"/>
          </w:rPr>
          <w:delText>д</w:delText>
        </w:r>
        <w:r w:rsidDel="00425BD9">
          <w:rPr>
            <w:rFonts w:ascii="Calibri" w:eastAsia="Calibri" w:hAnsi="Calibri" w:cs="Calibri"/>
            <w:sz w:val="28"/>
          </w:rPr>
          <w:delText>у</w:delText>
        </w:r>
        <w:r w:rsidDel="00425BD9">
          <w:rPr>
            <w:rFonts w:ascii="Calibri" w:eastAsia="Calibri" w:hAnsi="Calibri" w:cs="Calibri"/>
            <w:sz w:val="28"/>
          </w:rPr>
          <w:delText>м</w:delText>
        </w:r>
        <w:r w:rsidDel="00425BD9">
          <w:rPr>
            <w:rFonts w:ascii="Calibri" w:eastAsia="Calibri" w:hAnsi="Calibri" w:cs="Calibri"/>
            <w:sz w:val="28"/>
          </w:rPr>
          <w:delText>а</w:delText>
        </w:r>
        <w:r w:rsidDel="00425BD9">
          <w:rPr>
            <w:rFonts w:ascii="Calibri" w:eastAsia="Calibri" w:hAnsi="Calibri" w:cs="Calibri"/>
            <w:sz w:val="28"/>
          </w:rPr>
          <w:delText>ю</w:delText>
        </w:r>
        <w:r w:rsidDel="00425BD9">
          <w:rPr>
            <w:rFonts w:ascii="Calibri" w:eastAsia="Calibri" w:hAnsi="Calibri" w:cs="Calibri"/>
            <w:sz w:val="28"/>
          </w:rPr>
          <w:delText>т</w:delText>
        </w:r>
        <w:commentRangeEnd w:id="5"/>
        <w:r w:rsidDel="00425BD9">
          <w:commentReference w:id="5"/>
        </w:r>
        <w:r w:rsidDel="00425BD9">
          <w:rPr>
            <w:rFonts w:ascii="Calibri" w:eastAsia="Calibri" w:hAnsi="Calibri" w:cs="Calibri"/>
            <w:sz w:val="28"/>
          </w:rPr>
          <w:delText xml:space="preserve"> </w:delText>
        </w:r>
        <w:r w:rsidDel="00425BD9">
          <w:rPr>
            <w:rFonts w:ascii="Calibri" w:eastAsia="Calibri" w:hAnsi="Calibri" w:cs="Calibri"/>
            <w:sz w:val="28"/>
          </w:rPr>
          <w:delText>в</w:delText>
        </w:r>
        <w:r w:rsidDel="00425BD9">
          <w:rPr>
            <w:rFonts w:ascii="Calibri" w:eastAsia="Calibri" w:hAnsi="Calibri" w:cs="Calibri"/>
            <w:sz w:val="28"/>
          </w:rPr>
          <w:delText>с</w:delText>
        </w:r>
        <w:r w:rsidDel="00425BD9">
          <w:rPr>
            <w:rFonts w:ascii="Calibri" w:eastAsia="Calibri" w:hAnsi="Calibri" w:cs="Calibri"/>
            <w:sz w:val="28"/>
          </w:rPr>
          <w:delText>я</w:delText>
        </w:r>
        <w:r w:rsidDel="00425BD9">
          <w:rPr>
            <w:rFonts w:ascii="Calibri" w:eastAsia="Calibri" w:hAnsi="Calibri" w:cs="Calibri"/>
            <w:sz w:val="28"/>
          </w:rPr>
          <w:delText>к</w:delText>
        </w:r>
        <w:r w:rsidDel="00425BD9">
          <w:rPr>
            <w:rFonts w:ascii="Calibri" w:eastAsia="Calibri" w:hAnsi="Calibri" w:cs="Calibri"/>
            <w:sz w:val="28"/>
          </w:rPr>
          <w:delText>о</w:delText>
        </w:r>
        <w:r w:rsidDel="00425BD9">
          <w:rPr>
            <w:rFonts w:ascii="Calibri" w:eastAsia="Calibri" w:hAnsi="Calibri" w:cs="Calibri"/>
            <w:sz w:val="28"/>
          </w:rPr>
          <w:delText xml:space="preserve"> </w:delText>
        </w:r>
      </w:del>
      <w:r>
        <w:rPr>
          <w:rFonts w:ascii="Calibri" w:eastAsia="Calibri" w:hAnsi="Calibri" w:cs="Calibri"/>
          <w:sz w:val="28"/>
        </w:rPr>
        <w:t>диво,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живут себе счастливо.</w:t>
      </w:r>
    </w:p>
    <w:p w:rsidR="009D7F6C" w:rsidRDefault="00170212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узнав, не разобравшись,</w:t>
      </w:r>
      <w:r>
        <w:rPr>
          <w:rFonts w:ascii="Calibri" w:eastAsia="Calibri" w:hAnsi="Calibri" w:cs="Calibri"/>
          <w:sz w:val="28"/>
        </w:rPr>
        <w:br/>
        <w:t>Как по рации идёт.</w:t>
      </w:r>
      <w:r>
        <w:rPr>
          <w:rFonts w:ascii="Calibri" w:eastAsia="Calibri" w:hAnsi="Calibri" w:cs="Calibri"/>
          <w:sz w:val="28"/>
        </w:rPr>
        <w:br/>
        <w:t>Для кого-то это</w:t>
      </w:r>
      <w:ins w:id="7" w:author="Василий" w:date="2016-10-28T17:54:00Z">
        <w:r w:rsidR="00425BD9">
          <w:rPr>
            <w:rFonts w:ascii="Calibri" w:eastAsia="Calibri" w:hAnsi="Calibri" w:cs="Calibri"/>
            <w:sz w:val="28"/>
          </w:rPr>
          <w:t xml:space="preserve">, </w:t>
        </w:r>
      </w:ins>
      <w:del w:id="8" w:author="Василий" w:date="2016-10-28T17:54:00Z">
        <w:r w:rsidDel="00425BD9">
          <w:rPr>
            <w:rFonts w:ascii="Calibri" w:eastAsia="Calibri" w:hAnsi="Calibri" w:cs="Calibri"/>
            <w:sz w:val="28"/>
          </w:rPr>
          <w:delText xml:space="preserve"> </w:delText>
        </w:r>
        <w:r w:rsidDel="00425BD9">
          <w:rPr>
            <w:rFonts w:ascii="Calibri" w:eastAsia="Calibri" w:hAnsi="Calibri" w:cs="Calibri"/>
            <w:sz w:val="28"/>
          </w:rPr>
          <w:delText>–</w:delText>
        </w:r>
        <w:r w:rsidDel="00425BD9">
          <w:rPr>
            <w:rFonts w:ascii="Calibri" w:eastAsia="Calibri" w:hAnsi="Calibri" w:cs="Calibri"/>
            <w:sz w:val="28"/>
          </w:rPr>
          <w:delText xml:space="preserve"> </w:delText>
        </w:r>
      </w:del>
      <w:r>
        <w:rPr>
          <w:rFonts w:ascii="Calibri" w:eastAsia="Calibri" w:hAnsi="Calibri" w:cs="Calibri"/>
          <w:sz w:val="28"/>
        </w:rPr>
        <w:t>плохо,</w:t>
      </w:r>
      <w:r>
        <w:rPr>
          <w:rFonts w:ascii="Calibri" w:eastAsia="Calibri" w:hAnsi="Calibri" w:cs="Calibri"/>
          <w:sz w:val="28"/>
        </w:rPr>
        <w:br/>
        <w:t>Для кого-то</w:t>
      </w:r>
      <w:ins w:id="9" w:author="Василий" w:date="2016-10-28T17:54:00Z">
        <w:r w:rsidR="00425BD9">
          <w:rPr>
            <w:rFonts w:ascii="Calibri" w:eastAsia="Calibri" w:hAnsi="Calibri" w:cs="Calibri"/>
            <w:sz w:val="28"/>
          </w:rPr>
          <w:t xml:space="preserve">, </w:t>
        </w:r>
      </w:ins>
      <w:del w:id="10" w:author="Василий" w:date="2016-10-28T17:54:00Z">
        <w:r w:rsidDel="00425BD9">
          <w:rPr>
            <w:rFonts w:ascii="Calibri" w:eastAsia="Calibri" w:hAnsi="Calibri" w:cs="Calibri"/>
            <w:sz w:val="28"/>
          </w:rPr>
          <w:delText xml:space="preserve"> </w:delText>
        </w:r>
        <w:r w:rsidDel="00425BD9">
          <w:rPr>
            <w:rFonts w:ascii="Calibri" w:eastAsia="Calibri" w:hAnsi="Calibri" w:cs="Calibri"/>
            <w:sz w:val="28"/>
          </w:rPr>
          <w:delText>–</w:delText>
        </w:r>
        <w:r w:rsidDel="00425BD9">
          <w:rPr>
            <w:rFonts w:ascii="Calibri" w:eastAsia="Calibri" w:hAnsi="Calibri" w:cs="Calibri"/>
            <w:sz w:val="28"/>
          </w:rPr>
          <w:delText xml:space="preserve"> </w:delText>
        </w:r>
      </w:del>
      <w:r>
        <w:rPr>
          <w:rFonts w:ascii="Calibri" w:eastAsia="Calibri" w:hAnsi="Calibri" w:cs="Calibri"/>
          <w:sz w:val="28"/>
        </w:rPr>
        <w:t>сладкий мёд.</w:t>
      </w:r>
    </w:p>
    <w:p w:rsidR="009D7F6C" w:rsidRDefault="00170212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Есть такие фантазёры,</w:t>
      </w:r>
      <w:r>
        <w:rPr>
          <w:rFonts w:ascii="Calibri" w:eastAsia="Calibri" w:hAnsi="Calibri" w:cs="Calibri"/>
          <w:sz w:val="28"/>
        </w:rPr>
        <w:br/>
        <w:t>Сочинять умеют скоро.</w:t>
      </w:r>
      <w:r>
        <w:rPr>
          <w:rFonts w:ascii="Calibri" w:eastAsia="Calibri" w:hAnsi="Calibri" w:cs="Calibri"/>
          <w:sz w:val="28"/>
        </w:rPr>
        <w:br/>
        <w:t>Без усилий, без труда,</w:t>
      </w:r>
      <w:r>
        <w:rPr>
          <w:rFonts w:ascii="Calibri" w:eastAsia="Calibri" w:hAnsi="Calibri" w:cs="Calibri"/>
          <w:sz w:val="28"/>
        </w:rPr>
        <w:br/>
      </w:r>
      <w:proofErr w:type="gramStart"/>
      <w:r>
        <w:rPr>
          <w:rFonts w:ascii="Calibri" w:eastAsia="Calibri" w:hAnsi="Calibri" w:cs="Calibri"/>
          <w:sz w:val="28"/>
        </w:rPr>
        <w:t>Прёт</w:t>
      </w:r>
      <w:proofErr w:type="gramEnd"/>
      <w:r>
        <w:rPr>
          <w:rFonts w:ascii="Calibri" w:eastAsia="Calibri" w:hAnsi="Calibri" w:cs="Calibri"/>
          <w:sz w:val="28"/>
        </w:rPr>
        <w:t xml:space="preserve"> из них вся ерунда.</w:t>
      </w:r>
    </w:p>
    <w:p w:rsidR="009D7F6C" w:rsidRDefault="00170212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Но, зато не любят правды,</w:t>
      </w:r>
      <w:r>
        <w:rPr>
          <w:rFonts w:ascii="Calibri" w:eastAsia="Calibri" w:hAnsi="Calibri" w:cs="Calibri"/>
          <w:sz w:val="28"/>
        </w:rPr>
        <w:br/>
        <w:t xml:space="preserve">Режет больно без </w:t>
      </w:r>
      <w:r>
        <w:rPr>
          <w:rFonts w:ascii="Calibri" w:eastAsia="Calibri" w:hAnsi="Calibri" w:cs="Calibri"/>
          <w:sz w:val="28"/>
        </w:rPr>
        <w:t>ножей.</w:t>
      </w:r>
      <w:r>
        <w:rPr>
          <w:rFonts w:ascii="Calibri" w:eastAsia="Calibri" w:hAnsi="Calibri" w:cs="Calibri"/>
          <w:sz w:val="28"/>
        </w:rPr>
        <w:br/>
      </w:r>
      <w:commentRangeStart w:id="11"/>
      <w:r>
        <w:rPr>
          <w:rFonts w:ascii="Calibri" w:eastAsia="Calibri" w:hAnsi="Calibri" w:cs="Calibri"/>
          <w:sz w:val="28"/>
        </w:rPr>
        <w:t>Ну, а сплетня, чем поганей,</w:t>
      </w:r>
      <w:r>
        <w:rPr>
          <w:rFonts w:ascii="Calibri" w:eastAsia="Calibri" w:hAnsi="Calibri" w:cs="Calibri"/>
          <w:sz w:val="28"/>
        </w:rPr>
        <w:br/>
        <w:t>Тем</w:t>
      </w:r>
      <w:ins w:id="12" w:author="Василий" w:date="2016-10-28T17:56:00Z">
        <w:r w:rsidR="00425BD9">
          <w:rPr>
            <w:rFonts w:ascii="Calibri" w:eastAsia="Calibri" w:hAnsi="Calibri" w:cs="Calibri"/>
            <w:sz w:val="28"/>
          </w:rPr>
          <w:t xml:space="preserve"> для них</w:t>
        </w:r>
      </w:ins>
      <w:del w:id="13" w:author="Василий" w:date="2016-10-28T17:56:00Z">
        <w:r w:rsidDel="00425BD9">
          <w:rPr>
            <w:rFonts w:ascii="Calibri" w:eastAsia="Calibri" w:hAnsi="Calibri" w:cs="Calibri"/>
            <w:sz w:val="28"/>
          </w:rPr>
          <w:delText xml:space="preserve"> </w:delText>
        </w:r>
        <w:r w:rsidDel="00425BD9">
          <w:rPr>
            <w:rFonts w:ascii="Calibri" w:eastAsia="Calibri" w:hAnsi="Calibri" w:cs="Calibri"/>
            <w:sz w:val="28"/>
          </w:rPr>
          <w:delText>о</w:delText>
        </w:r>
        <w:r w:rsidDel="00425BD9">
          <w:rPr>
            <w:rFonts w:ascii="Calibri" w:eastAsia="Calibri" w:hAnsi="Calibri" w:cs="Calibri"/>
            <w:sz w:val="28"/>
          </w:rPr>
          <w:delText>н</w:delText>
        </w:r>
        <w:r w:rsidDel="00425BD9">
          <w:rPr>
            <w:rFonts w:ascii="Calibri" w:eastAsia="Calibri" w:hAnsi="Calibri" w:cs="Calibri"/>
            <w:sz w:val="28"/>
          </w:rPr>
          <w:delText>а</w:delText>
        </w:r>
      </w:del>
      <w:r>
        <w:rPr>
          <w:rFonts w:ascii="Calibri" w:eastAsia="Calibri" w:hAnsi="Calibri" w:cs="Calibri"/>
          <w:sz w:val="28"/>
        </w:rPr>
        <w:t xml:space="preserve"> и </w:t>
      </w:r>
      <w:proofErr w:type="gramStart"/>
      <w:r>
        <w:rPr>
          <w:rFonts w:ascii="Calibri" w:eastAsia="Calibri" w:hAnsi="Calibri" w:cs="Calibri"/>
          <w:sz w:val="28"/>
        </w:rPr>
        <w:t>хорошей</w:t>
      </w:r>
      <w:proofErr w:type="gramEnd"/>
      <w:r>
        <w:rPr>
          <w:rFonts w:ascii="Calibri" w:eastAsia="Calibri" w:hAnsi="Calibri" w:cs="Calibri"/>
          <w:sz w:val="28"/>
        </w:rPr>
        <w:t>!</w:t>
      </w:r>
      <w:commentRangeEnd w:id="11"/>
      <w:r>
        <w:commentReference w:id="11"/>
      </w:r>
    </w:p>
    <w:sectPr w:rsidR="009D7F6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serega " w:date="2016-09-28T23:29:00Z" w:initials="s">
    <w:p w:rsidR="009D7F6C" w:rsidRDefault="00170212">
      <w:r>
        <w:rPr>
          <w:sz w:val="20"/>
        </w:rPr>
        <w:t xml:space="preserve">Не сразу при прочтении понимаешь, куда ударение ставить. Охают или </w:t>
      </w:r>
      <w:proofErr w:type="spellStart"/>
      <w:r>
        <w:rPr>
          <w:sz w:val="20"/>
        </w:rPr>
        <w:t>охАют</w:t>
      </w:r>
      <w:proofErr w:type="spellEnd"/>
      <w:r>
        <w:rPr>
          <w:sz w:val="20"/>
        </w:rPr>
        <w:t>.</w:t>
      </w:r>
    </w:p>
  </w:comment>
  <w:comment w:id="5" w:author="serega " w:date="2016-09-28T23:30:00Z" w:initials="s">
    <w:p w:rsidR="009D7F6C" w:rsidRDefault="00170212">
      <w:r>
        <w:rPr>
          <w:sz w:val="20"/>
        </w:rPr>
        <w:t xml:space="preserve">Ломает </w:t>
      </w:r>
      <w:proofErr w:type="spellStart"/>
      <w:r>
        <w:rPr>
          <w:sz w:val="20"/>
        </w:rPr>
        <w:t>темп</w:t>
      </w:r>
      <w:proofErr w:type="gramStart"/>
      <w:r>
        <w:rPr>
          <w:sz w:val="20"/>
        </w:rPr>
        <w:t>.М</w:t>
      </w:r>
      <w:proofErr w:type="gramEnd"/>
      <w:r>
        <w:rPr>
          <w:sz w:val="20"/>
        </w:rPr>
        <w:t>ожет</w:t>
      </w:r>
      <w:proofErr w:type="spellEnd"/>
      <w:r>
        <w:rPr>
          <w:sz w:val="20"/>
        </w:rPr>
        <w:t xml:space="preserve"> заменить всю строку на:«</w:t>
      </w:r>
      <w:proofErr w:type="spellStart"/>
      <w:r>
        <w:rPr>
          <w:sz w:val="20"/>
        </w:rPr>
        <w:t>Напридумывают</w:t>
      </w:r>
      <w:proofErr w:type="spellEnd"/>
      <w:r>
        <w:rPr>
          <w:sz w:val="20"/>
        </w:rPr>
        <w:t xml:space="preserve"> диво»</w:t>
      </w:r>
    </w:p>
  </w:comment>
  <w:comment w:id="11" w:author="serega " w:date="2016-09-28T23:32:00Z" w:initials="s">
    <w:p w:rsidR="009D7F6C" w:rsidRDefault="00170212">
      <w:r>
        <w:rPr>
          <w:sz w:val="20"/>
        </w:rPr>
        <w:t>Тут не понятно, что поганая сплетня хороша для сплетников, а не</w:t>
      </w:r>
      <w:r>
        <w:rPr>
          <w:sz w:val="20"/>
        </w:rPr>
        <w:t xml:space="preserve"> для </w:t>
      </w:r>
      <w:proofErr w:type="spellStart"/>
      <w:r>
        <w:rPr>
          <w:sz w:val="20"/>
        </w:rPr>
        <w:t>автора</w:t>
      </w:r>
      <w:proofErr w:type="gramStart"/>
      <w:r>
        <w:rPr>
          <w:sz w:val="20"/>
        </w:rPr>
        <w:t>.Н</w:t>
      </w:r>
      <w:proofErr w:type="gramEnd"/>
      <w:r>
        <w:rPr>
          <w:sz w:val="20"/>
        </w:rPr>
        <w:t>адо</w:t>
      </w:r>
      <w:proofErr w:type="spellEnd"/>
      <w:r>
        <w:rPr>
          <w:sz w:val="20"/>
        </w:rPr>
        <w:t xml:space="preserve"> как-то уточнить.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9D7F6C"/>
    <w:rsid w:val="00170212"/>
    <w:rsid w:val="00232115"/>
    <w:rsid w:val="00425BD9"/>
    <w:rsid w:val="007D33F5"/>
    <w:rsid w:val="009D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425BD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25B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425BD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25B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87</Words>
  <Characters>502</Characters>
  <Application>Microsoft Office Word</Application>
  <DocSecurity>0</DocSecurity>
  <Lines>4</Lines>
  <Paragraphs>1</Paragraphs>
  <ScaleCrop>false</ScaleCrop>
  <Company>Krokoz™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Сплетни.docx</dc:title>
  <dc:subject/>
  <dc:creator/>
  <dc:description/>
  <cp:lastModifiedBy>Василий</cp:lastModifiedBy>
  <cp:revision>10</cp:revision>
  <dcterms:created xsi:type="dcterms:W3CDTF">2014-10-25T08:40:00Z</dcterms:created>
  <dcterms:modified xsi:type="dcterms:W3CDTF">2016-10-28T13:59:00Z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