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D2634" w:rsidRDefault="00900A5B">
      <w:r>
        <w:t>Село - опора Матушки России</w:t>
      </w:r>
    </w:p>
    <w:p w:rsidR="00AD2634" w:rsidRDefault="00900A5B">
      <w:r>
        <w:t>И это было испокон веков.</w:t>
      </w:r>
    </w:p>
    <w:p w:rsidR="00AD2634" w:rsidRDefault="00900A5B">
      <w:r>
        <w:t>Так пусть же колосятся нивы,</w:t>
      </w:r>
    </w:p>
    <w:p w:rsidR="00AD2634" w:rsidRDefault="00900A5B">
      <w:r>
        <w:t>От золотых колосьями хлебов</w:t>
      </w:r>
      <w:ins w:id="0" w:author="Василий" w:date="2014-12-04T23:15:00Z">
        <w:r>
          <w:t>!</w:t>
        </w:r>
      </w:ins>
      <w:del w:id="1" w:author="Василий" w:date="2014-12-04T23:15:00Z">
        <w:r w:rsidDel="00900A5B">
          <w:delText>.</w:delText>
        </w:r>
      </w:del>
    </w:p>
    <w:p w:rsidR="00AD2634" w:rsidRDefault="00AD2634"/>
    <w:p w:rsidR="00AD2634" w:rsidRDefault="00900A5B">
      <w:r>
        <w:t>Землёю мы богаты и привольем,</w:t>
      </w:r>
    </w:p>
    <w:p w:rsidR="00AD2634" w:rsidRDefault="00900A5B">
      <w:r>
        <w:t>Не надо нам заморских пирогов.</w:t>
      </w:r>
    </w:p>
    <w:p w:rsidR="00AD2634" w:rsidRDefault="00900A5B">
      <w:commentRangeStart w:id="2"/>
      <w:del w:id="3" w:author="serega  " w:date="2014-12-03T14:39:00Z">
        <w:r>
          <w:delText>Желанье</w:delText>
        </w:r>
      </w:del>
      <w:ins w:id="4" w:author="serega  " w:date="2014-12-03T15:43:00Z">
        <w:r>
          <w:t>Работать силы</w:t>
        </w:r>
      </w:ins>
      <w:r>
        <w:t xml:space="preserve"> есть, а что же ещё нужно?</w:t>
      </w:r>
      <w:commentRangeEnd w:id="2"/>
      <w:r>
        <w:commentReference w:id="2"/>
      </w:r>
    </w:p>
    <w:p w:rsidR="00AD2634" w:rsidRDefault="00900A5B">
      <w:r>
        <w:t xml:space="preserve">А наш народ всегда к труду </w:t>
      </w:r>
      <w:r>
        <w:t>готов!</w:t>
      </w:r>
    </w:p>
    <w:p w:rsidR="00AD2634" w:rsidRDefault="00AD2634"/>
    <w:p w:rsidR="00AD2634" w:rsidRDefault="00900A5B">
      <w:r>
        <w:t>Зачем кружиться, ездить за моря,</w:t>
      </w:r>
    </w:p>
    <w:p w:rsidR="00AD2634" w:rsidRDefault="00900A5B">
      <w:r>
        <w:t>Когда накормит всех своя земля.</w:t>
      </w:r>
    </w:p>
    <w:p w:rsidR="00AD2634" w:rsidRDefault="00900A5B">
      <w:r>
        <w:t xml:space="preserve">Немного от властей </w:t>
      </w:r>
      <w:proofErr w:type="gramStart"/>
      <w:r>
        <w:t>подмоги</w:t>
      </w:r>
      <w:proofErr w:type="gramEnd"/>
      <w:r>
        <w:t>,</w:t>
      </w:r>
    </w:p>
    <w:p w:rsidR="00AD2634" w:rsidRDefault="00900A5B">
      <w:r>
        <w:t>Изменят направления дороги.</w:t>
      </w:r>
    </w:p>
    <w:p w:rsidR="00AD2634" w:rsidRDefault="00AD2634"/>
    <w:p w:rsidR="00AD2634" w:rsidRDefault="00900A5B">
      <w:r>
        <w:t>В селе будет работа - славно!</w:t>
      </w:r>
    </w:p>
    <w:p w:rsidR="00AD2634" w:rsidRDefault="00900A5B">
      <w:r>
        <w:t>Потянется народ к нам плавно.</w:t>
      </w:r>
    </w:p>
    <w:p w:rsidR="00AD2634" w:rsidRDefault="00900A5B">
      <w:r>
        <w:t>Жениться чаще станут люди,</w:t>
      </w:r>
    </w:p>
    <w:p w:rsidR="00AD2634" w:rsidRDefault="00900A5B">
      <w:r>
        <w:t>В яслях прибавка сразу будет.</w:t>
      </w:r>
    </w:p>
    <w:p w:rsidR="00AD2634" w:rsidRDefault="00AD2634"/>
    <w:p w:rsidR="00AD2634" w:rsidRDefault="00900A5B">
      <w:r>
        <w:t xml:space="preserve">И как в </w:t>
      </w:r>
      <w:r>
        <w:t>былые времена</w:t>
      </w:r>
      <w:ins w:id="5" w:author="Василий" w:date="2014-12-04T23:16:00Z">
        <w:r>
          <w:t>,</w:t>
        </w:r>
      </w:ins>
      <w:bookmarkStart w:id="6" w:name="_GoBack"/>
      <w:bookmarkEnd w:id="6"/>
    </w:p>
    <w:p w:rsidR="00AD2634" w:rsidRDefault="00900A5B">
      <w:r>
        <w:t>Будет во всём приумножаться.</w:t>
      </w:r>
    </w:p>
    <w:p w:rsidR="00AD2634" w:rsidRDefault="00900A5B">
      <w:r>
        <w:t>У нас ведь хорошо здесь, братцы,</w:t>
      </w:r>
    </w:p>
    <w:p w:rsidR="00AD2634" w:rsidRDefault="00900A5B">
      <w:r>
        <w:t>Только бы всем нам постараться!</w:t>
      </w:r>
    </w:p>
    <w:p w:rsidR="00AD2634" w:rsidRDefault="00AD2634"/>
    <w:p w:rsidR="00AD2634" w:rsidRDefault="00900A5B">
      <w:r>
        <w:t>Немало сёл уж опустело,</w:t>
      </w:r>
    </w:p>
    <w:p w:rsidR="00AD2634" w:rsidRDefault="00900A5B">
      <w:r>
        <w:lastRenderedPageBreak/>
        <w:t>На них нельзя смотреть без боли.</w:t>
      </w:r>
    </w:p>
    <w:p w:rsidR="00AD2634" w:rsidRDefault="00900A5B">
      <w:r>
        <w:t>Я никогда б не допустила,</w:t>
      </w:r>
    </w:p>
    <w:p w:rsidR="00AD2634" w:rsidRDefault="00900A5B">
      <w:r>
        <w:t>Если бы было в моей воле.</w:t>
      </w:r>
    </w:p>
    <w:p w:rsidR="00AD2634" w:rsidRDefault="00AD2634"/>
    <w:p w:rsidR="00AD2634" w:rsidRDefault="00900A5B">
      <w:r>
        <w:t>Оставлена земля, не нужна стала,</w:t>
      </w:r>
    </w:p>
    <w:p w:rsidR="00AD2634" w:rsidRDefault="00900A5B">
      <w:r>
        <w:t xml:space="preserve">Что с ней не так, не понимала. </w:t>
      </w:r>
    </w:p>
    <w:p w:rsidR="00AD2634" w:rsidRDefault="00900A5B">
      <w:r>
        <w:t>Кому же это в голову взбрело,</w:t>
      </w:r>
    </w:p>
    <w:p w:rsidR="00AD2634" w:rsidRDefault="00900A5B">
      <w:r>
        <w:t>Что не рентабельно село?</w:t>
      </w:r>
    </w:p>
    <w:p w:rsidR="00AD2634" w:rsidRDefault="00AD2634"/>
    <w:p w:rsidR="00AD2634" w:rsidRDefault="00900A5B">
      <w:r>
        <w:t>Нужен хороший командир,</w:t>
      </w:r>
    </w:p>
    <w:p w:rsidR="00AD2634" w:rsidRDefault="00900A5B">
      <w:r>
        <w:t>А руки – будь здоров, приложим!</w:t>
      </w:r>
    </w:p>
    <w:p w:rsidR="00AD2634" w:rsidRDefault="00900A5B">
      <w:r>
        <w:t>И вот тогда уж накормить,</w:t>
      </w:r>
    </w:p>
    <w:p w:rsidR="00AD2634" w:rsidRDefault="00900A5B">
      <w:r>
        <w:t>Себя, да и других мы сможем.</w:t>
      </w:r>
    </w:p>
    <w:p w:rsidR="00AD2634" w:rsidRDefault="00AD2634"/>
    <w:p w:rsidR="00AD2634" w:rsidRDefault="00900A5B">
      <w:r>
        <w:t>Наверное, не только у меня,</w:t>
      </w:r>
    </w:p>
    <w:p w:rsidR="00AD2634" w:rsidRDefault="00900A5B">
      <w:r>
        <w:t>У всех сельчан душа болит.</w:t>
      </w:r>
    </w:p>
    <w:p w:rsidR="00AD2634" w:rsidRDefault="00900A5B">
      <w:r>
        <w:t>Я</w:t>
      </w:r>
      <w:r>
        <w:t xml:space="preserve"> верю, возродим село,</w:t>
      </w:r>
    </w:p>
    <w:p w:rsidR="00AD2634" w:rsidRDefault="00900A5B">
      <w:r>
        <w:t>Раз Президент о том же говорит.</w:t>
      </w:r>
    </w:p>
    <w:sectPr w:rsidR="00AD2634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serega  " w:date="2014-12-03T14:37:00Z" w:initials="">
    <w:p w:rsidR="00AD2634" w:rsidRDefault="00900A5B">
      <w:r>
        <w:rPr>
          <w:rFonts w:ascii="Droid Sans" w:hAnsi="Droid Sans"/>
          <w:sz w:val="20"/>
        </w:rPr>
        <w:t>Желание чего? Пирогов не надо заморских</w:t>
      </w:r>
      <w:proofErr w:type="gramStart"/>
      <w:r>
        <w:rPr>
          <w:rFonts w:ascii="Droid Sans" w:hAnsi="Droid Sans"/>
          <w:sz w:val="20"/>
        </w:rPr>
        <w:t>.</w:t>
      </w:r>
      <w:proofErr w:type="gramEnd"/>
      <w:r>
        <w:rPr>
          <w:rFonts w:ascii="Droid Sans" w:hAnsi="Droid Sans"/>
          <w:sz w:val="20"/>
        </w:rPr>
        <w:t xml:space="preserve"> </w:t>
      </w:r>
      <w:proofErr w:type="gramStart"/>
      <w:r>
        <w:rPr>
          <w:rFonts w:ascii="Droid Sans" w:hAnsi="Droid Sans"/>
          <w:sz w:val="20"/>
        </w:rPr>
        <w:t>п</w:t>
      </w:r>
      <w:proofErr w:type="gramEnd"/>
      <w:r>
        <w:rPr>
          <w:rFonts w:ascii="Droid Sans" w:hAnsi="Droid Sans"/>
          <w:sz w:val="20"/>
        </w:rPr>
        <w:t>ерефразировал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Arial"/>
    <w:charset w:val="01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AD2634"/>
    <w:rsid w:val="00900A5B"/>
    <w:rsid w:val="00AD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customStyle="1" w:styleId="a8">
    <w:name w:val="Заглавие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9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900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00A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159</Words>
  <Characters>910</Characters>
  <Application>Microsoft Office Word</Application>
  <DocSecurity>0</DocSecurity>
  <Lines>7</Lines>
  <Paragraphs>2</Paragraphs>
  <ScaleCrop>false</ScaleCrop>
  <Company>Krokoz™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Село - опора Матушки России.docx</dc:title>
  <cp:lastModifiedBy>Василий</cp:lastModifiedBy>
  <cp:revision>4</cp:revision>
  <dcterms:created xsi:type="dcterms:W3CDTF">2014-10-24T19:26:00Z</dcterms:created>
  <dcterms:modified xsi:type="dcterms:W3CDTF">2014-12-04T19:17:00Z</dcterms:modified>
  <dc:language>ru-RU</dc:language>
</cp:coreProperties>
</file>