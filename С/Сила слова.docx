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Раним ведь,</w:t>
      </w:r>
    </w:p>
    <w:p>
      <w:pPr>
        <w:pStyle w:val="Normal"/>
        <w:rPr/>
      </w:pPr>
      <w:r>
        <w:rPr/>
        <w:t>Человек любой.</w:t>
      </w:r>
    </w:p>
    <w:p>
      <w:pPr>
        <w:pStyle w:val="Normal"/>
        <w:rPr/>
      </w:pPr>
      <w:r>
        <w:rPr/>
        <w:t>Всё потому,</w:t>
      </w:r>
    </w:p>
    <w:p>
      <w:pPr>
        <w:pStyle w:val="Normal"/>
        <w:rPr/>
      </w:pPr>
      <w:r>
        <w:rPr/>
        <w:t>Что он живой.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Слова как снайперы стреляют</w:t>
      </w:r>
    </w:p>
    <w:p>
      <w:pPr>
        <w:pStyle w:val="Normal"/>
        <w:rPr/>
      </w:pPr>
      <w:r>
        <w:rPr/>
        <w:t>И рикошетом отдают.</w:t>
      </w:r>
    </w:p>
    <w:p>
      <w:pPr>
        <w:pStyle w:val="Normal"/>
        <w:rPr/>
      </w:pPr>
      <w:r>
        <w:rPr/>
        <w:t xml:space="preserve">Поранив </w:t>
      </w:r>
      <w:commentRangeStart w:id="0"/>
      <w:r>
        <w:rPr/>
      </w:r>
      <w:del w:id="0" w:author="Василий" w:date="2014-12-03T01:31:00Z">
        <w:r>
          <w:rPr/>
          <w:delText>уши</w:delText>
        </w:r>
      </w:del>
      <w:commentRangeEnd w:id="0"/>
      <w:r>
        <w:rPr/>
      </w:r>
      <w:r>
        <w:rPr/>
        <w:commentReference w:id="0"/>
      </w:r>
      <w:del w:id="1" w:author="Василий" w:date="2014-12-03T01:31:00Z">
        <w:r>
          <w:rPr/>
          <w:delText>,</w:delText>
        </w:r>
      </w:del>
      <w:r>
        <w:rPr/>
        <w:t xml:space="preserve"> сердце, душу</w:t>
      </w:r>
    </w:p>
    <w:p>
      <w:pPr>
        <w:pStyle w:val="Normal"/>
        <w:rPr/>
      </w:pPr>
      <w:r>
        <w:rPr/>
        <w:t>Не скоро раны заживут.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Но, словом можно оживить,</w:t>
      </w:r>
    </w:p>
    <w:p>
      <w:pPr>
        <w:pStyle w:val="Normal"/>
        <w:rPr/>
      </w:pPr>
      <w:r>
        <w:rPr/>
        <w:t>Вселить и веру, и надежду,</w:t>
      </w:r>
    </w:p>
    <w:p>
      <w:pPr>
        <w:pStyle w:val="Normal"/>
        <w:rPr/>
      </w:pPr>
      <w:r>
        <w:rPr/>
        <w:t>Помочь увереннее быть</w:t>
      </w:r>
    </w:p>
    <w:p>
      <w:pPr>
        <w:pStyle w:val="Normal"/>
        <w:rPr/>
      </w:pPr>
      <w:r>
        <w:rPr/>
        <w:t>И научить других любить.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2" w:author="Василий" w:date="2014-12-03T01:36:00Z">
        <w:r>
          <w:rPr/>
          <w:delText>Слова добра и уваженья,</w:delText>
        </w:r>
      </w:del>
    </w:p>
    <w:p>
      <w:pPr>
        <w:pStyle w:val="Normal"/>
        <w:rPr/>
      </w:pPr>
      <w:del w:id="3" w:author="Василий" w:date="2014-12-03T01:36:00Z">
        <w:r>
          <w:rPr/>
          <w:delText>Способствуют омоложенью.</w:delText>
        </w:r>
      </w:del>
    </w:p>
    <w:p>
      <w:pPr>
        <w:pStyle w:val="Normal"/>
        <w:rPr/>
      </w:pPr>
      <w:del w:id="4" w:author="Василий" w:date="2014-12-03T01:41:00Z">
        <w:r>
          <w:rPr/>
          <w:delText xml:space="preserve">Ты не жалей </w:delText>
        </w:r>
      </w:del>
      <w:del w:id="5" w:author="serega  " w:date="2014-11-30T00:03:00Z">
        <w:r>
          <w:rPr/>
          <w:delText xml:space="preserve">, </w:delText>
        </w:r>
      </w:del>
      <w:del w:id="6" w:author="Василий" w:date="2014-12-03T01:41:00Z">
        <w:r>
          <w:rPr/>
          <w:delText>хороших слов</w:delText>
        </w:r>
      </w:del>
    </w:p>
    <w:p>
      <w:pPr>
        <w:pStyle w:val="Normal"/>
        <w:rPr/>
      </w:pPr>
      <w:del w:id="7" w:author="Василий" w:date="2014-12-03T01:41:00Z">
        <w:r>
          <w:rPr/>
          <w:delText>И ими пользуйся умело</w:delText>
        </w:r>
      </w:del>
      <w:del w:id="8" w:author="Василий" w:date="2014-12-03T01:40:00Z">
        <w:r>
          <w:rPr/>
          <w:delText>,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del w:id="9" w:author="Василий" w:date="2014-12-03T01:40:00Z">
        <w:r>
          <w:rPr/>
          <w:delText>Запас словарный расширяй</w:delText>
        </w:r>
      </w:del>
    </w:p>
    <w:p>
      <w:pPr>
        <w:pStyle w:val="Normal"/>
        <w:rPr/>
      </w:pPr>
      <w:del w:id="10" w:author="Василий" w:date="2014-12-03T01:40:00Z">
        <w:r>
          <w:rPr/>
          <w:delText>И будь этически подкован,</w:delText>
        </w:r>
      </w:del>
      <w:r>
        <w:rPr/>
        <w:commentReference w:id="1"/>
      </w:r>
    </w:p>
    <w:p>
      <w:pPr>
        <w:pStyle w:val="Normal"/>
        <w:rPr/>
      </w:pPr>
      <w:del w:id="11" w:author="Василий" w:date="2014-12-03T01:40:00Z">
        <w:r>
          <w:rPr/>
          <w:delText>В душе твоей наступит май</w:delText>
        </w:r>
      </w:del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del w:id="12" w:author="Василий" w:date="2014-12-03T01:40:00Z">
        <w:r>
          <w:rPr/>
          <w:delText>И наслажденье от общенья.</w:delText>
        </w:r>
      </w:del>
      <w:r>
        <w:rPr/>
        <w:commentReference w:id="2"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9T23:57:00Z" w:initials="">
    <w:p>
      <w:r>
        <w:rPr>
          <w:rFonts w:ascii="Droid Sans" w:hAnsi="Droid Sans"/>
          <w:sz w:val="20"/>
        </w:rPr>
        <w:t>Про уши обычно не говорят</w:t>
      </w:r>
    </w:p>
  </w:comment>
  <w:comment w:id="1" w:author="serega  " w:date="2014-11-30T00:03:00Z" w:initials="">
    <w:p>
      <w:r>
        <w:rPr>
          <w:rFonts w:ascii="Droid Sans" w:hAnsi="Droid Sans"/>
          <w:sz w:val="20"/>
        </w:rPr>
        <w:t>Что ЭТО?</w:t>
      </w:r>
    </w:p>
  </w:comment>
  <w:comment w:id="2" w:author="serega  " w:date="2014-11-30T00:04:00Z" w:initials="">
    <w:p>
      <w:r>
        <w:rPr>
          <w:rFonts w:ascii="Droid Sans" w:hAnsi="Droid Sans"/>
          <w:sz w:val="20"/>
        </w:rPr>
        <w:t>Рифмы нет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eb29c9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eb29c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2014-10-25T06:24:00Z</dcterms:created>
  <dc:language>ru-RU</dc:language>
  <cp:lastModifiedBy>Василий</cp:lastModifiedBy>
  <dcterms:modified xsi:type="dcterms:W3CDTF">2014-12-02T21:41:00Z</dcterms:modified>
  <cp:revision>4</cp:revision>
  <dc:title>Сила слова.docx</dc:title>
</cp:coreProperties>
</file>