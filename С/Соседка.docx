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01117" w:rsidRDefault="00FB625A">
      <w:r>
        <w:t>О ней можно много писать, она чудо!</w:t>
      </w:r>
      <w:r>
        <w:br/>
        <w:t>Но, всё перечислять, я конечно не буду.</w:t>
      </w:r>
      <w:r>
        <w:br/>
        <w:t>Одно я скажу, доброта через край,</w:t>
      </w:r>
      <w:r>
        <w:br/>
        <w:t>Вот кто-кто, она попадёт точно в рай!</w:t>
      </w:r>
    </w:p>
    <w:p w:rsidR="00001117" w:rsidRDefault="00FB625A">
      <w:r>
        <w:t>Живём мы на улице нашей красивой,</w:t>
      </w:r>
      <w:r>
        <w:br/>
        <w:t>И горе и радость у нас пополам.</w:t>
      </w:r>
      <w:r>
        <w:br/>
        <w:t>Столкнулись с горем невыносимым,</w:t>
      </w:r>
      <w:r>
        <w:br/>
        <w:t xml:space="preserve">Всё </w:t>
      </w:r>
      <w:r>
        <w:t>вместе пришлось одолеть это нам.</w:t>
      </w:r>
    </w:p>
    <w:p w:rsidR="00001117" w:rsidDel="00FB625A" w:rsidRDefault="00FB625A">
      <w:pPr>
        <w:rPr>
          <w:del w:id="0" w:author="Василий" w:date="2017-01-05T00:28:00Z"/>
        </w:rPr>
      </w:pPr>
      <w:r>
        <w:t>Нам вместе не скучно,</w:t>
      </w:r>
      <w:r>
        <w:br/>
        <w:t>А юмор её, как будто фонтан среди парка.</w:t>
      </w:r>
      <w:r>
        <w:br/>
        <w:t>Сумеет такое нам всем рассказать,</w:t>
      </w:r>
      <w:r>
        <w:br/>
        <w:t>Что даже зимой станет жарко!</w:t>
      </w:r>
    </w:p>
    <w:p w:rsidR="00FB625A" w:rsidRDefault="00FB625A" w:rsidP="00FB625A">
      <w:pPr>
        <w:tabs>
          <w:tab w:val="left" w:pos="8080"/>
        </w:tabs>
        <w:rPr>
          <w:ins w:id="1" w:author="Василий" w:date="2017-01-05T00:28:00Z"/>
        </w:rPr>
        <w:pPrChange w:id="2" w:author="Василий" w:date="2017-01-05T00:29:00Z">
          <w:pPr/>
        </w:pPrChange>
      </w:pPr>
    </w:p>
    <w:p w:rsidR="00001117" w:rsidDel="00FB625A" w:rsidRDefault="00FB625A">
      <w:pPr>
        <w:rPr>
          <w:del w:id="3" w:author="Василий" w:date="2017-01-05T00:28:00Z"/>
        </w:rPr>
      </w:pPr>
      <w:del w:id="4" w:author="Василий" w:date="2017-01-05T00:28:00Z">
        <w:r w:rsidDel="00FB625A">
          <w:delText>Д</w:delText>
        </w:r>
        <w:r w:rsidDel="00FB625A">
          <w:delText>л</w:delText>
        </w:r>
        <w:r w:rsidDel="00FB625A">
          <w:delText>я</w:delText>
        </w:r>
        <w:r w:rsidDel="00FB625A">
          <w:delText xml:space="preserve"> </w:delText>
        </w:r>
        <w:r w:rsidDel="00FB625A">
          <w:delText>в</w:delText>
        </w:r>
        <w:r w:rsidDel="00FB625A">
          <w:delText>с</w:delText>
        </w:r>
        <w:r w:rsidDel="00FB625A">
          <w:delText>е</w:delText>
        </w:r>
        <w:r w:rsidDel="00FB625A">
          <w:delText>х</w:delText>
        </w:r>
        <w:r w:rsidDel="00FB625A">
          <w:delText xml:space="preserve"> </w:delText>
        </w:r>
        <w:r w:rsidDel="00FB625A">
          <w:delText>п</w:delText>
        </w:r>
        <w:r w:rsidDel="00FB625A">
          <w:delText>о</w:delText>
        </w:r>
        <w:r w:rsidDel="00FB625A">
          <w:delText xml:space="preserve"> </w:delText>
        </w:r>
        <w:r w:rsidDel="00FB625A">
          <w:delText>п</w:delText>
        </w:r>
        <w:r w:rsidDel="00FB625A">
          <w:delText>р</w:delText>
        </w:r>
        <w:r w:rsidDel="00FB625A">
          <w:delText>а</w:delText>
        </w:r>
        <w:r w:rsidDel="00FB625A">
          <w:delText>з</w:delText>
        </w:r>
        <w:r w:rsidDel="00FB625A">
          <w:delText>д</w:delText>
        </w:r>
        <w:r w:rsidDel="00FB625A">
          <w:delText>н</w:delText>
        </w:r>
        <w:r w:rsidDel="00FB625A">
          <w:delText>и</w:delText>
        </w:r>
        <w:r w:rsidDel="00FB625A">
          <w:delText>к</w:delText>
        </w:r>
        <w:r w:rsidDel="00FB625A">
          <w:delText>а</w:delText>
        </w:r>
        <w:r w:rsidDel="00FB625A">
          <w:delText>м</w:delText>
        </w:r>
        <w:r w:rsidDel="00FB625A">
          <w:delText xml:space="preserve"> </w:delText>
        </w:r>
        <w:r w:rsidDel="00FB625A">
          <w:delText>п</w:delText>
        </w:r>
        <w:r w:rsidDel="00FB625A">
          <w:delText>р</w:delText>
        </w:r>
        <w:r w:rsidDel="00FB625A">
          <w:delText>е</w:delText>
        </w:r>
        <w:r w:rsidDel="00FB625A">
          <w:delText>з</w:delText>
        </w:r>
        <w:r w:rsidDel="00FB625A">
          <w:delText>е</w:delText>
        </w:r>
        <w:r w:rsidDel="00FB625A">
          <w:delText>н</w:delText>
        </w:r>
        <w:r w:rsidDel="00FB625A">
          <w:delText>т</w:delText>
        </w:r>
        <w:r w:rsidDel="00FB625A">
          <w:delText>,</w:delText>
        </w:r>
        <w:r w:rsidDel="00FB625A">
          <w:br/>
        </w:r>
        <w:commentRangeStart w:id="5"/>
        <w:r w:rsidDel="00FB625A">
          <w:delText>П</w:delText>
        </w:r>
        <w:r w:rsidDel="00FB625A">
          <w:delText>о</w:delText>
        </w:r>
        <w:r w:rsidDel="00FB625A">
          <w:delText>ш</w:delText>
        </w:r>
        <w:r w:rsidDel="00FB625A">
          <w:delText>у</w:delText>
        </w:r>
        <w:r w:rsidDel="00FB625A">
          <w:delText>т</w:delText>
        </w:r>
        <w:r w:rsidDel="00FB625A">
          <w:delText>и</w:delText>
        </w:r>
        <w:r w:rsidDel="00FB625A">
          <w:delText>т</w:delText>
        </w:r>
        <w:r w:rsidDel="00FB625A">
          <w:delText>:</w:delText>
        </w:r>
        <w:r w:rsidDel="00FB625A">
          <w:delText xml:space="preserve"> </w:delText>
        </w:r>
        <w:r w:rsidDel="00FB625A">
          <w:delText>"</w:delText>
        </w:r>
        <w:r w:rsidDel="00FB625A">
          <w:delText>Б</w:delText>
        </w:r>
        <w:r w:rsidDel="00FB625A">
          <w:delText>р</w:delText>
        </w:r>
        <w:r w:rsidDel="00FB625A">
          <w:delText>а</w:delText>
        </w:r>
        <w:r w:rsidDel="00FB625A">
          <w:delText>т</w:delText>
        </w:r>
        <w:r w:rsidDel="00FB625A">
          <w:delText xml:space="preserve"> </w:delText>
        </w:r>
        <w:r w:rsidDel="00FB625A">
          <w:delText>м</w:delText>
        </w:r>
        <w:r w:rsidDel="00FB625A">
          <w:delText>о</w:delText>
        </w:r>
        <w:r w:rsidDel="00FB625A">
          <w:delText>й</w:delText>
        </w:r>
        <w:r w:rsidDel="00FB625A">
          <w:delText xml:space="preserve"> </w:delText>
        </w:r>
        <w:r w:rsidDel="00FB625A">
          <w:delText>п</w:delText>
        </w:r>
        <w:r w:rsidDel="00FB625A">
          <w:delText>р</w:delText>
        </w:r>
        <w:r w:rsidDel="00FB625A">
          <w:delText>е</w:delText>
        </w:r>
        <w:r w:rsidDel="00FB625A">
          <w:delText>з</w:delText>
        </w:r>
        <w:r w:rsidDel="00FB625A">
          <w:delText>и</w:delText>
        </w:r>
        <w:r w:rsidDel="00FB625A">
          <w:delText>д</w:delText>
        </w:r>
        <w:r w:rsidDel="00FB625A">
          <w:delText>е</w:delText>
        </w:r>
        <w:r w:rsidDel="00FB625A">
          <w:delText>н</w:delText>
        </w:r>
        <w:r w:rsidDel="00FB625A">
          <w:delText>т</w:delText>
        </w:r>
        <w:r w:rsidDel="00FB625A">
          <w:delText>!</w:delText>
        </w:r>
        <w:bookmarkStart w:id="6" w:name="_GoBack"/>
        <w:bookmarkEnd w:id="6"/>
        <w:r w:rsidDel="00FB625A">
          <w:delText>"</w:delText>
        </w:r>
        <w:commentRangeEnd w:id="5"/>
        <w:r w:rsidDel="00FB625A">
          <w:commentReference w:id="5"/>
        </w:r>
        <w:r w:rsidDel="00FB625A">
          <w:br/>
        </w:r>
        <w:r w:rsidDel="00FB625A">
          <w:delText>Д</w:delText>
        </w:r>
        <w:r w:rsidDel="00FB625A">
          <w:delText>а</w:delText>
        </w:r>
        <w:r w:rsidDel="00FB625A">
          <w:delText xml:space="preserve"> </w:delText>
        </w:r>
        <w:r w:rsidDel="00FB625A">
          <w:delText>с</w:delText>
        </w:r>
        <w:r w:rsidDel="00FB625A">
          <w:delText>к</w:delText>
        </w:r>
        <w:r w:rsidDel="00FB625A">
          <w:delText>а</w:delText>
        </w:r>
        <w:r w:rsidDel="00FB625A">
          <w:delText>ж</w:delText>
        </w:r>
        <w:r w:rsidDel="00FB625A">
          <w:delText>е</w:delText>
        </w:r>
        <w:r w:rsidDel="00FB625A">
          <w:delText>т</w:delText>
        </w:r>
        <w:r w:rsidDel="00FB625A">
          <w:delText xml:space="preserve"> </w:delText>
        </w:r>
        <w:r w:rsidDel="00FB625A">
          <w:delText>т</w:delText>
        </w:r>
        <w:r w:rsidDel="00FB625A">
          <w:delText>а</w:delText>
        </w:r>
        <w:r w:rsidDel="00FB625A">
          <w:delText>к</w:delText>
        </w:r>
        <w:r w:rsidDel="00FB625A">
          <w:delText>,</w:delText>
        </w:r>
        <w:r w:rsidDel="00FB625A">
          <w:delText xml:space="preserve"> </w:delText>
        </w:r>
        <w:r w:rsidDel="00FB625A">
          <w:delText>с</w:delText>
        </w:r>
        <w:r w:rsidDel="00FB625A">
          <w:delText>а</w:delText>
        </w:r>
        <w:r w:rsidDel="00FB625A">
          <w:delText>м</w:delText>
        </w:r>
        <w:r w:rsidDel="00FB625A">
          <w:delText>а</w:delText>
        </w:r>
        <w:r w:rsidDel="00FB625A">
          <w:delText xml:space="preserve"> </w:delText>
        </w:r>
        <w:r w:rsidDel="00FB625A">
          <w:delText>п</w:delText>
        </w:r>
        <w:r w:rsidDel="00FB625A">
          <w:delText>о</w:delText>
        </w:r>
        <w:r w:rsidDel="00FB625A">
          <w:delText>в</w:delText>
        </w:r>
        <w:r w:rsidDel="00FB625A">
          <w:delText>е</w:delText>
        </w:r>
        <w:r w:rsidDel="00FB625A">
          <w:delText>р</w:delText>
        </w:r>
        <w:r w:rsidDel="00FB625A">
          <w:delText>и</w:delText>
        </w:r>
        <w:r w:rsidDel="00FB625A">
          <w:delText>т</w:delText>
        </w:r>
        <w:r w:rsidDel="00FB625A">
          <w:delText>,</w:delText>
        </w:r>
        <w:r w:rsidDel="00FB625A">
          <w:br/>
        </w:r>
        <w:r w:rsidDel="00FB625A">
          <w:delText>Д</w:delText>
        </w:r>
        <w:r w:rsidDel="00FB625A">
          <w:delText>л</w:delText>
        </w:r>
        <w:r w:rsidDel="00FB625A">
          <w:delText>я</w:delText>
        </w:r>
        <w:r w:rsidDel="00FB625A">
          <w:delText xml:space="preserve"> </w:delText>
        </w:r>
        <w:r w:rsidDel="00FB625A">
          <w:delText>в</w:delText>
        </w:r>
        <w:r w:rsidDel="00FB625A">
          <w:delText>с</w:delText>
        </w:r>
        <w:r w:rsidDel="00FB625A">
          <w:delText>е</w:delText>
        </w:r>
        <w:r w:rsidDel="00FB625A">
          <w:delText>х</w:delText>
        </w:r>
        <w:r w:rsidDel="00FB625A">
          <w:delText xml:space="preserve"> </w:delText>
        </w:r>
        <w:r w:rsidDel="00FB625A">
          <w:delText>е</w:delText>
        </w:r>
        <w:r w:rsidDel="00FB625A">
          <w:delText>ё</w:delText>
        </w:r>
        <w:r w:rsidDel="00FB625A">
          <w:delText xml:space="preserve"> </w:delText>
        </w:r>
        <w:r w:rsidDel="00FB625A">
          <w:delText>о</w:delText>
        </w:r>
        <w:r w:rsidDel="00FB625A">
          <w:delText>т</w:delText>
        </w:r>
        <w:r w:rsidDel="00FB625A">
          <w:delText>к</w:delText>
        </w:r>
        <w:r w:rsidDel="00FB625A">
          <w:delText>р</w:delText>
        </w:r>
        <w:r w:rsidDel="00FB625A">
          <w:delText>ы</w:delText>
        </w:r>
        <w:r w:rsidDel="00FB625A">
          <w:delText>т</w:delText>
        </w:r>
        <w:r w:rsidDel="00FB625A">
          <w:delText>ы</w:delText>
        </w:r>
        <w:r w:rsidDel="00FB625A">
          <w:delText xml:space="preserve"> </w:delText>
        </w:r>
        <w:r w:rsidDel="00FB625A">
          <w:delText>д</w:delText>
        </w:r>
        <w:r w:rsidDel="00FB625A">
          <w:delText>в</w:delText>
        </w:r>
        <w:r w:rsidDel="00FB625A">
          <w:delText>е</w:delText>
        </w:r>
        <w:r w:rsidDel="00FB625A">
          <w:delText>р</w:delText>
        </w:r>
        <w:r w:rsidDel="00FB625A">
          <w:delText>и</w:delText>
        </w:r>
        <w:r w:rsidDel="00FB625A">
          <w:delText>.</w:delText>
        </w:r>
      </w:del>
    </w:p>
    <w:p w:rsidR="00001117" w:rsidRDefault="00FB625A">
      <w:r>
        <w:t>Есть у неё одна мечта,</w:t>
      </w:r>
      <w:r>
        <w:br/>
        <w:t>Она ведь, кругла сирота.</w:t>
      </w:r>
      <w:r>
        <w:br/>
        <w:t>Узнать родню, как-то случайно,</w:t>
      </w:r>
      <w:r>
        <w:br/>
        <w:t>Наверно, это не реально.</w:t>
      </w:r>
    </w:p>
    <w:p w:rsidR="00001117" w:rsidRDefault="00FB625A">
      <w:r>
        <w:t>Но мы её бросать не будем,</w:t>
      </w:r>
      <w:r>
        <w:br/>
        <w:t>В конце - концов, мы вс</w:t>
      </w:r>
      <w:ins w:id="7" w:author="Василий" w:date="2017-01-05T00:30:00Z">
        <w:r>
          <w:t>е</w:t>
        </w:r>
      </w:ins>
      <w:del w:id="8" w:author="Василий" w:date="2017-01-05T00:30:00Z">
        <w:r w:rsidDel="00FB625A">
          <w:delText>ё</w:delText>
        </w:r>
      </w:del>
      <w:r>
        <w:t xml:space="preserve"> же люди!</w:t>
      </w:r>
      <w:r>
        <w:br/>
        <w:t>Вот так соседи жить должны,</w:t>
      </w:r>
      <w:r>
        <w:br/>
        <w:t>По-братски, дружно, без войны.</w:t>
      </w:r>
    </w:p>
    <w:p w:rsidR="00001117" w:rsidRDefault="00FB625A">
      <w:r>
        <w:t>Таких в</w:t>
      </w:r>
      <w:r>
        <w:t>от соседок, немало я знала,</w:t>
      </w:r>
      <w:r>
        <w:br/>
        <w:t>Взаимностью им, я всегда отвечала.</w:t>
      </w:r>
      <w:r>
        <w:br/>
        <w:t>И помню о них я с теплом и добром,</w:t>
      </w:r>
      <w:r>
        <w:br/>
        <w:t>Казалось, что общий у нас с ними дом.</w:t>
      </w:r>
    </w:p>
    <w:p w:rsidR="00001117" w:rsidRDefault="00FB625A">
      <w:r>
        <w:t>Соседи ближе, чем родня,</w:t>
      </w:r>
      <w:r>
        <w:br/>
        <w:t>Рукой подать, всегда под боком.</w:t>
      </w:r>
      <w:r>
        <w:br/>
        <w:t>За тётю Юлю я спокойна,</w:t>
      </w:r>
      <w:r>
        <w:br/>
        <w:t>Она у нас не одинока.</w:t>
      </w:r>
    </w:p>
    <w:sectPr w:rsidR="00001117">
      <w:pgSz w:w="12240" w:h="15840"/>
      <w:pgMar w:top="1440" w:right="1800" w:bottom="1440" w:left="1800" w:header="0" w:footer="0" w:gutter="0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serega devyatkin" w:date="2016-11-24T12:27:00Z" w:initials="sd">
    <w:p w:rsidR="00001117" w:rsidRDefault="00FB625A">
      <w:proofErr w:type="spellStart"/>
      <w:r>
        <w:rPr>
          <w:sz w:val="20"/>
        </w:rPr>
        <w:t>Мдя</w:t>
      </w:r>
      <w:proofErr w:type="spellEnd"/>
      <w:proofErr w:type="gramStart"/>
      <w:r>
        <w:rPr>
          <w:sz w:val="20"/>
        </w:rPr>
        <w:t>..</w:t>
      </w:r>
      <w:proofErr w:type="gramEnd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001117"/>
    <w:rsid w:val="00001117"/>
    <w:rsid w:val="00FB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7">
    <w:name w:val="Subtitle"/>
    <w:basedOn w:val="a"/>
    <w:qFormat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FB6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B62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7">
    <w:name w:val="Subtitle"/>
    <w:basedOn w:val="a"/>
    <w:qFormat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FB6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B62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149</Words>
  <Characters>853</Characters>
  <Application>Microsoft Office Word</Application>
  <DocSecurity>0</DocSecurity>
  <Lines>7</Lines>
  <Paragraphs>1</Paragraphs>
  <ScaleCrop>false</ScaleCrop>
  <Company>Krokoz™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Соседка.docx</dc:title>
  <dc:subject/>
  <dc:creator/>
  <dc:description/>
  <cp:lastModifiedBy>Василий</cp:lastModifiedBy>
  <cp:revision>7</cp:revision>
  <dcterms:created xsi:type="dcterms:W3CDTF">2014-10-25T08:11:00Z</dcterms:created>
  <dcterms:modified xsi:type="dcterms:W3CDTF">2017-01-04T20:31:00Z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