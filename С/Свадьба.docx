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Легка, как облако на небе,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Сегодня выпал Кате жребий,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Красавец Сашенька жених.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Свадьбу устроили для них.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Брак узаконен, браво, браво!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Играет музыка с утра.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Накрытый стол и всё готово,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значит, праздновать пора.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ins w:id="0" w:author="serega  " w:date="2014-11-28T17:22:00Z">
        <w:r>
          <w:rPr>
            <w:rFonts w:eastAsia="Calibri" w:cs="Calibri" w:ascii="Calibri" w:hAnsi="Calibri"/>
            <w:sz w:val="28"/>
          </w:rPr>
          <w:t>«</w:t>
        </w:r>
      </w:ins>
      <w:r>
        <w:rPr>
          <w:rFonts w:eastAsia="Calibri" w:cs="Calibri" w:ascii="Calibri" w:hAnsi="Calibri"/>
          <w:sz w:val="28"/>
        </w:rPr>
        <w:t>За молодых и за любовь</w:t>
      </w:r>
      <w:ins w:id="1" w:author="serega  " w:date="2014-11-28T17:22:00Z">
        <w:r>
          <w:rPr>
            <w:rFonts w:eastAsia="Calibri" w:cs="Calibri" w:ascii="Calibri" w:hAnsi="Calibri"/>
            <w:sz w:val="28"/>
          </w:rPr>
          <w:t>!»</w:t>
        </w:r>
      </w:ins>
      <w:del w:id="2" w:author="serega  " w:date="2014-11-28T17:23:00Z">
        <w:r>
          <w:rPr>
            <w:rFonts w:eastAsia="Calibri" w:cs="Calibri" w:ascii="Calibri" w:hAnsi="Calibri"/>
            <w:sz w:val="28"/>
          </w:rPr>
          <w:delText>,</w:delText>
        </w:r>
      </w:del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Кричали гости вновь и вновь.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И, чтоб вино чуть подсластить,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Пришлось виновников просить.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Цветы, подарки, поздравленья,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Приподнятое настроенье.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Семья создалась</w:t>
      </w:r>
      <w:ins w:id="3" w:author="serega  " w:date="2014-11-28T17:23:00Z">
        <w:r>
          <w:rPr>
            <w:rFonts w:eastAsia="Calibri" w:cs="Calibri" w:ascii="Calibri" w:hAnsi="Calibri"/>
            <w:sz w:val="28"/>
          </w:rPr>
          <w:t xml:space="preserve"> </w:t>
        </w:r>
      </w:ins>
      <w:commentRangeStart w:id="0"/>
      <w:r>
        <w:rPr>
          <w:rFonts w:eastAsia="Calibri" w:cs="Calibri" w:ascii="Calibri" w:hAnsi="Calibri"/>
          <w:sz w:val="28"/>
        </w:rPr>
      </w:r>
      <w:ins w:id="4" w:author="serega  " w:date="2014-11-28T17:23:00Z">
        <w:r>
          <w:rPr>
            <w:rFonts w:eastAsia="Calibri" w:cs="Calibri" w:ascii="Calibri" w:hAnsi="Calibri"/>
            <w:sz w:val="28"/>
          </w:rPr>
          <w:t>тут</w:t>
        </w:r>
      </w:ins>
      <w:commentRangeEnd w:id="0"/>
      <w:r>
        <w:rPr>
          <w:rFonts w:eastAsia="Calibri" w:cs="Calibri" w:ascii="Calibri" w:hAnsi="Calibri"/>
          <w:sz w:val="28"/>
        </w:rPr>
      </w:r>
      <w:r>
        <w:rPr>
          <w:rFonts w:eastAsia="Calibri" w:cs="Calibri" w:ascii="Calibri" w:hAnsi="Calibri"/>
          <w:sz w:val="28"/>
        </w:rPr>
        <w:commentReference w:id="0"/>
      </w:r>
      <w:r>
        <w:rPr>
          <w:rFonts w:eastAsia="Calibri" w:cs="Calibri" w:ascii="Calibri" w:hAnsi="Calibri"/>
          <w:sz w:val="28"/>
        </w:rPr>
        <w:t>, гордитесь,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Танцуйте, пойте, веселитесь!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вам наказ: «Катюша! Саша!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 вас зависит счастье ваше.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Храните верность и любовь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До самой свадьбы золотой».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Писать картину </w:t>
      </w:r>
      <w:del w:id="5" w:author="serega  " w:date="2014-11-28T17:24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с молодых,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Или </w:t>
      </w:r>
      <w:del w:id="6" w:author="serega  " w:date="2014-11-28T17:24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заснять о них кино.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можно даже сложить стих,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Вот оно счастье, вот оно!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28T17:23:39Z" w:initials="">
    <w:p>
      <w:r>
        <w:rPr>
          <w:rFonts w:cs="Liberation Serif" w:ascii="Droid Sans" w:hAnsi="Droid Sans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Напросился один слог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  <w:font w:name="Droid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2014-10-24T18:11:00Z</dcterms:created>
  <dc:language>ru-RU</dc:language>
  <cp:lastModifiedBy>Василий</cp:lastModifiedBy>
  <dcterms:modified xsi:type="dcterms:W3CDTF">2014-11-17T11:28:00Z</dcterms:modified>
  <cp:revision>3</cp:revision>
  <dc:title>Свадьба.docx</dc:title>
</cp:coreProperties>
</file>