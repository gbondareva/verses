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63765C" w:rsidRDefault="00622AFA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На свиданье бегу</w:t>
      </w:r>
      <w:ins w:id="0" w:author="serega  " w:date="2014-11-28T14:21:00Z">
        <w:r>
          <w:rPr>
            <w:rFonts w:ascii="Calibri" w:eastAsia="Calibri" w:hAnsi="Calibri" w:cs="Calibri"/>
            <w:sz w:val="28"/>
          </w:rPr>
          <w:t>,</w:t>
        </w:r>
      </w:ins>
      <w:r>
        <w:rPr>
          <w:rFonts w:ascii="Calibri" w:eastAsia="Calibri" w:hAnsi="Calibri" w:cs="Calibri"/>
          <w:sz w:val="28"/>
        </w:rPr>
        <w:t xml:space="preserve"> тороплюсь,</w:t>
      </w:r>
    </w:p>
    <w:p w:rsidR="0063765C" w:rsidRDefault="00622AFA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Опоздать на минутку боюсь.</w:t>
      </w:r>
    </w:p>
    <w:p w:rsidR="0063765C" w:rsidRDefault="00622AFA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Я с часов не сводила свой взгляд,</w:t>
      </w:r>
    </w:p>
    <w:p w:rsidR="0063765C" w:rsidRDefault="00622AFA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Будто стрелки считают назад.</w:t>
      </w:r>
    </w:p>
    <w:p w:rsidR="0063765C" w:rsidRDefault="0063765C">
      <w:pPr>
        <w:spacing w:after="200" w:line="276" w:lineRule="auto"/>
      </w:pPr>
    </w:p>
    <w:p w:rsidR="0063765C" w:rsidRDefault="00622AFA">
      <w:pPr>
        <w:spacing w:after="200" w:line="276" w:lineRule="auto"/>
        <w:rPr>
          <w:rFonts w:ascii="Calibri" w:eastAsia="Calibri" w:hAnsi="Calibri" w:cs="Calibri"/>
          <w:sz w:val="28"/>
        </w:rPr>
      </w:pPr>
      <w:commentRangeStart w:id="1"/>
      <w:r>
        <w:rPr>
          <w:rFonts w:ascii="Calibri" w:eastAsia="Calibri" w:hAnsi="Calibri" w:cs="Calibri"/>
          <w:sz w:val="28"/>
        </w:rPr>
        <w:t>Ты меня зацелуешь до слёз</w:t>
      </w:r>
      <w:commentRangeEnd w:id="1"/>
      <w:ins w:id="2" w:author="serega  " w:date="2014-11-28T14:22:00Z">
        <w:r>
          <w:rPr>
            <w:rFonts w:ascii="Calibri" w:eastAsia="Calibri" w:hAnsi="Calibri" w:cs="Calibri"/>
            <w:sz w:val="28"/>
          </w:rPr>
          <w:commentReference w:id="1"/>
        </w:r>
      </w:ins>
    </w:p>
    <w:p w:rsidR="0063765C" w:rsidRDefault="00622AFA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И подаришь охапку мне роз.</w:t>
      </w:r>
    </w:p>
    <w:p w:rsidR="0063765C" w:rsidRDefault="00622AFA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Быть счастливыми сможем с тобой,</w:t>
      </w:r>
    </w:p>
    <w:p w:rsidR="0063765C" w:rsidRDefault="00622AFA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Я принцесса, а ты</w:t>
      </w:r>
      <w:ins w:id="3" w:author="serega  " w:date="2014-11-28T14:22:00Z">
        <w:r>
          <w:rPr>
            <w:rFonts w:ascii="Calibri" w:eastAsia="Calibri" w:hAnsi="Calibri" w:cs="Calibri"/>
            <w:sz w:val="28"/>
          </w:rPr>
          <w:t xml:space="preserve"> – </w:t>
        </w:r>
      </w:ins>
      <w:del w:id="4" w:author="serega  " w:date="2014-11-28T14:22:00Z">
        <w:r>
          <w:rPr>
            <w:rFonts w:ascii="Calibri" w:eastAsia="Calibri" w:hAnsi="Calibri" w:cs="Calibri"/>
            <w:sz w:val="28"/>
          </w:rPr>
          <w:delText xml:space="preserve"> </w:delText>
        </w:r>
      </w:del>
      <w:r>
        <w:rPr>
          <w:rFonts w:ascii="Calibri" w:eastAsia="Calibri" w:hAnsi="Calibri" w:cs="Calibri"/>
          <w:sz w:val="28"/>
        </w:rPr>
        <w:t>мой герой.</w:t>
      </w:r>
    </w:p>
    <w:p w:rsidR="0063765C" w:rsidRDefault="0063765C">
      <w:pPr>
        <w:spacing w:after="200" w:line="276" w:lineRule="auto"/>
      </w:pPr>
    </w:p>
    <w:p w:rsidR="0063765C" w:rsidRDefault="00622AFA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Вот стоим мы </w:t>
      </w:r>
      <w:r>
        <w:rPr>
          <w:rFonts w:ascii="Calibri" w:eastAsia="Calibri" w:hAnsi="Calibri" w:cs="Calibri"/>
          <w:sz w:val="28"/>
        </w:rPr>
        <w:t>у кромки воды</w:t>
      </w:r>
    </w:p>
    <w:p w:rsidR="0063765C" w:rsidRDefault="00622AFA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И сбываются наши мечты.</w:t>
      </w:r>
    </w:p>
    <w:p w:rsidR="0063765C" w:rsidRDefault="00622AFA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Остаётся завидовать нам,</w:t>
      </w:r>
    </w:p>
    <w:p w:rsidR="0063765C" w:rsidRDefault="00622AFA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Что любовь на двоих пополам.</w:t>
      </w:r>
    </w:p>
    <w:p w:rsidR="0063765C" w:rsidRDefault="0063765C">
      <w:pPr>
        <w:spacing w:after="200" w:line="276" w:lineRule="auto"/>
      </w:pPr>
    </w:p>
    <w:p w:rsidR="0063765C" w:rsidRDefault="00622AFA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А над морем нам чайки кричат,</w:t>
      </w:r>
    </w:p>
    <w:p w:rsidR="0063765C" w:rsidRDefault="00622AFA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Нам желают детей и внучат.</w:t>
      </w:r>
    </w:p>
    <w:p w:rsidR="0063765C" w:rsidRDefault="00622AFA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Даже галька красиво лежит,</w:t>
      </w:r>
    </w:p>
    <w:p w:rsidR="0063765C" w:rsidRDefault="00622AFA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Наше счастье пу</w:t>
      </w:r>
      <w:ins w:id="5" w:author="Василий" w:date="2014-12-03T22:41:00Z">
        <w:r>
          <w:rPr>
            <w:rFonts w:ascii="Calibri" w:eastAsia="Calibri" w:hAnsi="Calibri" w:cs="Calibri"/>
            <w:sz w:val="28"/>
          </w:rPr>
          <w:t>сть</w:t>
        </w:r>
      </w:ins>
      <w:ins w:id="6" w:author="Василий" w:date="2014-12-03T22:45:00Z">
        <w:r>
          <w:rPr>
            <w:rFonts w:ascii="Calibri" w:eastAsia="Calibri" w:hAnsi="Calibri" w:cs="Calibri"/>
            <w:sz w:val="28"/>
          </w:rPr>
          <w:t xml:space="preserve"> </w:t>
        </w:r>
      </w:ins>
      <w:del w:id="7" w:author="Василий" w:date="2014-12-03T22:41:00Z">
        <w:r w:rsidDel="00622AFA">
          <w:rPr>
            <w:rFonts w:ascii="Calibri" w:eastAsia="Calibri" w:hAnsi="Calibri" w:cs="Calibri"/>
            <w:sz w:val="28"/>
          </w:rPr>
          <w:delText>с</w:delText>
        </w:r>
      </w:del>
      <w:ins w:id="8" w:author="serega  " w:date="2014-11-28T14:22:00Z">
        <w:del w:id="9" w:author="Василий" w:date="2014-12-03T22:41:00Z">
          <w:r w:rsidDel="00622AFA">
            <w:rPr>
              <w:rFonts w:ascii="Calibri" w:eastAsia="Calibri" w:hAnsi="Calibri" w:cs="Calibri"/>
              <w:sz w:val="28"/>
            </w:rPr>
            <w:delText>к</w:delText>
          </w:r>
          <w:r w:rsidDel="00622AFA">
            <w:rPr>
              <w:rFonts w:ascii="Calibri" w:eastAsia="Calibri" w:hAnsi="Calibri" w:cs="Calibri"/>
              <w:sz w:val="28"/>
            </w:rPr>
            <w:delText>а</w:delText>
          </w:r>
          <w:r w:rsidDel="00622AFA">
            <w:rPr>
              <w:rFonts w:ascii="Calibri" w:eastAsia="Calibri" w:hAnsi="Calibri" w:cs="Calibri"/>
              <w:sz w:val="28"/>
            </w:rPr>
            <w:delText>й</w:delText>
          </w:r>
        </w:del>
      </w:ins>
      <w:del w:id="10" w:author="serega  " w:date="2014-11-28T14:22:00Z">
        <w:r>
          <w:rPr>
            <w:rFonts w:ascii="Calibri" w:eastAsia="Calibri" w:hAnsi="Calibri" w:cs="Calibri"/>
            <w:sz w:val="28"/>
          </w:rPr>
          <w:delText>т</w:delText>
        </w:r>
        <w:r>
          <w:rPr>
            <w:rFonts w:ascii="Calibri" w:eastAsia="Calibri" w:hAnsi="Calibri" w:cs="Calibri"/>
            <w:sz w:val="28"/>
          </w:rPr>
          <w:delText>ь</w:delText>
        </w:r>
      </w:del>
      <w:del w:id="11" w:author="Василий" w:date="2014-12-03T22:41:00Z">
        <w:r w:rsidDel="00622AFA">
          <w:rPr>
            <w:rFonts w:ascii="Calibri" w:eastAsia="Calibri" w:hAnsi="Calibri" w:cs="Calibri"/>
            <w:sz w:val="28"/>
          </w:rPr>
          <w:delText xml:space="preserve"> </w:delText>
        </w:r>
      </w:del>
      <w:r>
        <w:rPr>
          <w:rFonts w:ascii="Calibri" w:eastAsia="Calibri" w:hAnsi="Calibri" w:cs="Calibri"/>
          <w:sz w:val="28"/>
        </w:rPr>
        <w:t xml:space="preserve">не </w:t>
      </w:r>
      <w:ins w:id="12" w:author="Василий" w:date="2014-12-03T22:45:00Z">
        <w:r>
          <w:rPr>
            <w:rFonts w:ascii="Calibri" w:eastAsia="Calibri" w:hAnsi="Calibri" w:cs="Calibri"/>
            <w:sz w:val="28"/>
          </w:rPr>
          <w:t>у</w:t>
        </w:r>
      </w:ins>
      <w:ins w:id="13" w:author="Василий" w:date="2014-12-03T22:42:00Z">
        <w:r>
          <w:rPr>
            <w:rFonts w:ascii="Calibri" w:eastAsia="Calibri" w:hAnsi="Calibri" w:cs="Calibri"/>
            <w:sz w:val="28"/>
          </w:rPr>
          <w:t>бежит.</w:t>
        </w:r>
      </w:ins>
      <w:del w:id="14" w:author="Василий" w:date="2014-12-03T22:41:00Z">
        <w:r w:rsidDel="00622AFA">
          <w:rPr>
            <w:rFonts w:ascii="Calibri" w:eastAsia="Calibri" w:hAnsi="Calibri" w:cs="Calibri"/>
            <w:sz w:val="28"/>
          </w:rPr>
          <w:delText>с</w:delText>
        </w:r>
        <w:r w:rsidDel="00622AFA">
          <w:rPr>
            <w:rFonts w:ascii="Calibri" w:eastAsia="Calibri" w:hAnsi="Calibri" w:cs="Calibri"/>
            <w:sz w:val="28"/>
          </w:rPr>
          <w:delText>б</w:delText>
        </w:r>
        <w:r w:rsidDel="00622AFA">
          <w:rPr>
            <w:rFonts w:ascii="Calibri" w:eastAsia="Calibri" w:hAnsi="Calibri" w:cs="Calibri"/>
            <w:sz w:val="28"/>
          </w:rPr>
          <w:delText>е</w:delText>
        </w:r>
        <w:r w:rsidDel="00622AFA">
          <w:rPr>
            <w:rFonts w:ascii="Calibri" w:eastAsia="Calibri" w:hAnsi="Calibri" w:cs="Calibri"/>
            <w:sz w:val="28"/>
          </w:rPr>
          <w:delText>ж</w:delText>
        </w:r>
        <w:r w:rsidDel="00622AFA">
          <w:rPr>
            <w:rFonts w:ascii="Calibri" w:eastAsia="Calibri" w:hAnsi="Calibri" w:cs="Calibri"/>
            <w:sz w:val="28"/>
          </w:rPr>
          <w:delText>и</w:delText>
        </w:r>
        <w:r w:rsidDel="00622AFA">
          <w:rPr>
            <w:rFonts w:ascii="Calibri" w:eastAsia="Calibri" w:hAnsi="Calibri" w:cs="Calibri"/>
            <w:sz w:val="28"/>
          </w:rPr>
          <w:delText>т</w:delText>
        </w:r>
      </w:del>
      <w:del w:id="15" w:author="Василий" w:date="2014-12-03T22:45:00Z">
        <w:r w:rsidDel="00622AFA">
          <w:rPr>
            <w:rFonts w:ascii="Calibri" w:eastAsia="Calibri" w:hAnsi="Calibri" w:cs="Calibri"/>
            <w:sz w:val="28"/>
          </w:rPr>
          <w:delText>.</w:delText>
        </w:r>
      </w:del>
    </w:p>
    <w:p w:rsidR="0063765C" w:rsidRDefault="0063765C">
      <w:pPr>
        <w:spacing w:after="200" w:line="276" w:lineRule="auto"/>
      </w:pPr>
    </w:p>
    <w:p w:rsidR="0063765C" w:rsidRDefault="00622AFA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Я с часами сняла свой браслет,</w:t>
      </w:r>
    </w:p>
    <w:p w:rsidR="0063765C" w:rsidRDefault="00622AFA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Подарила волне</w:t>
      </w:r>
      <w:r>
        <w:rPr>
          <w:rFonts w:ascii="Calibri" w:eastAsia="Calibri" w:hAnsi="Calibri" w:cs="Calibri"/>
          <w:sz w:val="28"/>
        </w:rPr>
        <w:t>, что плескалась.</w:t>
      </w:r>
    </w:p>
    <w:p w:rsidR="0063765C" w:rsidRDefault="00622AFA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lastRenderedPageBreak/>
        <w:t>В тот момент для нас времени нет,</w:t>
      </w:r>
    </w:p>
    <w:p w:rsidR="0063765C" w:rsidRDefault="00622AFA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Я хочу, чтобы всё так осталось.</w:t>
      </w:r>
    </w:p>
    <w:p w:rsidR="0063765C" w:rsidRDefault="0063765C">
      <w:pPr>
        <w:spacing w:after="200" w:line="276" w:lineRule="auto"/>
      </w:pPr>
    </w:p>
    <w:p w:rsidR="0063765C" w:rsidRDefault="00622AFA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Небо чистое нас обняло,</w:t>
      </w:r>
    </w:p>
    <w:p w:rsidR="0063765C" w:rsidRDefault="00622AFA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Облака мимо нас проплывали.</w:t>
      </w:r>
    </w:p>
    <w:p w:rsidR="0063765C" w:rsidRDefault="00622AFA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Их в свидетели мы заберём,</w:t>
      </w:r>
    </w:p>
    <w:p w:rsidR="0063765C" w:rsidRDefault="00622AFA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Когда с музыкой в ЗАГС мы пойдём.</w:t>
      </w:r>
    </w:p>
    <w:p w:rsidR="0063765C" w:rsidRDefault="0063765C">
      <w:pPr>
        <w:spacing w:after="200" w:line="276" w:lineRule="auto"/>
      </w:pPr>
    </w:p>
    <w:p w:rsidR="0063765C" w:rsidRDefault="00622AFA">
      <w:pPr>
        <w:spacing w:after="200" w:line="276" w:lineRule="auto"/>
        <w:rPr>
          <w:rFonts w:ascii="Calibri" w:eastAsia="Calibri" w:hAnsi="Calibri" w:cs="Calibri"/>
          <w:sz w:val="28"/>
        </w:rPr>
      </w:pPr>
      <w:commentRangeStart w:id="16"/>
      <w:r>
        <w:rPr>
          <w:rFonts w:ascii="Calibri" w:eastAsia="Calibri" w:hAnsi="Calibri" w:cs="Calibri"/>
          <w:sz w:val="28"/>
        </w:rPr>
        <w:t>На песке написала фамилию твою,</w:t>
      </w:r>
    </w:p>
    <w:p w:rsidR="0063765C" w:rsidRDefault="00622AFA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И три слова "Тебя я </w:t>
      </w:r>
      <w:r>
        <w:rPr>
          <w:rFonts w:ascii="Calibri" w:eastAsia="Calibri" w:hAnsi="Calibri" w:cs="Calibri"/>
          <w:sz w:val="28"/>
        </w:rPr>
        <w:t>люблю!"</w:t>
      </w:r>
    </w:p>
    <w:p w:rsidR="0063765C" w:rsidRDefault="00622AFA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Ты в ответ закричал, даже чувств не тая:</w:t>
      </w:r>
    </w:p>
    <w:p w:rsidR="0063765C" w:rsidRDefault="00622AFA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«Эта девушка</w:t>
      </w:r>
      <w:ins w:id="17" w:author="serega  " w:date="2014-11-28T14:24:00Z">
        <w:r>
          <w:rPr>
            <w:rFonts w:ascii="Calibri" w:eastAsia="Calibri" w:hAnsi="Calibri" w:cs="Calibri"/>
            <w:sz w:val="28"/>
          </w:rPr>
          <w:t xml:space="preserve"> – </w:t>
        </w:r>
      </w:ins>
      <w:del w:id="18" w:author="serega  " w:date="2014-11-28T14:24:00Z">
        <w:r>
          <w:rPr>
            <w:rFonts w:ascii="Calibri" w:eastAsia="Calibri" w:hAnsi="Calibri" w:cs="Calibri"/>
            <w:sz w:val="28"/>
          </w:rPr>
          <w:delText>,</w:delText>
        </w:r>
      </w:del>
      <w:r>
        <w:rPr>
          <w:rFonts w:ascii="Calibri" w:eastAsia="Calibri" w:hAnsi="Calibri" w:cs="Calibri"/>
          <w:sz w:val="28"/>
        </w:rPr>
        <w:t xml:space="preserve"> жизнь моя!»</w:t>
      </w:r>
      <w:commentRangeEnd w:id="16"/>
      <w:ins w:id="19" w:author="serega  " w:date="2014-11-28T14:24:00Z">
        <w:r>
          <w:rPr>
            <w:rFonts w:ascii="Calibri" w:eastAsia="Calibri" w:hAnsi="Calibri" w:cs="Calibri"/>
            <w:sz w:val="28"/>
          </w:rPr>
          <w:commentReference w:id="16"/>
        </w:r>
      </w:ins>
      <w:bookmarkStart w:id="20" w:name="_GoBack"/>
      <w:bookmarkEnd w:id="20"/>
    </w:p>
    <w:sectPr w:rsidR="0063765C">
      <w:pgSz w:w="12240" w:h="15840"/>
      <w:pgMar w:top="1440" w:right="1800" w:bottom="1440" w:left="1800" w:header="0" w:footer="0" w:gutter="0"/>
      <w:cols w:space="720"/>
      <w:formProt w:val="0"/>
      <w:docGrid w:linePitch="240" w:charSpace="-6145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serega  " w:date="2014-11-28T14:22:00Z" w:initials="">
    <w:p w:rsidR="0063765C" w:rsidRDefault="00622AFA">
      <w:r>
        <w:rPr>
          <w:rFonts w:ascii="Droid Sans" w:hAnsi="Droid Sans"/>
          <w:sz w:val="20"/>
        </w:rPr>
        <w:t>Больно?</w:t>
      </w:r>
    </w:p>
  </w:comment>
  <w:comment w:id="16" w:author="serega  " w:date="2014-11-28T14:24:00Z" w:initials="">
    <w:p w:rsidR="0063765C" w:rsidRDefault="00622AFA">
      <w:r>
        <w:rPr>
          <w:rFonts w:ascii="Droid Sans" w:hAnsi="Droid Sans"/>
          <w:sz w:val="20"/>
        </w:rPr>
        <w:t>Рифма ломается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1"/>
    <w:family w:val="roman"/>
    <w:pitch w:val="variable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Liberation Sans">
    <w:altName w:val="Arial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Droid Sans">
    <w:altName w:val="Arial"/>
    <w:charset w:val="01"/>
    <w:family w:val="swiss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2"/>
  </w:compat>
  <w:rsids>
    <w:rsidRoot w:val="0063765C"/>
    <w:rsid w:val="00622AFA"/>
    <w:rsid w:val="00637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Liberation Serif" w:hAnsi="Liberation Serif" w:cs="Liberation Serif"/>
        <w:color w:val="000000"/>
        <w:sz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suppressAutoHyphens/>
    </w:pPr>
  </w:style>
  <w:style w:type="paragraph" w:styleId="1">
    <w:name w:val="heading 1"/>
    <w:basedOn w:val="a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2">
    <w:name w:val="heading 2"/>
    <w:basedOn w:val="a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3">
    <w:name w:val="heading 3"/>
    <w:basedOn w:val="a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4">
    <w:name w:val="heading 4"/>
    <w:basedOn w:val="a"/>
    <w:pPr>
      <w:keepNext/>
      <w:keepLines/>
      <w:spacing w:before="240" w:after="40"/>
      <w:contextualSpacing/>
      <w:outlineLvl w:val="3"/>
    </w:pPr>
    <w:rPr>
      <w:b/>
    </w:rPr>
  </w:style>
  <w:style w:type="paragraph" w:styleId="5">
    <w:name w:val="heading 5"/>
    <w:basedOn w:val="a"/>
    <w:pPr>
      <w:keepNext/>
      <w:keepLines/>
      <w:spacing w:before="220" w:after="40"/>
      <w:contextualSpacing/>
      <w:outlineLvl w:val="4"/>
    </w:pPr>
    <w:rPr>
      <w:b/>
      <w:sz w:val="22"/>
    </w:rPr>
  </w:style>
  <w:style w:type="paragraph" w:styleId="6">
    <w:name w:val="heading 6"/>
    <w:basedOn w:val="a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"/>
    <w:basedOn w:val="a"/>
    <w:next w:val="a4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styleId="a4">
    <w:name w:val="Body Text"/>
    <w:basedOn w:val="a"/>
    <w:pPr>
      <w:spacing w:after="140" w:line="288" w:lineRule="auto"/>
    </w:pPr>
  </w:style>
  <w:style w:type="paragraph" w:styleId="a5">
    <w:name w:val="List"/>
    <w:basedOn w:val="a4"/>
    <w:rPr>
      <w:rFonts w:ascii="Cambria" w:hAnsi="Cambria" w:cs="FreeSans"/>
    </w:rPr>
  </w:style>
  <w:style w:type="paragraph" w:styleId="a6">
    <w:name w:val="Title"/>
    <w:basedOn w:val="a"/>
    <w:pPr>
      <w:suppressLineNumbers/>
      <w:spacing w:before="120" w:after="120"/>
    </w:pPr>
    <w:rPr>
      <w:rFonts w:ascii="Cambria" w:hAnsi="Cambria" w:cs="FreeSans"/>
      <w:i/>
      <w:iCs/>
      <w:szCs w:val="24"/>
    </w:rPr>
  </w:style>
  <w:style w:type="paragraph" w:styleId="a7">
    <w:name w:val="index heading"/>
    <w:basedOn w:val="a"/>
    <w:pPr>
      <w:suppressLineNumbers/>
    </w:pPr>
    <w:rPr>
      <w:rFonts w:ascii="Cambria" w:hAnsi="Cambria" w:cs="FreeSans"/>
    </w:rPr>
  </w:style>
  <w:style w:type="paragraph" w:customStyle="1" w:styleId="a8">
    <w:name w:val="Заглавие"/>
    <w:basedOn w:val="a"/>
    <w:pPr>
      <w:keepNext/>
      <w:keepLines/>
      <w:spacing w:before="480" w:after="120"/>
      <w:contextualSpacing/>
    </w:pPr>
    <w:rPr>
      <w:b/>
      <w:sz w:val="72"/>
    </w:rPr>
  </w:style>
  <w:style w:type="paragraph" w:styleId="a9">
    <w:name w:val="Subtitle"/>
    <w:basedOn w:val="a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a">
    <w:name w:val="annotation text"/>
    <w:basedOn w:val="a"/>
    <w:link w:val="ab"/>
    <w:uiPriority w:val="99"/>
    <w:semiHidden/>
    <w:unhideWhenUsed/>
    <w:rPr>
      <w:sz w:val="20"/>
    </w:rPr>
  </w:style>
  <w:style w:type="character" w:customStyle="1" w:styleId="ab">
    <w:name w:val="Текст примечания Знак"/>
    <w:basedOn w:val="a0"/>
    <w:link w:val="aa"/>
    <w:uiPriority w:val="99"/>
    <w:semiHidden/>
    <w:rPr>
      <w:sz w:val="20"/>
    </w:rPr>
  </w:style>
  <w:style w:type="character" w:styleId="ac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d">
    <w:name w:val="Balloon Text"/>
    <w:basedOn w:val="a"/>
    <w:link w:val="ae"/>
    <w:uiPriority w:val="99"/>
    <w:semiHidden/>
    <w:unhideWhenUsed/>
    <w:rsid w:val="00622AFA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622AF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omments" Target="comment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126</Words>
  <Characters>724</Characters>
  <Application>Microsoft Office Word</Application>
  <DocSecurity>0</DocSecurity>
  <Lines>6</Lines>
  <Paragraphs>1</Paragraphs>
  <ScaleCrop>false</ScaleCrop>
  <Company>Krokoz™</Company>
  <LinksUpToDate>false</LinksUpToDate>
  <CharactersWithSpaces>849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Свидание.docx</dc:title>
  <cp:lastModifiedBy>Василий</cp:lastModifiedBy>
  <cp:revision>4</cp:revision>
  <dcterms:created xsi:type="dcterms:W3CDTF">2014-10-24T18:37:00Z</dcterms:created>
  <dcterms:modified xsi:type="dcterms:W3CDTF">2014-12-03T18:46:00Z</dcterms:modified>
  <dc:language>ru-RU</dc:language>
</cp:coreProperties>
</file>