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Где же она судьба, да и какая?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не могу о ней ничто сказать,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Одно я поняла, она ведь злая,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 забрала так рано нашу Мать!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Отец стоял во храме и молился,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здравие молился и за жизнь.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Маме приговаривал в больнице: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«Держись, моя любимая, держись!»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Но, видно, не угодно было Богу,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Услышать плачь детей, мольбу отца.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говорят, что дней у Бога много,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у людей они не без конца.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что же нам такое наказанье?!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мы же не успели нагрешить,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нам от года до одиннадцать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мы лишь</w:t>
      </w:r>
      <w:del w:id="0" w:author="serega  " w:date="2014-11-28T15:16:00Z">
        <w:r>
          <w:rPr>
            <w:rFonts w:eastAsia="Calibri" w:cs="Calibri" w:ascii="Calibri" w:hAnsi="Calibri"/>
            <w:sz w:val="28"/>
          </w:rPr>
          <w:delText>,</w:delText>
        </w:r>
      </w:del>
      <w:r>
        <w:rPr>
          <w:rFonts w:eastAsia="Calibri" w:cs="Calibri" w:ascii="Calibri" w:hAnsi="Calibri"/>
          <w:sz w:val="28"/>
        </w:rPr>
        <w:t xml:space="preserve"> только начинали жить!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Прошли года, об этом вспоминаем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страшно оглянуться нам назад.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 отец принёс нам весть плохую,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все стояли у окна, нас - пять.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Сказал он тихо: "Больше Мамы нет».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зарыдал, обняв нас крепко всех.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 этого момента в доме слёзы,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Хотя, до этого, всегда был смех.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знаем, как смогли осилить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одолеть и горе, и печаль.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не дай, Бог, кому-то это видеть,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Спасибо, что ушло всё это вдаль.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Все годы фото, как икона,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нас красавица глядит.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если, ч</w:t>
      </w:r>
      <w:ins w:id="1" w:author="serega  " w:date="2014-11-28T15:16:00Z">
        <w:r>
          <w:rPr>
            <w:rFonts w:eastAsia="Calibri" w:cs="Calibri" w:ascii="Calibri" w:hAnsi="Calibri"/>
            <w:sz w:val="28"/>
          </w:rPr>
          <w:t>ем</w:t>
        </w:r>
      </w:ins>
      <w:del w:id="2" w:author="serega  " w:date="2014-11-28T15:16:00Z">
        <w:r>
          <w:rPr>
            <w:rFonts w:eastAsia="Calibri" w:cs="Calibri" w:ascii="Calibri" w:hAnsi="Calibri"/>
            <w:sz w:val="28"/>
          </w:rPr>
          <w:delText>то</w:delText>
        </w:r>
      </w:del>
      <w:r>
        <w:rPr>
          <w:rFonts w:eastAsia="Calibri" w:cs="Calibri" w:ascii="Calibri" w:hAnsi="Calibri"/>
          <w:sz w:val="28"/>
        </w:rPr>
        <w:t>-то помочь нужно,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нам молча говорит.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часто в мыслях представляю,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О, если б всё бы изменить,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И если б не судьба такая,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с Мамою могли бы жить!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2014-10-25T10:15:00Z</dcterms:created>
  <dc:creator>василий</dc:creator>
  <dc:language>ru-RU</dc:language>
  <cp:lastModifiedBy>Василий</cp:lastModifiedBy>
  <dcterms:modified xsi:type="dcterms:W3CDTF">2014-11-17T09:40:00Z</dcterms:modified>
  <cp:revision>4</cp:revision>
  <dc:title>Судьба Злодейка.docx</dc:title>
</cp:coreProperties>
</file>