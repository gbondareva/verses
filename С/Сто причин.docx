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B6" w:rsidRDefault="000948DF">
      <w:pPr>
        <w:rPr>
          <w:sz w:val="28"/>
          <w:szCs w:val="28"/>
        </w:rPr>
      </w:pPr>
      <w:r>
        <w:rPr>
          <w:sz w:val="28"/>
          <w:szCs w:val="28"/>
        </w:rPr>
        <w:t>Был бы повод и причина,</w:t>
      </w:r>
      <w:r>
        <w:rPr>
          <w:sz w:val="28"/>
          <w:szCs w:val="28"/>
        </w:rPr>
        <w:br/>
        <w:t xml:space="preserve">Рад напиться </w:t>
      </w:r>
      <w:proofErr w:type="gramStart"/>
      <w:r>
        <w:rPr>
          <w:sz w:val="28"/>
          <w:szCs w:val="28"/>
        </w:rPr>
        <w:t>дурачина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Панацея от всего –</w:t>
      </w:r>
      <w:r>
        <w:rPr>
          <w:sz w:val="28"/>
          <w:szCs w:val="28"/>
        </w:rPr>
        <w:br/>
        <w:t>Водка, пиво у него.</w:t>
      </w:r>
    </w:p>
    <w:p w:rsidR="00890AB6" w:rsidRDefault="000948DF">
      <w:ins w:id="0" w:author="serega " w:date="2016-09-01T13:57:00Z">
        <w:r>
          <w:rPr>
            <w:sz w:val="28"/>
            <w:szCs w:val="28"/>
          </w:rPr>
          <w:t>Коль</w:t>
        </w:r>
      </w:ins>
      <w:del w:id="1" w:author="serega " w:date="2016-09-01T13:57:00Z">
        <w:r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устал, то пьёт с устатку,</w:t>
      </w:r>
      <w:r>
        <w:rPr>
          <w:sz w:val="28"/>
          <w:szCs w:val="28"/>
        </w:rPr>
        <w:br/>
        <w:t>Мысли строить по порядку,</w:t>
      </w:r>
      <w:r>
        <w:rPr>
          <w:sz w:val="28"/>
          <w:szCs w:val="28"/>
        </w:rPr>
        <w:br/>
        <w:t>А замёрз</w:t>
      </w:r>
      <w:ins w:id="2" w:author="serega " w:date="2016-09-01T13:58:00Z">
        <w:r>
          <w:rPr>
            <w:sz w:val="28"/>
            <w:szCs w:val="28"/>
          </w:rPr>
          <w:t xml:space="preserve"> –</w:t>
        </w:r>
      </w:ins>
      <w:del w:id="3" w:author="serega " w:date="2016-09-01T13:57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нужно согреться,</w:t>
      </w:r>
      <w:r>
        <w:rPr>
          <w:sz w:val="28"/>
          <w:szCs w:val="28"/>
        </w:rPr>
        <w:br/>
        <w:t>В стопочку немного перца.</w:t>
      </w:r>
    </w:p>
    <w:p w:rsidR="00890AB6" w:rsidRDefault="000948DF">
      <w:pPr>
        <w:rPr>
          <w:sz w:val="28"/>
          <w:szCs w:val="28"/>
        </w:rPr>
      </w:pPr>
      <w:r>
        <w:rPr>
          <w:sz w:val="28"/>
          <w:szCs w:val="28"/>
        </w:rPr>
        <w:t xml:space="preserve">Если ночью </w:t>
      </w:r>
      <w:proofErr w:type="gramStart"/>
      <w:r>
        <w:rPr>
          <w:sz w:val="28"/>
          <w:szCs w:val="28"/>
        </w:rPr>
        <w:t>нет</w:t>
      </w:r>
      <w:ins w:id="4" w:author="serega " w:date="2016-09-01T13:58:00Z">
        <w:r>
          <w:rPr>
            <w:sz w:val="28"/>
            <w:szCs w:val="28"/>
          </w:rPr>
          <w:t>у</w:t>
        </w:r>
      </w:ins>
      <w:proofErr w:type="gramEnd"/>
      <w:r>
        <w:rPr>
          <w:sz w:val="28"/>
          <w:szCs w:val="28"/>
        </w:rPr>
        <w:t xml:space="preserve"> сна,</w:t>
      </w:r>
      <w:r>
        <w:rPr>
          <w:sz w:val="28"/>
          <w:szCs w:val="28"/>
        </w:rPr>
        <w:br/>
        <w:t>Выручает вновь она.</w:t>
      </w:r>
      <w:r>
        <w:rPr>
          <w:sz w:val="28"/>
          <w:szCs w:val="28"/>
        </w:rPr>
        <w:br/>
        <w:t>И не</w:t>
      </w:r>
      <w:del w:id="5" w:author="serega " w:date="2016-09-01T13:58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важно, что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горька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Опрокинет у ларька.</w:t>
      </w:r>
    </w:p>
    <w:p w:rsidR="00890AB6" w:rsidRDefault="000948DF">
      <w:pPr>
        <w:rPr>
          <w:sz w:val="28"/>
          <w:szCs w:val="28"/>
        </w:rPr>
      </w:pPr>
      <w:r>
        <w:rPr>
          <w:sz w:val="28"/>
          <w:szCs w:val="28"/>
        </w:rPr>
        <w:t>Радость захлестнула очень,</w:t>
      </w:r>
      <w:r>
        <w:rPr>
          <w:sz w:val="28"/>
          <w:szCs w:val="28"/>
        </w:rPr>
        <w:br/>
        <w:t>Или просто нету мочи,</w:t>
      </w:r>
      <w:r>
        <w:rPr>
          <w:sz w:val="28"/>
          <w:szCs w:val="28"/>
        </w:rPr>
        <w:br/>
        <w:t>Горе горькое залить,</w:t>
      </w:r>
      <w:r>
        <w:rPr>
          <w:sz w:val="28"/>
          <w:szCs w:val="28"/>
        </w:rPr>
        <w:br/>
        <w:t xml:space="preserve">Или </w:t>
      </w:r>
      <w:proofErr w:type="gramStart"/>
      <w:r>
        <w:rPr>
          <w:sz w:val="28"/>
          <w:szCs w:val="28"/>
        </w:rPr>
        <w:t>посм</w:t>
      </w:r>
      <w:bookmarkStart w:id="6" w:name="_GoBack"/>
      <w:bookmarkEnd w:id="6"/>
      <w:r>
        <w:rPr>
          <w:sz w:val="28"/>
          <w:szCs w:val="28"/>
        </w:rPr>
        <w:t>елее</w:t>
      </w:r>
      <w:proofErr w:type="gramEnd"/>
      <w:r>
        <w:rPr>
          <w:sz w:val="28"/>
          <w:szCs w:val="28"/>
        </w:rPr>
        <w:t xml:space="preserve"> быть.</w:t>
      </w:r>
    </w:p>
    <w:p w:rsidR="00890AB6" w:rsidRDefault="000948DF">
      <w:pPr>
        <w:rPr>
          <w:sz w:val="28"/>
          <w:szCs w:val="28"/>
        </w:rPr>
      </w:pPr>
      <w:r>
        <w:rPr>
          <w:sz w:val="28"/>
          <w:szCs w:val="28"/>
        </w:rPr>
        <w:t>Заболел живот немного,</w:t>
      </w:r>
      <w:r>
        <w:rPr>
          <w:sz w:val="28"/>
          <w:szCs w:val="28"/>
        </w:rPr>
        <w:br/>
        <w:t>Или трудная дорога,</w:t>
      </w:r>
      <w:r>
        <w:rPr>
          <w:sz w:val="28"/>
          <w:szCs w:val="28"/>
        </w:rPr>
        <w:br/>
        <w:t>Чтоб удача на охоте,</w:t>
      </w:r>
      <w:r>
        <w:rPr>
          <w:sz w:val="28"/>
          <w:szCs w:val="28"/>
        </w:rPr>
        <w:br/>
        <w:t>За успехи на работе.</w:t>
      </w:r>
    </w:p>
    <w:p w:rsidR="00890AB6" w:rsidRDefault="000948DF">
      <w:pPr>
        <w:rPr>
          <w:sz w:val="28"/>
          <w:szCs w:val="28"/>
        </w:rPr>
      </w:pPr>
      <w:r>
        <w:rPr>
          <w:sz w:val="28"/>
          <w:szCs w:val="28"/>
        </w:rPr>
        <w:t>Если пчёлы покусали,</w:t>
      </w:r>
      <w:r>
        <w:rPr>
          <w:sz w:val="28"/>
          <w:szCs w:val="28"/>
        </w:rPr>
        <w:br/>
        <w:t>В хоккей наши проиграли,</w:t>
      </w:r>
      <w:r>
        <w:rPr>
          <w:sz w:val="28"/>
          <w:szCs w:val="28"/>
        </w:rPr>
        <w:br/>
        <w:t xml:space="preserve">Дружба </w:t>
      </w:r>
      <w:r>
        <w:rPr>
          <w:sz w:val="28"/>
          <w:szCs w:val="28"/>
        </w:rPr>
        <w:t>крепче, чтоб была,</w:t>
      </w:r>
      <w:r>
        <w:rPr>
          <w:sz w:val="28"/>
          <w:szCs w:val="28"/>
        </w:rPr>
        <w:br/>
        <w:t>Чтобы жизнь всегда цвела.</w:t>
      </w:r>
    </w:p>
    <w:p w:rsidR="00890AB6" w:rsidRDefault="000948DF">
      <w:r>
        <w:rPr>
          <w:sz w:val="28"/>
          <w:szCs w:val="28"/>
        </w:rPr>
        <w:t>В праздники, что каждый день,</w:t>
      </w:r>
      <w:r>
        <w:rPr>
          <w:sz w:val="28"/>
          <w:szCs w:val="28"/>
        </w:rPr>
        <w:br/>
        <w:t>Под завязочку не лень.</w:t>
      </w:r>
      <w:r>
        <w:rPr>
          <w:sz w:val="28"/>
          <w:szCs w:val="28"/>
        </w:rPr>
        <w:br/>
        <w:t>И никак он не поймёт,</w:t>
      </w:r>
      <w:r>
        <w:rPr>
          <w:sz w:val="28"/>
          <w:szCs w:val="28"/>
        </w:rPr>
        <w:br/>
        <w:t>Жить с таким – совсем не мёд!</w:t>
      </w:r>
    </w:p>
    <w:sectPr w:rsidR="00890AB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890AB6"/>
    <w:rsid w:val="0006717F"/>
    <w:rsid w:val="000948DF"/>
    <w:rsid w:val="0089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Balloon Text"/>
    <w:basedOn w:val="a"/>
    <w:link w:val="aa"/>
    <w:uiPriority w:val="99"/>
    <w:semiHidden/>
    <w:unhideWhenUsed/>
    <w:rsid w:val="0006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563</Characters>
  <Application>Microsoft Office Word</Application>
  <DocSecurity>0</DocSecurity>
  <Lines>4</Lines>
  <Paragraphs>1</Paragraphs>
  <ScaleCrop>false</ScaleCrop>
  <Company>Krokoz™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6</cp:revision>
  <dcterms:created xsi:type="dcterms:W3CDTF">2015-01-06T19:21:00Z</dcterms:created>
  <dcterms:modified xsi:type="dcterms:W3CDTF">2016-10-29T09:05:00Z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