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Ближе матери на свете нету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И это ведь</w:t>
      </w:r>
      <w:del w:id="0" w:author="serega  " w:date="2014-11-28T14:41:00Z">
        <w:r>
          <w:rPr>
            <w:rFonts w:cs="Calibri"/>
            <w:sz w:val="28"/>
            <w:szCs w:val="28"/>
          </w:rPr>
          <w:delText>,</w:delText>
        </w:r>
      </w:del>
      <w:r>
        <w:rPr>
          <w:rFonts w:cs="Calibri"/>
          <w:sz w:val="28"/>
          <w:szCs w:val="28"/>
        </w:rPr>
        <w:t xml:space="preserve"> н</w:t>
      </w:r>
      <w:ins w:id="1" w:author="serega  " w:date="2014-11-28T14:41:00Z">
        <w:r>
          <w:rPr>
            <w:rFonts w:cs="Calibri"/>
            <w:sz w:val="28"/>
            <w:szCs w:val="28"/>
          </w:rPr>
          <w:t>е</w:t>
        </w:r>
      </w:ins>
      <w:del w:id="2" w:author="serega  " w:date="2014-11-28T14:41:00Z">
        <w:r>
          <w:rPr>
            <w:rFonts w:cs="Calibri"/>
            <w:sz w:val="28"/>
            <w:szCs w:val="28"/>
          </w:rPr>
          <w:delText>и</w:delText>
        </w:r>
      </w:del>
      <w:r>
        <w:rPr>
          <w:rFonts w:cs="Calibri"/>
          <w:sz w:val="28"/>
          <w:szCs w:val="28"/>
        </w:rPr>
        <w:t xml:space="preserve"> мне вам говорить.</w:t>
      </w:r>
    </w:p>
    <w:p>
      <w:pPr>
        <w:pStyle w:val="Normal"/>
        <w:widowControl w:val="false"/>
        <w:tabs>
          <w:tab w:val="center" w:pos="4844" w:leader="none"/>
        </w:tabs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Но тётю, что уходит с бел</w:t>
      </w:r>
      <w:del w:id="3" w:author="serega  " w:date="2014-11-28T14:41:00Z">
        <w:r>
          <w:rPr>
            <w:rFonts w:cs="Calibri"/>
            <w:sz w:val="28"/>
            <w:szCs w:val="28"/>
          </w:rPr>
          <w:delText>о</w:delText>
        </w:r>
      </w:del>
      <w:ins w:id="4" w:author="serega  " w:date="2014-11-28T14:41:00Z">
        <w:r>
          <w:rPr>
            <w:rFonts w:cs="Calibri"/>
            <w:sz w:val="28"/>
            <w:szCs w:val="28"/>
          </w:rPr>
          <w:t>а</w:t>
        </w:r>
      </w:ins>
      <w:r>
        <w:rPr>
          <w:rFonts w:cs="Calibri"/>
          <w:sz w:val="28"/>
          <w:szCs w:val="28"/>
        </w:rPr>
        <w:t xml:space="preserve"> света,</w:t>
        <w:tab/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Мы никогда, не сможем позабыть.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Она нам заменяла мать родную,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На всех хватало </w:t>
      </w:r>
      <w:del w:id="5" w:author="serega  " w:date="2014-11-28T14:42:00Z">
        <w:r>
          <w:rPr>
            <w:rFonts w:cs="Calibri"/>
            <w:sz w:val="28"/>
            <w:szCs w:val="28"/>
          </w:rPr>
          <w:delText>ей</w:delText>
        </w:r>
      </w:del>
      <w:ins w:id="6" w:author="serega  " w:date="2014-11-28T14:42:00Z">
        <w:r>
          <w:rPr>
            <w:rFonts w:cs="Calibri"/>
            <w:sz w:val="28"/>
            <w:szCs w:val="28"/>
          </w:rPr>
          <w:t>нам её</w:t>
        </w:r>
      </w:ins>
      <w:r>
        <w:rPr>
          <w:rFonts w:cs="Calibri"/>
          <w:sz w:val="28"/>
          <w:szCs w:val="28"/>
        </w:rPr>
        <w:t xml:space="preserve"> тепла.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 улыбкой нас всегда встречала,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Заботилась</w:t>
      </w:r>
      <w:ins w:id="7" w:author="serega  " w:date="2014-11-28T14:42:00Z">
        <w:r>
          <w:rPr>
            <w:rFonts w:cs="Calibri"/>
            <w:sz w:val="28"/>
            <w:szCs w:val="28"/>
          </w:rPr>
          <w:t xml:space="preserve"> </w:t>
        </w:r>
      </w:ins>
      <w:ins w:id="8" w:author="serega  " w:date="2014-11-28T14:42:00Z">
        <w:r>
          <w:rPr>
            <w:rFonts w:cs="Calibri"/>
            <w:sz w:val="28"/>
            <w:szCs w:val="28"/>
          </w:rPr>
          <w:t>с душою</w:t>
        </w:r>
      </w:ins>
      <w:r>
        <w:rPr>
          <w:rFonts w:cs="Calibri"/>
          <w:sz w:val="28"/>
          <w:szCs w:val="28"/>
        </w:rPr>
        <w:t>, как могла.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Ни разу не сказала грубо,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И «Мать честная» - поговоркою была.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Любому дать упрёк была готова,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Кто скажет непристойные слова.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 внешность, до конца, была приятна,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Её природа одарила красотой.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Одетая</w:t>
      </w:r>
      <w:del w:id="9" w:author="serega  " w:date="2014-11-28T14:43:00Z">
        <w:r>
          <w:rPr>
            <w:rFonts w:cs="Calibri"/>
            <w:sz w:val="28"/>
            <w:szCs w:val="28"/>
          </w:rPr>
          <w:delText>,</w:delText>
        </w:r>
      </w:del>
      <w:r>
        <w:rPr>
          <w:rFonts w:cs="Calibri"/>
          <w:sz w:val="28"/>
          <w:szCs w:val="28"/>
        </w:rPr>
        <w:t xml:space="preserve"> всегда была опрятно,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 уложенной в корзиночку косой.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 муже отзывалася с любовью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И называла его Лёня или Мой.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Всегда считала его первым,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Сама же, как всегда, была второй.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Воистину, служила Богу.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 утра молила</w:t>
      </w:r>
      <w:ins w:id="10" w:author="serega  " w:date="2014-11-28T14:49:00Z">
        <w:r>
          <w:rPr>
            <w:rFonts w:cs="Calibri"/>
            <w:sz w:val="28"/>
            <w:szCs w:val="28"/>
          </w:rPr>
          <w:t xml:space="preserve"> </w:t>
        </w:r>
      </w:ins>
      <w:ins w:id="11" w:author="serega  " w:date="2014-11-28T14:49:00Z">
        <w:r>
          <w:rPr>
            <w:rFonts w:cs="Calibri"/>
            <w:sz w:val="28"/>
            <w:szCs w:val="28"/>
          </w:rPr>
          <w:t>чтоб был</w:t>
        </w:r>
      </w:ins>
      <w:r>
        <w:rPr>
          <w:rFonts w:cs="Calibri"/>
          <w:sz w:val="28"/>
          <w:szCs w:val="28"/>
        </w:rPr>
        <w:t xml:space="preserve"> добры</w:t>
      </w:r>
      <w:del w:id="12" w:author="serega  " w:date="2014-11-28T14:49:00Z">
        <w:r>
          <w:rPr>
            <w:rFonts w:cs="Calibri"/>
            <w:sz w:val="28"/>
            <w:szCs w:val="28"/>
          </w:rPr>
          <w:delText>й</w:delText>
        </w:r>
      </w:del>
      <w:ins w:id="13" w:author="serega  " w:date="2014-11-28T14:49:00Z">
        <w:r>
          <w:rPr>
            <w:rFonts w:cs="Calibri"/>
            <w:sz w:val="28"/>
            <w:szCs w:val="28"/>
          </w:rPr>
          <w:t>м</w:t>
        </w:r>
      </w:ins>
      <w:r>
        <w:rPr>
          <w:rFonts w:cs="Calibri"/>
          <w:sz w:val="28"/>
          <w:szCs w:val="28"/>
        </w:rPr>
        <w:t xml:space="preserve"> день,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А вечером благодарила Бога,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 молитвою, крестила их постель.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Душа о ней, у нас болит и плачет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И не хотели б расставаться с ней.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Но для неё другой отсчёт уж начат,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Не знаем, легче он или трудней.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Молиться будем за неё всегда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И Царствия Небесного просить.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Возможно, Он, откроет ей врата,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Чтобы от тьмы собою защитить.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30b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2014-10-29T05:15:00Z</dcterms:created>
  <dc:creator>Василий</dc:creator>
  <dc:language>ru-RU</dc:language>
  <cp:lastModifiedBy>Василий</cp:lastModifiedBy>
  <dcterms:modified xsi:type="dcterms:W3CDTF">2014-11-17T09:25:00Z</dcterms:modified>
  <cp:revision>3</cp:revision>
</cp:coreProperties>
</file>