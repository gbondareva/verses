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 xml:space="preserve">Хочу, чтоб женщины </w:t>
      </w:r>
      <w:ins w:id="0" w:author="serega  " w:date="2014-11-29T22:16:00Z">
        <w:r>
          <w:rPr/>
          <w:t>З</w:t>
        </w:r>
      </w:ins>
      <w:del w:id="1" w:author="serega  " w:date="2014-11-29T22:16:00Z">
        <w:r>
          <w:rPr/>
          <w:delText>з</w:delText>
        </w:r>
      </w:del>
      <w:r>
        <w:rPr/>
        <w:t>емли</w:t>
      </w:r>
    </w:p>
    <w:p>
      <w:pPr>
        <w:pStyle w:val="Normal"/>
        <w:rPr/>
      </w:pPr>
      <w:r>
        <w:rPr/>
        <w:t>Были все статны и красивы,</w:t>
      </w:r>
    </w:p>
    <w:p>
      <w:pPr>
        <w:pStyle w:val="Normal"/>
        <w:rPr/>
      </w:pPr>
      <w:r>
        <w:rPr/>
        <w:t>А мужики под стать бы им,</w:t>
      </w:r>
    </w:p>
    <w:p>
      <w:pPr>
        <w:pStyle w:val="Normal"/>
        <w:rPr/>
      </w:pPr>
      <w:r>
        <w:rPr/>
        <w:t>Были все трезвы и любимы.</w:t>
      </w:r>
    </w:p>
    <w:p>
      <w:pPr>
        <w:pStyle w:val="Normal"/>
        <w:rPr/>
      </w:pPr>
      <w:r>
        <w:rPr/>
        <w:t>Для этого немного надо,</w:t>
      </w:r>
    </w:p>
    <w:p>
      <w:pPr>
        <w:pStyle w:val="Normal"/>
        <w:rPr/>
      </w:pPr>
      <w:r>
        <w:rPr/>
        <w:t>Включи же музыку, танцуй,</w:t>
      </w:r>
    </w:p>
    <w:p>
      <w:pPr>
        <w:pStyle w:val="Normal"/>
        <w:rPr/>
      </w:pPr>
      <w:r>
        <w:rPr/>
        <w:t>Ведь для фигуры это надо</w:t>
      </w:r>
    </w:p>
    <w:p>
      <w:pPr>
        <w:pStyle w:val="Normal"/>
        <w:rPr/>
      </w:pPr>
      <w:r>
        <w:rPr/>
        <w:t>И глазки тушью подрисуй.</w:t>
      </w:r>
    </w:p>
    <w:p>
      <w:pPr>
        <w:pStyle w:val="Normal"/>
        <w:rPr/>
      </w:pPr>
      <w:r>
        <w:rPr/>
        <w:t>Сними халат свой полинялый,</w:t>
      </w:r>
    </w:p>
    <w:p>
      <w:pPr>
        <w:pStyle w:val="Normal"/>
        <w:rPr/>
      </w:pPr>
      <w:r>
        <w:rPr/>
        <w:t>Есть у тебя на что сменить.</w:t>
      </w:r>
    </w:p>
    <w:p>
      <w:pPr>
        <w:pStyle w:val="Normal"/>
        <w:rPr/>
      </w:pPr>
      <w:r>
        <w:rPr/>
        <w:t>Пройдись походкой красивой,</w:t>
      </w:r>
    </w:p>
    <w:p>
      <w:pPr>
        <w:pStyle w:val="Normal"/>
        <w:rPr/>
      </w:pPr>
      <w:r>
        <w:rPr/>
        <w:t>Будь скромной, но не молчаливой,</w:t>
      </w:r>
    </w:p>
    <w:p>
      <w:pPr>
        <w:pStyle w:val="Normal"/>
        <w:rPr/>
      </w:pPr>
      <w:r>
        <w:rPr/>
        <w:t>Заботливой и терпеливой.</w:t>
      </w:r>
    </w:p>
    <w:p>
      <w:pPr>
        <w:pStyle w:val="Normal"/>
        <w:rPr/>
      </w:pPr>
      <w:r>
        <w:rPr/>
        <w:t>Неси достойно свою честь</w:t>
      </w:r>
    </w:p>
    <w:p>
      <w:pPr>
        <w:pStyle w:val="Normal"/>
        <w:rPr/>
      </w:pPr>
      <w:r>
        <w:rPr/>
        <w:t>И знай, что где-то рядом</w:t>
      </w:r>
    </w:p>
    <w:p>
      <w:pPr>
        <w:pStyle w:val="Normal"/>
        <w:rPr/>
      </w:pPr>
      <w:r>
        <w:rPr/>
        <w:t>Для тебя пара тоже есть.</w:t>
      </w:r>
    </w:p>
    <w:p>
      <w:pPr>
        <w:pStyle w:val="Normal"/>
        <w:rPr/>
      </w:pPr>
      <w:r>
        <w:rPr/>
        <w:t>Следите за собою дамы</w:t>
      </w:r>
      <w:ins w:id="2" w:author="serega  " w:date="2014-11-29T22:17:00Z">
        <w:r>
          <w:rPr/>
          <w:t>!</w:t>
        </w:r>
      </w:ins>
    </w:p>
    <w:p>
      <w:pPr>
        <w:pStyle w:val="Normal"/>
        <w:rPr/>
      </w:pPr>
      <w:r>
        <w:rPr/>
        <w:t>И меньше в жиз</w:t>
      </w:r>
      <w:bookmarkStart w:id="0" w:name="_GoBack"/>
      <w:bookmarkEnd w:id="0"/>
      <w:r>
        <w:rPr/>
        <w:t>ни будет драмы.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2014-10-25T06:34:00Z</dcterms:created>
  <dc:language>ru-RU</dc:language>
  <cp:lastModifiedBy>Василий</cp:lastModifiedBy>
  <dcterms:modified xsi:type="dcterms:W3CDTF">2014-11-10T13:33:00Z</dcterms:modified>
  <cp:revision>3</cp:revision>
  <dc:title>Следите за собою дамы.docx</dc:title>
</cp:coreProperties>
</file>