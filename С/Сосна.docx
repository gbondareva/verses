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D2" w:rsidRDefault="003A3EEA">
      <w:pPr>
        <w:rPr>
          <w:sz w:val="28"/>
          <w:szCs w:val="28"/>
        </w:rPr>
      </w:pPr>
      <w:r>
        <w:rPr>
          <w:sz w:val="28"/>
          <w:szCs w:val="28"/>
        </w:rPr>
        <w:t>Посадил отец сосёнку,</w:t>
      </w:r>
      <w:r>
        <w:rPr>
          <w:sz w:val="28"/>
          <w:szCs w:val="28"/>
        </w:rPr>
        <w:br/>
      </w:r>
      <w:ins w:id="0" w:author="Василий" w:date="2017-01-04T23:31:00Z">
        <w:r w:rsidR="006B7B1A">
          <w:rPr>
            <w:sz w:val="28"/>
            <w:szCs w:val="28"/>
          </w:rPr>
          <w:t>В палисаднике своём.</w:t>
        </w:r>
      </w:ins>
      <w:ins w:id="1" w:author="Василий" w:date="2017-01-04T23:32:00Z">
        <w:r>
          <w:rPr>
            <w:sz w:val="28"/>
            <w:szCs w:val="28"/>
          </w:rPr>
          <w:br/>
        </w:r>
      </w:ins>
      <w:ins w:id="2" w:author="Василий" w:date="2017-01-04T23:37:00Z">
        <w:r>
          <w:rPr>
            <w:sz w:val="28"/>
            <w:szCs w:val="28"/>
          </w:rPr>
          <w:t>Молодое деревцо</w:t>
        </w:r>
      </w:ins>
      <w:ins w:id="3" w:author="Василий" w:date="2017-01-04T23:33:00Z">
        <w:r w:rsidR="006B7B1A">
          <w:rPr>
            <w:sz w:val="28"/>
            <w:szCs w:val="28"/>
          </w:rPr>
          <w:t>,</w:t>
        </w:r>
      </w:ins>
      <w:ins w:id="4" w:author="Василий" w:date="2017-01-04T23:32:00Z"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br/>
          <w:t>Украша</w:t>
        </w:r>
      </w:ins>
      <w:ins w:id="5" w:author="Василий" w:date="2017-01-04T23:38:00Z">
        <w:r>
          <w:rPr>
            <w:sz w:val="28"/>
            <w:szCs w:val="28"/>
          </w:rPr>
          <w:t>ло</w:t>
        </w:r>
      </w:ins>
      <w:ins w:id="6" w:author="Василий" w:date="2017-01-04T23:32:00Z">
        <w:r w:rsidR="006B7B1A">
          <w:rPr>
            <w:sz w:val="28"/>
            <w:szCs w:val="28"/>
          </w:rPr>
          <w:t xml:space="preserve"> его дом</w:t>
        </w:r>
      </w:ins>
      <w:ins w:id="7" w:author="Василий" w:date="2017-01-04T23:33:00Z">
        <w:r w:rsidR="006B7B1A">
          <w:rPr>
            <w:sz w:val="28"/>
            <w:szCs w:val="28"/>
          </w:rPr>
          <w:t>.</w:t>
        </w:r>
      </w:ins>
      <w:del w:id="8" w:author="Василий" w:date="2017-01-04T23:31:00Z">
        <w:r w:rsidDel="006B7B1A">
          <w:rPr>
            <w:sz w:val="28"/>
            <w:szCs w:val="28"/>
          </w:rPr>
          <w:delText>В</w:delText>
        </w:r>
        <w:r w:rsidDel="006B7B1A">
          <w:rPr>
            <w:sz w:val="28"/>
            <w:szCs w:val="28"/>
          </w:rPr>
          <w:delText>о</w:delText>
        </w:r>
        <w:r w:rsidDel="006B7B1A">
          <w:rPr>
            <w:sz w:val="28"/>
            <w:szCs w:val="28"/>
          </w:rPr>
          <w:delText>з</w:delText>
        </w:r>
        <w:r w:rsidDel="006B7B1A">
          <w:rPr>
            <w:sz w:val="28"/>
            <w:szCs w:val="28"/>
          </w:rPr>
          <w:delText>л</w:delText>
        </w:r>
        <w:r w:rsidDel="006B7B1A">
          <w:rPr>
            <w:sz w:val="28"/>
            <w:szCs w:val="28"/>
          </w:rPr>
          <w:delText>е</w:delText>
        </w:r>
        <w:r w:rsidDel="006B7B1A">
          <w:rPr>
            <w:sz w:val="28"/>
            <w:szCs w:val="28"/>
          </w:rPr>
          <w:delText xml:space="preserve"> </w:delText>
        </w:r>
        <w:r w:rsidDel="006B7B1A">
          <w:rPr>
            <w:sz w:val="28"/>
            <w:szCs w:val="28"/>
          </w:rPr>
          <w:delText>д</w:delText>
        </w:r>
        <w:r w:rsidDel="006B7B1A">
          <w:rPr>
            <w:sz w:val="28"/>
            <w:szCs w:val="28"/>
          </w:rPr>
          <w:delText>о</w:delText>
        </w:r>
        <w:r w:rsidDel="006B7B1A">
          <w:rPr>
            <w:sz w:val="28"/>
            <w:szCs w:val="28"/>
          </w:rPr>
          <w:delText>м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 xml:space="preserve"> </w:delText>
        </w:r>
        <w:r w:rsidDel="006B7B1A">
          <w:rPr>
            <w:sz w:val="28"/>
            <w:szCs w:val="28"/>
          </w:rPr>
          <w:delText>в</w:delText>
        </w:r>
        <w:r w:rsidDel="006B7B1A">
          <w:rPr>
            <w:sz w:val="28"/>
            <w:szCs w:val="28"/>
          </w:rPr>
          <w:delText xml:space="preserve"> </w:delText>
        </w:r>
        <w:commentRangeStart w:id="9"/>
        <w:r w:rsidDel="006B7B1A">
          <w:rPr>
            <w:sz w:val="28"/>
            <w:szCs w:val="28"/>
          </w:rPr>
          <w:delText>п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>л</w:delText>
        </w:r>
        <w:r w:rsidDel="006B7B1A">
          <w:rPr>
            <w:sz w:val="28"/>
            <w:szCs w:val="28"/>
          </w:rPr>
          <w:delText>и</w:delText>
        </w:r>
        <w:r w:rsidDel="006B7B1A">
          <w:rPr>
            <w:sz w:val="28"/>
            <w:szCs w:val="28"/>
          </w:rPr>
          <w:delText>с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>д</w:delText>
        </w:r>
        <w:commentRangeEnd w:id="9"/>
        <w:r w:rsidDel="006B7B1A">
          <w:commentReference w:id="9"/>
        </w:r>
        <w:r w:rsidDel="006B7B1A">
          <w:rPr>
            <w:sz w:val="28"/>
            <w:szCs w:val="28"/>
          </w:rPr>
          <w:delText>.</w:delText>
        </w:r>
      </w:del>
      <w:del w:id="10" w:author="Василий" w:date="2017-01-04T23:32:00Z">
        <w:r w:rsidDel="006B7B1A">
          <w:rPr>
            <w:sz w:val="28"/>
            <w:szCs w:val="28"/>
          </w:rPr>
          <w:br/>
        </w:r>
        <w:r w:rsidDel="006B7B1A">
          <w:rPr>
            <w:sz w:val="28"/>
            <w:szCs w:val="28"/>
          </w:rPr>
          <w:delText>О</w:delText>
        </w:r>
        <w:r w:rsidDel="006B7B1A">
          <w:rPr>
            <w:sz w:val="28"/>
            <w:szCs w:val="28"/>
          </w:rPr>
          <w:delText>н</w:delText>
        </w:r>
        <w:r w:rsidDel="006B7B1A">
          <w:rPr>
            <w:sz w:val="28"/>
            <w:szCs w:val="28"/>
          </w:rPr>
          <w:delText xml:space="preserve"> </w:delText>
        </w:r>
        <w:r w:rsidDel="006B7B1A">
          <w:rPr>
            <w:sz w:val="28"/>
            <w:szCs w:val="28"/>
          </w:rPr>
          <w:delText>у</w:delText>
        </w:r>
        <w:r w:rsidDel="006B7B1A">
          <w:rPr>
            <w:sz w:val="28"/>
            <w:szCs w:val="28"/>
          </w:rPr>
          <w:delText>х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>ж</w:delText>
        </w:r>
        <w:r w:rsidDel="006B7B1A">
          <w:rPr>
            <w:sz w:val="28"/>
            <w:szCs w:val="28"/>
          </w:rPr>
          <w:delText>и</w:delText>
        </w:r>
        <w:r w:rsidDel="006B7B1A">
          <w:rPr>
            <w:sz w:val="28"/>
            <w:szCs w:val="28"/>
          </w:rPr>
          <w:delText>в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>т</w:delText>
        </w:r>
        <w:r w:rsidDel="006B7B1A">
          <w:rPr>
            <w:sz w:val="28"/>
            <w:szCs w:val="28"/>
          </w:rPr>
          <w:delText>ь</w:delText>
        </w:r>
        <w:r w:rsidDel="006B7B1A">
          <w:rPr>
            <w:sz w:val="28"/>
            <w:szCs w:val="28"/>
          </w:rPr>
          <w:delText xml:space="preserve"> </w:delText>
        </w:r>
        <w:r w:rsidDel="006B7B1A">
          <w:rPr>
            <w:sz w:val="28"/>
            <w:szCs w:val="28"/>
          </w:rPr>
          <w:delText>з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 xml:space="preserve"> </w:delText>
        </w:r>
        <w:r w:rsidDel="006B7B1A">
          <w:rPr>
            <w:sz w:val="28"/>
            <w:szCs w:val="28"/>
          </w:rPr>
          <w:delText>н</w:delText>
        </w:r>
        <w:r w:rsidDel="006B7B1A">
          <w:rPr>
            <w:sz w:val="28"/>
            <w:szCs w:val="28"/>
          </w:rPr>
          <w:delText>е</w:delText>
        </w:r>
        <w:r w:rsidDel="006B7B1A">
          <w:rPr>
            <w:sz w:val="28"/>
            <w:szCs w:val="28"/>
          </w:rPr>
          <w:delText>й</w:delText>
        </w:r>
        <w:r w:rsidDel="006B7B1A">
          <w:rPr>
            <w:sz w:val="28"/>
            <w:szCs w:val="28"/>
          </w:rPr>
          <w:delText>,</w:delText>
        </w:r>
        <w:r w:rsidDel="006B7B1A">
          <w:rPr>
            <w:sz w:val="28"/>
            <w:szCs w:val="28"/>
          </w:rPr>
          <w:br/>
        </w:r>
        <w:r w:rsidDel="006B7B1A">
          <w:rPr>
            <w:sz w:val="28"/>
            <w:szCs w:val="28"/>
          </w:rPr>
          <w:delText>Б</w:delText>
        </w:r>
        <w:r w:rsidDel="006B7B1A">
          <w:rPr>
            <w:sz w:val="28"/>
            <w:szCs w:val="28"/>
          </w:rPr>
          <w:delText>ы</w:delText>
        </w:r>
        <w:r w:rsidDel="006B7B1A">
          <w:rPr>
            <w:sz w:val="28"/>
            <w:szCs w:val="28"/>
          </w:rPr>
          <w:delText>л</w:delText>
        </w:r>
        <w:r w:rsidDel="006B7B1A">
          <w:rPr>
            <w:sz w:val="28"/>
            <w:szCs w:val="28"/>
          </w:rPr>
          <w:delText>,</w:delText>
        </w:r>
        <w:r w:rsidDel="006B7B1A">
          <w:rPr>
            <w:sz w:val="28"/>
            <w:szCs w:val="28"/>
          </w:rPr>
          <w:delText xml:space="preserve"> </w:delText>
        </w:r>
        <w:r w:rsidDel="006B7B1A">
          <w:rPr>
            <w:sz w:val="28"/>
            <w:szCs w:val="28"/>
          </w:rPr>
          <w:delText>к</w:delText>
        </w:r>
        <w:r w:rsidDel="006B7B1A">
          <w:rPr>
            <w:sz w:val="28"/>
            <w:szCs w:val="28"/>
          </w:rPr>
          <w:delText>о</w:delText>
        </w:r>
        <w:r w:rsidDel="006B7B1A">
          <w:rPr>
            <w:sz w:val="28"/>
            <w:szCs w:val="28"/>
          </w:rPr>
          <w:delText>н</w:delText>
        </w:r>
        <w:r w:rsidDel="006B7B1A">
          <w:rPr>
            <w:sz w:val="28"/>
            <w:szCs w:val="28"/>
          </w:rPr>
          <w:delText>е</w:delText>
        </w:r>
        <w:r w:rsidDel="006B7B1A">
          <w:rPr>
            <w:sz w:val="28"/>
            <w:szCs w:val="28"/>
          </w:rPr>
          <w:delText>ч</w:delText>
        </w:r>
        <w:r w:rsidDel="006B7B1A">
          <w:rPr>
            <w:sz w:val="28"/>
            <w:szCs w:val="28"/>
          </w:rPr>
          <w:delText>н</w:delText>
        </w:r>
        <w:r w:rsidDel="006B7B1A">
          <w:rPr>
            <w:sz w:val="28"/>
            <w:szCs w:val="28"/>
          </w:rPr>
          <w:delText>о</w:delText>
        </w:r>
        <w:r w:rsidDel="006B7B1A">
          <w:rPr>
            <w:sz w:val="28"/>
            <w:szCs w:val="28"/>
          </w:rPr>
          <w:delText>,</w:delText>
        </w:r>
        <w:r w:rsidDel="006B7B1A">
          <w:rPr>
            <w:sz w:val="28"/>
            <w:szCs w:val="28"/>
          </w:rPr>
          <w:delText xml:space="preserve"> </w:delText>
        </w:r>
        <w:r w:rsidDel="006B7B1A">
          <w:rPr>
            <w:sz w:val="28"/>
            <w:szCs w:val="28"/>
          </w:rPr>
          <w:delText>о</w:delText>
        </w:r>
        <w:r w:rsidDel="006B7B1A">
          <w:rPr>
            <w:sz w:val="28"/>
            <w:szCs w:val="28"/>
          </w:rPr>
          <w:delText>ч</w:delText>
        </w:r>
        <w:r w:rsidDel="006B7B1A">
          <w:rPr>
            <w:sz w:val="28"/>
            <w:szCs w:val="28"/>
          </w:rPr>
          <w:delText>е</w:delText>
        </w:r>
        <w:r w:rsidDel="006B7B1A">
          <w:rPr>
            <w:sz w:val="28"/>
            <w:szCs w:val="28"/>
          </w:rPr>
          <w:delText>н</w:delText>
        </w:r>
        <w:r w:rsidDel="006B7B1A">
          <w:rPr>
            <w:sz w:val="28"/>
            <w:szCs w:val="28"/>
          </w:rPr>
          <w:delText>ь</w:delText>
        </w:r>
        <w:r w:rsidDel="006B7B1A">
          <w:rPr>
            <w:sz w:val="28"/>
            <w:szCs w:val="28"/>
          </w:rPr>
          <w:delText xml:space="preserve"> </w:delText>
        </w:r>
        <w:r w:rsidDel="006B7B1A">
          <w:rPr>
            <w:sz w:val="28"/>
            <w:szCs w:val="28"/>
          </w:rPr>
          <w:delText>р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>д</w:delText>
        </w:r>
        <w:r w:rsidDel="006B7B1A">
          <w:rPr>
            <w:sz w:val="28"/>
            <w:szCs w:val="28"/>
          </w:rPr>
          <w:delText>.</w:delText>
        </w:r>
      </w:del>
    </w:p>
    <w:p w:rsidR="002C5ED2" w:rsidDel="006B7B1A" w:rsidRDefault="003A3EEA" w:rsidP="006B7B1A">
      <w:pPr>
        <w:rPr>
          <w:del w:id="11" w:author="Василий" w:date="2017-01-04T23:33:00Z"/>
        </w:rPr>
        <w:pPrChange w:id="12" w:author="Василий" w:date="2017-01-04T23:34:00Z">
          <w:pPr/>
        </w:pPrChange>
      </w:pPr>
      <w:ins w:id="13" w:author="Василий" w:date="2017-01-04T23:34:00Z">
        <w:r>
          <w:rPr>
            <w:sz w:val="28"/>
            <w:szCs w:val="28"/>
          </w:rPr>
          <w:t>С</w:t>
        </w:r>
      </w:ins>
      <w:del w:id="14" w:author="Василий" w:date="2017-01-04T23:34:00Z">
        <w:r w:rsidDel="006B7B1A">
          <w:rPr>
            <w:sz w:val="28"/>
            <w:szCs w:val="28"/>
          </w:rPr>
          <w:delText>П</w:delText>
        </w:r>
        <w:r w:rsidDel="006B7B1A">
          <w:rPr>
            <w:sz w:val="28"/>
            <w:szCs w:val="28"/>
          </w:rPr>
          <w:delText>р</w:delText>
        </w:r>
        <w:r w:rsidDel="006B7B1A">
          <w:rPr>
            <w:sz w:val="28"/>
            <w:szCs w:val="28"/>
          </w:rPr>
          <w:delText>и</w:delText>
        </w:r>
        <w:r w:rsidDel="006B7B1A">
          <w:rPr>
            <w:sz w:val="28"/>
            <w:szCs w:val="28"/>
          </w:rPr>
          <w:delText>н</w:delText>
        </w:r>
        <w:r w:rsidDel="006B7B1A">
          <w:rPr>
            <w:sz w:val="28"/>
            <w:szCs w:val="28"/>
          </w:rPr>
          <w:delText>я</w:delText>
        </w:r>
        <w:r w:rsidDel="006B7B1A">
          <w:rPr>
            <w:sz w:val="28"/>
            <w:szCs w:val="28"/>
          </w:rPr>
          <w:delText>л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>с</w:delText>
        </w:r>
        <w:r w:rsidDel="006B7B1A">
          <w:rPr>
            <w:sz w:val="28"/>
            <w:szCs w:val="28"/>
          </w:rPr>
          <w:delText>ь</w:delText>
        </w:r>
        <w:r w:rsidDel="006B7B1A">
          <w:rPr>
            <w:sz w:val="28"/>
            <w:szCs w:val="28"/>
          </w:rPr>
          <w:delText>,</w:delText>
        </w:r>
        <w:r w:rsidDel="006B7B1A">
          <w:rPr>
            <w:sz w:val="28"/>
            <w:szCs w:val="28"/>
          </w:rPr>
          <w:delText xml:space="preserve"> </w:delText>
        </w:r>
        <w:r w:rsidDel="006B7B1A">
          <w:rPr>
            <w:sz w:val="28"/>
            <w:szCs w:val="28"/>
          </w:rPr>
          <w:delText>п</w:delText>
        </w:r>
        <w:r w:rsidDel="006B7B1A">
          <w:rPr>
            <w:sz w:val="28"/>
            <w:szCs w:val="28"/>
          </w:rPr>
          <w:delText>у</w:delText>
        </w:r>
        <w:r w:rsidDel="006B7B1A">
          <w:rPr>
            <w:sz w:val="28"/>
            <w:szCs w:val="28"/>
          </w:rPr>
          <w:delText>с</w:delText>
        </w:r>
        <w:r w:rsidDel="006B7B1A">
          <w:rPr>
            <w:sz w:val="28"/>
            <w:szCs w:val="28"/>
          </w:rPr>
          <w:delText>т</w:delText>
        </w:r>
        <w:r w:rsidDel="006B7B1A">
          <w:rPr>
            <w:sz w:val="28"/>
            <w:szCs w:val="28"/>
          </w:rPr>
          <w:delText>и</w:delText>
        </w:r>
        <w:r w:rsidDel="006B7B1A">
          <w:rPr>
            <w:sz w:val="28"/>
            <w:szCs w:val="28"/>
          </w:rPr>
          <w:delText>л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 xml:space="preserve"> </w:delText>
        </w:r>
        <w:r w:rsidDel="006B7B1A">
          <w:rPr>
            <w:sz w:val="28"/>
            <w:szCs w:val="28"/>
          </w:rPr>
          <w:delText>к</w:delText>
        </w:r>
        <w:r w:rsidDel="006B7B1A">
          <w:rPr>
            <w:sz w:val="28"/>
            <w:szCs w:val="28"/>
          </w:rPr>
          <w:delText>о</w:delText>
        </w:r>
        <w:r w:rsidDel="006B7B1A">
          <w:rPr>
            <w:sz w:val="28"/>
            <w:szCs w:val="28"/>
          </w:rPr>
          <w:delText>р</w:delText>
        </w:r>
        <w:r w:rsidDel="006B7B1A">
          <w:rPr>
            <w:sz w:val="28"/>
            <w:szCs w:val="28"/>
          </w:rPr>
          <w:delText>н</w:delText>
        </w:r>
        <w:r w:rsidDel="006B7B1A">
          <w:rPr>
            <w:sz w:val="28"/>
            <w:szCs w:val="28"/>
          </w:rPr>
          <w:delText>и</w:delText>
        </w:r>
        <w:r w:rsidDel="006B7B1A">
          <w:rPr>
            <w:sz w:val="28"/>
            <w:szCs w:val="28"/>
          </w:rPr>
          <w:delText>,</w:delText>
        </w:r>
        <w:r w:rsidDel="006B7B1A">
          <w:rPr>
            <w:sz w:val="28"/>
            <w:szCs w:val="28"/>
          </w:rPr>
          <w:br/>
        </w:r>
        <w:r w:rsidDel="006B7B1A">
          <w:rPr>
            <w:sz w:val="28"/>
            <w:szCs w:val="28"/>
          </w:rPr>
          <w:delText>У</w:delText>
        </w:r>
        <w:r w:rsidDel="006B7B1A">
          <w:rPr>
            <w:sz w:val="28"/>
            <w:szCs w:val="28"/>
          </w:rPr>
          <w:delText>к</w:delText>
        </w:r>
        <w:r w:rsidDel="006B7B1A">
          <w:rPr>
            <w:sz w:val="28"/>
            <w:szCs w:val="28"/>
          </w:rPr>
          <w:delText>р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>ш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>е</w:delText>
        </w:r>
        <w:r w:rsidDel="006B7B1A">
          <w:rPr>
            <w:sz w:val="28"/>
            <w:szCs w:val="28"/>
          </w:rPr>
          <w:delText>т</w:delText>
        </w:r>
        <w:r w:rsidDel="006B7B1A">
          <w:rPr>
            <w:sz w:val="28"/>
            <w:szCs w:val="28"/>
          </w:rPr>
          <w:delText xml:space="preserve"> </w:delText>
        </w:r>
        <w:commentRangeStart w:id="15"/>
        <w:r w:rsidDel="006B7B1A">
          <w:rPr>
            <w:sz w:val="28"/>
            <w:szCs w:val="28"/>
          </w:rPr>
          <w:delText>п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>л</w:delText>
        </w:r>
        <w:r w:rsidDel="006B7B1A">
          <w:rPr>
            <w:sz w:val="28"/>
            <w:szCs w:val="28"/>
          </w:rPr>
          <w:delText>и</w:delText>
        </w:r>
        <w:r w:rsidDel="006B7B1A">
          <w:rPr>
            <w:sz w:val="28"/>
            <w:szCs w:val="28"/>
          </w:rPr>
          <w:delText>с</w:delText>
        </w:r>
        <w:r w:rsidDel="006B7B1A">
          <w:rPr>
            <w:sz w:val="28"/>
            <w:szCs w:val="28"/>
          </w:rPr>
          <w:delText>а</w:delText>
        </w:r>
        <w:r w:rsidDel="006B7B1A">
          <w:rPr>
            <w:sz w:val="28"/>
            <w:szCs w:val="28"/>
          </w:rPr>
          <w:delText>д</w:delText>
        </w:r>
        <w:commentRangeEnd w:id="15"/>
        <w:r w:rsidDel="006B7B1A">
          <w:commentReference w:id="15"/>
        </w:r>
        <w:r w:rsidDel="006B7B1A">
          <w:rPr>
            <w:sz w:val="28"/>
            <w:szCs w:val="28"/>
          </w:rPr>
          <w:delText>.</w:delText>
        </w:r>
        <w:r w:rsidDel="006B7B1A">
          <w:rPr>
            <w:sz w:val="28"/>
            <w:szCs w:val="28"/>
          </w:rPr>
          <w:br/>
          <w:delText xml:space="preserve">Все </w:delText>
        </w:r>
      </w:del>
      <w:del w:id="16" w:author="Василий" w:date="2017-01-04T23:33:00Z">
        <w:r w:rsidDel="006B7B1A">
          <w:rPr>
            <w:sz w:val="28"/>
            <w:szCs w:val="28"/>
          </w:rPr>
          <w:delText>прохожие довольны,</w:delText>
        </w:r>
        <w:r w:rsidDel="006B7B1A">
          <w:rPr>
            <w:sz w:val="28"/>
            <w:szCs w:val="28"/>
          </w:rPr>
          <w:br/>
        </w:r>
        <w:commentRangeStart w:id="17"/>
        <w:r w:rsidDel="006B7B1A">
          <w:rPr>
            <w:sz w:val="28"/>
            <w:szCs w:val="28"/>
          </w:rPr>
          <w:delText>Любуются, глядят</w:delText>
        </w:r>
        <w:r w:rsidDel="006B7B1A">
          <w:rPr>
            <w:sz w:val="28"/>
            <w:szCs w:val="28"/>
          </w:rPr>
          <w:delText>.</w:delText>
        </w:r>
        <w:commentRangeEnd w:id="17"/>
        <w:r w:rsidDel="006B7B1A">
          <w:commentReference w:id="17"/>
        </w:r>
      </w:del>
    </w:p>
    <w:p w:rsidR="002C5ED2" w:rsidRDefault="003A3EEA" w:rsidP="006B7B1A">
      <w:pPr>
        <w:rPr>
          <w:sz w:val="28"/>
          <w:szCs w:val="28"/>
        </w:rPr>
      </w:pPr>
      <w:del w:id="18" w:author="Василий" w:date="2017-01-04T23:34:00Z">
        <w:r w:rsidDel="006B7B1A">
          <w:rPr>
            <w:sz w:val="28"/>
            <w:szCs w:val="28"/>
          </w:rPr>
          <w:delText>С</w:delText>
        </w:r>
      </w:del>
      <w:r>
        <w:rPr>
          <w:sz w:val="28"/>
          <w:szCs w:val="28"/>
        </w:rPr>
        <w:t>ядет рядом на скамейку,</w:t>
      </w:r>
      <w:r>
        <w:rPr>
          <w:sz w:val="28"/>
          <w:szCs w:val="28"/>
        </w:rPr>
        <w:br/>
        <w:t>В руки «</w:t>
      </w:r>
      <w:proofErr w:type="spellStart"/>
      <w:r>
        <w:rPr>
          <w:sz w:val="28"/>
          <w:szCs w:val="28"/>
        </w:rPr>
        <w:t>тулочку</w:t>
      </w:r>
      <w:proofErr w:type="spellEnd"/>
      <w:r>
        <w:rPr>
          <w:sz w:val="28"/>
          <w:szCs w:val="28"/>
        </w:rPr>
        <w:t>» возьмёт,</w:t>
      </w:r>
      <w:r>
        <w:rPr>
          <w:sz w:val="28"/>
          <w:szCs w:val="28"/>
        </w:rPr>
        <w:br/>
        <w:t>Переборы заиграет</w:t>
      </w:r>
      <w:ins w:id="19" w:author="Василий" w:date="2017-01-04T23:34:00Z">
        <w:r>
          <w:rPr>
            <w:sz w:val="28"/>
            <w:szCs w:val="28"/>
          </w:rPr>
          <w:t>,</w:t>
        </w:r>
      </w:ins>
      <w:r>
        <w:rPr>
          <w:sz w:val="28"/>
          <w:szCs w:val="28"/>
        </w:rPr>
        <w:br/>
        <w:t xml:space="preserve">И </w:t>
      </w:r>
      <w:r>
        <w:rPr>
          <w:sz w:val="28"/>
          <w:szCs w:val="28"/>
        </w:rPr>
        <w:t>тихонечко споёт.</w:t>
      </w:r>
    </w:p>
    <w:p w:rsidR="002C5ED2" w:rsidRDefault="003A3EEA">
      <w:r>
        <w:rPr>
          <w:sz w:val="28"/>
          <w:szCs w:val="28"/>
        </w:rPr>
        <w:t>Много лет прошло с тех пор,</w:t>
      </w:r>
      <w:r>
        <w:rPr>
          <w:sz w:val="28"/>
          <w:szCs w:val="28"/>
        </w:rPr>
        <w:br/>
        <w:t>Покосился уж забор.</w:t>
      </w:r>
      <w:r>
        <w:rPr>
          <w:sz w:val="28"/>
          <w:szCs w:val="28"/>
        </w:rPr>
        <w:br/>
        <w:t>Только в память от отца,</w:t>
      </w:r>
      <w:r>
        <w:rPr>
          <w:sz w:val="28"/>
          <w:szCs w:val="28"/>
        </w:rPr>
        <w:br/>
        <w:t>Та</w:t>
      </w:r>
      <w:del w:id="20" w:author="serega devyatkin" w:date="2016-11-22T17:39:00Z">
        <w:r>
          <w:rPr>
            <w:sz w:val="28"/>
            <w:szCs w:val="28"/>
          </w:rPr>
          <w:delText>, сосна,</w:delText>
        </w:r>
      </w:del>
      <w:ins w:id="21" w:author="Василий" w:date="2017-01-04T23:35:00Z">
        <w:r>
          <w:rPr>
            <w:sz w:val="28"/>
            <w:szCs w:val="28"/>
          </w:rPr>
          <w:t xml:space="preserve"> сосна красавица</w:t>
        </w:r>
      </w:ins>
      <w:del w:id="22" w:author="Василий" w:date="2017-01-04T23:35:00Z">
        <w:r w:rsidDel="003A3EEA">
          <w:rPr>
            <w:sz w:val="28"/>
            <w:szCs w:val="28"/>
          </w:rPr>
          <w:delText xml:space="preserve"> </w:delText>
        </w:r>
      </w:del>
      <w:del w:id="23" w:author="Василий" w:date="2017-01-04T23:34:00Z">
        <w:r w:rsidDel="003A3EEA">
          <w:rPr>
            <w:sz w:val="28"/>
            <w:szCs w:val="28"/>
          </w:rPr>
          <w:delText>к</w:delText>
        </w:r>
        <w:r w:rsidDel="003A3EEA">
          <w:rPr>
            <w:sz w:val="28"/>
            <w:szCs w:val="28"/>
          </w:rPr>
          <w:delText>р</w:delText>
        </w:r>
        <w:r w:rsidDel="003A3EEA">
          <w:rPr>
            <w:sz w:val="28"/>
            <w:szCs w:val="28"/>
          </w:rPr>
          <w:delText>а</w:delText>
        </w:r>
        <w:r w:rsidDel="003A3EEA">
          <w:rPr>
            <w:sz w:val="28"/>
            <w:szCs w:val="28"/>
          </w:rPr>
          <w:delText>с</w:delText>
        </w:r>
        <w:r w:rsidDel="003A3EEA">
          <w:rPr>
            <w:sz w:val="28"/>
            <w:szCs w:val="28"/>
          </w:rPr>
          <w:delText>а</w:delText>
        </w:r>
        <w:r w:rsidDel="003A3EEA">
          <w:rPr>
            <w:sz w:val="28"/>
            <w:szCs w:val="28"/>
          </w:rPr>
          <w:delText>в</w:delText>
        </w:r>
        <w:r w:rsidDel="003A3EEA">
          <w:rPr>
            <w:sz w:val="28"/>
            <w:szCs w:val="28"/>
          </w:rPr>
          <w:delText>и</w:delText>
        </w:r>
        <w:r w:rsidDel="003A3EEA">
          <w:rPr>
            <w:sz w:val="28"/>
            <w:szCs w:val="28"/>
          </w:rPr>
          <w:delText>ц</w:delText>
        </w:r>
        <w:r w:rsidDel="003A3EEA">
          <w:rPr>
            <w:sz w:val="28"/>
            <w:szCs w:val="28"/>
          </w:rPr>
          <w:delText>а</w:delText>
        </w:r>
      </w:del>
      <w:ins w:id="24" w:author="serega devyatkin" w:date="2016-11-22T17:39:00Z">
        <w:del w:id="25" w:author="Василий" w:date="2017-01-04T23:34:00Z">
          <w:r w:rsidDel="003A3EEA">
            <w:rPr>
              <w:sz w:val="28"/>
              <w:szCs w:val="28"/>
            </w:rPr>
            <w:delText xml:space="preserve"> </w:delText>
          </w:r>
          <w:r w:rsidDel="003A3EEA">
            <w:rPr>
              <w:sz w:val="28"/>
              <w:szCs w:val="28"/>
            </w:rPr>
            <w:delText>с</w:delText>
          </w:r>
          <w:r w:rsidDel="003A3EEA">
            <w:rPr>
              <w:sz w:val="28"/>
              <w:szCs w:val="28"/>
            </w:rPr>
            <w:delText>о</w:delText>
          </w:r>
          <w:r w:rsidDel="003A3EEA">
            <w:rPr>
              <w:sz w:val="28"/>
              <w:szCs w:val="28"/>
            </w:rPr>
            <w:delText>с</w:delText>
          </w:r>
          <w:r w:rsidDel="003A3EEA">
            <w:rPr>
              <w:sz w:val="28"/>
              <w:szCs w:val="28"/>
            </w:rPr>
            <w:delText>н</w:delText>
          </w:r>
          <w:r w:rsidDel="003A3EEA">
            <w:rPr>
              <w:sz w:val="28"/>
              <w:szCs w:val="28"/>
            </w:rPr>
            <w:delText>а</w:delText>
          </w:r>
        </w:del>
      </w:ins>
      <w:r>
        <w:rPr>
          <w:sz w:val="28"/>
          <w:szCs w:val="28"/>
        </w:rPr>
        <w:t>.</w:t>
      </w:r>
    </w:p>
    <w:p w:rsidR="002C5ED2" w:rsidRDefault="003A3EEA">
      <w:r>
        <w:rPr>
          <w:sz w:val="28"/>
          <w:szCs w:val="28"/>
        </w:rPr>
        <w:t>Птички часто прилетают,</w:t>
      </w:r>
      <w:bookmarkStart w:id="26" w:name="_GoBack"/>
      <w:bookmarkEnd w:id="26"/>
      <w:r>
        <w:rPr>
          <w:sz w:val="28"/>
          <w:szCs w:val="28"/>
        </w:rPr>
        <w:br/>
        <w:t>Песенки свои поют.</w:t>
      </w:r>
      <w:r>
        <w:rPr>
          <w:sz w:val="28"/>
          <w:szCs w:val="28"/>
        </w:rPr>
        <w:br/>
        <w:t>Не сосна, а загляденье,</w:t>
      </w:r>
      <w:r>
        <w:rPr>
          <w:sz w:val="28"/>
          <w:szCs w:val="28"/>
        </w:rPr>
        <w:br/>
        <w:t>Красота, комфорт, уют!</w:t>
      </w:r>
    </w:p>
    <w:sectPr w:rsidR="002C5ED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serega devyatkin" w:date="2016-11-22T17:37:00Z" w:initials="sd">
    <w:p w:rsidR="002C5ED2" w:rsidRDefault="003A3EEA">
      <w:proofErr w:type="spellStart"/>
      <w:r>
        <w:rPr>
          <w:sz w:val="20"/>
        </w:rPr>
        <w:t>ПалисадНИК</w:t>
      </w:r>
      <w:proofErr w:type="spellEnd"/>
      <w:r>
        <w:rPr>
          <w:sz w:val="20"/>
        </w:rPr>
        <w:t>. Палисад — стена</w:t>
      </w:r>
    </w:p>
    <w:p w:rsidR="002C5ED2" w:rsidRDefault="002C5ED2"/>
  </w:comment>
  <w:comment w:id="15" w:author="serega devyatkin" w:date="2016-11-22T17:37:00Z" w:initials="sd">
    <w:p w:rsidR="002C5ED2" w:rsidRDefault="003A3EEA">
      <w:proofErr w:type="gramStart"/>
      <w:r>
        <w:rPr>
          <w:sz w:val="20"/>
        </w:rPr>
        <w:t>Тоже самое</w:t>
      </w:r>
      <w:proofErr w:type="gramEnd"/>
    </w:p>
  </w:comment>
  <w:comment w:id="17" w:author="serega devyatkin" w:date="2016-11-22T17:38:00Z" w:initials="sd">
    <w:p w:rsidR="002C5ED2" w:rsidRDefault="003A3EEA">
      <w:r>
        <w:rPr>
          <w:sz w:val="20"/>
        </w:rPr>
        <w:t>ритм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hilosopher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2C5ED2"/>
    <w:rsid w:val="002C5ED2"/>
    <w:rsid w:val="003A3EEA"/>
    <w:rsid w:val="006B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6B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B7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4</cp:revision>
  <dcterms:created xsi:type="dcterms:W3CDTF">2015-02-11T11:25:00Z</dcterms:created>
  <dcterms:modified xsi:type="dcterms:W3CDTF">2017-01-04T19:39:00Z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