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03BE" w:rsidRDefault="004B141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Красивых женщин много на планете,</w:t>
      </w:r>
      <w:r>
        <w:rPr>
          <w:rFonts w:ascii="Calibri" w:eastAsia="Calibri" w:hAnsi="Calibri" w:cs="Calibri"/>
          <w:sz w:val="28"/>
        </w:rPr>
        <w:br/>
        <w:t xml:space="preserve">Одна из них, конечно, </w:t>
      </w:r>
      <w:commentRangeStart w:id="0"/>
      <w:r>
        <w:rPr>
          <w:rFonts w:ascii="Calibri" w:eastAsia="Calibri" w:hAnsi="Calibri" w:cs="Calibri"/>
          <w:sz w:val="28"/>
        </w:rPr>
        <w:t>это ты.</w:t>
      </w:r>
      <w:commentRangeEnd w:id="0"/>
      <w:r>
        <w:commentReference w:id="0"/>
      </w:r>
      <w:r>
        <w:rPr>
          <w:rFonts w:ascii="Calibri" w:eastAsia="Calibri" w:hAnsi="Calibri" w:cs="Calibri"/>
          <w:sz w:val="28"/>
        </w:rPr>
        <w:br/>
        <w:t>Мужчины любят тайно любоваться</w:t>
      </w:r>
      <w:ins w:id="1" w:author="Василий" w:date="2017-01-07T01:32:00Z">
        <w:r w:rsidR="00960F05">
          <w:rPr>
            <w:rFonts w:ascii="Calibri" w:eastAsia="Calibri" w:hAnsi="Calibri" w:cs="Calibri"/>
            <w:sz w:val="28"/>
          </w:rPr>
          <w:t>,</w:t>
        </w:r>
      </w:ins>
      <w:del w:id="2" w:author="Василий" w:date="2017-01-07T01:32:00Z">
        <w:r w:rsidDel="00960F05">
          <w:rPr>
            <w:rFonts w:ascii="Calibri" w:eastAsia="Calibri" w:hAnsi="Calibri" w:cs="Calibri"/>
            <w:sz w:val="28"/>
          </w:rPr>
          <w:delText>.</w:delText>
        </w:r>
      </w:del>
      <w:r>
        <w:rPr>
          <w:rFonts w:ascii="Calibri" w:eastAsia="Calibri" w:hAnsi="Calibri" w:cs="Calibri"/>
          <w:sz w:val="28"/>
        </w:rPr>
        <w:br/>
        <w:t>И строить откровенные мечты.</w:t>
      </w:r>
    </w:p>
    <w:p w:rsidR="001B03BE" w:rsidRDefault="004B141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Даже когда больной лежит в больнице</w:t>
      </w:r>
      <w:r>
        <w:rPr>
          <w:rFonts w:ascii="Calibri" w:eastAsia="Calibri" w:hAnsi="Calibri" w:cs="Calibri"/>
          <w:sz w:val="28"/>
        </w:rPr>
        <w:br/>
        <w:t>Обидно, больно, кажется тупик.</w:t>
      </w:r>
      <w:r>
        <w:rPr>
          <w:rFonts w:ascii="Calibri" w:eastAsia="Calibri" w:hAnsi="Calibri" w:cs="Calibri"/>
          <w:sz w:val="28"/>
        </w:rPr>
        <w:br/>
        <w:t>Увидит медсестёр милые лица,</w:t>
      </w:r>
      <w:r>
        <w:rPr>
          <w:rFonts w:ascii="Calibri" w:eastAsia="Calibri" w:hAnsi="Calibri" w:cs="Calibri"/>
          <w:sz w:val="28"/>
        </w:rPr>
        <w:br/>
        <w:t>Подумает, что рано ещё сник.</w:t>
      </w:r>
    </w:p>
    <w:p w:rsidR="001B03BE" w:rsidRDefault="004B141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Писать картину с женщины</w:t>
      </w:r>
      <w:ins w:id="3" w:author="Василий" w:date="2017-01-07T01:14:00Z">
        <w:r w:rsidR="007B1A91">
          <w:rPr>
            <w:rFonts w:ascii="Calibri" w:eastAsia="Calibri" w:hAnsi="Calibri" w:cs="Calibri"/>
            <w:sz w:val="28"/>
          </w:rPr>
          <w:t xml:space="preserve"> </w:t>
        </w:r>
      </w:ins>
      <w:del w:id="4" w:author="Василий" w:date="2017-01-07T01:14:00Z">
        <w:r w:rsidDel="007B1A91">
          <w:rPr>
            <w:rFonts w:ascii="Calibri" w:eastAsia="Calibri" w:hAnsi="Calibri" w:cs="Calibri"/>
            <w:sz w:val="28"/>
          </w:rPr>
          <w:delText>-</w:delText>
        </w:r>
      </w:del>
      <w:proofErr w:type="gramStart"/>
      <w:r>
        <w:rPr>
          <w:rFonts w:ascii="Calibri" w:eastAsia="Calibri" w:hAnsi="Calibri" w:cs="Calibri"/>
          <w:sz w:val="28"/>
        </w:rPr>
        <w:t>красотки</w:t>
      </w:r>
      <w:proofErr w:type="gramEnd"/>
      <w:ins w:id="5" w:author="Василий" w:date="2017-01-07T01:14:00Z">
        <w:r w:rsidR="007B1A91"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br/>
        <w:t>Легко иль трудно догадайся сам.</w:t>
      </w:r>
      <w:r>
        <w:rPr>
          <w:rFonts w:ascii="Calibri" w:eastAsia="Calibri" w:hAnsi="Calibri" w:cs="Calibri"/>
          <w:sz w:val="28"/>
        </w:rPr>
        <w:br/>
        <w:t>Ведь нужно уловить все нотки,</w:t>
      </w:r>
      <w:r>
        <w:rPr>
          <w:rFonts w:ascii="Calibri" w:eastAsia="Calibri" w:hAnsi="Calibri" w:cs="Calibri"/>
          <w:sz w:val="28"/>
        </w:rPr>
        <w:br/>
        <w:t xml:space="preserve">Чтоб угодить и ей и даже </w:t>
      </w:r>
      <w:ins w:id="6" w:author="Василий" w:date="2017-01-07T01:33:00Z">
        <w:r>
          <w:rPr>
            <w:rFonts w:ascii="Calibri" w:eastAsia="Calibri" w:hAnsi="Calibri" w:cs="Calibri"/>
            <w:sz w:val="28"/>
          </w:rPr>
          <w:t>нам</w:t>
        </w:r>
      </w:ins>
      <w:del w:id="7" w:author="Василий" w:date="2017-01-07T01:33:00Z">
        <w:r w:rsidDel="004B141C">
          <w:rPr>
            <w:rFonts w:ascii="Calibri" w:eastAsia="Calibri" w:hAnsi="Calibri" w:cs="Calibri"/>
            <w:sz w:val="28"/>
          </w:rPr>
          <w:delText>в</w:delText>
        </w:r>
        <w:r w:rsidDel="004B141C">
          <w:rPr>
            <w:rFonts w:ascii="Calibri" w:eastAsia="Calibri" w:hAnsi="Calibri" w:cs="Calibri"/>
            <w:sz w:val="28"/>
          </w:rPr>
          <w:delText>а</w:delText>
        </w:r>
        <w:r w:rsidDel="004B141C">
          <w:rPr>
            <w:rFonts w:ascii="Calibri" w:eastAsia="Calibri" w:hAnsi="Calibri" w:cs="Calibri"/>
            <w:sz w:val="28"/>
          </w:rPr>
          <w:delText>м</w:delText>
        </w:r>
      </w:del>
      <w:r>
        <w:rPr>
          <w:rFonts w:ascii="Calibri" w:eastAsia="Calibri" w:hAnsi="Calibri" w:cs="Calibri"/>
          <w:sz w:val="28"/>
        </w:rPr>
        <w:t>.</w:t>
      </w:r>
    </w:p>
    <w:p w:rsidR="001B03BE" w:rsidDel="00960F05" w:rsidRDefault="004B141C">
      <w:pPr>
        <w:spacing w:after="200" w:line="276" w:lineRule="auto"/>
        <w:rPr>
          <w:del w:id="8" w:author="Василий" w:date="2017-01-07T01:25:00Z"/>
        </w:rPr>
      </w:pPr>
      <w:r>
        <w:rPr>
          <w:rFonts w:ascii="Calibri" w:eastAsia="Calibri" w:hAnsi="Calibri" w:cs="Calibri"/>
          <w:sz w:val="28"/>
        </w:rPr>
        <w:t>Да, красота – огромнейшая сила!</w:t>
      </w:r>
      <w:r>
        <w:rPr>
          <w:rFonts w:ascii="Calibri" w:eastAsia="Calibri" w:hAnsi="Calibri" w:cs="Calibri"/>
          <w:sz w:val="28"/>
        </w:rPr>
        <w:br/>
      </w:r>
      <w:ins w:id="9" w:author="Василий" w:date="2017-01-07T01:23:00Z">
        <w:r w:rsidR="00960F05">
          <w:rPr>
            <w:rFonts w:ascii="Calibri" w:eastAsia="Calibri" w:hAnsi="Calibri" w:cs="Calibri"/>
            <w:sz w:val="28"/>
          </w:rPr>
          <w:t>Тревожит сердце, будоражит кровь</w:t>
        </w:r>
      </w:ins>
      <w:del w:id="10" w:author="Василий" w:date="2017-01-07T01:23:00Z">
        <w:r w:rsidDel="00960F05">
          <w:rPr>
            <w:rFonts w:ascii="Calibri" w:eastAsia="Calibri" w:hAnsi="Calibri" w:cs="Calibri"/>
            <w:sz w:val="28"/>
          </w:rPr>
          <w:delText>М</w:delText>
        </w:r>
        <w:r w:rsidDel="00960F05">
          <w:rPr>
            <w:rFonts w:ascii="Calibri" w:eastAsia="Calibri" w:hAnsi="Calibri" w:cs="Calibri"/>
            <w:sz w:val="28"/>
          </w:rPr>
          <w:delText>и</w:delText>
        </w:r>
        <w:r w:rsidDel="00960F05">
          <w:rPr>
            <w:rFonts w:ascii="Calibri" w:eastAsia="Calibri" w:hAnsi="Calibri" w:cs="Calibri"/>
            <w:sz w:val="28"/>
          </w:rPr>
          <w:delText>р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б</w:delText>
        </w:r>
        <w:r w:rsidDel="00960F05">
          <w:rPr>
            <w:rFonts w:ascii="Calibri" w:eastAsia="Calibri" w:hAnsi="Calibri" w:cs="Calibri"/>
            <w:sz w:val="28"/>
          </w:rPr>
          <w:delText>у</w:delText>
        </w:r>
        <w:r w:rsidDel="00960F05">
          <w:rPr>
            <w:rFonts w:ascii="Calibri" w:eastAsia="Calibri" w:hAnsi="Calibri" w:cs="Calibri"/>
            <w:sz w:val="28"/>
          </w:rPr>
          <w:delText>д</w:delText>
        </w:r>
        <w:r w:rsidDel="00960F05">
          <w:rPr>
            <w:rFonts w:ascii="Calibri" w:eastAsia="Calibri" w:hAnsi="Calibri" w:cs="Calibri"/>
            <w:sz w:val="28"/>
          </w:rPr>
          <w:delText>о</w:delText>
        </w:r>
        <w:r w:rsidDel="00960F05">
          <w:rPr>
            <w:rFonts w:ascii="Calibri" w:eastAsia="Calibri" w:hAnsi="Calibri" w:cs="Calibri"/>
            <w:sz w:val="28"/>
          </w:rPr>
          <w:delText>р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ж</w:delText>
        </w:r>
        <w:r w:rsidDel="00960F05">
          <w:rPr>
            <w:rFonts w:ascii="Calibri" w:eastAsia="Calibri" w:hAnsi="Calibri" w:cs="Calibri"/>
            <w:sz w:val="28"/>
          </w:rPr>
          <w:delText>и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>,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н</w:delText>
        </w:r>
        <w:r w:rsidDel="00960F05">
          <w:rPr>
            <w:rFonts w:ascii="Calibri" w:eastAsia="Calibri" w:hAnsi="Calibri" w:cs="Calibri"/>
            <w:sz w:val="28"/>
          </w:rPr>
          <w:delText>е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д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ё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д</w:delText>
        </w:r>
        <w:r w:rsidDel="00960F05">
          <w:rPr>
            <w:rFonts w:ascii="Calibri" w:eastAsia="Calibri" w:hAnsi="Calibri" w:cs="Calibri"/>
            <w:sz w:val="28"/>
          </w:rPr>
          <w:delText>р</w:delText>
        </w:r>
        <w:r w:rsidDel="00960F05">
          <w:rPr>
            <w:rFonts w:ascii="Calibri" w:eastAsia="Calibri" w:hAnsi="Calibri" w:cs="Calibri"/>
            <w:sz w:val="28"/>
          </w:rPr>
          <w:delText>е</w:delText>
        </w:r>
        <w:r w:rsidDel="00960F05">
          <w:rPr>
            <w:rFonts w:ascii="Calibri" w:eastAsia="Calibri" w:hAnsi="Calibri" w:cs="Calibri"/>
            <w:sz w:val="28"/>
          </w:rPr>
          <w:delText>м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>ь</w:delText>
        </w:r>
      </w:del>
      <w:r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br/>
      </w:r>
      <w:ins w:id="11" w:author="Василий" w:date="2017-01-07T01:31:00Z">
        <w:r w:rsidR="00960F05">
          <w:rPr>
            <w:rFonts w:ascii="Calibri" w:eastAsia="Calibri" w:hAnsi="Calibri" w:cs="Calibri"/>
            <w:sz w:val="28"/>
          </w:rPr>
          <w:t>И от неё, конечно, без сомненья,</w:t>
        </w:r>
      </w:ins>
      <w:ins w:id="12" w:author="Василий" w:date="2017-01-07T01:28:00Z">
        <w:r w:rsidR="00960F05">
          <w:rPr>
            <w:rFonts w:ascii="Calibri" w:eastAsia="Calibri" w:hAnsi="Calibri" w:cs="Calibri"/>
            <w:sz w:val="28"/>
          </w:rPr>
          <w:br/>
          <w:t xml:space="preserve">В душе </w:t>
        </w:r>
      </w:ins>
      <w:ins w:id="13" w:author="Василий" w:date="2017-01-07T01:31:00Z">
        <w:r w:rsidR="00960F05">
          <w:rPr>
            <w:rFonts w:ascii="Calibri" w:eastAsia="Calibri" w:hAnsi="Calibri" w:cs="Calibri"/>
            <w:sz w:val="28"/>
          </w:rPr>
          <w:t xml:space="preserve">нашей </w:t>
        </w:r>
      </w:ins>
      <w:ins w:id="14" w:author="Василий" w:date="2017-01-07T01:28:00Z">
        <w:r w:rsidR="00960F05">
          <w:rPr>
            <w:rFonts w:ascii="Calibri" w:eastAsia="Calibri" w:hAnsi="Calibri" w:cs="Calibri"/>
            <w:sz w:val="28"/>
          </w:rPr>
          <w:t>рождается любовь.</w:t>
        </w:r>
      </w:ins>
      <w:bookmarkStart w:id="15" w:name="_GoBack"/>
      <w:bookmarkEnd w:id="15"/>
      <w:del w:id="16" w:author="Василий" w:date="2017-01-07T01:25:00Z">
        <w:r w:rsidDel="00960F05">
          <w:rPr>
            <w:rFonts w:ascii="Calibri" w:eastAsia="Calibri" w:hAnsi="Calibri" w:cs="Calibri"/>
            <w:sz w:val="28"/>
          </w:rPr>
          <w:delText>Д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ё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>с</w:delText>
        </w:r>
        <w:r w:rsidDel="00960F05">
          <w:rPr>
            <w:rFonts w:ascii="Calibri" w:eastAsia="Calibri" w:hAnsi="Calibri" w:cs="Calibri"/>
            <w:sz w:val="28"/>
          </w:rPr>
          <w:delText>я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к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к</w:delText>
        </w:r>
        <w:r w:rsidDel="00960F05">
          <w:rPr>
            <w:rFonts w:ascii="Calibri" w:eastAsia="Calibri" w:hAnsi="Calibri" w:cs="Calibri"/>
            <w:sz w:val="28"/>
          </w:rPr>
          <w:delText>-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>о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к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с</w:delText>
        </w:r>
        <w:r w:rsidDel="00960F05">
          <w:rPr>
            <w:rFonts w:ascii="Calibri" w:eastAsia="Calibri" w:hAnsi="Calibri" w:cs="Calibri"/>
            <w:sz w:val="28"/>
          </w:rPr>
          <w:delText>л</w:delText>
        </w:r>
        <w:r w:rsidDel="00960F05">
          <w:rPr>
            <w:rFonts w:ascii="Calibri" w:eastAsia="Calibri" w:hAnsi="Calibri" w:cs="Calibri"/>
            <w:sz w:val="28"/>
          </w:rPr>
          <w:delText>у</w:delText>
        </w:r>
        <w:r w:rsidDel="00960F05">
          <w:rPr>
            <w:rFonts w:ascii="Calibri" w:eastAsia="Calibri" w:hAnsi="Calibri" w:cs="Calibri"/>
            <w:sz w:val="28"/>
          </w:rPr>
          <w:delText>ч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й</w:delText>
        </w:r>
        <w:r w:rsidDel="00960F05">
          <w:rPr>
            <w:rFonts w:ascii="Calibri" w:eastAsia="Calibri" w:hAnsi="Calibri" w:cs="Calibri"/>
            <w:sz w:val="28"/>
          </w:rPr>
          <w:delText>н</w:delText>
        </w:r>
        <w:r w:rsidDel="00960F05">
          <w:rPr>
            <w:rFonts w:ascii="Calibri" w:eastAsia="Calibri" w:hAnsi="Calibri" w:cs="Calibri"/>
            <w:sz w:val="28"/>
          </w:rPr>
          <w:delText>о</w:delText>
        </w:r>
        <w:r w:rsidDel="00960F05">
          <w:rPr>
            <w:rFonts w:ascii="Calibri" w:eastAsia="Calibri" w:hAnsi="Calibri" w:cs="Calibri"/>
            <w:sz w:val="28"/>
          </w:rPr>
          <w:delText>,</w:delText>
        </w:r>
        <w:r w:rsidDel="00960F05">
          <w:rPr>
            <w:rFonts w:ascii="Calibri" w:eastAsia="Calibri" w:hAnsi="Calibri" w:cs="Calibri"/>
            <w:sz w:val="28"/>
          </w:rPr>
          <w:br/>
        </w:r>
        <w:commentRangeStart w:id="17"/>
        <w:r w:rsidDel="00960F05">
          <w:rPr>
            <w:rFonts w:ascii="Calibri" w:eastAsia="Calibri" w:hAnsi="Calibri" w:cs="Calibri"/>
            <w:sz w:val="28"/>
          </w:rPr>
          <w:delText>И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у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в</w:delText>
        </w:r>
        <w:r w:rsidDel="00960F05">
          <w:rPr>
            <w:rFonts w:ascii="Calibri" w:eastAsia="Calibri" w:hAnsi="Calibri" w:cs="Calibri"/>
            <w:sz w:val="28"/>
          </w:rPr>
          <w:delText>л</w:delText>
        </w:r>
        <w:r w:rsidDel="00960F05">
          <w:rPr>
            <w:rFonts w:ascii="Calibri" w:eastAsia="Calibri" w:hAnsi="Calibri" w:cs="Calibri"/>
            <w:sz w:val="28"/>
          </w:rPr>
          <w:delText>а</w:delText>
        </w:r>
        <w:r w:rsidDel="00960F05">
          <w:rPr>
            <w:rFonts w:ascii="Calibri" w:eastAsia="Calibri" w:hAnsi="Calibri" w:cs="Calibri"/>
            <w:sz w:val="28"/>
          </w:rPr>
          <w:delText>д</w:delText>
        </w:r>
        <w:r w:rsidDel="00960F05">
          <w:rPr>
            <w:rFonts w:ascii="Calibri" w:eastAsia="Calibri" w:hAnsi="Calibri" w:cs="Calibri"/>
            <w:sz w:val="28"/>
          </w:rPr>
          <w:delText>е</w:delText>
        </w:r>
        <w:r w:rsidDel="00960F05">
          <w:rPr>
            <w:rFonts w:ascii="Calibri" w:eastAsia="Calibri" w:hAnsi="Calibri" w:cs="Calibri"/>
            <w:sz w:val="28"/>
          </w:rPr>
          <w:delText>л</w:delText>
        </w:r>
        <w:r w:rsidDel="00960F05">
          <w:rPr>
            <w:rFonts w:ascii="Calibri" w:eastAsia="Calibri" w:hAnsi="Calibri" w:cs="Calibri"/>
            <w:sz w:val="28"/>
          </w:rPr>
          <w:delText>и</w:delText>
        </w:r>
        <w:r w:rsidDel="00960F05">
          <w:rPr>
            <w:rFonts w:ascii="Calibri" w:eastAsia="Calibri" w:hAnsi="Calibri" w:cs="Calibri"/>
            <w:sz w:val="28"/>
          </w:rPr>
          <w:delText>ц</w:delText>
        </w:r>
        <w:r w:rsidDel="00960F05">
          <w:rPr>
            <w:rFonts w:ascii="Calibri" w:eastAsia="Calibri" w:hAnsi="Calibri" w:cs="Calibri"/>
            <w:sz w:val="28"/>
          </w:rPr>
          <w:delText>ы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б</w:delText>
        </w:r>
        <w:r w:rsidDel="00960F05">
          <w:rPr>
            <w:rFonts w:ascii="Calibri" w:eastAsia="Calibri" w:hAnsi="Calibri" w:cs="Calibri"/>
            <w:sz w:val="28"/>
          </w:rPr>
          <w:delText>о</w:delText>
        </w:r>
        <w:r w:rsidDel="00960F05">
          <w:rPr>
            <w:rFonts w:ascii="Calibri" w:eastAsia="Calibri" w:hAnsi="Calibri" w:cs="Calibri"/>
            <w:sz w:val="28"/>
          </w:rPr>
          <w:delText>л</w:delText>
        </w:r>
        <w:r w:rsidDel="00960F05">
          <w:rPr>
            <w:rFonts w:ascii="Calibri" w:eastAsia="Calibri" w:hAnsi="Calibri" w:cs="Calibri"/>
            <w:sz w:val="28"/>
          </w:rPr>
          <w:delText>ь</w:delText>
        </w:r>
        <w:r w:rsidDel="00960F05">
          <w:rPr>
            <w:rFonts w:ascii="Calibri" w:eastAsia="Calibri" w:hAnsi="Calibri" w:cs="Calibri"/>
            <w:sz w:val="28"/>
          </w:rPr>
          <w:delText>ш</w:delText>
        </w:r>
        <w:r w:rsidDel="00960F05">
          <w:rPr>
            <w:rFonts w:ascii="Calibri" w:eastAsia="Calibri" w:hAnsi="Calibri" w:cs="Calibri"/>
            <w:sz w:val="28"/>
          </w:rPr>
          <w:delText>е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н</w:delText>
        </w:r>
        <w:r w:rsidDel="00960F05">
          <w:rPr>
            <w:rFonts w:ascii="Calibri" w:eastAsia="Calibri" w:hAnsi="Calibri" w:cs="Calibri"/>
            <w:sz w:val="28"/>
          </w:rPr>
          <w:delText>е</w:delText>
        </w:r>
        <w:r w:rsidDel="00960F05">
          <w:rPr>
            <w:rFonts w:ascii="Calibri" w:eastAsia="Calibri" w:hAnsi="Calibri" w:cs="Calibri"/>
            <w:sz w:val="28"/>
          </w:rPr>
          <w:delText xml:space="preserve"> </w:delText>
        </w:r>
        <w:r w:rsidDel="00960F05">
          <w:rPr>
            <w:rFonts w:ascii="Calibri" w:eastAsia="Calibri" w:hAnsi="Calibri" w:cs="Calibri"/>
            <w:sz w:val="28"/>
          </w:rPr>
          <w:delText>о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>н</w:delText>
        </w:r>
        <w:r w:rsidDel="00960F05">
          <w:rPr>
            <w:rFonts w:ascii="Calibri" w:eastAsia="Calibri" w:hAnsi="Calibri" w:cs="Calibri"/>
            <w:sz w:val="28"/>
          </w:rPr>
          <w:delText>я</w:delText>
        </w:r>
        <w:r w:rsidDel="00960F05">
          <w:rPr>
            <w:rFonts w:ascii="Calibri" w:eastAsia="Calibri" w:hAnsi="Calibri" w:cs="Calibri"/>
            <w:sz w:val="28"/>
          </w:rPr>
          <w:delText>т</w:delText>
        </w:r>
        <w:r w:rsidDel="00960F05">
          <w:rPr>
            <w:rFonts w:ascii="Calibri" w:eastAsia="Calibri" w:hAnsi="Calibri" w:cs="Calibri"/>
            <w:sz w:val="28"/>
          </w:rPr>
          <w:delText>ь</w:delText>
        </w:r>
        <w:r w:rsidDel="00960F05">
          <w:rPr>
            <w:rFonts w:ascii="Calibri" w:eastAsia="Calibri" w:hAnsi="Calibri" w:cs="Calibri"/>
            <w:sz w:val="28"/>
          </w:rPr>
          <w:delText>.</w:delText>
        </w:r>
        <w:commentRangeEnd w:id="17"/>
        <w:r w:rsidDel="00960F05">
          <w:commentReference w:id="17"/>
        </w:r>
      </w:del>
    </w:p>
    <w:p w:rsidR="001B03BE" w:rsidRDefault="004B141C">
      <w:pPr>
        <w:spacing w:after="200" w:line="276" w:lineRule="auto"/>
      </w:pPr>
      <w:del w:id="18" w:author="Василий" w:date="2017-01-07T01:16:00Z"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н</w:delText>
        </w:r>
      </w:del>
      <w:del w:id="19" w:author="Василий" w:date="2017-01-07T01:15:00Z"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н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в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ь</w:delText>
        </w:r>
        <w:r w:rsidDel="007B1A91">
          <w:rPr>
            <w:rFonts w:ascii="Calibri" w:eastAsia="Calibri" w:hAnsi="Calibri" w:cs="Calibri"/>
            <w:sz w:val="28"/>
          </w:rPr>
          <w:delText>,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р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в</w:delText>
        </w:r>
        <w:r w:rsidDel="007B1A91">
          <w:rPr>
            <w:rFonts w:ascii="Calibri" w:eastAsia="Calibri" w:hAnsi="Calibri" w:cs="Calibri"/>
            <w:sz w:val="28"/>
          </w:rPr>
          <w:delText>н</w:delText>
        </w:r>
        <w:r w:rsidDel="007B1A91">
          <w:rPr>
            <w:rFonts w:ascii="Calibri" w:eastAsia="Calibri" w:hAnsi="Calibri" w:cs="Calibri"/>
            <w:sz w:val="28"/>
          </w:rPr>
          <w:delText>о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ь</w:delText>
        </w:r>
        <w:r w:rsidDel="007B1A91">
          <w:rPr>
            <w:rFonts w:ascii="Calibri" w:eastAsia="Calibri" w:hAnsi="Calibri" w:cs="Calibri"/>
            <w:sz w:val="28"/>
          </w:rPr>
          <w:delText>,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д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з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в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ь</w:delText>
        </w:r>
        <w:r w:rsidDel="007B1A91">
          <w:rPr>
            <w:rFonts w:ascii="Calibri" w:eastAsia="Calibri" w:hAnsi="Calibri" w:cs="Calibri"/>
            <w:sz w:val="28"/>
          </w:rPr>
          <w:delText>.</w:delText>
        </w:r>
        <w:r w:rsidDel="007B1A91">
          <w:rPr>
            <w:rFonts w:ascii="Calibri" w:eastAsia="Calibri" w:hAnsi="Calibri" w:cs="Calibri"/>
            <w:sz w:val="28"/>
          </w:rPr>
          <w:br/>
        </w:r>
        <w:r w:rsidDel="007B1A91">
          <w:rPr>
            <w:rFonts w:ascii="Calibri" w:eastAsia="Calibri" w:hAnsi="Calibri" w:cs="Calibri"/>
            <w:sz w:val="28"/>
          </w:rPr>
          <w:delText>Ш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г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ю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з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д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>,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>х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м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ч</w:delText>
        </w:r>
        <w:r w:rsidDel="007B1A91">
          <w:rPr>
            <w:rFonts w:ascii="Calibri" w:eastAsia="Calibri" w:hAnsi="Calibri" w:cs="Calibri"/>
            <w:sz w:val="28"/>
          </w:rPr>
          <w:delText>к</w:delText>
        </w:r>
        <w:r w:rsidDel="007B1A91">
          <w:rPr>
            <w:rFonts w:ascii="Calibri" w:eastAsia="Calibri" w:hAnsi="Calibri" w:cs="Calibri"/>
            <w:sz w:val="28"/>
          </w:rPr>
          <w:delText>о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м</w:delText>
        </w:r>
        <w:r w:rsidDel="007B1A91">
          <w:rPr>
            <w:rFonts w:ascii="Calibri" w:eastAsia="Calibri" w:hAnsi="Calibri" w:cs="Calibri"/>
            <w:sz w:val="28"/>
          </w:rPr>
          <w:delText>.</w:delText>
        </w:r>
        <w:r w:rsidDel="007B1A91">
          <w:rPr>
            <w:rFonts w:ascii="Calibri" w:eastAsia="Calibri" w:hAnsi="Calibri" w:cs="Calibri"/>
            <w:sz w:val="28"/>
          </w:rPr>
          <w:br/>
        </w:r>
        <w:r w:rsidDel="007B1A91">
          <w:rPr>
            <w:rFonts w:ascii="Calibri" w:eastAsia="Calibri" w:hAnsi="Calibri" w:cs="Calibri"/>
            <w:sz w:val="28"/>
          </w:rPr>
          <w:delText>Д</w:delText>
        </w:r>
        <w:r w:rsidDel="007B1A91">
          <w:rPr>
            <w:rFonts w:ascii="Calibri" w:eastAsia="Calibri" w:hAnsi="Calibri" w:cs="Calibri"/>
            <w:sz w:val="28"/>
          </w:rPr>
          <w:delText>л</w:delText>
        </w:r>
        <w:r w:rsidDel="007B1A91">
          <w:rPr>
            <w:rFonts w:ascii="Calibri" w:eastAsia="Calibri" w:hAnsi="Calibri" w:cs="Calibri"/>
            <w:sz w:val="28"/>
          </w:rPr>
          <w:delText>я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commentRangeStart w:id="20"/>
        <w:r w:rsidDel="007B1A91">
          <w:rPr>
            <w:rFonts w:ascii="Calibri" w:eastAsia="Calibri" w:hAnsi="Calibri" w:cs="Calibri"/>
            <w:sz w:val="28"/>
          </w:rPr>
          <w:delText>М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к</w:delText>
        </w:r>
        <w:r w:rsidDel="007B1A91">
          <w:rPr>
            <w:rFonts w:ascii="Calibri" w:eastAsia="Calibri" w:hAnsi="Calibri" w:cs="Calibri"/>
            <w:sz w:val="28"/>
          </w:rPr>
          <w:delText>р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ы</w:delText>
        </w:r>
        <w:commentRangeEnd w:id="20"/>
        <w:r w:rsidDel="007B1A91">
          <w:commentReference w:id="20"/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п</w:delText>
        </w:r>
        <w:r w:rsidDel="007B1A91">
          <w:rPr>
            <w:rFonts w:ascii="Calibri" w:eastAsia="Calibri" w:hAnsi="Calibri" w:cs="Calibri"/>
            <w:sz w:val="28"/>
          </w:rPr>
          <w:delText>р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>д</w:delText>
        </w:r>
        <w:r w:rsidDel="007B1A91">
          <w:rPr>
            <w:rFonts w:ascii="Calibri" w:eastAsia="Calibri" w:hAnsi="Calibri" w:cs="Calibri"/>
            <w:sz w:val="28"/>
          </w:rPr>
          <w:delText>у</w:delText>
        </w:r>
        <w:r w:rsidDel="007B1A91">
          <w:rPr>
            <w:rFonts w:ascii="Calibri" w:eastAsia="Calibri" w:hAnsi="Calibri" w:cs="Calibri"/>
            <w:sz w:val="28"/>
          </w:rPr>
          <w:delText>м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л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к</w:delText>
        </w:r>
        <w:r w:rsidDel="007B1A91">
          <w:rPr>
            <w:rFonts w:ascii="Calibri" w:eastAsia="Calibri" w:hAnsi="Calibri" w:cs="Calibri"/>
            <w:sz w:val="28"/>
          </w:rPr>
          <w:delText>о</w:delText>
        </w:r>
        <w:r w:rsidDel="007B1A91">
          <w:rPr>
            <w:rFonts w:ascii="Calibri" w:eastAsia="Calibri" w:hAnsi="Calibri" w:cs="Calibri"/>
            <w:sz w:val="28"/>
          </w:rPr>
          <w:delText>р</w:delText>
        </w:r>
        <w:r w:rsidDel="007B1A91">
          <w:rPr>
            <w:rFonts w:ascii="Calibri" w:eastAsia="Calibri" w:hAnsi="Calibri" w:cs="Calibri"/>
            <w:sz w:val="28"/>
          </w:rPr>
          <w:delText>о</w:delText>
        </w:r>
        <w:r w:rsidDel="007B1A91">
          <w:rPr>
            <w:rFonts w:ascii="Calibri" w:eastAsia="Calibri" w:hAnsi="Calibri" w:cs="Calibri"/>
            <w:sz w:val="28"/>
          </w:rPr>
          <w:delText>н</w:delText>
        </w:r>
        <w:r w:rsidDel="007B1A91">
          <w:rPr>
            <w:rFonts w:ascii="Calibri" w:eastAsia="Calibri" w:hAnsi="Calibri" w:cs="Calibri"/>
            <w:sz w:val="28"/>
          </w:rPr>
          <w:delText>у</w:delText>
        </w:r>
        <w:r w:rsidDel="007B1A91">
          <w:rPr>
            <w:rFonts w:ascii="Calibri" w:eastAsia="Calibri" w:hAnsi="Calibri" w:cs="Calibri"/>
            <w:sz w:val="28"/>
          </w:rPr>
          <w:delText>,</w:delText>
        </w:r>
        <w:r w:rsidDel="007B1A91">
          <w:rPr>
            <w:rFonts w:ascii="Calibri" w:eastAsia="Calibri" w:hAnsi="Calibri" w:cs="Calibri"/>
            <w:sz w:val="28"/>
          </w:rPr>
          <w:br/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м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о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й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ь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в</w:delText>
        </w:r>
        <w:r w:rsidDel="007B1A91">
          <w:rPr>
            <w:rFonts w:ascii="Calibri" w:eastAsia="Calibri" w:hAnsi="Calibri" w:cs="Calibri"/>
            <w:sz w:val="28"/>
          </w:rPr>
          <w:delText>ы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ш</w:delText>
        </w:r>
        <w:r w:rsidDel="007B1A91">
          <w:rPr>
            <w:rFonts w:ascii="Calibri" w:eastAsia="Calibri" w:hAnsi="Calibri" w:cs="Calibri"/>
            <w:sz w:val="28"/>
          </w:rPr>
          <w:delText>и</w:delText>
        </w:r>
        <w:r w:rsidDel="007B1A91">
          <w:rPr>
            <w:rFonts w:ascii="Calibri" w:eastAsia="Calibri" w:hAnsi="Calibri" w:cs="Calibri"/>
            <w:sz w:val="28"/>
          </w:rPr>
          <w:delText>й</w:delText>
        </w:r>
        <w:r w:rsidDel="007B1A91">
          <w:rPr>
            <w:rFonts w:ascii="Calibri" w:eastAsia="Calibri" w:hAnsi="Calibri" w:cs="Calibri"/>
            <w:sz w:val="28"/>
          </w:rPr>
          <w:delText xml:space="preserve"> </w:delText>
        </w:r>
        <w:r w:rsidDel="007B1A91">
          <w:rPr>
            <w:rFonts w:ascii="Calibri" w:eastAsia="Calibri" w:hAnsi="Calibri" w:cs="Calibri"/>
            <w:sz w:val="28"/>
          </w:rPr>
          <w:delText>п</w:delText>
        </w:r>
        <w:r w:rsidDel="007B1A91">
          <w:rPr>
            <w:rFonts w:ascii="Calibri" w:eastAsia="Calibri" w:hAnsi="Calibri" w:cs="Calibri"/>
            <w:sz w:val="28"/>
          </w:rPr>
          <w:delText>ь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д</w:delText>
        </w:r>
        <w:r w:rsidDel="007B1A91">
          <w:rPr>
            <w:rFonts w:ascii="Calibri" w:eastAsia="Calibri" w:hAnsi="Calibri" w:cs="Calibri"/>
            <w:sz w:val="28"/>
          </w:rPr>
          <w:delText>е</w:delText>
        </w:r>
        <w:r w:rsidDel="007B1A91">
          <w:rPr>
            <w:rFonts w:ascii="Calibri" w:eastAsia="Calibri" w:hAnsi="Calibri" w:cs="Calibri"/>
            <w:sz w:val="28"/>
          </w:rPr>
          <w:delText>с</w:delText>
        </w:r>
        <w:r w:rsidDel="007B1A91">
          <w:rPr>
            <w:rFonts w:ascii="Calibri" w:eastAsia="Calibri" w:hAnsi="Calibri" w:cs="Calibri"/>
            <w:sz w:val="28"/>
          </w:rPr>
          <w:delText>т</w:delText>
        </w:r>
        <w:r w:rsidDel="007B1A91">
          <w:rPr>
            <w:rFonts w:ascii="Calibri" w:eastAsia="Calibri" w:hAnsi="Calibri" w:cs="Calibri"/>
            <w:sz w:val="28"/>
          </w:rPr>
          <w:delText>а</w:delText>
        </w:r>
        <w:r w:rsidDel="007B1A91">
          <w:rPr>
            <w:rFonts w:ascii="Calibri" w:eastAsia="Calibri" w:hAnsi="Calibri" w:cs="Calibri"/>
            <w:sz w:val="28"/>
          </w:rPr>
          <w:delText>л</w:delText>
        </w:r>
        <w:r w:rsidDel="007B1A91">
          <w:rPr>
            <w:rFonts w:ascii="Calibri" w:eastAsia="Calibri" w:hAnsi="Calibri" w:cs="Calibri"/>
            <w:sz w:val="28"/>
          </w:rPr>
          <w:delText>!</w:delText>
        </w:r>
      </w:del>
    </w:p>
    <w:sectPr w:rsidR="001B03B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2-20T22:55:00Z" w:initials="sd">
    <w:p w:rsidR="001B03BE" w:rsidRDefault="004B141C">
      <w:r>
        <w:rPr>
          <w:sz w:val="20"/>
        </w:rPr>
        <w:t>А если читатель — женщина?</w:t>
      </w:r>
    </w:p>
  </w:comment>
  <w:comment w:id="17" w:author="serega devyatkin" w:date="2016-11-27T21:30:00Z" w:initials="sd">
    <w:p w:rsidR="001B03BE" w:rsidRDefault="004B141C">
      <w:r>
        <w:rPr>
          <w:sz w:val="20"/>
        </w:rPr>
        <w:t>темп</w:t>
      </w:r>
    </w:p>
  </w:comment>
  <w:comment w:id="20" w:author="serega devyatkin" w:date="2016-12-20T22:55:00Z" w:initials="sd">
    <w:p w:rsidR="001B03BE" w:rsidRDefault="004B141C">
      <w:r>
        <w:rPr>
          <w:sz w:val="20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B03BE"/>
    <w:rsid w:val="001B03BE"/>
    <w:rsid w:val="004B141C"/>
    <w:rsid w:val="007B1A91"/>
    <w:rsid w:val="0096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B1A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1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B1A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1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Сила красоты.docx</vt:lpstr>
    </vt:vector>
  </TitlesOfParts>
  <Company>Krokoz™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Сила красоты.docx</dc:title>
  <dc:subject/>
  <dc:creator/>
  <dc:description/>
  <cp:lastModifiedBy>Василий</cp:lastModifiedBy>
  <cp:revision>10</cp:revision>
  <dcterms:created xsi:type="dcterms:W3CDTF">2014-10-24T19:47:00Z</dcterms:created>
  <dcterms:modified xsi:type="dcterms:W3CDTF">2017-01-06T21:35:00Z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