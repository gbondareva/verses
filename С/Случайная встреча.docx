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200F" w:rsidDel="00321DC3" w:rsidRDefault="00321DC3">
      <w:pPr>
        <w:rPr>
          <w:del w:id="0" w:author="Василий" w:date="2016-12-27T01:55:00Z"/>
        </w:rPr>
      </w:pPr>
      <w:r>
        <w:t>Обнял будто меня невзначай,</w:t>
      </w:r>
      <w:r>
        <w:br/>
        <w:t>Душу близкую в нём я узнала.</w:t>
      </w:r>
      <w:r>
        <w:br/>
        <w:t>Напросился попить со мной чай.</w:t>
      </w:r>
      <w:r>
        <w:br/>
        <w:t>«Заходи, буду рада»</w:t>
      </w:r>
      <w:ins w:id="1" w:author="Василий" w:date="2017-01-06T02:27:00Z">
        <w:r w:rsidR="009B2FFB">
          <w:t>,</w:t>
        </w:r>
      </w:ins>
      <w:bookmarkStart w:id="2" w:name="_GoBack"/>
      <w:bookmarkEnd w:id="2"/>
      <w:del w:id="3" w:author="Василий" w:date="2017-01-06T02:25:00Z">
        <w:r w:rsidDel="009B2FFB">
          <w:delText xml:space="preserve">, </w:delText>
        </w:r>
      </w:del>
      <w:r>
        <w:t>сказала.</w:t>
      </w:r>
    </w:p>
    <w:p w:rsidR="00BC200F" w:rsidRDefault="00321DC3">
      <w:del w:id="4" w:author="Василий" w:date="2016-12-27T01:55:00Z">
        <w:r w:rsidDel="00321DC3">
          <w:delText>Что мне, жалко воды, или чая?</w:delText>
        </w:r>
        <w:r w:rsidDel="00321DC3">
          <w:br/>
          <w:delText>И того, и другого полно.</w:delText>
        </w:r>
        <w:r w:rsidDel="00321DC3">
          <w:br/>
          <w:delText>Не так часто, удачу встречаешь,</w:delText>
        </w:r>
        <w:r w:rsidDel="00321DC3">
          <w:br/>
          <w:delText>Может быть, тому суждено.</w:delText>
        </w:r>
      </w:del>
    </w:p>
    <w:p w:rsidR="00BC200F" w:rsidRDefault="00321DC3">
      <w:r>
        <w:t>В дом вошёл и тихонько отметил</w:t>
      </w:r>
      <w:ins w:id="5" w:author="Василий" w:date="2017-01-06T02:26:00Z">
        <w:r w:rsidR="009B2FFB">
          <w:t>,</w:t>
        </w:r>
      </w:ins>
      <w:del w:id="6" w:author="Василий" w:date="2017-01-06T02:26:00Z">
        <w:r w:rsidDel="009B2FFB">
          <w:delText xml:space="preserve"> </w:delText>
        </w:r>
      </w:del>
      <w:r>
        <w:t>–</w:t>
      </w:r>
      <w:r>
        <w:br/>
        <w:t>Ощущенье, что здесь уже был.</w:t>
      </w:r>
      <w:r>
        <w:br/>
        <w:t>Ведь не зря же, он женщину встретил,</w:t>
      </w:r>
      <w:r>
        <w:br/>
        <w:t>И о грусти своей позабыл.</w:t>
      </w:r>
    </w:p>
    <w:p w:rsidR="00BC200F" w:rsidRDefault="00321DC3">
      <w:r>
        <w:t>Чай кипит, окна все запотели,</w:t>
      </w:r>
      <w:r>
        <w:br/>
        <w:t>И свисток, так надрывно свистит.</w:t>
      </w:r>
      <w:r>
        <w:br/>
        <w:t>Получилось не так, как хотели,</w:t>
      </w:r>
      <w:r>
        <w:br/>
      </w:r>
      <w:commentRangeStart w:id="7"/>
      <w:r>
        <w:t>Ни один, ни другой не молчит.</w:t>
      </w:r>
      <w:commentRangeEnd w:id="7"/>
      <w:r>
        <w:commentReference w:id="7"/>
      </w:r>
    </w:p>
    <w:p w:rsidR="00BC200F" w:rsidDel="009B2FFB" w:rsidRDefault="009B2FFB" w:rsidP="009B2FFB">
      <w:pPr>
        <w:rPr>
          <w:del w:id="8" w:author="Василий" w:date="2017-01-06T02:24:00Z"/>
        </w:rPr>
        <w:pPrChange w:id="9" w:author="Василий" w:date="2017-01-06T02:24:00Z">
          <w:pPr/>
        </w:pPrChange>
      </w:pPr>
      <w:ins w:id="10" w:author="Василий" w:date="2017-01-06T02:25:00Z">
        <w:r>
          <w:t>О</w:t>
        </w:r>
      </w:ins>
      <w:del w:id="11" w:author="Василий" w:date="2017-01-06T02:24:00Z">
        <w:r w:rsidR="00321DC3" w:rsidDel="009B2FFB">
          <w:delText>Словно два голубка ворковали,</w:delText>
        </w:r>
        <w:r w:rsidR="00321DC3" w:rsidDel="009B2FFB">
          <w:br/>
          <w:delText>И приятно нам было вдвойне.</w:delText>
        </w:r>
        <w:r w:rsidR="00321DC3" w:rsidDel="009B2FFB">
          <w:br/>
        </w:r>
        <w:commentRangeStart w:id="12"/>
        <w:r w:rsidR="00321DC3" w:rsidDel="009B2FFB">
          <w:delText>Не хотелось ни кофе, ни чая,</w:delText>
        </w:r>
        <w:commentRangeEnd w:id="12"/>
        <w:r w:rsidR="00321DC3" w:rsidDel="009B2FFB">
          <w:commentReference w:id="12"/>
        </w:r>
        <w:r w:rsidR="00321DC3" w:rsidDel="009B2FFB">
          <w:br/>
        </w:r>
        <w:commentRangeStart w:id="13"/>
        <w:r w:rsidR="00321DC3" w:rsidDel="009B2FFB">
          <w:delText>Просто рядом сидеть в тишине.</w:delText>
        </w:r>
        <w:commentRangeEnd w:id="13"/>
        <w:r w:rsidR="00321DC3" w:rsidDel="009B2FFB">
          <w:commentReference w:id="13"/>
        </w:r>
      </w:del>
    </w:p>
    <w:p w:rsidR="00BC200F" w:rsidRDefault="00321DC3" w:rsidP="009B2FFB">
      <w:del w:id="14" w:author="Василий" w:date="2017-01-06T02:24:00Z">
        <w:r w:rsidDel="009B2FFB">
          <w:delText>О</w:delText>
        </w:r>
      </w:del>
      <w:r>
        <w:t>дин миг, сразу всё изменяет.</w:t>
      </w:r>
      <w:r>
        <w:br/>
        <w:t>Если б он не обнял, не сказал,</w:t>
      </w:r>
      <w:r>
        <w:br/>
        <w:t>Не спросил, ту же чашечку чая,</w:t>
      </w:r>
      <w:r>
        <w:br/>
        <w:t>Просто мимо пошёл на вокзал.</w:t>
      </w:r>
    </w:p>
    <w:sectPr w:rsidR="00BC200F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erega devyatkin" w:date="2016-11-24T23:52:00Z" w:initials="sd">
    <w:p w:rsidR="00BC200F" w:rsidRDefault="00321DC3">
      <w:r>
        <w:rPr>
          <w:sz w:val="20"/>
        </w:rPr>
        <w:t>По первым строкам можно подумать про другое занятие. Раз уж им свист чайника не помешал.</w:t>
      </w:r>
    </w:p>
  </w:comment>
  <w:comment w:id="12" w:author="serega devyatkin" w:date="2016-11-24T23:55:00Z" w:initials="sd">
    <w:p w:rsidR="00BC200F" w:rsidRDefault="00321DC3">
      <w:r>
        <w:rPr>
          <w:sz w:val="20"/>
        </w:rPr>
        <w:t>Вот те раз</w:t>
      </w:r>
    </w:p>
  </w:comment>
  <w:comment w:id="13" w:author="serega devyatkin" w:date="2016-11-24T23:55:00Z" w:initials="sd">
    <w:p w:rsidR="00BC200F" w:rsidRDefault="00321DC3">
      <w:r>
        <w:rPr>
          <w:sz w:val="20"/>
        </w:rPr>
        <w:t xml:space="preserve">Устали </w:t>
      </w:r>
      <w:proofErr w:type="spellStart"/>
      <w:r>
        <w:rPr>
          <w:sz w:val="20"/>
        </w:rPr>
        <w:t>трындеть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C200F"/>
    <w:rsid w:val="00321DC3"/>
    <w:rsid w:val="008872B3"/>
    <w:rsid w:val="009B2FFB"/>
    <w:rsid w:val="00B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Заглавие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a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88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87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Случайная встреча.docx</vt:lpstr>
    </vt:vector>
  </TitlesOfParts>
  <Company>Krokoz™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Случайная встреча.docx</dc:title>
  <dc:subject/>
  <dc:creator/>
  <dc:description/>
  <cp:lastModifiedBy>Василий</cp:lastModifiedBy>
  <cp:revision>12</cp:revision>
  <dcterms:created xsi:type="dcterms:W3CDTF">2014-10-25T06:54:00Z</dcterms:created>
  <dcterms:modified xsi:type="dcterms:W3CDTF">2017-01-05T22:28:00Z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