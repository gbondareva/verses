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Нам с детства взрослые внушали,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берегли мы свою честь.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Чтобы плохих мы дел боялись,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 нас в крови всё это есть.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пусть я буду самой бедной,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всю округу и село.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погонюсь, не променяю,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Своё достоинство на зло.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Своё я место в жизни знаю,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отстаю и не бегу вперёд.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старших в жизни почитаю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для меня весь одинаковый народ.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никого стараюсь не обидеть,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Да и себя в обиду не давать.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Умею в человеке плюсы видеть,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Тем, кто нуждается, советом подсказать.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Мои друзья</w:t>
      </w:r>
      <w:ins w:id="0" w:author="serega  " w:date="2014-11-30T00:22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1" w:author="serega  " w:date="2014-11-30T00:22:00Z">
        <w:r>
          <w:rPr>
            <w:rFonts w:eastAsia="Calibri" w:cs="Calibri" w:ascii="Calibri" w:hAnsi="Calibri"/>
            <w:sz w:val="28"/>
          </w:rPr>
          <w:delText xml:space="preserve">, </w:delText>
        </w:r>
      </w:del>
      <w:r>
        <w:rPr>
          <w:rFonts w:eastAsia="Calibri" w:cs="Calibri" w:ascii="Calibri" w:hAnsi="Calibri"/>
          <w:sz w:val="28"/>
        </w:rPr>
        <w:t>от мала</w:t>
      </w:r>
      <w:del w:id="2" w:author="serega  " w:date="2014-11-30T00:22:00Z">
        <w:r>
          <w:rPr>
            <w:rFonts w:eastAsia="Calibri" w:cs="Calibri" w:ascii="Calibri" w:hAnsi="Calibri"/>
            <w:sz w:val="28"/>
          </w:rPr>
          <w:delText>,</w:delText>
        </w:r>
      </w:del>
      <w:r>
        <w:rPr>
          <w:rFonts w:eastAsia="Calibri" w:cs="Calibri" w:ascii="Calibri" w:hAnsi="Calibri"/>
          <w:sz w:val="28"/>
        </w:rPr>
        <w:t xml:space="preserve"> до велика,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Общенья у меня широкий круг.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даже моя внучка Вика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Меня считает лучшей из подруг.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Она мне открывает тайны,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Конечно, зная наперёд,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не обмолвлюсь я случайно,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дальше дома не пойдёт.</w:t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2014-10-24T18:41:00Z</dcterms:created>
  <dc:language>ru-RU</dc:language>
  <cp:lastModifiedBy>Василий</cp:lastModifiedBy>
  <dcterms:modified xsi:type="dcterms:W3CDTF">2014-11-15T20:20:00Z</dcterms:modified>
  <cp:revision>3</cp:revision>
  <dc:title>Своё я место в жизни знаю.docx</dc:title>
</cp:coreProperties>
</file>