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быть опрятным, возраст не помеха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это я нисколько не таю.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Мне стукнуло уже полвека,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я часами в зеркало смотрю.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не могу пройти</w:t>
      </w:r>
      <w:ins w:id="0" w:author="serega  " w:date="2014-11-28T15:23:00Z">
        <w:r>
          <w:rPr>
            <w:rFonts w:eastAsia="Calibri" w:cs="Calibri" w:ascii="Calibri" w:hAnsi="Calibri"/>
            <w:sz w:val="28"/>
          </w:rPr>
          <w:t>,</w:t>
        </w:r>
      </w:ins>
      <w:r>
        <w:rPr>
          <w:rFonts w:eastAsia="Calibri" w:cs="Calibri" w:ascii="Calibri" w:hAnsi="Calibri"/>
          <w:sz w:val="28"/>
        </w:rPr>
        <w:t xml:space="preserve"> не огляну</w:t>
      </w:r>
      <w:del w:id="1" w:author="serega  " w:date="2014-11-28T15:23:00Z">
        <w:r>
          <w:rPr>
            <w:rFonts w:eastAsia="Calibri" w:cs="Calibri" w:ascii="Calibri" w:hAnsi="Calibri"/>
            <w:sz w:val="28"/>
          </w:rPr>
          <w:delText>ться</w:delText>
        </w:r>
      </w:del>
      <w:ins w:id="2" w:author="serega  " w:date="2014-11-28T15:23:00Z">
        <w:r>
          <w:rPr>
            <w:rFonts w:eastAsia="Calibri" w:cs="Calibri" w:ascii="Calibri" w:hAnsi="Calibri"/>
            <w:sz w:val="28"/>
          </w:rPr>
          <w:t>вшись</w:t>
        </w:r>
      </w:ins>
      <w:r>
        <w:rPr>
          <w:rFonts w:eastAsia="Calibri" w:cs="Calibri" w:ascii="Calibri" w:hAnsi="Calibri"/>
          <w:sz w:val="28"/>
        </w:rPr>
        <w:t>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оцен</w:t>
      </w:r>
      <w:ins w:id="3" w:author="serega  " w:date="2014-11-28T15:23:00Z">
        <w:r>
          <w:rPr>
            <w:rFonts w:eastAsia="Calibri" w:cs="Calibri" w:ascii="Calibri" w:hAnsi="Calibri"/>
            <w:sz w:val="28"/>
          </w:rPr>
          <w:t>ив</w:t>
        </w:r>
      </w:ins>
      <w:del w:id="4" w:author="serega  " w:date="2014-11-28T15:23:00Z">
        <w:r>
          <w:rPr>
            <w:rFonts w:eastAsia="Calibri" w:cs="Calibri" w:ascii="Calibri" w:hAnsi="Calibri"/>
            <w:sz w:val="28"/>
          </w:rPr>
          <w:delText>ить</w:delText>
        </w:r>
      </w:del>
      <w:r>
        <w:rPr>
          <w:rFonts w:eastAsia="Calibri" w:cs="Calibri" w:ascii="Calibri" w:hAnsi="Calibri"/>
          <w:sz w:val="28"/>
        </w:rPr>
        <w:t>, как выгляжу сейчас.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Могу к нему спино</w:t>
      </w:r>
      <w:del w:id="5" w:author="serega  " w:date="2014-11-28T15:23:00Z">
        <w:r>
          <w:rPr>
            <w:rFonts w:eastAsia="Calibri" w:cs="Calibri" w:ascii="Calibri" w:hAnsi="Calibri"/>
            <w:sz w:val="28"/>
          </w:rPr>
          <w:delText>й я</w:delText>
        </w:r>
      </w:del>
      <w:ins w:id="6" w:author="serega  " w:date="2014-11-28T15:23:00Z">
        <w:r>
          <w:rPr>
            <w:rFonts w:eastAsia="Calibri" w:cs="Calibri" w:ascii="Calibri" w:hAnsi="Calibri"/>
            <w:sz w:val="28"/>
          </w:rPr>
          <w:t>ю</w:t>
        </w:r>
      </w:ins>
      <w:r>
        <w:rPr>
          <w:rFonts w:eastAsia="Calibri" w:cs="Calibri" w:ascii="Calibri" w:hAnsi="Calibri"/>
          <w:sz w:val="28"/>
        </w:rPr>
        <w:t xml:space="preserve"> повернуться,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может быть поправить макияж.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Нас бабушка всему красивому учила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говорила: «Нужно выглядеть на сто.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грех, если ты брови подчернила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без румянца лицо уже не то».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ей тогда уж было много,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Но, гардероб в порядке был её.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к одежде подходила строго,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нас учила брать пример с неё.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Её наука не прошла ведь даром,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в нас заложила то зерно.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выглядим всегда опрятно,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может быть от Мамы нам дано.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Глядишь на фото, всё в ней идеально -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Причёска, платье, сумка, все дела.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это ведь, не то, что от достатка,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просто, по-другому не могла.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Сейчас, когда мы вместе соберёмся,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Мы обо всём друг другу говорим.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Померяем наряды, посмеёмся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снова, будто детство повторим.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2014-10-25T09:12:00Z</dcterms:created>
  <dc:language>ru-RU</dc:language>
  <cp:lastModifiedBy>Василий</cp:lastModifiedBy>
  <dcterms:modified xsi:type="dcterms:W3CDTF">2014-11-17T10:26:00Z</dcterms:modified>
  <cp:revision>3</cp:revision>
  <dc:title>Стилистом бабушка была.docx</dc:title>
</cp:coreProperties>
</file>