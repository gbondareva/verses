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2EB5" w:rsidRDefault="00E650F8">
      <w:r>
        <w:t xml:space="preserve">Скоро </w:t>
      </w:r>
      <w:del w:id="0" w:author="serega  " w:date="2014-11-29T23:53:00Z">
        <w:r>
          <w:delText xml:space="preserve">светлый </w:delText>
        </w:r>
      </w:del>
      <w:r>
        <w:t xml:space="preserve">праздник </w:t>
      </w:r>
      <w:proofErr w:type="gramStart"/>
      <w:ins w:id="1" w:author="serega  " w:date="2014-11-29T23:53:00Z">
        <w:r>
          <w:t>Светлой</w:t>
        </w:r>
        <w:proofErr w:type="gramEnd"/>
        <w:r>
          <w:t xml:space="preserve"> </w:t>
        </w:r>
      </w:ins>
      <w:r>
        <w:t>Пасх</w:t>
      </w:r>
      <w:del w:id="2" w:author="serega  " w:date="2014-11-29T23:53:00Z">
        <w:r>
          <w:delText>а,</w:delText>
        </w:r>
      </w:del>
      <w:ins w:id="3" w:author="serega  " w:date="2014-11-29T23:53:00Z">
        <w:r>
          <w:t>и</w:t>
        </w:r>
      </w:ins>
    </w:p>
    <w:p w:rsidR="002A2EB5" w:rsidRDefault="00E650F8">
      <w:r>
        <w:t>Праздник Бога и людей.</w:t>
      </w:r>
    </w:p>
    <w:p w:rsidR="002A2EB5" w:rsidRDefault="00E650F8">
      <w:r>
        <w:t>Солнце светит как-то ярче,</w:t>
      </w:r>
    </w:p>
    <w:p w:rsidR="002A2EB5" w:rsidRDefault="00E650F8">
      <w:pPr>
        <w:rPr>
          <w:ins w:id="4" w:author="Василий" w:date="2014-12-03T01:04:00Z"/>
        </w:rPr>
      </w:pPr>
      <w:r>
        <w:t>Остаётся мало дней.</w:t>
      </w:r>
    </w:p>
    <w:p w:rsidR="00981CC6" w:rsidRDefault="00981CC6"/>
    <w:p w:rsidR="002A2EB5" w:rsidRDefault="00E650F8">
      <w:commentRangeStart w:id="5"/>
      <w:r>
        <w:t>Всё в порядок мы приводим</w:t>
      </w:r>
    </w:p>
    <w:p w:rsidR="002A2EB5" w:rsidRDefault="00E650F8">
      <w:pPr>
        <w:rPr>
          <w:ins w:id="6" w:author="Василий" w:date="2014-12-03T01:02:00Z"/>
        </w:rPr>
      </w:pPr>
      <w:r>
        <w:t>Тело, душу и дома.</w:t>
      </w:r>
    </w:p>
    <w:p w:rsidR="00981CC6" w:rsidRDefault="00981CC6">
      <w:pPr>
        <w:rPr>
          <w:ins w:id="7" w:author="Василий" w:date="2014-12-03T01:02:00Z"/>
        </w:rPr>
      </w:pPr>
      <w:ins w:id="8" w:author="Василий" w:date="2014-12-03T01:02:00Z">
        <w:r>
          <w:t>Чтим старинные обряды,</w:t>
        </w:r>
      </w:ins>
    </w:p>
    <w:p w:rsidR="00981CC6" w:rsidRDefault="00981CC6">
      <w:pPr>
        <w:rPr>
          <w:ins w:id="9" w:author="Василий" w:date="2014-12-03T01:04:00Z"/>
        </w:rPr>
      </w:pPr>
      <w:ins w:id="10" w:author="Василий" w:date="2014-12-03T01:03:00Z">
        <w:r>
          <w:t>Покупаем мы наряды.</w:t>
        </w:r>
      </w:ins>
    </w:p>
    <w:p w:rsidR="00981CC6" w:rsidRDefault="00981CC6"/>
    <w:p w:rsidR="002A2EB5" w:rsidDel="00981CC6" w:rsidRDefault="00E650F8">
      <w:pPr>
        <w:rPr>
          <w:del w:id="11" w:author="Василий" w:date="2014-12-03T01:07:00Z"/>
        </w:rPr>
      </w:pPr>
      <w:del w:id="12" w:author="Василий" w:date="2014-12-03T01:07:00Z">
        <w:r w:rsidDel="00981CC6">
          <w:delText>А</w:delText>
        </w:r>
        <w:r w:rsidDel="00981CC6">
          <w:delText xml:space="preserve"> </w:delText>
        </w:r>
        <w:r w:rsidDel="00981CC6">
          <w:delText>в</w:delText>
        </w:r>
        <w:r w:rsidDel="00981CC6">
          <w:delText xml:space="preserve"> </w:delText>
        </w:r>
        <w:r w:rsidDel="00981CC6">
          <w:delText>ч</w:delText>
        </w:r>
        <w:r w:rsidDel="00981CC6">
          <w:delText>е</w:delText>
        </w:r>
        <w:r w:rsidDel="00981CC6">
          <w:delText>т</w:delText>
        </w:r>
        <w:r w:rsidDel="00981CC6">
          <w:delText>в</w:delText>
        </w:r>
        <w:r w:rsidDel="00981CC6">
          <w:delText>е</w:delText>
        </w:r>
        <w:r w:rsidDel="00981CC6">
          <w:delText>р</w:delText>
        </w:r>
        <w:r w:rsidDel="00981CC6">
          <w:delText>г</w:delText>
        </w:r>
        <w:r w:rsidDel="00981CC6">
          <w:delText xml:space="preserve"> </w:delText>
        </w:r>
        <w:r w:rsidDel="00981CC6">
          <w:delText>м</w:delText>
        </w:r>
        <w:r w:rsidDel="00981CC6">
          <w:delText>ы</w:delText>
        </w:r>
        <w:r w:rsidDel="00981CC6">
          <w:delText xml:space="preserve"> </w:delText>
        </w:r>
        <w:r w:rsidDel="00981CC6">
          <w:delText>т</w:delText>
        </w:r>
        <w:r w:rsidDel="00981CC6">
          <w:delText>о</w:delText>
        </w:r>
        <w:r w:rsidDel="00981CC6">
          <w:delText>п</w:delText>
        </w:r>
        <w:r w:rsidDel="00981CC6">
          <w:delText>и</w:delText>
        </w:r>
        <w:r w:rsidDel="00981CC6">
          <w:delText>м</w:delText>
        </w:r>
        <w:r w:rsidDel="00981CC6">
          <w:delText xml:space="preserve"> </w:delText>
        </w:r>
        <w:r w:rsidDel="00981CC6">
          <w:delText xml:space="preserve"> </w:delText>
        </w:r>
        <w:r w:rsidDel="00981CC6">
          <w:delText>б</w:delText>
        </w:r>
        <w:r w:rsidDel="00981CC6">
          <w:delText>а</w:delText>
        </w:r>
        <w:r w:rsidDel="00981CC6">
          <w:delText>н</w:delText>
        </w:r>
        <w:r w:rsidDel="00981CC6">
          <w:delText>ю</w:delText>
        </w:r>
      </w:del>
    </w:p>
    <w:p w:rsidR="002A2EB5" w:rsidDel="00981CC6" w:rsidRDefault="00E650F8">
      <w:pPr>
        <w:rPr>
          <w:del w:id="13" w:author="Василий" w:date="2014-12-03T01:08:00Z"/>
        </w:rPr>
      </w:pPr>
      <w:del w:id="14" w:author="Василий" w:date="2014-12-03T01:07:00Z">
        <w:r w:rsidDel="00981CC6">
          <w:delText>И</w:delText>
        </w:r>
        <w:r w:rsidDel="00981CC6">
          <w:delText xml:space="preserve"> </w:delText>
        </w:r>
        <w:r w:rsidDel="00981CC6">
          <w:delText>г</w:delText>
        </w:r>
        <w:r w:rsidDel="00981CC6">
          <w:delText>о</w:delText>
        </w:r>
        <w:r w:rsidDel="00981CC6">
          <w:delText>т</w:delText>
        </w:r>
        <w:r w:rsidDel="00981CC6">
          <w:delText>о</w:delText>
        </w:r>
        <w:r w:rsidDel="00981CC6">
          <w:delText>в</w:delText>
        </w:r>
        <w:r w:rsidDel="00981CC6">
          <w:delText>и</w:delText>
        </w:r>
        <w:r w:rsidDel="00981CC6">
          <w:delText>м</w:delText>
        </w:r>
        <w:r w:rsidDel="00981CC6">
          <w:delText xml:space="preserve"> </w:delText>
        </w:r>
        <w:r w:rsidDel="00981CC6">
          <w:delText>к</w:delText>
        </w:r>
        <w:r w:rsidDel="00981CC6">
          <w:delText>у</w:delText>
        </w:r>
        <w:r w:rsidDel="00981CC6">
          <w:delText>л</w:delText>
        </w:r>
        <w:r w:rsidDel="00981CC6">
          <w:delText>и</w:delText>
        </w:r>
        <w:r w:rsidDel="00981CC6">
          <w:delText>ч</w:delText>
        </w:r>
        <w:r w:rsidDel="00981CC6">
          <w:delText>и</w:delText>
        </w:r>
        <w:r w:rsidDel="00981CC6">
          <w:delText>,</w:delText>
        </w:r>
      </w:del>
    </w:p>
    <w:p w:rsidR="002A2EB5" w:rsidRDefault="00E650F8">
      <w:r>
        <w:t>Красим яйца в красный цвет.</w:t>
      </w:r>
    </w:p>
    <w:p w:rsidR="002A2EB5" w:rsidRDefault="00E650F8">
      <w:r>
        <w:t>На Руси такой обычай,</w:t>
      </w:r>
    </w:p>
    <w:p w:rsidR="002A2EB5" w:rsidRDefault="00E650F8">
      <w:r>
        <w:t xml:space="preserve">Подарив родным и близким </w:t>
      </w:r>
    </w:p>
    <w:p w:rsidR="002A2EB5" w:rsidRDefault="00E650F8">
      <w:pPr>
        <w:rPr>
          <w:ins w:id="15" w:author="Василий" w:date="2014-12-03T01:07:00Z"/>
        </w:rPr>
      </w:pPr>
      <w:r>
        <w:t>Говорить Христос. Воскрес!</w:t>
      </w:r>
    </w:p>
    <w:p w:rsidR="00981CC6" w:rsidRDefault="00981CC6"/>
    <w:p w:rsidR="002A2EB5" w:rsidRDefault="00EE21E1">
      <w:ins w:id="16" w:author="Василий" w:date="2014-12-03T00:49:00Z">
        <w:r>
          <w:t xml:space="preserve">Вот и </w:t>
        </w:r>
      </w:ins>
      <w:ins w:id="17" w:author="Василий" w:date="2014-12-03T00:50:00Z">
        <w:r>
          <w:t>праздник Светлой Пасхи</w:t>
        </w:r>
      </w:ins>
      <w:ins w:id="18" w:author="Василий" w:date="2014-12-03T01:09:00Z">
        <w:r w:rsidR="00E650F8">
          <w:t>!</w:t>
        </w:r>
      </w:ins>
      <w:del w:id="19" w:author="Василий" w:date="2014-12-03T00:49:00Z">
        <w:r w:rsidR="00E650F8" w:rsidDel="00EE21E1">
          <w:delText>В</w:delText>
        </w:r>
        <w:r w:rsidR="00E650F8" w:rsidDel="00EE21E1">
          <w:delText>о</w:delText>
        </w:r>
        <w:r w:rsidR="00E650F8" w:rsidDel="00EE21E1">
          <w:delText>т</w:delText>
        </w:r>
        <w:r w:rsidR="00E650F8" w:rsidDel="00EE21E1">
          <w:delText xml:space="preserve"> </w:delText>
        </w:r>
        <w:r w:rsidR="00E650F8" w:rsidDel="00EE21E1">
          <w:delText>и</w:delText>
        </w:r>
        <w:r w:rsidR="00E650F8" w:rsidDel="00EE21E1">
          <w:delText xml:space="preserve"> </w:delText>
        </w:r>
        <w:r w:rsidR="00E650F8" w:rsidDel="00EE21E1">
          <w:delText>с</w:delText>
        </w:r>
        <w:r w:rsidR="00E650F8" w:rsidDel="00EE21E1">
          <w:delText>в</w:delText>
        </w:r>
        <w:r w:rsidR="00E650F8" w:rsidDel="00EE21E1">
          <w:delText>е</w:delText>
        </w:r>
        <w:r w:rsidR="00E650F8" w:rsidDel="00EE21E1">
          <w:delText>т</w:delText>
        </w:r>
        <w:r w:rsidR="00E650F8" w:rsidDel="00EE21E1">
          <w:delText>л</w:delText>
        </w:r>
        <w:r w:rsidR="00E650F8" w:rsidDel="00EE21E1">
          <w:delText>а</w:delText>
        </w:r>
        <w:r w:rsidR="00E650F8" w:rsidDel="00EE21E1">
          <w:delText>я</w:delText>
        </w:r>
        <w:r w:rsidR="00E650F8" w:rsidDel="00EE21E1">
          <w:delText xml:space="preserve"> </w:delText>
        </w:r>
        <w:r w:rsidR="00E650F8" w:rsidDel="00EE21E1">
          <w:delText>с</w:delText>
        </w:r>
        <w:r w:rsidR="00E650F8" w:rsidDel="00EE21E1">
          <w:delText>е</w:delText>
        </w:r>
        <w:r w:rsidR="00E650F8" w:rsidDel="00EE21E1">
          <w:delText>д</w:delText>
        </w:r>
        <w:r w:rsidR="00E650F8" w:rsidDel="00EE21E1">
          <w:delText>м</w:delText>
        </w:r>
        <w:r w:rsidR="00E650F8" w:rsidDel="00EE21E1">
          <w:delText>и</w:delText>
        </w:r>
        <w:r w:rsidR="00E650F8" w:rsidDel="00EE21E1">
          <w:delText>ц</w:delText>
        </w:r>
        <w:r w:rsidR="00E650F8" w:rsidDel="00EE21E1">
          <w:delText>а</w:delText>
        </w:r>
        <w:r w:rsidR="00E650F8" w:rsidDel="00EE21E1">
          <w:delText>,</w:delText>
        </w:r>
      </w:del>
    </w:p>
    <w:p w:rsidR="002A2EB5" w:rsidRDefault="00E650F8">
      <w:r>
        <w:t>Радость пасхальной ночи,</w:t>
      </w:r>
    </w:p>
    <w:p w:rsidR="002A2EB5" w:rsidRDefault="00E650F8">
      <w:r>
        <w:t>Утром будет крестный ход</w:t>
      </w:r>
    </w:p>
    <w:p w:rsidR="002A2EB5" w:rsidRDefault="00E650F8">
      <w:pPr>
        <w:rPr>
          <w:ins w:id="20" w:author="Василий" w:date="2014-12-03T01:07:00Z"/>
        </w:rPr>
      </w:pPr>
      <w:r>
        <w:t>И зажжённые свечи.</w:t>
      </w:r>
    </w:p>
    <w:p w:rsidR="00981CC6" w:rsidRDefault="00981CC6"/>
    <w:p w:rsidR="002A2EB5" w:rsidRDefault="00E650F8">
      <w:r>
        <w:t>После службы всю седмицу</w:t>
      </w:r>
    </w:p>
    <w:p w:rsidR="002A2EB5" w:rsidRDefault="00E650F8">
      <w:r>
        <w:t>Царство божие открыто,</w:t>
      </w:r>
    </w:p>
    <w:p w:rsidR="002A2EB5" w:rsidRDefault="00E650F8">
      <w:r>
        <w:t>Колокол не умолкает</w:t>
      </w:r>
    </w:p>
    <w:p w:rsidR="002A2EB5" w:rsidRDefault="00E650F8">
      <w:r>
        <w:t>Отца Бога прославля</w:t>
      </w:r>
      <w:bookmarkStart w:id="21" w:name="_GoBack"/>
      <w:bookmarkEnd w:id="21"/>
      <w:r>
        <w:t>ет.</w:t>
      </w:r>
      <w:commentRangeEnd w:id="5"/>
      <w:ins w:id="22" w:author="serega  " w:date="2014-11-29T23:54:00Z">
        <w:r>
          <w:commentReference w:id="5"/>
        </w:r>
      </w:ins>
    </w:p>
    <w:sectPr w:rsidR="002A2EB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 " w:date="2014-11-29T23:54:00Z" w:initials="">
    <w:p w:rsidR="002A2EB5" w:rsidRDefault="00E650F8">
      <w:r>
        <w:rPr>
          <w:rFonts w:ascii="Droid Sans" w:hAnsi="Droid Sans"/>
          <w:sz w:val="20"/>
        </w:rPr>
        <w:t>Рифмы НЕТ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A2EB5"/>
    <w:rsid w:val="002A2EB5"/>
    <w:rsid w:val="00981CC6"/>
    <w:rsid w:val="00E650F8"/>
    <w:rsid w:val="00E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EE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E2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Светлое воскресенье.docx</vt:lpstr>
    </vt:vector>
  </TitlesOfParts>
  <Company>Krokoz™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Светлое воскресенье.docx</dc:title>
  <cp:lastModifiedBy>Василий</cp:lastModifiedBy>
  <cp:revision>4</cp:revision>
  <dcterms:created xsi:type="dcterms:W3CDTF">2014-10-24T18:16:00Z</dcterms:created>
  <dcterms:modified xsi:type="dcterms:W3CDTF">2014-12-02T21:11:00Z</dcterms:modified>
  <dc:language>ru-RU</dc:language>
</cp:coreProperties>
</file>