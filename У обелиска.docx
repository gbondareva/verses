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021E" w:rsidRDefault="003C7786">
      <w:r>
        <w:t>У обелиска девочка стоит,</w:t>
      </w:r>
      <w:r>
        <w:br/>
        <w:t>И что-</w:t>
      </w:r>
      <w:r w:rsidR="007232D3">
        <w:t>то ему шепчет потихоньку.</w:t>
      </w:r>
      <w:r w:rsidR="007232D3">
        <w:br/>
        <w:t xml:space="preserve">Она солдат </w:t>
      </w:r>
      <w:r>
        <w:t>за мир благодарит,</w:t>
      </w:r>
      <w:r>
        <w:br/>
        <w:t>Цветы кладёт у ног его легонько.</w:t>
      </w:r>
    </w:p>
    <w:p w:rsidR="00D5021E" w:rsidRDefault="003C7786">
      <w:r>
        <w:t>Фамилии знакомые прочтёт,</w:t>
      </w:r>
      <w:r>
        <w:br/>
        <w:t>А на душе и гордость, и тревога.</w:t>
      </w:r>
      <w:r>
        <w:br/>
        <w:t>Не довелось увидеть им внучат,</w:t>
      </w:r>
      <w:r>
        <w:br/>
        <w:t>Уж слишком полегло в боях их много.</w:t>
      </w:r>
    </w:p>
    <w:p w:rsidR="00D5021E" w:rsidRDefault="003C7786">
      <w:r>
        <w:t xml:space="preserve">И не </w:t>
      </w:r>
      <w:r>
        <w:t>стихает у людей та боль,</w:t>
      </w:r>
      <w:r>
        <w:br/>
        <w:t>За тех, кто до Победы не дожили.</w:t>
      </w:r>
      <w:r>
        <w:br/>
        <w:t>Кто,</w:t>
      </w:r>
      <w:ins w:id="0" w:author="Василий" w:date="2016-12-25T02:50:00Z">
        <w:r w:rsidR="007232D3">
          <w:t xml:space="preserve"> защищая Родину</w:t>
        </w:r>
      </w:ins>
      <w:del w:id="1" w:author="Василий" w:date="2016-12-25T02:50:00Z">
        <w:r w:rsidDel="007232D3">
          <w:delText xml:space="preserve"> </w:delText>
        </w:r>
        <w:r w:rsidDel="007232D3">
          <w:delText>о</w:delText>
        </w:r>
        <w:r w:rsidDel="007232D3">
          <w:delText>т</w:delText>
        </w:r>
        <w:r w:rsidDel="007232D3">
          <w:delText>д</w:delText>
        </w:r>
        <w:r w:rsidDel="007232D3">
          <w:delText>а</w:delText>
        </w:r>
        <w:r w:rsidDel="007232D3">
          <w:delText>в</w:delText>
        </w:r>
        <w:r w:rsidDel="007232D3">
          <w:delText>а</w:delText>
        </w:r>
        <w:r w:rsidDel="007232D3">
          <w:delText>я</w:delText>
        </w:r>
        <w:r w:rsidDel="007232D3">
          <w:delText xml:space="preserve"> </w:delText>
        </w:r>
        <w:r w:rsidDel="007232D3">
          <w:delText>з</w:delText>
        </w:r>
        <w:r w:rsidDel="007232D3">
          <w:delText>а</w:delText>
        </w:r>
        <w:r w:rsidDel="007232D3">
          <w:delText xml:space="preserve"> </w:delText>
        </w:r>
        <w:r w:rsidDel="007232D3">
          <w:delText>П</w:delText>
        </w:r>
        <w:r w:rsidDel="007232D3">
          <w:delText>о</w:delText>
        </w:r>
        <w:r w:rsidDel="007232D3">
          <w:delText>б</w:delText>
        </w:r>
        <w:r w:rsidDel="007232D3">
          <w:delText>е</w:delText>
        </w:r>
        <w:r w:rsidDel="007232D3">
          <w:delText>д</w:delText>
        </w:r>
        <w:r w:rsidDel="007232D3">
          <w:delText>у</w:delText>
        </w:r>
        <w:r w:rsidDel="007232D3">
          <w:delText xml:space="preserve"> </w:delText>
        </w:r>
        <w:r w:rsidDel="007232D3">
          <w:delText>ж</w:delText>
        </w:r>
        <w:r w:rsidDel="007232D3">
          <w:delText>и</w:delText>
        </w:r>
        <w:r w:rsidDel="007232D3">
          <w:delText>з</w:delText>
        </w:r>
        <w:r w:rsidDel="007232D3">
          <w:delText>н</w:delText>
        </w:r>
        <w:r w:rsidDel="007232D3">
          <w:delText>ь</w:delText>
        </w:r>
      </w:del>
      <w:r>
        <w:t xml:space="preserve"> свою,</w:t>
      </w:r>
      <w:r>
        <w:br/>
      </w:r>
      <w:commentRangeStart w:id="2"/>
      <w:r>
        <w:t>На поле боя, головы сложили.</w:t>
      </w:r>
      <w:commentRangeEnd w:id="2"/>
      <w:r>
        <w:commentReference w:id="2"/>
      </w:r>
    </w:p>
    <w:p w:rsidR="00D5021E" w:rsidRDefault="003C7786">
      <w:r>
        <w:t>И это</w:t>
      </w:r>
      <w:ins w:id="3" w:author="Василий" w:date="2016-12-25T03:02:00Z">
        <w:r w:rsidR="00374DC8">
          <w:t>го</w:t>
        </w:r>
      </w:ins>
      <w:r>
        <w:t xml:space="preserve"> </w:t>
      </w:r>
      <w:ins w:id="4" w:author="Василий" w:date="2016-12-25T02:57:00Z">
        <w:r w:rsidR="00374DC8">
          <w:t xml:space="preserve">никак </w:t>
        </w:r>
      </w:ins>
      <w:del w:id="5" w:author="Василий" w:date="2016-12-25T02:57:00Z">
        <w:r w:rsidDel="00374DC8">
          <w:delText>и</w:delText>
        </w:r>
        <w:r w:rsidDel="00374DC8">
          <w:delText>з</w:delText>
        </w:r>
        <w:r w:rsidDel="00374DC8">
          <w:delText xml:space="preserve"> </w:delText>
        </w:r>
        <w:r w:rsidDel="00374DC8">
          <w:delText>п</w:delText>
        </w:r>
        <w:r w:rsidDel="00374DC8">
          <w:delText>р</w:delText>
        </w:r>
        <w:r w:rsidDel="00374DC8">
          <w:delText>и</w:delText>
        </w:r>
        <w:r w:rsidDel="00374DC8">
          <w:delText>м</w:delText>
        </w:r>
        <w:r w:rsidDel="00374DC8">
          <w:delText>е</w:delText>
        </w:r>
        <w:r w:rsidDel="00374DC8">
          <w:delText>р</w:delText>
        </w:r>
        <w:r w:rsidDel="00374DC8">
          <w:delText>о</w:delText>
        </w:r>
        <w:r w:rsidDel="00374DC8">
          <w:delText>в</w:delText>
        </w:r>
        <w:r w:rsidDel="00374DC8">
          <w:delText xml:space="preserve"> </w:delText>
        </w:r>
        <w:r w:rsidDel="00374DC8">
          <w:delText>н</w:delText>
        </w:r>
        <w:r w:rsidDel="00374DC8">
          <w:delText>а</w:delText>
        </w:r>
        <w:r w:rsidDel="00374DC8">
          <w:delText>м</w:delText>
        </w:r>
        <w:r w:rsidDel="00374DC8">
          <w:delText xml:space="preserve"> </w:delText>
        </w:r>
        <w:r w:rsidDel="00374DC8">
          <w:delText>п</w:delText>
        </w:r>
        <w:r w:rsidDel="00374DC8">
          <w:delText>р</w:delText>
        </w:r>
        <w:r w:rsidDel="00374DC8">
          <w:delText>и</w:delText>
        </w:r>
        <w:r w:rsidDel="00374DC8">
          <w:delText>м</w:delText>
        </w:r>
        <w:r w:rsidDel="00374DC8">
          <w:delText>е</w:delText>
        </w:r>
        <w:r w:rsidDel="00374DC8">
          <w:delText>р</w:delText>
        </w:r>
      </w:del>
      <w:ins w:id="6" w:author="Василий" w:date="2016-12-25T03:02:00Z">
        <w:r w:rsidR="00374DC8">
          <w:t>нельзя</w:t>
        </w:r>
      </w:ins>
      <w:ins w:id="7" w:author="Василий" w:date="2016-12-25T02:57:00Z">
        <w:r w:rsidR="00374DC8">
          <w:t xml:space="preserve"> забыть,</w:t>
        </w:r>
      </w:ins>
      <w:del w:id="8" w:author="Василий" w:date="2016-12-25T02:57:00Z">
        <w:r w:rsidDel="00374DC8">
          <w:delText>.</w:delText>
        </w:r>
      </w:del>
      <w:r>
        <w:br/>
      </w:r>
      <w:del w:id="9" w:author="Василий" w:date="2016-12-25T02:58:00Z">
        <w:r w:rsidDel="00374DC8">
          <w:delText>Н</w:delText>
        </w:r>
        <w:r w:rsidDel="00374DC8">
          <w:delText>е</w:delText>
        </w:r>
        <w:r w:rsidDel="00374DC8">
          <w:delText xml:space="preserve"> </w:delText>
        </w:r>
        <w:r w:rsidDel="00374DC8">
          <w:delText>з</w:delText>
        </w:r>
        <w:r w:rsidDel="00374DC8">
          <w:delText>а</w:delText>
        </w:r>
        <w:r w:rsidDel="00374DC8">
          <w:delText>б</w:delText>
        </w:r>
        <w:r w:rsidDel="00374DC8">
          <w:delText>ы</w:delText>
        </w:r>
        <w:r w:rsidDel="00374DC8">
          <w:delText>в</w:delText>
        </w:r>
        <w:r w:rsidDel="00374DC8">
          <w:delText>а</w:delText>
        </w:r>
        <w:r w:rsidDel="00374DC8">
          <w:delText>т</w:delText>
        </w:r>
        <w:r w:rsidDel="00374DC8">
          <w:delText>ь</w:delText>
        </w:r>
      </w:del>
      <w:ins w:id="10" w:author="Василий" w:date="2016-12-25T02:59:00Z">
        <w:r w:rsidR="00374DC8">
          <w:t>Большую</w:t>
        </w:r>
      </w:ins>
      <w:del w:id="11" w:author="Василий" w:date="2016-12-25T02:59:00Z">
        <w:r w:rsidDel="00374DC8">
          <w:delText xml:space="preserve"> </w:delText>
        </w:r>
        <w:r w:rsidDel="00374DC8">
          <w:delText>и</w:delText>
        </w:r>
        <w:r w:rsidDel="00374DC8">
          <w:delText xml:space="preserve"> </w:delText>
        </w:r>
        <w:r w:rsidDel="00374DC8">
          <w:delText>п</w:delText>
        </w:r>
        <w:r w:rsidDel="00374DC8">
          <w:delText>о</w:delText>
        </w:r>
        <w:r w:rsidDel="00374DC8">
          <w:delText>м</w:delText>
        </w:r>
        <w:r w:rsidDel="00374DC8">
          <w:delText>н</w:delText>
        </w:r>
      </w:del>
      <w:del w:id="12" w:author="Василий" w:date="2016-12-25T02:58:00Z">
        <w:r w:rsidDel="00374DC8">
          <w:delText>и</w:delText>
        </w:r>
        <w:r w:rsidDel="00374DC8">
          <w:delText>т</w:delText>
        </w:r>
        <w:r w:rsidDel="00374DC8">
          <w:delText>ь</w:delText>
        </w:r>
      </w:del>
      <w:r>
        <w:t xml:space="preserve"> ту</w:t>
      </w:r>
      <w:ins w:id="13" w:author="Василий" w:date="2016-12-25T02:59:00Z">
        <w:r w:rsidR="00374DC8">
          <w:t xml:space="preserve"> и горькую</w:t>
        </w:r>
      </w:ins>
      <w:r>
        <w:t xml:space="preserve"> утрату.</w:t>
      </w:r>
      <w:r>
        <w:br/>
        <w:t xml:space="preserve">Берегите, </w:t>
      </w:r>
      <w:del w:id="14" w:author="Василий" w:date="2016-12-25T02:52:00Z">
        <w:r w:rsidDel="007232D3">
          <w:delText>Л</w:delText>
        </w:r>
      </w:del>
      <w:del w:id="15" w:author="Василий" w:date="2016-12-25T03:02:00Z">
        <w:r w:rsidDel="00097D91">
          <w:delText>юди</w:delText>
        </w:r>
      </w:del>
      <w:ins w:id="16" w:author="Василий" w:date="2016-12-25T03:02:00Z">
        <w:r w:rsidR="00097D91">
          <w:t>люди</w:t>
        </w:r>
      </w:ins>
      <w:r>
        <w:t>, и цените</w:t>
      </w:r>
      <w:bookmarkStart w:id="17" w:name="_GoBack"/>
      <w:bookmarkEnd w:id="17"/>
      <w:r>
        <w:br/>
        <w:t>Памят</w:t>
      </w:r>
      <w:r>
        <w:t>н</w:t>
      </w:r>
      <w:r>
        <w:t>и</w:t>
      </w:r>
      <w:r>
        <w:t>к</w:t>
      </w:r>
      <w:r>
        <w:t xml:space="preserve"> </w:t>
      </w:r>
      <w:r>
        <w:t>С</w:t>
      </w:r>
      <w:r>
        <w:t>о</w:t>
      </w:r>
      <w:r>
        <w:t>в</w:t>
      </w:r>
      <w:r>
        <w:t>е</w:t>
      </w:r>
      <w:r>
        <w:t>т</w:t>
      </w:r>
      <w:r>
        <w:t>с</w:t>
      </w:r>
      <w:r>
        <w:t>к</w:t>
      </w:r>
      <w:r>
        <w:t>о</w:t>
      </w:r>
      <w:r>
        <w:t>м</w:t>
      </w:r>
      <w:r>
        <w:t>у</w:t>
      </w:r>
      <w:r>
        <w:t xml:space="preserve"> </w:t>
      </w:r>
      <w:r>
        <w:t>С</w:t>
      </w:r>
      <w:r>
        <w:t>о</w:t>
      </w:r>
      <w:r>
        <w:t>л</w:t>
      </w:r>
      <w:r>
        <w:t>д</w:t>
      </w:r>
      <w:r>
        <w:t>а</w:t>
      </w:r>
      <w:r>
        <w:t>т</w:t>
      </w:r>
      <w:r>
        <w:t>у</w:t>
      </w:r>
      <w:r>
        <w:t>!</w:t>
      </w:r>
    </w:p>
    <w:sectPr w:rsidR="00D5021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devyatkin" w:date="2016-11-11T01:43:00Z" w:initials="sd">
    <w:p w:rsidR="00D5021E" w:rsidRDefault="003C7786">
      <w:r>
        <w:rPr>
          <w:sz w:val="20"/>
        </w:rPr>
        <w:t>Отдавая жизнь, понятно, что сложили голову. Масло масляное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5021E"/>
    <w:rsid w:val="00097D91"/>
    <w:rsid w:val="001B5A73"/>
    <w:rsid w:val="00374DC8"/>
    <w:rsid w:val="003C7786"/>
    <w:rsid w:val="007232D3"/>
    <w:rsid w:val="00D5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2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3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2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3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2016-01-24T12:06:00Z</dcterms:created>
  <dcterms:modified xsi:type="dcterms:W3CDTF">2016-12-24T23:04:00Z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