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B3217" w:rsidRDefault="004A791A">
      <w:r>
        <w:t>Какая тяжкая судьба</w:t>
      </w:r>
    </w:p>
    <w:p w:rsidR="005B3217" w:rsidRDefault="004A791A">
      <w:r>
        <w:t>Той женщине досталась.</w:t>
      </w:r>
    </w:p>
    <w:p w:rsidR="005B3217" w:rsidRDefault="004A791A">
      <w:r>
        <w:t>Разлука, боль, тоска, лишенья</w:t>
      </w:r>
    </w:p>
    <w:p w:rsidR="005B3217" w:rsidRDefault="004A791A">
      <w:r>
        <w:t>И никакого уваженья.</w:t>
      </w:r>
      <w:ins w:id="0" w:author="serega  " w:date="2014-11-29T23:55:00Z">
        <w:r>
          <w:t>..</w:t>
        </w:r>
      </w:ins>
    </w:p>
    <w:p w:rsidR="005B3217" w:rsidRDefault="005B3217"/>
    <w:p w:rsidR="005B3217" w:rsidDel="004A791A" w:rsidRDefault="004A791A">
      <w:pPr>
        <w:rPr>
          <w:del w:id="1" w:author="Василий" w:date="2014-12-03T01:27:00Z"/>
        </w:rPr>
      </w:pPr>
      <w:del w:id="2" w:author="Василий" w:date="2014-12-03T01:27:00Z">
        <w:r w:rsidDel="004A791A">
          <w:delText>Д</w:delText>
        </w:r>
        <w:r w:rsidDel="004A791A">
          <w:delText>е</w:delText>
        </w:r>
        <w:r w:rsidDel="004A791A">
          <w:delText>т</w:delText>
        </w:r>
        <w:r w:rsidDel="004A791A">
          <w:delText>с</w:delText>
        </w:r>
        <w:r w:rsidDel="004A791A">
          <w:delText>т</w:delText>
        </w:r>
        <w:r w:rsidDel="004A791A">
          <w:delText>в</w:delText>
        </w:r>
        <w:r w:rsidDel="004A791A">
          <w:delText>о</w:delText>
        </w:r>
        <w:r w:rsidDel="004A791A">
          <w:delText xml:space="preserve"> </w:delText>
        </w:r>
        <w:r w:rsidDel="004A791A">
          <w:delText>б</w:delText>
        </w:r>
        <w:r w:rsidDel="004A791A">
          <w:delText>ы</w:delText>
        </w:r>
        <w:r w:rsidDel="004A791A">
          <w:delText>л</w:delText>
        </w:r>
        <w:r w:rsidDel="004A791A">
          <w:delText>о</w:delText>
        </w:r>
        <w:r w:rsidDel="004A791A">
          <w:delText xml:space="preserve"> </w:delText>
        </w:r>
        <w:r w:rsidDel="004A791A">
          <w:delText>б</w:delText>
        </w:r>
        <w:r w:rsidDel="004A791A">
          <w:delText>е</w:delText>
        </w:r>
        <w:r w:rsidDel="004A791A">
          <w:delText>д</w:delText>
        </w:r>
        <w:r w:rsidDel="004A791A">
          <w:delText>н</w:delText>
        </w:r>
        <w:r w:rsidDel="004A791A">
          <w:delText>о</w:delText>
        </w:r>
        <w:r w:rsidDel="004A791A">
          <w:delText>е</w:delText>
        </w:r>
        <w:r w:rsidDel="004A791A">
          <w:delText>,</w:delText>
        </w:r>
      </w:del>
    </w:p>
    <w:p w:rsidR="005B3217" w:rsidDel="004A791A" w:rsidRDefault="004A791A">
      <w:pPr>
        <w:rPr>
          <w:del w:id="3" w:author="Василий" w:date="2014-12-03T01:27:00Z"/>
        </w:rPr>
      </w:pPr>
      <w:del w:id="4" w:author="Василий" w:date="2014-12-03T01:27:00Z">
        <w:r w:rsidDel="004A791A">
          <w:delText>Ю</w:delText>
        </w:r>
        <w:r w:rsidDel="004A791A">
          <w:delText>н</w:delText>
        </w:r>
        <w:r w:rsidDel="004A791A">
          <w:delText>о</w:delText>
        </w:r>
        <w:r w:rsidDel="004A791A">
          <w:delText>с</w:delText>
        </w:r>
        <w:r w:rsidDel="004A791A">
          <w:delText>т</w:delText>
        </w:r>
        <w:r w:rsidDel="004A791A">
          <w:delText>ь</w:delText>
        </w:r>
        <w:r w:rsidDel="004A791A">
          <w:delText xml:space="preserve"> </w:delText>
        </w:r>
        <w:r w:rsidDel="004A791A">
          <w:delText>б</w:delText>
        </w:r>
        <w:r w:rsidDel="004A791A">
          <w:delText>ы</w:delText>
        </w:r>
        <w:r w:rsidDel="004A791A">
          <w:delText>л</w:delText>
        </w:r>
        <w:r w:rsidDel="004A791A">
          <w:delText>а</w:delText>
        </w:r>
        <w:r w:rsidDel="004A791A">
          <w:delText xml:space="preserve"> </w:delText>
        </w:r>
        <w:r w:rsidDel="004A791A">
          <w:delText>с</w:delText>
        </w:r>
        <w:r w:rsidDel="004A791A">
          <w:delText>е</w:delText>
        </w:r>
        <w:r w:rsidDel="004A791A">
          <w:delText>р</w:delText>
        </w:r>
        <w:r w:rsidDel="004A791A">
          <w:delText>а</w:delText>
        </w:r>
        <w:r w:rsidDel="004A791A">
          <w:delText>я</w:delText>
        </w:r>
        <w:r w:rsidDel="004A791A">
          <w:delText>,</w:delText>
        </w:r>
      </w:del>
    </w:p>
    <w:p w:rsidR="005B3217" w:rsidDel="003F65E6" w:rsidRDefault="004A791A">
      <w:pPr>
        <w:rPr>
          <w:del w:id="5" w:author="Василий" w:date="2014-12-03T01:23:00Z"/>
        </w:rPr>
      </w:pPr>
      <w:del w:id="6" w:author="Василий" w:date="2014-12-03T01:27:00Z">
        <w:r w:rsidDel="004A791A">
          <w:delText>В</w:delText>
        </w:r>
        <w:r w:rsidDel="004A791A">
          <w:delText xml:space="preserve"> </w:delText>
        </w:r>
        <w:r w:rsidDel="004A791A">
          <w:delText>б</w:delText>
        </w:r>
        <w:r w:rsidDel="004A791A">
          <w:delText>р</w:delText>
        </w:r>
        <w:r w:rsidDel="004A791A">
          <w:delText>а</w:delText>
        </w:r>
        <w:r w:rsidDel="004A791A">
          <w:delText>к</w:delText>
        </w:r>
        <w:r w:rsidDel="004A791A">
          <w:delText>е</w:delText>
        </w:r>
        <w:r w:rsidDel="004A791A">
          <w:delText xml:space="preserve"> </w:delText>
        </w:r>
      </w:del>
      <w:commentRangeStart w:id="7"/>
      <w:del w:id="8" w:author="Василий" w:date="2014-12-03T01:23:00Z">
        <w:r w:rsidDel="003F65E6">
          <w:delText>н</w:delText>
        </w:r>
        <w:r w:rsidDel="003F65E6">
          <w:delText>е</w:delText>
        </w:r>
        <w:r w:rsidDel="003F65E6">
          <w:delText>у</w:delText>
        </w:r>
        <w:r w:rsidDel="003F65E6">
          <w:delText>д</w:delText>
        </w:r>
        <w:r w:rsidDel="003F65E6">
          <w:delText>а</w:delText>
        </w:r>
        <w:r w:rsidDel="003F65E6">
          <w:delText>ч</w:delText>
        </w:r>
        <w:r w:rsidDel="003F65E6">
          <w:delText>н</w:delText>
        </w:r>
        <w:r w:rsidDel="003F65E6">
          <w:delText>а</w:delText>
        </w:r>
        <w:r w:rsidDel="003F65E6">
          <w:delText>я</w:delText>
        </w:r>
        <w:r w:rsidDel="003F65E6">
          <w:delText>,</w:delText>
        </w:r>
      </w:del>
      <w:commentRangeEnd w:id="7"/>
      <w:ins w:id="9" w:author="serega  " w:date="2014-11-29T23:55:00Z">
        <w:del w:id="10" w:author="Василий" w:date="2014-12-03T01:23:00Z">
          <w:r w:rsidDel="003F65E6">
            <w:commentReference w:id="7"/>
          </w:r>
        </w:del>
      </w:ins>
    </w:p>
    <w:p w:rsidR="005B3217" w:rsidDel="004A791A" w:rsidRDefault="004A791A">
      <w:pPr>
        <w:rPr>
          <w:del w:id="11" w:author="Василий" w:date="2014-12-03T01:29:00Z"/>
        </w:rPr>
      </w:pPr>
      <w:del w:id="12" w:author="Василий" w:date="2014-12-03T01:26:00Z">
        <w:r w:rsidDel="004A791A">
          <w:delText>С</w:delText>
        </w:r>
        <w:r w:rsidDel="004A791A">
          <w:delText xml:space="preserve"> </w:delText>
        </w:r>
        <w:r w:rsidDel="004A791A">
          <w:delText>д</w:delText>
        </w:r>
        <w:r w:rsidDel="004A791A">
          <w:delText>е</w:delText>
        </w:r>
        <w:r w:rsidDel="004A791A">
          <w:delText>т</w:delText>
        </w:r>
        <w:r w:rsidDel="004A791A">
          <w:delText>ь</w:delText>
        </w:r>
        <w:r w:rsidDel="004A791A">
          <w:delText>м</w:delText>
        </w:r>
        <w:r w:rsidDel="004A791A">
          <w:delText>и</w:delText>
        </w:r>
        <w:r w:rsidDel="004A791A">
          <w:delText xml:space="preserve"> </w:delText>
        </w:r>
        <w:r w:rsidDel="004A791A">
          <w:delText>г</w:delText>
        </w:r>
        <w:r w:rsidDel="004A791A">
          <w:delText>о</w:delText>
        </w:r>
        <w:r w:rsidDel="004A791A">
          <w:delText>р</w:delText>
        </w:r>
        <w:r w:rsidDel="004A791A">
          <w:delText>е</w:delText>
        </w:r>
        <w:r w:rsidDel="004A791A">
          <w:delText>м</w:delText>
        </w:r>
        <w:r w:rsidDel="004A791A">
          <w:delText>ы</w:delText>
        </w:r>
        <w:r w:rsidDel="004A791A">
          <w:delText>ч</w:delText>
        </w:r>
        <w:r w:rsidDel="004A791A">
          <w:delText>н</w:delText>
        </w:r>
        <w:r w:rsidDel="004A791A">
          <w:delText>а</w:delText>
        </w:r>
        <w:r w:rsidDel="004A791A">
          <w:delText>я</w:delText>
        </w:r>
        <w:r w:rsidDel="004A791A">
          <w:delText>.</w:delText>
        </w:r>
      </w:del>
      <w:bookmarkStart w:id="13" w:name="_GoBack"/>
      <w:bookmarkEnd w:id="13"/>
    </w:p>
    <w:p w:rsidR="005B3217" w:rsidDel="004A791A" w:rsidRDefault="005B3217">
      <w:pPr>
        <w:rPr>
          <w:del w:id="14" w:author="Василий" w:date="2014-12-03T01:29:00Z"/>
        </w:rPr>
      </w:pPr>
    </w:p>
    <w:p w:rsidR="005B3217" w:rsidRDefault="004A791A">
      <w:r>
        <w:t>Ждала супруга из тюрьмы,</w:t>
      </w:r>
    </w:p>
    <w:p w:rsidR="005B3217" w:rsidRDefault="004A791A">
      <w:r>
        <w:t>Посылки отправляла,</w:t>
      </w:r>
    </w:p>
    <w:p w:rsidR="005B3217" w:rsidRDefault="004A791A">
      <w:r>
        <w:t>Одна растила трёх детей,</w:t>
      </w:r>
    </w:p>
    <w:p w:rsidR="005B3217" w:rsidRDefault="004A791A">
      <w:r>
        <w:t>Ночами горевала.</w:t>
      </w:r>
    </w:p>
    <w:p w:rsidR="005B3217" w:rsidRDefault="005B3217"/>
    <w:p w:rsidR="005B3217" w:rsidRDefault="004A791A">
      <w:r>
        <w:t>Надеялась</w:t>
      </w:r>
      <w:ins w:id="15" w:author="serega  " w:date="2014-11-29T23:55:00Z">
        <w:r>
          <w:t xml:space="preserve"> – </w:t>
        </w:r>
      </w:ins>
      <w:del w:id="16" w:author="serega  " w:date="2014-11-29T23:55:00Z">
        <w:r>
          <w:delText xml:space="preserve">, </w:delText>
        </w:r>
      </w:del>
      <w:r>
        <w:t>когда придёт,</w:t>
      </w:r>
    </w:p>
    <w:p w:rsidR="005B3217" w:rsidRDefault="004A791A">
      <w:r>
        <w:t>Всё будет как у всех.</w:t>
      </w:r>
    </w:p>
    <w:p w:rsidR="005B3217" w:rsidRDefault="004A791A">
      <w:r>
        <w:t>Уйдёт тоска, печаль уйдёт</w:t>
      </w:r>
    </w:p>
    <w:p w:rsidR="005B3217" w:rsidRDefault="004A791A">
      <w:r>
        <w:t>И будет в доме смех.</w:t>
      </w:r>
    </w:p>
    <w:p w:rsidR="005B3217" w:rsidRDefault="005B3217"/>
    <w:p w:rsidR="005B3217" w:rsidRDefault="004A791A">
      <w:r>
        <w:t>Супруга дождалась она.</w:t>
      </w:r>
    </w:p>
    <w:p w:rsidR="005B3217" w:rsidRDefault="004A791A">
      <w:r>
        <w:t>И жить бы с нового листа,</w:t>
      </w:r>
    </w:p>
    <w:p w:rsidR="005B3217" w:rsidRDefault="004A791A">
      <w:r>
        <w:t>Но в дом опять пришла беда,</w:t>
      </w:r>
    </w:p>
    <w:p w:rsidR="005B3217" w:rsidRDefault="004A791A">
      <w:r>
        <w:t>Пришёл конвой за сыном.</w:t>
      </w:r>
    </w:p>
    <w:p w:rsidR="005B3217" w:rsidRDefault="005B3217"/>
    <w:p w:rsidR="005B3217" w:rsidRDefault="004A791A">
      <w:r>
        <w:t>И полились рекою слёзы,</w:t>
      </w:r>
    </w:p>
    <w:p w:rsidR="005B3217" w:rsidRDefault="004A791A">
      <w:r>
        <w:t>У нервов сдали</w:t>
      </w:r>
      <w:r>
        <w:t xml:space="preserve"> тормоза,</w:t>
      </w:r>
    </w:p>
    <w:p w:rsidR="005B3217" w:rsidRDefault="004A791A">
      <w:r>
        <w:t>Здоровье резко пошатнулось</w:t>
      </w:r>
    </w:p>
    <w:p w:rsidR="005B3217" w:rsidRDefault="004A791A">
      <w:r>
        <w:t>И поседела голова.</w:t>
      </w:r>
    </w:p>
    <w:p w:rsidR="005B3217" w:rsidRDefault="005B3217"/>
    <w:p w:rsidR="005B3217" w:rsidRDefault="004A791A">
      <w:r>
        <w:t>Осилила и это горе,</w:t>
      </w:r>
    </w:p>
    <w:p w:rsidR="005B3217" w:rsidRDefault="004A791A">
      <w:r>
        <w:lastRenderedPageBreak/>
        <w:t>Сама не знала, как смогла.</w:t>
      </w:r>
    </w:p>
    <w:p w:rsidR="005B3217" w:rsidRDefault="004A791A">
      <w:r>
        <w:t>Из слёз бы получилось море,</w:t>
      </w:r>
    </w:p>
    <w:p w:rsidR="005B3217" w:rsidRDefault="004A791A">
      <w:r>
        <w:t>Если б воедино собрала.</w:t>
      </w:r>
    </w:p>
    <w:p w:rsidR="005B3217" w:rsidRDefault="005B3217"/>
    <w:p w:rsidR="005B3217" w:rsidRDefault="004A791A">
      <w:r>
        <w:t>Но передышка небольшая,</w:t>
      </w:r>
    </w:p>
    <w:p w:rsidR="005B3217" w:rsidRDefault="004A791A">
      <w:r>
        <w:t>Другому сыну дали срок.</w:t>
      </w:r>
    </w:p>
    <w:p w:rsidR="005B3217" w:rsidRDefault="004A791A">
      <w:r>
        <w:t>Это не только его Маму,</w:t>
      </w:r>
    </w:p>
    <w:p w:rsidR="005B3217" w:rsidRDefault="004A791A">
      <w:r>
        <w:t>А всё село повергло в шок.</w:t>
      </w:r>
    </w:p>
    <w:p w:rsidR="005B3217" w:rsidRDefault="005B3217"/>
    <w:p w:rsidR="005B3217" w:rsidRDefault="004A791A">
      <w:r>
        <w:t>Всю жизнь в тюрьму, как на работу,</w:t>
      </w:r>
    </w:p>
    <w:p w:rsidR="005B3217" w:rsidRDefault="004A791A">
      <w:r>
        <w:t>Чтобы посылку передать</w:t>
      </w:r>
    </w:p>
    <w:p w:rsidR="005B3217" w:rsidRDefault="004A791A">
      <w:r>
        <w:t>И голос сына услыхать.</w:t>
      </w:r>
    </w:p>
    <w:p w:rsidR="005B3217" w:rsidRDefault="004A791A">
      <w:r>
        <w:t>Всё потому, что она Мать.</w:t>
      </w:r>
    </w:p>
    <w:p w:rsidR="005B3217" w:rsidRDefault="005B3217"/>
    <w:p w:rsidR="005B3217" w:rsidRDefault="004A791A">
      <w:r>
        <w:t>Когда даётся сыну срок</w:t>
      </w:r>
    </w:p>
    <w:p w:rsidR="005B3217" w:rsidRDefault="004A791A">
      <w:r>
        <w:t>И Мать, его же, отбывает.</w:t>
      </w:r>
    </w:p>
    <w:p w:rsidR="005B3217" w:rsidRDefault="004A791A">
      <w:r>
        <w:t>Считает дни, года считает</w:t>
      </w:r>
    </w:p>
    <w:p w:rsidR="005B3217" w:rsidRDefault="004A791A">
      <w:r>
        <w:t>И потихоньку угасает.</w:t>
      </w:r>
    </w:p>
    <w:p w:rsidR="005B3217" w:rsidRDefault="005B3217"/>
    <w:p w:rsidR="005B3217" w:rsidRDefault="004A791A">
      <w:r>
        <w:t>Её хватило на полсрока,</w:t>
      </w:r>
    </w:p>
    <w:p w:rsidR="005B3217" w:rsidRDefault="004A791A">
      <w:r>
        <w:t>А дальше некому страдать.</w:t>
      </w:r>
    </w:p>
    <w:p w:rsidR="005B3217" w:rsidRDefault="004A791A">
      <w:r>
        <w:t>И если сможет он вернуться,</w:t>
      </w:r>
    </w:p>
    <w:p w:rsidR="005B3217" w:rsidRDefault="004A791A">
      <w:r>
        <w:t>Его уж некому встречать.</w:t>
      </w:r>
    </w:p>
    <w:sectPr w:rsidR="005B3217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serega  " w:date="2014-11-29T23:55:00Z" w:initials="">
    <w:p w:rsidR="005B3217" w:rsidRDefault="004A791A">
      <w:proofErr w:type="gramStart"/>
      <w:r>
        <w:rPr>
          <w:rFonts w:ascii="Droid Sans" w:hAnsi="Droid Sans"/>
          <w:sz w:val="20"/>
        </w:rPr>
        <w:t>Неудачная</w:t>
      </w:r>
      <w:proofErr w:type="gramEnd"/>
      <w:r>
        <w:rPr>
          <w:rFonts w:ascii="Droid Sans" w:hAnsi="Droid Sans"/>
          <w:sz w:val="20"/>
        </w:rPr>
        <w:t xml:space="preserve"> кто? Женщина?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Arial"/>
    <w:charset w:val="01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5B3217"/>
    <w:rsid w:val="003F65E6"/>
    <w:rsid w:val="004A791A"/>
    <w:rsid w:val="005B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customStyle="1" w:styleId="a8">
    <w:name w:val="Заглавие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9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3F6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F65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Хождение по мукам.docx</vt:lpstr>
    </vt:vector>
  </TitlesOfParts>
  <Company>Krokoz™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Хождение по мукам.docx</dc:title>
  <cp:lastModifiedBy>Василий</cp:lastModifiedBy>
  <cp:revision>4</cp:revision>
  <dcterms:created xsi:type="dcterms:W3CDTF">2014-10-25T18:59:00Z</dcterms:created>
  <dcterms:modified xsi:type="dcterms:W3CDTF">2014-12-02T21:29:00Z</dcterms:modified>
  <dc:language>ru-RU</dc:language>
</cp:coreProperties>
</file>