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Сломалась у меня дробилка,</w:t>
      </w:r>
    </w:p>
    <w:p>
      <w:pPr>
        <w:pStyle w:val="Normal"/>
        <w:rPr/>
      </w:pPr>
      <w:r>
        <w:rPr/>
        <w:t>Я собралась её чинить.</w:t>
      </w:r>
    </w:p>
    <w:p>
      <w:pPr>
        <w:pStyle w:val="Normal"/>
        <w:rPr/>
      </w:pPr>
      <w:r>
        <w:rPr/>
        <w:t>И для начала, я решила,</w:t>
      </w:r>
    </w:p>
    <w:p>
      <w:pPr>
        <w:pStyle w:val="Normal"/>
        <w:rPr/>
      </w:pPr>
      <w:r>
        <w:rPr/>
        <w:t>Что надо вилку заменить.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Сменила вилку, бесполезно,</w:t>
      </w:r>
    </w:p>
    <w:p>
      <w:pPr>
        <w:pStyle w:val="Normal"/>
        <w:rPr/>
      </w:pPr>
      <w:r>
        <w:rPr/>
        <w:t>Но, я могу подозревать,</w:t>
      </w:r>
    </w:p>
    <w:p>
      <w:pPr>
        <w:pStyle w:val="Normal"/>
        <w:rPr/>
      </w:pPr>
      <w:r>
        <w:rPr/>
        <w:t>Что надо щётки поменять.</w:t>
      </w:r>
    </w:p>
    <w:p>
      <w:pPr>
        <w:pStyle w:val="Normal"/>
        <w:rPr/>
      </w:pPr>
      <w:r>
        <w:rPr/>
        <w:t xml:space="preserve">Сменила щётки </w:t>
      </w:r>
      <w:del w:id="0" w:author="serega  " w:date="2014-11-29T22:37:00Z">
        <w:r>
          <w:rPr/>
          <w:delText>-</w:delText>
        </w:r>
      </w:del>
      <w:ins w:id="1" w:author="serega  " w:date="2014-11-29T22:37:00Z">
        <w:r>
          <w:rPr/>
          <w:t xml:space="preserve">– </w:t>
        </w:r>
      </w:ins>
      <w:del w:id="2" w:author="serega  " w:date="2014-11-29T22:37:00Z">
        <w:r>
          <w:rPr/>
          <w:delText xml:space="preserve"> </w:delText>
        </w:r>
      </w:del>
      <w:r>
        <w:rPr/>
        <w:t>тишина.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тогда, пошла  за крёстным.</w:t>
      </w:r>
    </w:p>
    <w:p>
      <w:pPr>
        <w:pStyle w:val="Normal"/>
        <w:rPr/>
      </w:pPr>
      <w:r>
        <w:rPr/>
        <w:t>Он проверил, поглядел,</w:t>
      </w:r>
    </w:p>
    <w:p>
      <w:pPr>
        <w:pStyle w:val="Normal"/>
        <w:rPr/>
      </w:pPr>
      <w:r>
        <w:rPr/>
        <w:t>Убедился, есть контакт.</w:t>
      </w:r>
    </w:p>
    <w:p>
      <w:pPr>
        <w:pStyle w:val="Normal"/>
        <w:rPr/>
      </w:pPr>
      <w:r>
        <w:rPr/>
        <w:t>Без него бы я никак.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теперь-то я дроблю</w:t>
      </w:r>
    </w:p>
    <w:p>
      <w:pPr>
        <w:pStyle w:val="Normal"/>
        <w:rPr/>
      </w:pPr>
      <w:r>
        <w:rPr/>
        <w:t xml:space="preserve">И </w:t>
      </w:r>
      <w:ins w:id="3" w:author="serega  " w:date="2014-11-29T22:37:00Z">
        <w:r>
          <w:rPr/>
          <w:t>«</w:t>
        </w:r>
      </w:ins>
      <w:ins w:id="4" w:author="serega  " w:date="2014-11-29T22:38:00Z">
        <w:r>
          <w:rPr/>
          <w:t>С</w:t>
        </w:r>
      </w:ins>
      <w:del w:id="5" w:author="serega  " w:date="2014-11-29T22:38:00Z">
        <w:r>
          <w:rPr/>
          <w:delText>с</w:delText>
        </w:r>
      </w:del>
      <w:r>
        <w:rPr/>
        <w:t>пасибо</w:t>
      </w:r>
      <w:ins w:id="6" w:author="serega  " w:date="2014-11-29T22:38:00Z">
        <w:r>
          <w:rPr/>
          <w:t>»</w:t>
        </w:r>
      </w:ins>
      <w:r>
        <w:rPr/>
        <w:t xml:space="preserve"> говорю.</w:t>
      </w:r>
    </w:p>
    <w:p>
      <w:pPr>
        <w:pStyle w:val="Normal"/>
        <w:rPr/>
      </w:pPr>
      <w:r>
        <w:rPr/>
        <w:t>Он у нас почти Кулибин</w:t>
      </w:r>
    </w:p>
    <w:p>
      <w:pPr>
        <w:pStyle w:val="Normal"/>
        <w:rPr/>
      </w:pPr>
      <w:r>
        <w:rPr/>
        <w:t>Всё, что хочешь, смастерит.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Раньше к нему вся деревня</w:t>
      </w:r>
    </w:p>
    <w:p>
      <w:pPr>
        <w:pStyle w:val="Normal"/>
        <w:rPr/>
      </w:pPr>
      <w:r>
        <w:rPr/>
        <w:t>Шл</w:t>
      </w:r>
      <w:del w:id="7" w:author="serega  " w:date="2014-11-29T22:38:00Z">
        <w:r>
          <w:rPr/>
          <w:delText>и</w:delText>
        </w:r>
      </w:del>
      <w:ins w:id="8" w:author="serega  " w:date="2014-11-29T22:38:00Z">
        <w:r>
          <w:rPr/>
          <w:t>а</w:t>
        </w:r>
      </w:ins>
      <w:r>
        <w:rPr/>
        <w:t xml:space="preserve"> часы свои чинить.</w:t>
      </w:r>
    </w:p>
    <w:p>
      <w:pPr>
        <w:pStyle w:val="Normal"/>
        <w:rPr/>
      </w:pPr>
      <w:r>
        <w:rPr/>
        <w:t>Он починит и накажет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Правильно их заводить.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2014-10-21T17:04:00Z</dcterms:created>
  <dc:language>ru-RU</dc:language>
  <cp:lastModifiedBy>Василий</cp:lastModifiedBy>
  <dcterms:modified xsi:type="dcterms:W3CDTF">2014-11-10T17:50:00Z</dcterms:modified>
  <cp:revision>3</cp:revision>
  <dc:title>Золотые руки.docx</dc:title>
</cp:coreProperties>
</file>