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Была такая щебетунья!</w:t>
        <w:br/>
        <w:t>Как подменили её в раз.</w:t>
        <w:br/>
        <w:t>И если разговор  заводит,</w:t>
        <w:br/>
        <w:t>Только о нём теперь рассказ.</w:t>
      </w:r>
    </w:p>
    <w:p>
      <w:pPr>
        <w:pStyle w:val="Normal"/>
        <w:rPr/>
      </w:pPr>
      <w:r>
        <w:rPr/>
        <w:t>Любимую его рубашку,</w:t>
        <w:br/>
        <w:t>В большую клетку, на меху,</w:t>
        <w:br/>
        <w:t>Хранит так бережно, с любовью,</w:t>
        <w:br/>
        <w:t>На плечиках, в своём шкафу.</w:t>
      </w:r>
    </w:p>
    <w:p>
      <w:pPr>
        <w:pStyle w:val="Normal"/>
        <w:rPr/>
      </w:pPr>
      <w:r>
        <w:rPr/>
        <w:t>Всё было в жизни: неудачи,</w:t>
        <w:br/>
        <w:t>Провалы, взлёты и любовь.</w:t>
        <w:br/>
        <w:t>А вот теперь, о нём всё плачет,</w:t>
        <w:br/>
        <w:t>Вернуть назад бы его вновь.</w:t>
      </w:r>
    </w:p>
    <w:p>
      <w:pPr>
        <w:pStyle w:val="Normal"/>
        <w:rPr/>
      </w:pPr>
      <w:r>
        <w:rPr/>
        <w:t>Ведь неспроста прожито вместе,</w:t>
      </w:r>
      <w:bookmarkStart w:id="0" w:name="_GoBack"/>
      <w:bookmarkEnd w:id="0"/>
      <w:r>
        <w:rPr/>
        <w:br/>
        <w:t>Рука о руку много лет.</w:t>
        <w:br/>
        <w:t>Быть вместе в радости и горе,</w:t>
        <w:br/>
        <w:t>Друг другу дан такой обет.</w:t>
      </w:r>
    </w:p>
    <w:p>
      <w:pPr>
        <w:pStyle w:val="Normal"/>
        <w:rPr/>
      </w:pPr>
      <w:r>
        <w:rPr/>
        <w:t>Теперь она не щебетунья,</w:t>
        <w:br/>
        <w:t>Всё больше тихая молчунья.</w:t>
        <w:br/>
        <w:t>И говорит</w:t>
      </w:r>
      <w:ins w:id="0" w:author="serega devyatkin" w:date="2016-11-24T11:42:00Z">
        <w:r>
          <w:rPr/>
          <w:t xml:space="preserve"> ей</w:t>
        </w:r>
      </w:ins>
      <w:r>
        <w:rPr/>
        <w:t xml:space="preserve"> что-то</w:t>
      </w:r>
      <w:del w:id="1" w:author="serega devyatkin" w:date="2016-11-24T11:42:00Z">
        <w:r>
          <w:rPr/>
          <w:delText xml:space="preserve"> </w:delText>
        </w:r>
      </w:del>
      <w:del w:id="2" w:author="serega devyatkin" w:date="2016-11-24T11:42:00Z">
        <w:r>
          <w:rPr/>
          <w:delText>ей</w:delText>
        </w:r>
      </w:del>
      <w:r>
        <w:rPr/>
        <w:t xml:space="preserve"> он,</w:t>
        <w:br/>
        <w:t xml:space="preserve">Лишь только, когда снится сон.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2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70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LibreOffice/5.2.3.2$Linux_x86 LibreOffice_project/20m0$Build-2</Application>
  <Pages>1</Pages>
  <Words>94</Words>
  <Characters>444</Characters>
  <CharactersWithSpaces>535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2016-02-06T13:55:00Z</dcterms:created>
  <dc:creator/>
  <dc:description/>
  <dc:language>ru-RU</dc:language>
  <cp:lastModifiedBy>serega devyatkin</cp:lastModifiedBy>
  <dcterms:modified xsi:type="dcterms:W3CDTF">2016-11-24T11:42:46Z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