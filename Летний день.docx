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bookmarkStart w:id="0" w:name="_GoBack"/>
      <w:bookmarkEnd w:id="0"/>
      <w:r>
        <w:rPr/>
        <w:t>Поменьше вы судьбу ругайте,</w:t>
      </w:r>
    </w:p>
    <w:p>
      <w:pPr>
        <w:pStyle w:val="Normal"/>
        <w:rPr/>
      </w:pPr>
      <w:r>
        <w:rPr/>
        <w:t>А больше</w:t>
      </w:r>
      <w:ins w:id="0" w:author="serega  " w:date="2014-11-29T23:01:00Z">
        <w:r>
          <w:rPr/>
          <w:t xml:space="preserve"> – </w:t>
        </w:r>
      </w:ins>
      <w:del w:id="1" w:author="serega  " w:date="2014-11-29T23:01:00Z">
        <w:r>
          <w:rPr/>
          <w:delText xml:space="preserve"> </w:delText>
        </w:r>
      </w:del>
      <w:r>
        <w:rPr/>
        <w:t>делом занимайтесь.</w:t>
      </w:r>
    </w:p>
    <w:p>
      <w:pPr>
        <w:pStyle w:val="Normal"/>
        <w:rPr/>
      </w:pPr>
      <w:r>
        <w:rPr/>
        <w:t>Найдите дел</w:t>
      </w:r>
      <w:del w:id="2" w:author="serega  " w:date="2014-11-29T23:01:00Z">
        <w:r>
          <w:rPr/>
          <w:delText>а</w:delText>
        </w:r>
      </w:del>
      <w:ins w:id="3" w:author="serega  " w:date="2014-11-29T23:01:00Z">
        <w:r>
          <w:rPr/>
          <w:t>о</w:t>
        </w:r>
      </w:ins>
      <w:r>
        <w:rPr/>
        <w:t xml:space="preserve"> по душе,</w:t>
      </w:r>
    </w:p>
    <w:p>
      <w:pPr>
        <w:pStyle w:val="Normal"/>
        <w:rPr/>
      </w:pPr>
      <w:r>
        <w:rPr/>
        <w:t>Куда ни глянь</w:t>
      </w:r>
      <w:del w:id="4" w:author="serega  " w:date="2014-11-29T23:01:00Z">
        <w:r>
          <w:rPr/>
          <w:delText xml:space="preserve">, </w:delText>
        </w:r>
      </w:del>
      <w:ins w:id="5" w:author="serega  " w:date="2014-11-29T23:01:00Z">
        <w:r>
          <w:rPr/>
          <w:t xml:space="preserve"> – </w:t>
        </w:r>
      </w:ins>
      <w:r>
        <w:rPr/>
        <w:t>они везде.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Пишу стихи, вяжу узоры</w:t>
      </w:r>
    </w:p>
    <w:p>
      <w:pPr>
        <w:pStyle w:val="Normal"/>
        <w:rPr/>
      </w:pPr>
      <w:r>
        <w:rPr/>
        <w:t>И летом строю я заборы,</w:t>
      </w:r>
    </w:p>
    <w:p>
      <w:pPr>
        <w:pStyle w:val="Normal"/>
        <w:rPr/>
      </w:pPr>
      <w:r>
        <w:rPr/>
        <w:t>Выращиваю виноград</w:t>
      </w:r>
    </w:p>
    <w:p>
      <w:pPr>
        <w:pStyle w:val="Normal"/>
        <w:rPr/>
      </w:pPr>
      <w:r>
        <w:rPr/>
        <w:t>И посадила новый сад.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Хожу по ягоды, грибы,</w:t>
      </w:r>
    </w:p>
    <w:p>
      <w:pPr>
        <w:pStyle w:val="Normal"/>
        <w:rPr/>
      </w:pPr>
      <w:r>
        <w:rPr/>
        <w:t>Там строю я свои мечты.</w:t>
      </w:r>
    </w:p>
    <w:p>
      <w:pPr>
        <w:pStyle w:val="Normal"/>
        <w:rPr/>
      </w:pPr>
      <w:r>
        <w:rPr/>
        <w:t>Нарву цветов большой букет,</w:t>
      </w:r>
    </w:p>
    <w:p>
      <w:pPr>
        <w:pStyle w:val="Normal"/>
        <w:rPr/>
      </w:pPr>
      <w:r>
        <w:rPr/>
        <w:t>Нигде красивей в мире нет!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Вот мышка побежала в норку,</w:t>
      </w:r>
    </w:p>
    <w:p>
      <w:pPr>
        <w:pStyle w:val="Normal"/>
        <w:rPr/>
      </w:pPr>
      <w:r>
        <w:rPr/>
        <w:t>А суслик</w:t>
      </w:r>
      <w:ins w:id="6" w:author="serega  " w:date="2014-11-29T23:02:00Z">
        <w:r>
          <w:rPr/>
          <w:t xml:space="preserve"> – </w:t>
        </w:r>
      </w:ins>
      <w:del w:id="7" w:author="serega  " w:date="2014-11-29T23:02:00Z">
        <w:r>
          <w:rPr/>
          <w:delText xml:space="preserve"> </w:delText>
        </w:r>
      </w:del>
      <w:r>
        <w:rPr/>
        <w:t>сидит на пригорке,</w:t>
      </w:r>
    </w:p>
    <w:p>
      <w:pPr>
        <w:pStyle w:val="Normal"/>
        <w:rPr/>
      </w:pPr>
      <w:r>
        <w:rPr/>
        <w:t>И стрекоза над ним летает,</w:t>
      </w:r>
    </w:p>
    <w:p>
      <w:pPr>
        <w:pStyle w:val="Normal"/>
        <w:rPr/>
      </w:pPr>
      <w:r>
        <w:rPr/>
        <w:t>Лягушка квакает, стонает,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Кузнечик травкой шелестит,</w:t>
      </w:r>
    </w:p>
    <w:p>
      <w:pPr>
        <w:pStyle w:val="Normal"/>
        <w:rPr/>
      </w:pPr>
      <w:r>
        <w:rPr/>
        <w:t>Короче, жизнь вовсю кипит!</w:t>
      </w:r>
    </w:p>
    <w:p>
      <w:pPr>
        <w:pStyle w:val="Normal"/>
        <w:rPr/>
      </w:pPr>
      <w:r>
        <w:rPr/>
        <w:t xml:space="preserve">Приду домой и отдохну </w:t>
      </w:r>
    </w:p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  <w:t xml:space="preserve">И стих про это </w:t>
      </w:r>
      <w:del w:id="8" w:author="serega  " w:date="2014-12-12T00:06:00Z">
        <w:r>
          <w:rPr/>
          <w:delText>сочиню</w:delText>
        </w:r>
      </w:del>
      <w:ins w:id="9" w:author="serega  " w:date="2014-12-12T00:06:00Z">
        <w:r>
          <w:rPr/>
          <w:t>напишу</w:t>
        </w:r>
      </w:ins>
      <w:r>
        <w:rPr/>
        <w:t>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706dab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lineRule="auto" w:line="240" w:before="120" w:after="300"/>
    </w:pPr>
    <w:rPr>
      <w:rFonts w:ascii="Calibri" w:hAnsi="Calibri" w:eastAsia="Calibri" w:cs="Calibri"/>
      <w:i/>
      <w:iCs/>
      <w:color w:val="17375E"/>
      <w:sz w:val="52"/>
      <w:szCs w:val="24"/>
    </w:rPr>
  </w:style>
  <w:style w:type="paragraph" w:styleId="Indexheading">
    <w:name w:val="index heading"/>
    <w:basedOn w:val="Normal"/>
    <w:pPr>
      <w:suppressLineNumbers/>
    </w:pPr>
    <w:rPr>
      <w:rFonts w:cs="FreeSans"/>
    </w:rPr>
  </w:style>
  <w:style w:type="paragraph" w:styleId="Style16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paragraph" w:styleId="Annotationtext">
    <w:name w:val="annotation text"/>
    <w:uiPriority w:val="99"/>
    <w:semiHidden/>
    <w:unhideWhenUsed/>
    <w:link w:val="ab"/>
    <w:basedOn w:val="Normal"/>
    <w:pPr>
      <w:spacing w:lineRule="auto" w:line="240"/>
    </w:pPr>
    <w:rPr>
      <w:sz w:val="20"/>
    </w:rPr>
  </w:style>
  <w:style w:type="paragraph" w:styleId="BalloonText">
    <w:name w:val="Balloon Text"/>
    <w:uiPriority w:val="99"/>
    <w:semiHidden/>
    <w:unhideWhenUsed/>
    <w:link w:val="ae"/>
    <w:rsid w:val="00706da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2014-10-21T19:32:00Z</dcterms:created>
  <dc:language>ru-RU</dc:language>
  <cp:lastModifiedBy>Василий</cp:lastModifiedBy>
  <dcterms:modified xsi:type="dcterms:W3CDTF">2014-12-02T19:21:00Z</dcterms:modified>
  <cp:revision>4</cp:revision>
  <dc:title>Летний день.docx</dc:title>
</cp:coreProperties>
</file>