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Бывает, жизнь меняет человека,</w:t>
      </w:r>
    </w:p>
    <w:p>
      <w:pPr>
        <w:pStyle w:val="Normal"/>
        <w:rPr/>
      </w:pPr>
      <w:r>
        <w:rPr/>
        <w:t>Но говорится</w:t>
      </w:r>
      <w:ins w:id="0" w:author="serega  " w:date="2014-11-29T23:41:00Z">
        <w:r>
          <w:rPr/>
          <w:t>,</w:t>
        </w:r>
      </w:ins>
      <w:r>
        <w:rPr/>
        <w:t xml:space="preserve"> это не про всех.</w:t>
      </w:r>
    </w:p>
    <w:p>
      <w:pPr>
        <w:pStyle w:val="Normal"/>
        <w:rPr/>
      </w:pPr>
      <w:r>
        <w:rPr/>
        <w:t>Я Лидию не видела почти полвека,</w:t>
      </w:r>
    </w:p>
    <w:p>
      <w:pPr>
        <w:pStyle w:val="Normal"/>
        <w:rPr/>
      </w:pPr>
      <w:r>
        <w:rPr/>
        <w:t>Но прежде чем увидеть, услышала я смех.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как же можно так вот сохраниться?</w:t>
      </w:r>
    </w:p>
    <w:p>
      <w:pPr>
        <w:pStyle w:val="Normal"/>
        <w:rPr/>
      </w:pPr>
      <w:r>
        <w:rPr/>
        <w:t>Как будто не было тех многих лет!</w:t>
      </w:r>
    </w:p>
    <w:p>
      <w:pPr>
        <w:pStyle w:val="Normal"/>
        <w:rPr/>
      </w:pPr>
      <w:r>
        <w:rPr/>
        <w:t>Улыбкой, и глазами, и словами</w:t>
      </w:r>
    </w:p>
    <w:p>
      <w:pPr>
        <w:pStyle w:val="Normal"/>
        <w:rPr/>
      </w:pPr>
      <w:r>
        <w:rPr/>
        <w:t>Источает добрый, нежный свет.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Ни слова ни о ком дурного,</w:t>
      </w:r>
    </w:p>
    <w:p>
      <w:pPr>
        <w:pStyle w:val="Normal"/>
        <w:rPr/>
      </w:pPr>
      <w:r>
        <w:rPr/>
        <w:t>Готова необъятное объять.</w:t>
      </w:r>
    </w:p>
    <w:p>
      <w:pPr>
        <w:pStyle w:val="Normal"/>
        <w:rPr/>
      </w:pPr>
      <w:r>
        <w:rPr/>
        <w:t>В своё гнездо лететь всегда готова,</w:t>
      </w:r>
    </w:p>
    <w:p>
      <w:pPr>
        <w:pStyle w:val="Normal"/>
        <w:rPr/>
      </w:pPr>
      <w:r>
        <w:rPr/>
        <w:t>Ведь там живёт её родная Мать.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Побыв дома, казалось бы довольна,</w:t>
      </w:r>
    </w:p>
    <w:p>
      <w:pPr>
        <w:pStyle w:val="Normal"/>
        <w:rPr/>
      </w:pPr>
      <w:r>
        <w:rPr/>
        <w:t>Но расставанья каждый раз трудны.</w:t>
      </w:r>
    </w:p>
    <w:p>
      <w:pPr>
        <w:pStyle w:val="Normal"/>
        <w:rPr/>
      </w:pPr>
      <w:r>
        <w:rPr/>
        <w:t>Ведь Мамочка не молодеет</w:t>
      </w:r>
    </w:p>
    <w:p>
      <w:pPr>
        <w:pStyle w:val="Normal"/>
        <w:rPr/>
      </w:pPr>
      <w:r>
        <w:rPr/>
        <w:t>С каждым годом, но, увы!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Ведь жизнь такая, плачем в ней и пляшем</w:t>
      </w:r>
    </w:p>
    <w:p>
      <w:pPr>
        <w:pStyle w:val="Normal"/>
        <w:rPr/>
      </w:pPr>
      <w:r>
        <w:rPr/>
        <w:t>И раскисать совсем я не должна.</w:t>
      </w:r>
    </w:p>
    <w:p>
      <w:pPr>
        <w:pStyle w:val="Normal"/>
        <w:rPr/>
      </w:pPr>
      <w:r>
        <w:rPr/>
        <w:t>Могу в пример я Лидию поставить,</w:t>
      </w:r>
    </w:p>
    <w:p>
      <w:pPr>
        <w:pStyle w:val="Normal"/>
        <w:rPr/>
      </w:pPr>
      <w:r>
        <w:rPr/>
        <w:t>Она очарования полна.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Побольше б в жизни оптимистов,</w:t>
      </w:r>
    </w:p>
    <w:p>
      <w:pPr>
        <w:pStyle w:val="Normal"/>
        <w:rPr/>
      </w:pPr>
      <w:r>
        <w:rPr/>
        <w:t>Живее, ярче б жизнь была.</w:t>
      </w:r>
    </w:p>
    <w:p>
      <w:pPr>
        <w:pStyle w:val="Normal"/>
        <w:rPr/>
      </w:pPr>
      <w:r>
        <w:rPr/>
        <w:t>Таких, как Лидия душою чистой,</w:t>
      </w:r>
    </w:p>
    <w:p>
      <w:pPr>
        <w:pStyle w:val="Normal"/>
        <w:rPr/>
      </w:pPr>
      <w:r>
        <w:rPr/>
        <w:t xml:space="preserve">С большим потоком света </w:t>
      </w:r>
      <w:bookmarkStart w:id="0" w:name="_GoBack"/>
      <w:bookmarkEnd w:id="0"/>
      <w:r>
        <w:rPr/>
        <w:t>и тепла.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2014-10-25T20:41:00Z</dcterms:created>
  <dc:language>ru-RU</dc:language>
  <cp:lastModifiedBy>Василий</cp:lastModifiedBy>
  <dcterms:modified xsi:type="dcterms:W3CDTF">2014-11-10T21:03:00Z</dcterms:modified>
  <cp:revision>3</cp:revision>
  <dc:title>Чистая душа.docx</dc:title>
</cp:coreProperties>
</file>