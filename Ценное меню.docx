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Чашку кофе поутру,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Обязательно сварю.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«Нескафе» налью бокальчик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присяду на диванчик.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глотку, не торопясь,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Вкусом кофе насладясь,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Выпью чашечку напитка,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Буду до обеда сыта.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0" w:author="serega  " w:date="2014-11-28T15:47:00Z">
        <w:r>
          <w:rPr>
            <w:rFonts w:eastAsia="Calibri" w:cs="Calibri" w:ascii="Calibri" w:hAnsi="Calibri"/>
            <w:sz w:val="28"/>
          </w:rPr>
          <w:delText>На</w:delText>
        </w:r>
      </w:del>
      <w:ins w:id="1" w:author="serega  " w:date="2014-11-28T15:47:00Z">
        <w:r>
          <w:rPr>
            <w:rFonts w:eastAsia="Calibri" w:cs="Calibri" w:ascii="Calibri" w:hAnsi="Calibri"/>
            <w:sz w:val="28"/>
          </w:rPr>
          <w:t>А в</w:t>
        </w:r>
      </w:ins>
      <w:r>
        <w:rPr>
          <w:rFonts w:eastAsia="Calibri" w:cs="Calibri" w:ascii="Calibri" w:hAnsi="Calibri"/>
          <w:sz w:val="28"/>
        </w:rPr>
        <w:t xml:space="preserve"> обед</w:t>
      </w:r>
      <w:ins w:id="2" w:author="serega  " w:date="2014-11-28T15:47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3" w:author="serega  " w:date="2014-11-28T15:47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чаёк из трав,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июль</w:t>
      </w:r>
      <w:del w:id="4" w:author="serega  " w:date="2014-11-28T15:47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ins w:id="5" w:author="serega  " w:date="2014-11-28T15:47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месяц их собрав.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ромашка, клевер, мята</w:t>
      </w:r>
      <w:ins w:id="6" w:author="serega  " w:date="2014-11-28T15:47:00Z">
        <w:r>
          <w:rPr>
            <w:rFonts w:eastAsia="Calibri" w:cs="Calibri" w:ascii="Calibri" w:hAnsi="Calibri"/>
            <w:sz w:val="28"/>
          </w:rPr>
          <w:t>...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Наслаждаюсь ароматом. 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Силу, бодрость, настроенье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После чая ощутишь.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подступится болезнь,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До ста лет будешь крепыш!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на ужин, перед сном,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Выпью молока с медком.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От бессонницы тогда,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останется следа.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такое я меню,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Много лет уже ценю.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промежутках соки, квас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Сочин</w:t>
      </w:r>
      <w:del w:id="7" w:author="serega  " w:date="2014-11-28T15:48:00Z">
        <w:r>
          <w:rPr>
            <w:rFonts w:eastAsia="Calibri" w:cs="Calibri" w:ascii="Calibri" w:hAnsi="Calibri"/>
            <w:sz w:val="28"/>
          </w:rPr>
          <w:delText>я</w:delText>
        </w:r>
      </w:del>
      <w:ins w:id="8" w:author="serega  " w:date="2014-11-28T15:48:00Z">
        <w:r>
          <w:rPr>
            <w:rFonts w:eastAsia="Calibri" w:cs="Calibri" w:ascii="Calibri" w:hAnsi="Calibri"/>
            <w:sz w:val="28"/>
          </w:rPr>
          <w:t>и</w:t>
        </w:r>
      </w:ins>
      <w:r>
        <w:rPr>
          <w:rFonts w:eastAsia="Calibri" w:cs="Calibri" w:ascii="Calibri" w:hAnsi="Calibri"/>
          <w:sz w:val="28"/>
        </w:rPr>
        <w:t>лся сам рассказ!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2014-10-25T19:48:00Z</dcterms:created>
  <dc:language>ru-RU</dc:language>
  <cp:lastModifiedBy>Василий</cp:lastModifiedBy>
  <dcterms:modified xsi:type="dcterms:W3CDTF">2014-11-17T10:54:00Z</dcterms:modified>
  <cp:revision>3</cp:revision>
  <dc:title>Ценное меню.docx</dc:title>
</cp:coreProperties>
</file>