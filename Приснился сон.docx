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17EA" w:rsidRDefault="00FB20F7">
      <w:bookmarkStart w:id="0" w:name="_GoBack"/>
      <w:bookmarkEnd w:id="0"/>
      <w:r>
        <w:t>Проснулась я в поту холодном,</w:t>
      </w:r>
      <w:r>
        <w:br/>
        <w:t>И сразу ясно – это сон.</w:t>
      </w:r>
      <w:r>
        <w:br/>
        <w:t>А ведь, всего назад минуту,</w:t>
      </w:r>
      <w:r>
        <w:br/>
        <w:t>Как прежде был со мною он.</w:t>
      </w:r>
    </w:p>
    <w:p w:rsidR="008F17EA" w:rsidRDefault="00FB20F7">
      <w:r>
        <w:t>Приснился он, знать к непогоде,</w:t>
      </w:r>
      <w:r>
        <w:br/>
        <w:t>Счастливый, будто бы живой!</w:t>
      </w:r>
      <w:r>
        <w:br/>
        <w:t>Примета есть у нас в народе,</w:t>
      </w:r>
      <w:r>
        <w:br/>
        <w:t>К дождю, или перед пургой.</w:t>
      </w:r>
    </w:p>
    <w:p w:rsidR="008F17EA" w:rsidRDefault="00FB20F7">
      <w:r>
        <w:t>И защемило сразу душу,</w:t>
      </w:r>
      <w:r>
        <w:br/>
        <w:t xml:space="preserve">Глаза </w:t>
      </w:r>
      <w:r>
        <w:t>наполнились слезой.</w:t>
      </w:r>
      <w:r>
        <w:br/>
        <w:t>Я до сих пор ещё не верю,</w:t>
      </w:r>
      <w:r>
        <w:br/>
        <w:t>Что это, было всё со мной.</w:t>
      </w:r>
    </w:p>
    <w:p w:rsidR="008F17EA" w:rsidRDefault="00FB20F7">
      <w:r>
        <w:t>Хотя, умом я понимаю,</w:t>
      </w:r>
      <w:r>
        <w:br/>
      </w:r>
      <w:ins w:id="1" w:author="serega " w:date="2016-10-08T00:24:00Z">
        <w:r>
          <w:t>Что ничего не</w:t>
        </w:r>
      </w:ins>
      <w:del w:id="2" w:author="serega " w:date="2016-10-08T00:24:00Z">
        <w:r>
          <w:delText>Ни что, нельзя здесь</w:delText>
        </w:r>
      </w:del>
      <w:r>
        <w:t xml:space="preserve"> изменить!</w:t>
      </w:r>
      <w:r>
        <w:br/>
        <w:t>И никаким узлом не свяжешь,</w:t>
      </w:r>
      <w:r>
        <w:br/>
        <w:t>Ту оборвавшуюся нить.</w:t>
      </w:r>
    </w:p>
    <w:sectPr w:rsidR="008F17E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8F17EA"/>
    <w:rsid w:val="008F17EA"/>
    <w:rsid w:val="00FB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31972"/>
    <w:rPr>
      <w:i/>
      <w:i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7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8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FB2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B2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31972"/>
    <w:rPr>
      <w:i/>
      <w:i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7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8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FB2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B2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>Krokoz™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2016-07-04T06:12:00Z</dcterms:created>
  <dcterms:modified xsi:type="dcterms:W3CDTF">2016-10-29T21:29:00Z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