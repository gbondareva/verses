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Когда за пятьдесят мне стало</w:t>
        <w:br/>
      </w:r>
      <w:ins w:id="0" w:author="serega  " w:date="2015-02-03T18:03:00Z">
        <w:r>
          <w:rPr>
            <w:rFonts w:cs="Calibri"/>
            <w:sz w:val="28"/>
            <w:szCs w:val="28"/>
          </w:rPr>
          <w:t xml:space="preserve">То </w:t>
        </w:r>
      </w:ins>
      <w:ins w:id="1" w:author="serega  " w:date="2015-02-03T18:03:00Z">
        <w:r>
          <w:rPr>
            <w:rFonts w:cs="Calibri"/>
            <w:sz w:val="28"/>
            <w:szCs w:val="28"/>
          </w:rPr>
          <w:t>стала</w:t>
        </w:r>
      </w:ins>
      <w:del w:id="2" w:author="serega  " w:date="2015-02-03T18:03:00Z">
        <w:r>
          <w:rPr>
            <w:rFonts w:cs="Calibri"/>
            <w:sz w:val="28"/>
            <w:szCs w:val="28"/>
          </w:rPr>
          <w:delText>Стихи</w:delText>
        </w:r>
      </w:del>
      <w:r>
        <w:rPr>
          <w:rFonts w:cs="Calibri"/>
          <w:sz w:val="28"/>
          <w:szCs w:val="28"/>
        </w:rPr>
        <w:t xml:space="preserve"> я</w:t>
      </w:r>
      <w:del w:id="3" w:author="serega  " w:date="2015-02-03T18:03:00Z">
        <w:r>
          <w:rPr>
            <w:rFonts w:cs="Calibri"/>
            <w:sz w:val="28"/>
            <w:szCs w:val="28"/>
          </w:rPr>
          <w:delText xml:space="preserve"> стала</w:delText>
        </w:r>
      </w:del>
      <w:r>
        <w:rPr>
          <w:rFonts w:cs="Calibri"/>
          <w:sz w:val="28"/>
          <w:szCs w:val="28"/>
        </w:rPr>
        <w:t xml:space="preserve"> </w:t>
      </w:r>
      <w:ins w:id="4" w:author="serega  " w:date="2015-02-03T18:04:00Z">
        <w:r>
          <w:rPr>
            <w:rFonts w:cs="Calibri"/>
            <w:sz w:val="28"/>
            <w:szCs w:val="28"/>
          </w:rPr>
          <w:t>с</w:t>
        </w:r>
      </w:ins>
      <w:ins w:id="5" w:author="serega  " w:date="2015-02-03T18:03:00Z">
        <w:r>
          <w:rPr>
            <w:rFonts w:cs="Calibri"/>
            <w:sz w:val="28"/>
            <w:szCs w:val="28"/>
          </w:rPr>
          <w:t xml:space="preserve">тихи </w:t>
        </w:r>
      </w:ins>
      <w:del w:id="6" w:author="serega  " w:date="2015-02-03T18:04:00Z">
        <w:r>
          <w:rPr>
            <w:rFonts w:cs="Calibri"/>
            <w:sz w:val="28"/>
            <w:szCs w:val="28"/>
          </w:rPr>
          <w:delText>сочинять</w:delText>
        </w:r>
      </w:del>
      <w:ins w:id="7" w:author="serega  " w:date="2015-02-03T18:04:00Z">
        <w:r>
          <w:rPr>
            <w:rFonts w:cs="Calibri"/>
            <w:sz w:val="28"/>
            <w:szCs w:val="28"/>
          </w:rPr>
          <w:t>писать</w:t>
        </w:r>
      </w:ins>
      <w:r>
        <w:rPr>
          <w:rFonts w:cs="Calibri"/>
          <w:sz w:val="28"/>
          <w:szCs w:val="28"/>
        </w:rPr>
        <w:br/>
        <w:t>В них память, боль, тоска, любовь,</w:t>
        <w:br/>
        <w:t xml:space="preserve">Обычный день и река жизни, </w:t>
        <w:br/>
        <w:t>Надежда, вера и мечта,</w:t>
        <w:br/>
        <w:t>Здесь жизнь за все мои года,</w:t>
        <w:br/>
        <w:t>Да и за ваши тоже,</w:t>
        <w:br/>
        <w:t>Ведь все мы так похожи!</w:t>
        <w:br/>
        <w:t>Хочу себя я проявить</w:t>
        <w:br/>
        <w:t>И Вас немного удивить</w:t>
        <w:br/>
        <w:t>Стих</w:t>
      </w:r>
      <w:ins w:id="8" w:author="serega  " w:date="2015-02-03T18:04:00Z">
        <w:r>
          <w:rPr>
            <w:rFonts w:cs="Calibri"/>
            <w:sz w:val="28"/>
            <w:szCs w:val="28"/>
          </w:rPr>
          <w:t>ам</w:t>
        </w:r>
      </w:ins>
      <w:r>
        <w:rPr>
          <w:rFonts w:cs="Calibri"/>
          <w:sz w:val="28"/>
          <w:szCs w:val="28"/>
        </w:rPr>
        <w:t xml:space="preserve">и, </w:t>
      </w:r>
      <w:del w:id="9" w:author="serega  " w:date="2015-02-03T18:04:00Z">
        <w:r>
          <w:rPr>
            <w:rFonts w:cs="Calibri"/>
            <w:sz w:val="28"/>
            <w:szCs w:val="28"/>
          </w:rPr>
          <w:delText xml:space="preserve">ведь </w:delText>
        </w:r>
      </w:del>
      <w:r>
        <w:rPr>
          <w:rFonts w:cs="Calibri"/>
          <w:sz w:val="28"/>
          <w:szCs w:val="28"/>
        </w:rPr>
        <w:t>жизнь</w:t>
      </w:r>
      <w:ins w:id="10" w:author="serega  " w:date="2015-02-03T18:06:00Z">
        <w:r>
          <w:rPr>
            <w:rFonts w:cs="Calibri"/>
            <w:sz w:val="28"/>
            <w:szCs w:val="28"/>
          </w:rPr>
          <w:t xml:space="preserve"> </w:t>
        </w:r>
      </w:ins>
      <w:ins w:id="11" w:author="serega  " w:date="2015-02-03T18:06:00Z">
        <w:r>
          <w:rPr>
            <w:rFonts w:cs="Calibri"/>
            <w:sz w:val="28"/>
            <w:szCs w:val="28"/>
          </w:rPr>
          <w:t>ведь</w:t>
        </w:r>
      </w:ins>
      <w:r>
        <w:rPr>
          <w:rFonts w:cs="Calibri"/>
          <w:sz w:val="28"/>
          <w:szCs w:val="28"/>
        </w:rPr>
        <w:t xml:space="preserve"> их </w:t>
      </w:r>
      <w:del w:id="12" w:author="serega  " w:date="2015-02-03T18:06:00Z">
        <w:r>
          <w:rPr>
            <w:rFonts w:cs="Calibri"/>
            <w:sz w:val="28"/>
            <w:szCs w:val="28"/>
          </w:rPr>
          <w:delText>сочинила</w:delText>
        </w:r>
      </w:del>
      <w:ins w:id="13" w:author="serega  " w:date="2015-02-03T18:06:00Z">
        <w:r>
          <w:rPr>
            <w:rFonts w:cs="Calibri"/>
            <w:sz w:val="28"/>
            <w:szCs w:val="28"/>
          </w:rPr>
          <w:t>сложила</w:t>
        </w:r>
      </w:ins>
      <w:r>
        <w:rPr>
          <w:rFonts w:cs="Calibri"/>
          <w:sz w:val="28"/>
          <w:szCs w:val="28"/>
        </w:rPr>
        <w:t>,</w:t>
        <w:br/>
        <w:t>А я их в рифму уложила.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5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c65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2014-10-29T05:30:00Z</dcterms:created>
  <dc:creator>Василий</dc:creator>
  <dc:language>ru-RU</dc:language>
  <cp:lastModifiedBy>Василий</cp:lastModifiedBy>
  <dcterms:modified xsi:type="dcterms:W3CDTF">2014-11-08T17:20:00Z</dcterms:modified>
  <cp:revision>2</cp:revision>
</cp:coreProperties>
</file>