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7586C" w:rsidRDefault="00581466">
      <w:r>
        <w:t>Анастасия в тайге проживала</w:t>
      </w:r>
      <w:r w:rsidR="00AE13A3">
        <w:t>,</w:t>
      </w:r>
    </w:p>
    <w:p w:rsidR="00A7586C" w:rsidRDefault="00581466">
      <w:r>
        <w:t>Тайны природы она познавала</w:t>
      </w:r>
      <w:r w:rsidR="00AE13A3">
        <w:t>.</w:t>
      </w:r>
    </w:p>
    <w:p w:rsidR="00A7586C" w:rsidRDefault="00581466">
      <w:r>
        <w:t>Холод не чуяла, зверь не страшен</w:t>
      </w:r>
    </w:p>
    <w:p w:rsidR="00A7586C" w:rsidRDefault="00581466">
      <w:r>
        <w:t>И ей совсем не нужен свой дом.</w:t>
      </w:r>
    </w:p>
    <w:p w:rsidR="00A7586C" w:rsidRDefault="00A7586C"/>
    <w:p w:rsidR="00A7586C" w:rsidRDefault="00581466">
      <w:r>
        <w:t>Часто ходила она нагишом</w:t>
      </w:r>
      <w:r w:rsidR="00AE13A3">
        <w:t>,</w:t>
      </w:r>
    </w:p>
    <w:p w:rsidR="00A7586C" w:rsidRDefault="00581466">
      <w:r>
        <w:t>Ветки от кедра были ей дом</w:t>
      </w:r>
      <w:r w:rsidR="00AE13A3">
        <w:t>.</w:t>
      </w:r>
    </w:p>
    <w:p w:rsidR="00A7586C" w:rsidRDefault="00581466">
      <w:r>
        <w:t>Белки со щелчка все её понимали,</w:t>
      </w:r>
    </w:p>
    <w:p w:rsidR="00A7586C" w:rsidRDefault="00581466">
      <w:r>
        <w:t>Чистили ядра и угощали.</w:t>
      </w:r>
    </w:p>
    <w:p w:rsidR="00A7586C" w:rsidRDefault="00A7586C"/>
    <w:p w:rsidR="00A7586C" w:rsidRDefault="00581466">
      <w:r>
        <w:t>Бурый медведь согревал в холода</w:t>
      </w:r>
      <w:r w:rsidR="00AE13A3">
        <w:t>,</w:t>
      </w:r>
    </w:p>
    <w:p w:rsidR="00A7586C" w:rsidRDefault="00581466">
      <w:r>
        <w:t>Вот это дружба, вот это да!</w:t>
      </w:r>
    </w:p>
    <w:p w:rsidR="00A7586C" w:rsidRDefault="00581466">
      <w:r>
        <w:t>Мошки, букашки кусали хоть больно,</w:t>
      </w:r>
    </w:p>
    <w:p w:rsidR="00A7586C" w:rsidRDefault="00581466">
      <w:r>
        <w:t>Она смеялась, была довольна.</w:t>
      </w:r>
    </w:p>
    <w:p w:rsidR="00A7586C" w:rsidRDefault="00A7586C"/>
    <w:p w:rsidR="00A7586C" w:rsidRDefault="00581466">
      <w:r>
        <w:t>Пользу во всём и добро находила,</w:t>
      </w:r>
    </w:p>
    <w:p w:rsidR="00A7586C" w:rsidRDefault="00581466">
      <w:r>
        <w:t>Каждую травку знала и чтила,</w:t>
      </w:r>
    </w:p>
    <w:p w:rsidR="00A7586C" w:rsidRDefault="00581466">
      <w:r>
        <w:t>Крепкая телом и духом была</w:t>
      </w:r>
    </w:p>
    <w:p w:rsidR="00A7586C" w:rsidRDefault="00581466">
      <w:r>
        <w:t>И красотой, как цветочек цвела.</w:t>
      </w:r>
    </w:p>
    <w:p w:rsidR="00A7586C" w:rsidRDefault="00A7586C"/>
    <w:p w:rsidR="00A7586C" w:rsidRDefault="00581466">
      <w:r>
        <w:t>Утром, на травке с росою, валялась,</w:t>
      </w:r>
    </w:p>
    <w:p w:rsidR="00A7586C" w:rsidRDefault="00581466">
      <w:r>
        <w:t>Яркому солнцу всегда улыбалась,</w:t>
      </w:r>
    </w:p>
    <w:p w:rsidR="00A7586C" w:rsidRDefault="00AE13A3">
      <w:r>
        <w:t>С кедром могучим обнявшись,</w:t>
      </w:r>
      <w:r w:rsidR="00581466">
        <w:t xml:space="preserve"> стояла</w:t>
      </w:r>
      <w:r>
        <w:t>,</w:t>
      </w:r>
    </w:p>
    <w:p w:rsidR="00A7586C" w:rsidRDefault="00581466">
      <w:r>
        <w:t>Как же для счастья ей нужно мало!</w:t>
      </w:r>
    </w:p>
    <w:p w:rsidR="00A7586C" w:rsidRDefault="00A7586C"/>
    <w:p w:rsidR="00A7586C" w:rsidRDefault="00581466">
      <w:r>
        <w:t xml:space="preserve">Не </w:t>
      </w:r>
      <w:proofErr w:type="gramStart"/>
      <w:r>
        <w:t>искушена</w:t>
      </w:r>
      <w:proofErr w:type="gramEnd"/>
      <w:r>
        <w:t xml:space="preserve"> деньгами, комфортом</w:t>
      </w:r>
      <w:r w:rsidR="00AE13A3">
        <w:t>,</w:t>
      </w:r>
    </w:p>
    <w:p w:rsidR="00A7586C" w:rsidRDefault="00581466">
      <w:r>
        <w:lastRenderedPageBreak/>
        <w:t>Жи</w:t>
      </w:r>
      <w:r w:rsidR="00AE13A3">
        <w:t xml:space="preserve">знью в тайге и </w:t>
      </w:r>
      <w:proofErr w:type="gramStart"/>
      <w:r w:rsidR="00AE13A3">
        <w:t>довольна</w:t>
      </w:r>
      <w:proofErr w:type="gramEnd"/>
      <w:r w:rsidR="00AE13A3">
        <w:t xml:space="preserve"> и горда.</w:t>
      </w:r>
    </w:p>
    <w:p w:rsidR="00A7586C" w:rsidRDefault="00581466">
      <w:r>
        <w:t>Силой огромной она обладала,</w:t>
      </w:r>
    </w:p>
    <w:p w:rsidR="00A7586C" w:rsidRDefault="00581466">
      <w:r>
        <w:t xml:space="preserve">На расстоянии могла и </w:t>
      </w:r>
      <w:proofErr w:type="spellStart"/>
      <w:r>
        <w:t>видала</w:t>
      </w:r>
      <w:proofErr w:type="spellEnd"/>
      <w:r>
        <w:t>.</w:t>
      </w:r>
    </w:p>
    <w:p w:rsidR="00A7586C" w:rsidRDefault="00A7586C"/>
    <w:p w:rsidR="00A7586C" w:rsidRDefault="00581466">
      <w:r>
        <w:t>Знала все тайны звенящего кедра</w:t>
      </w:r>
      <w:r w:rsidR="00AE13A3">
        <w:t>,</w:t>
      </w:r>
    </w:p>
    <w:p w:rsidR="00A7586C" w:rsidRDefault="00581466">
      <w:r>
        <w:t>Был</w:t>
      </w:r>
      <w:r w:rsidR="00AE13A3">
        <w:t>о не трудно заглянуть и в недра.</w:t>
      </w:r>
    </w:p>
    <w:p w:rsidR="00A7586C" w:rsidRDefault="00581466">
      <w:r>
        <w:t>НЛО близко к себе подпускала</w:t>
      </w:r>
      <w:r w:rsidR="00AE13A3">
        <w:t>,</w:t>
      </w:r>
    </w:p>
    <w:p w:rsidR="00A7586C" w:rsidRDefault="00581466">
      <w:r>
        <w:t>Инопланетных существ повидала.</w:t>
      </w:r>
    </w:p>
    <w:p w:rsidR="00A7586C" w:rsidRDefault="00A7586C"/>
    <w:p w:rsidR="00A7586C" w:rsidRDefault="00581466">
      <w:r>
        <w:t>Встреча с любимым была не случайна,</w:t>
      </w:r>
    </w:p>
    <w:p w:rsidR="00A7586C" w:rsidRDefault="00581466">
      <w:r>
        <w:t>Настя открыла все свои тайны</w:t>
      </w:r>
      <w:r w:rsidR="00AE13A3">
        <w:t>.</w:t>
      </w:r>
    </w:p>
    <w:p w:rsidR="00A7586C" w:rsidRDefault="00581466">
      <w:r>
        <w:t>И попросила его об одном -</w:t>
      </w:r>
    </w:p>
    <w:p w:rsidR="00A7586C" w:rsidRDefault="00581466">
      <w:r>
        <w:t>О её знаниях выпустить том.</w:t>
      </w:r>
    </w:p>
    <w:p w:rsidR="00A7586C" w:rsidRDefault="00A7586C"/>
    <w:p w:rsidR="00A7586C" w:rsidRDefault="00581466">
      <w:r>
        <w:t>Много желающих было помочь</w:t>
      </w:r>
    </w:p>
    <w:p w:rsidR="00A7586C" w:rsidRDefault="00581466">
      <w:r>
        <w:t>И вот теперь я  читаю всю ночь</w:t>
      </w:r>
    </w:p>
    <w:p w:rsidR="00A7586C" w:rsidRDefault="00581466">
      <w:r>
        <w:t>И накажу всем друзьям прочитать,</w:t>
      </w:r>
    </w:p>
    <w:p w:rsidR="00A7586C" w:rsidRDefault="00581466">
      <w:r>
        <w:t>"Анастасия"- ту книжечку звать.</w:t>
      </w:r>
    </w:p>
    <w:p w:rsidR="00A7586C" w:rsidRDefault="00A7586C"/>
    <w:p w:rsidR="00A7586C" w:rsidRDefault="00581466">
      <w:r>
        <w:t>Знала о кедре она не случайно,</w:t>
      </w:r>
    </w:p>
    <w:p w:rsidR="00A7586C" w:rsidRDefault="00581466">
      <w:r>
        <w:t>Прадед открыл ей все свои тайны.</w:t>
      </w:r>
    </w:p>
    <w:p w:rsidR="00A7586C" w:rsidRDefault="00AE13A3">
      <w:r>
        <w:t>Жизнь - пять</w:t>
      </w:r>
      <w:r w:rsidR="00581466">
        <w:t>сот  с лишним, потом зазвенит,</w:t>
      </w:r>
    </w:p>
    <w:p w:rsidR="00A7586C" w:rsidRDefault="00581466">
      <w:r>
        <w:t>Нужно спилить и всем разделить.</w:t>
      </w:r>
    </w:p>
    <w:p w:rsidR="00A7586C" w:rsidRDefault="00A7586C"/>
    <w:p w:rsidR="00A7586C" w:rsidRDefault="00581466">
      <w:r>
        <w:t>Силу, энергию</w:t>
      </w:r>
    </w:p>
    <w:p w:rsidR="00A7586C" w:rsidRDefault="00581466">
      <w:r>
        <w:t>Людям раздать,</w:t>
      </w:r>
    </w:p>
    <w:p w:rsidR="00A7586C" w:rsidRDefault="00581466">
      <w:r>
        <w:lastRenderedPageBreak/>
        <w:t>Будет и дальше</w:t>
      </w:r>
    </w:p>
    <w:p w:rsidR="00A7586C" w:rsidRDefault="00581466">
      <w:r>
        <w:t>Кедр помогать.</w:t>
      </w:r>
    </w:p>
    <w:p w:rsidR="00A7586C" w:rsidRDefault="00A7586C"/>
    <w:p w:rsidR="00A7586C" w:rsidRDefault="00581466">
      <w:r>
        <w:t>Амулет из древесины</w:t>
      </w:r>
    </w:p>
    <w:p w:rsidR="00A7586C" w:rsidRDefault="00581466">
      <w:r>
        <w:t>Защитит от тёмной силы.</w:t>
      </w:r>
    </w:p>
    <w:p w:rsidR="00A7586C" w:rsidRDefault="00581466">
      <w:r>
        <w:t>Прадед мой, да и мой дед</w:t>
      </w:r>
      <w:r w:rsidR="00AE13A3">
        <w:t>,</w:t>
      </w:r>
    </w:p>
    <w:p w:rsidR="00A7586C" w:rsidRDefault="00581466">
      <w:r>
        <w:t>Жили по сто двадцать лет.</w:t>
      </w:r>
    </w:p>
    <w:p w:rsidR="00A7586C" w:rsidRDefault="00A7586C"/>
    <w:p w:rsidR="00A7586C" w:rsidRDefault="00581466">
      <w:r>
        <w:t>Кедр - огромный долгожитель</w:t>
      </w:r>
      <w:r w:rsidR="00AE13A3">
        <w:t>,</w:t>
      </w:r>
    </w:p>
    <w:p w:rsidR="00A7586C" w:rsidRDefault="00AE13A3">
      <w:r>
        <w:t>Земля с небом - есть обитель.</w:t>
      </w:r>
    </w:p>
    <w:p w:rsidR="00A7586C" w:rsidRDefault="00581466">
      <w:r>
        <w:t>Много повидал за век</w:t>
      </w:r>
      <w:r w:rsidR="00AE13A3">
        <w:t>,</w:t>
      </w:r>
    </w:p>
    <w:p w:rsidR="00A7586C" w:rsidRDefault="00581466">
      <w:r>
        <w:t>Береги же, человек!</w:t>
      </w:r>
      <w:bookmarkStart w:id="0" w:name="_GoBack"/>
      <w:bookmarkEnd w:id="0"/>
    </w:p>
    <w:sectPr w:rsidR="00A7586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586C"/>
    <w:rsid w:val="00581466"/>
    <w:rsid w:val="00A7586C"/>
    <w:rsid w:val="00AE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A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227</Words>
  <Characters>1298</Characters>
  <Application>Microsoft Office Word</Application>
  <DocSecurity>0</DocSecurity>
  <Lines>10</Lines>
  <Paragraphs>3</Paragraphs>
  <ScaleCrop>false</ScaleCrop>
  <Company>Krokoz™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Анастасия.docx</dc:title>
  <cp:lastModifiedBy>Василий</cp:lastModifiedBy>
  <cp:revision>3</cp:revision>
  <dcterms:created xsi:type="dcterms:W3CDTF">2014-10-21T07:14:00Z</dcterms:created>
  <dcterms:modified xsi:type="dcterms:W3CDTF">2014-11-09T07:53:00Z</dcterms:modified>
</cp:coreProperties>
</file>