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3121E" w:rsidRDefault="00DE48E8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Жил как </w:t>
      </w:r>
      <w:del w:id="0" w:author="serega  " w:date="2014-11-28T15:27:00Z">
        <w:r>
          <w:rPr>
            <w:rFonts w:ascii="Calibri" w:eastAsia="Calibri" w:hAnsi="Calibri" w:cs="Calibri"/>
            <w:sz w:val="28"/>
          </w:rPr>
          <w:delText xml:space="preserve">в </w:delText>
        </w:r>
      </w:del>
      <w:proofErr w:type="gramStart"/>
      <w:r>
        <w:rPr>
          <w:rFonts w:ascii="Calibri" w:eastAsia="Calibri" w:hAnsi="Calibri" w:cs="Calibri"/>
          <w:sz w:val="28"/>
        </w:rPr>
        <w:t>за</w:t>
      </w:r>
      <w:proofErr w:type="gramEnd"/>
      <w:r>
        <w:rPr>
          <w:rFonts w:ascii="Calibri" w:eastAsia="Calibri" w:hAnsi="Calibri" w:cs="Calibri"/>
          <w:sz w:val="28"/>
        </w:rPr>
        <w:t xml:space="preserve"> пазух</w:t>
      </w:r>
      <w:del w:id="1" w:author="serega  " w:date="2014-11-28T15:27:00Z">
        <w:r>
          <w:rPr>
            <w:rFonts w:ascii="Calibri" w:eastAsia="Calibri" w:hAnsi="Calibri" w:cs="Calibri"/>
            <w:sz w:val="28"/>
          </w:rPr>
          <w:delText>е</w:delText>
        </w:r>
      </w:del>
      <w:ins w:id="2" w:author="serega  " w:date="2014-11-28T15:27:00Z">
        <w:r>
          <w:rPr>
            <w:rFonts w:ascii="Calibri" w:eastAsia="Calibri" w:hAnsi="Calibri" w:cs="Calibri"/>
            <w:sz w:val="28"/>
          </w:rPr>
          <w:t>ой</w:t>
        </w:r>
      </w:ins>
      <w:r>
        <w:rPr>
          <w:rFonts w:ascii="Calibri" w:eastAsia="Calibri" w:hAnsi="Calibri" w:cs="Calibri"/>
          <w:sz w:val="28"/>
        </w:rPr>
        <w:t xml:space="preserve"> у Бога</w:t>
      </w:r>
    </w:p>
    <w:p w:rsidR="0073121E" w:rsidRDefault="00DE48E8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И он меня оберегал.</w:t>
      </w:r>
    </w:p>
    <w:p w:rsidR="0073121E" w:rsidRDefault="00DE48E8">
      <w:pPr>
        <w:spacing w:after="200" w:line="276" w:lineRule="auto"/>
        <w:rPr>
          <w:rFonts w:ascii="Calibri" w:eastAsia="Calibri" w:hAnsi="Calibri" w:cs="Calibri"/>
          <w:sz w:val="28"/>
        </w:rPr>
      </w:pPr>
      <w:ins w:id="3" w:author="serega  " w:date="2014-11-28T15:30:00Z">
        <w:r>
          <w:rPr>
            <w:rFonts w:ascii="Calibri" w:eastAsia="Calibri" w:hAnsi="Calibri" w:cs="Calibri"/>
            <w:sz w:val="28"/>
          </w:rPr>
          <w:t xml:space="preserve">А </w:t>
        </w:r>
      </w:ins>
      <w:del w:id="4" w:author="serega  " w:date="2014-11-28T15:30:00Z">
        <w:r>
          <w:rPr>
            <w:rFonts w:ascii="Calibri" w:eastAsia="Calibri" w:hAnsi="Calibri" w:cs="Calibri"/>
            <w:sz w:val="28"/>
          </w:rPr>
          <w:delText>Е</w:delText>
        </w:r>
      </w:del>
      <w:ins w:id="5" w:author="serega  " w:date="2014-11-28T15:30:00Z">
        <w:r>
          <w:rPr>
            <w:rFonts w:ascii="Calibri" w:eastAsia="Calibri" w:hAnsi="Calibri" w:cs="Calibri"/>
            <w:sz w:val="28"/>
          </w:rPr>
          <w:t>е</w:t>
        </w:r>
      </w:ins>
      <w:r>
        <w:rPr>
          <w:rFonts w:ascii="Calibri" w:eastAsia="Calibri" w:hAnsi="Calibri" w:cs="Calibri"/>
          <w:sz w:val="28"/>
        </w:rPr>
        <w:t xml:space="preserve">сли </w:t>
      </w:r>
      <w:del w:id="6" w:author="serega  " w:date="2014-11-28T15:30:00Z">
        <w:r>
          <w:rPr>
            <w:rFonts w:ascii="Calibri" w:eastAsia="Calibri" w:hAnsi="Calibri" w:cs="Calibri"/>
            <w:sz w:val="28"/>
          </w:rPr>
          <w:delText xml:space="preserve">мне </w:delText>
        </w:r>
      </w:del>
      <w:del w:id="7" w:author="serega  " w:date="2014-11-28T15:33:00Z">
        <w:r>
          <w:rPr>
            <w:rFonts w:ascii="Calibri" w:eastAsia="Calibri" w:hAnsi="Calibri" w:cs="Calibri"/>
            <w:sz w:val="28"/>
          </w:rPr>
          <w:delText>было очень</w:delText>
        </w:r>
      </w:del>
      <w:ins w:id="8" w:author="serega  " w:date="2014-11-28T15:33:00Z">
        <w:r>
          <w:rPr>
            <w:rFonts w:ascii="Calibri" w:eastAsia="Calibri" w:hAnsi="Calibri" w:cs="Calibri"/>
            <w:sz w:val="28"/>
          </w:rPr>
          <w:t>становилось</w:t>
        </w:r>
      </w:ins>
      <w:r>
        <w:rPr>
          <w:rFonts w:ascii="Calibri" w:eastAsia="Calibri" w:hAnsi="Calibri" w:cs="Calibri"/>
          <w:sz w:val="28"/>
        </w:rPr>
        <w:t xml:space="preserve"> грустно</w:t>
      </w:r>
      <w:del w:id="9" w:author="serega  " w:date="2014-11-28T15:30:00Z">
        <w:r>
          <w:rPr>
            <w:rFonts w:ascii="Calibri" w:eastAsia="Calibri" w:hAnsi="Calibri" w:cs="Calibri"/>
            <w:sz w:val="28"/>
          </w:rPr>
          <w:delText>,</w:delText>
        </w:r>
      </w:del>
      <w:ins w:id="10" w:author="serega  " w:date="2014-11-28T15:30:00Z">
        <w:r>
          <w:rPr>
            <w:rFonts w:ascii="Calibri" w:eastAsia="Calibri" w:hAnsi="Calibri" w:cs="Calibri"/>
            <w:sz w:val="28"/>
          </w:rPr>
          <w:t xml:space="preserve"> – </w:t>
        </w:r>
      </w:ins>
    </w:p>
    <w:p w:rsidR="0073121E" w:rsidRDefault="00DE48E8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На балала</w:t>
      </w:r>
      <w:ins w:id="11" w:author="Василий" w:date="2014-12-04T00:43:00Z">
        <w:r>
          <w:rPr>
            <w:rFonts w:ascii="Calibri" w:eastAsia="Calibri" w:hAnsi="Calibri" w:cs="Calibri"/>
            <w:sz w:val="28"/>
          </w:rPr>
          <w:t>йке я</w:t>
        </w:r>
      </w:ins>
      <w:del w:id="12" w:author="Василий" w:date="2014-12-04T00:43:00Z">
        <w:r w:rsidDel="00DE48E8">
          <w:rPr>
            <w:rFonts w:ascii="Calibri" w:eastAsia="Calibri" w:hAnsi="Calibri" w:cs="Calibri"/>
            <w:sz w:val="28"/>
          </w:rPr>
          <w:delText>е</w:delText>
        </w:r>
        <w:r w:rsidDel="00DE48E8">
          <w:rPr>
            <w:rFonts w:ascii="Calibri" w:eastAsia="Calibri" w:hAnsi="Calibri" w:cs="Calibri"/>
            <w:sz w:val="28"/>
          </w:rPr>
          <w:delText>ч</w:delText>
        </w:r>
        <w:r w:rsidDel="00DE48E8">
          <w:rPr>
            <w:rFonts w:ascii="Calibri" w:eastAsia="Calibri" w:hAnsi="Calibri" w:cs="Calibri"/>
            <w:sz w:val="28"/>
          </w:rPr>
          <w:delText>к</w:delText>
        </w:r>
        <w:r w:rsidDel="00DE48E8">
          <w:rPr>
            <w:rFonts w:ascii="Calibri" w:eastAsia="Calibri" w:hAnsi="Calibri" w:cs="Calibri"/>
            <w:sz w:val="28"/>
          </w:rPr>
          <w:delText>е</w:delText>
        </w:r>
      </w:del>
      <w:r>
        <w:rPr>
          <w:rFonts w:ascii="Calibri" w:eastAsia="Calibri" w:hAnsi="Calibri" w:cs="Calibri"/>
          <w:sz w:val="28"/>
        </w:rPr>
        <w:t xml:space="preserve"> </w:t>
      </w:r>
      <w:commentRangeStart w:id="13"/>
      <w:r>
        <w:rPr>
          <w:rFonts w:ascii="Calibri" w:eastAsia="Calibri" w:hAnsi="Calibri" w:cs="Calibri"/>
          <w:sz w:val="28"/>
        </w:rPr>
        <w:t>играл.</w:t>
      </w:r>
      <w:commentRangeEnd w:id="13"/>
      <w:r>
        <w:rPr>
          <w:rFonts w:ascii="Calibri" w:eastAsia="Calibri" w:hAnsi="Calibri" w:cs="Calibri"/>
          <w:sz w:val="28"/>
        </w:rPr>
        <w:commentReference w:id="13"/>
      </w:r>
    </w:p>
    <w:p w:rsidR="0073121E" w:rsidRDefault="0073121E">
      <w:pPr>
        <w:spacing w:after="200" w:line="276" w:lineRule="auto"/>
      </w:pPr>
    </w:p>
    <w:p w:rsidR="0073121E" w:rsidRDefault="00DE48E8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Служить на флот пошёл мальчишкой,</w:t>
      </w:r>
    </w:p>
    <w:p w:rsidR="0073121E" w:rsidRDefault="00DE48E8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Застала там меня война.</w:t>
      </w:r>
    </w:p>
    <w:p w:rsidR="0073121E" w:rsidRDefault="00DE48E8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Сидеть бы мне за партой с книжкой,</w:t>
      </w:r>
    </w:p>
    <w:p w:rsidR="0073121E" w:rsidRDefault="00DE48E8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А я</w:t>
      </w:r>
      <w:del w:id="14" w:author="Василий" w:date="2014-12-04T00:45:00Z">
        <w:r w:rsidDel="00DE48E8">
          <w:rPr>
            <w:rFonts w:ascii="Calibri" w:eastAsia="Calibri" w:hAnsi="Calibri" w:cs="Calibri"/>
            <w:sz w:val="28"/>
          </w:rPr>
          <w:delText xml:space="preserve"> </w:delText>
        </w:r>
        <w:r w:rsidDel="00DE48E8">
          <w:rPr>
            <w:rFonts w:ascii="Calibri" w:eastAsia="Calibri" w:hAnsi="Calibri" w:cs="Calibri"/>
            <w:sz w:val="28"/>
          </w:rPr>
          <w:delText>у</w:delText>
        </w:r>
        <w:r w:rsidDel="00DE48E8">
          <w:rPr>
            <w:rFonts w:ascii="Calibri" w:eastAsia="Calibri" w:hAnsi="Calibri" w:cs="Calibri"/>
            <w:sz w:val="28"/>
          </w:rPr>
          <w:delText>ж</w:delText>
        </w:r>
        <w:r w:rsidDel="00DE48E8">
          <w:rPr>
            <w:rFonts w:ascii="Calibri" w:eastAsia="Calibri" w:hAnsi="Calibri" w:cs="Calibri"/>
            <w:sz w:val="28"/>
          </w:rPr>
          <w:delText>е</w:delText>
        </w:r>
      </w:del>
      <w:r>
        <w:rPr>
          <w:rFonts w:ascii="Calibri" w:eastAsia="Calibri" w:hAnsi="Calibri" w:cs="Calibri"/>
          <w:sz w:val="28"/>
        </w:rPr>
        <w:t xml:space="preserve"> хлебнул</w:t>
      </w:r>
      <w:ins w:id="15" w:author="Василий" w:date="2014-12-04T00:45:00Z">
        <w:r>
          <w:rPr>
            <w:rFonts w:ascii="Calibri" w:eastAsia="Calibri" w:hAnsi="Calibri" w:cs="Calibri"/>
            <w:sz w:val="28"/>
          </w:rPr>
          <w:t xml:space="preserve"> горя</w:t>
        </w:r>
      </w:ins>
      <w:r>
        <w:rPr>
          <w:rFonts w:ascii="Calibri" w:eastAsia="Calibri" w:hAnsi="Calibri" w:cs="Calibri"/>
          <w:sz w:val="28"/>
        </w:rPr>
        <w:t xml:space="preserve"> сполна.</w:t>
      </w:r>
    </w:p>
    <w:p w:rsidR="0073121E" w:rsidRDefault="0073121E">
      <w:pPr>
        <w:spacing w:after="200" w:line="276" w:lineRule="auto"/>
      </w:pPr>
    </w:p>
    <w:p w:rsidR="0073121E" w:rsidRDefault="00DE48E8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Вернулся раненый </w:t>
      </w:r>
      <w:r>
        <w:rPr>
          <w:rFonts w:ascii="Calibri" w:eastAsia="Calibri" w:hAnsi="Calibri" w:cs="Calibri"/>
          <w:sz w:val="28"/>
        </w:rPr>
        <w:t>войною,</w:t>
      </w:r>
    </w:p>
    <w:p w:rsidR="0073121E" w:rsidRDefault="00DE48E8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Опять Господь меня сберёг.</w:t>
      </w:r>
    </w:p>
    <w:p w:rsidR="0073121E" w:rsidRDefault="00DE48E8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На мандолине переборы,</w:t>
      </w:r>
      <w:bookmarkStart w:id="16" w:name="_GoBack"/>
      <w:bookmarkEnd w:id="16"/>
    </w:p>
    <w:p w:rsidR="0073121E" w:rsidRDefault="00DE48E8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Тогда играть уже не смог.</w:t>
      </w:r>
    </w:p>
    <w:p w:rsidR="0073121E" w:rsidRDefault="0073121E">
      <w:pPr>
        <w:spacing w:after="200" w:line="276" w:lineRule="auto"/>
      </w:pPr>
    </w:p>
    <w:p w:rsidR="0073121E" w:rsidRDefault="00DE48E8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Бывало, выйдешь вечерком,</w:t>
      </w:r>
    </w:p>
    <w:p w:rsidR="0073121E" w:rsidRDefault="00DE48E8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Затихнет техника в ночи,</w:t>
      </w:r>
    </w:p>
    <w:p w:rsidR="0073121E" w:rsidRDefault="00DE48E8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Лишь только слышно балалайку,</w:t>
      </w:r>
    </w:p>
    <w:p w:rsidR="0073121E" w:rsidRDefault="00DE48E8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Да отблески в окне свечи.</w:t>
      </w:r>
    </w:p>
    <w:p w:rsidR="0073121E" w:rsidRDefault="0073121E">
      <w:pPr>
        <w:spacing w:after="200" w:line="276" w:lineRule="auto"/>
      </w:pPr>
    </w:p>
    <w:p w:rsidR="0073121E" w:rsidRDefault="00DE48E8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Вечёрки были интересны,</w:t>
      </w:r>
    </w:p>
    <w:p w:rsidR="0073121E" w:rsidRDefault="00DE48E8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Ночное небо, красота!</w:t>
      </w:r>
    </w:p>
    <w:p w:rsidR="0073121E" w:rsidRDefault="00DE48E8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 xml:space="preserve">Частенько пели </w:t>
      </w:r>
      <w:r>
        <w:rPr>
          <w:rFonts w:ascii="Calibri" w:eastAsia="Calibri" w:hAnsi="Calibri" w:cs="Calibri"/>
          <w:sz w:val="28"/>
        </w:rPr>
        <w:t>хором песни</w:t>
      </w:r>
    </w:p>
    <w:p w:rsidR="0073121E" w:rsidRDefault="00DE48E8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И это всё было спроста.</w:t>
      </w:r>
    </w:p>
    <w:p w:rsidR="0073121E" w:rsidRDefault="0073121E">
      <w:pPr>
        <w:spacing w:after="200" w:line="276" w:lineRule="auto"/>
      </w:pPr>
    </w:p>
    <w:p w:rsidR="0073121E" w:rsidRDefault="00DE48E8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Я часто юность вспоминаю,</w:t>
      </w:r>
    </w:p>
    <w:p w:rsidR="0073121E" w:rsidRDefault="00DE48E8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Себя, смазливого юнца.</w:t>
      </w:r>
    </w:p>
    <w:p w:rsidR="0073121E" w:rsidRDefault="00DE48E8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Казалось мне, она без края</w:t>
      </w:r>
    </w:p>
    <w:p w:rsidR="0073121E" w:rsidRDefault="00DE48E8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И жизнь продлится без конца.</w:t>
      </w:r>
    </w:p>
    <w:p w:rsidR="0073121E" w:rsidRDefault="0073121E">
      <w:pPr>
        <w:spacing w:after="200" w:line="276" w:lineRule="auto"/>
      </w:pPr>
    </w:p>
    <w:p w:rsidR="0073121E" w:rsidRDefault="00DE48E8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Проходят годы чередою,</w:t>
      </w:r>
    </w:p>
    <w:p w:rsidR="0073121E" w:rsidRDefault="00DE48E8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Всё оставляет в жизни след.</w:t>
      </w:r>
    </w:p>
    <w:p w:rsidR="0073121E" w:rsidRDefault="00DE48E8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Но балалаечка со мною</w:t>
      </w:r>
    </w:p>
    <w:p w:rsidR="0073121E" w:rsidRDefault="00DE48E8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И помогает мне от бед.</w:t>
      </w:r>
    </w:p>
    <w:p w:rsidR="0073121E" w:rsidRDefault="0073121E">
      <w:pPr>
        <w:spacing w:after="200" w:line="276" w:lineRule="auto"/>
      </w:pPr>
    </w:p>
    <w:p w:rsidR="0073121E" w:rsidRDefault="00DE48E8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Она умеет петь и</w:t>
      </w:r>
      <w:r>
        <w:rPr>
          <w:rFonts w:ascii="Calibri" w:eastAsia="Calibri" w:hAnsi="Calibri" w:cs="Calibri"/>
          <w:sz w:val="28"/>
        </w:rPr>
        <w:t xml:space="preserve"> плакать,</w:t>
      </w:r>
    </w:p>
    <w:p w:rsidR="0073121E" w:rsidRDefault="00DE48E8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Живая в ней сидит душа.</w:t>
      </w:r>
    </w:p>
    <w:p w:rsidR="0073121E" w:rsidRDefault="00DE48E8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Незаменимая подруга,</w:t>
      </w:r>
    </w:p>
    <w:p w:rsidR="0073121E" w:rsidRDefault="00DE48E8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Вот тем она и хороша!</w:t>
      </w:r>
    </w:p>
    <w:sectPr w:rsidR="0073121E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3" w:author="serega  " w:date="2014-11-28T15:30:00Z" w:initials="">
    <w:p w:rsidR="0073121E" w:rsidRDefault="00DE48E8">
      <w:r>
        <w:rPr>
          <w:rFonts w:ascii="Droid Sans" w:hAnsi="Droid Sans"/>
          <w:sz w:val="20"/>
        </w:rPr>
        <w:t>Кто играл?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">
    <w:altName w:val="Times New Roman"/>
    <w:charset w:val="01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2"/>
  </w:compat>
  <w:rsids>
    <w:rsidRoot w:val="0073121E"/>
    <w:rsid w:val="0073121E"/>
    <w:rsid w:val="00DE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ascii="Cambria" w:hAnsi="Cambria" w:cs="FreeSans"/>
    </w:rPr>
  </w:style>
  <w:style w:type="paragraph" w:styleId="a6">
    <w:name w:val="Title"/>
    <w:basedOn w:val="a"/>
    <w:pPr>
      <w:suppressLineNumbers/>
      <w:spacing w:before="120" w:after="120"/>
    </w:pPr>
    <w:rPr>
      <w:rFonts w:ascii="Cambria" w:hAnsi="Cambria" w:cs="FreeSans"/>
      <w:i/>
      <w:iCs/>
      <w:szCs w:val="24"/>
    </w:rPr>
  </w:style>
  <w:style w:type="paragraph" w:styleId="a7">
    <w:name w:val="index heading"/>
    <w:basedOn w:val="a"/>
    <w:pPr>
      <w:suppressLineNumbers/>
    </w:pPr>
    <w:rPr>
      <w:rFonts w:ascii="Cambria" w:hAnsi="Cambria" w:cs="FreeSans"/>
    </w:rPr>
  </w:style>
  <w:style w:type="paragraph" w:customStyle="1" w:styleId="a8">
    <w:name w:val="Заглавие"/>
    <w:basedOn w:val="a"/>
    <w:pPr>
      <w:keepNext/>
      <w:keepLines/>
      <w:spacing w:before="480" w:after="120"/>
      <w:contextualSpacing/>
    </w:pPr>
    <w:rPr>
      <w:b/>
      <w:sz w:val="72"/>
    </w:rPr>
  </w:style>
  <w:style w:type="paragraph" w:styleId="a9">
    <w:name w:val="Subtitle"/>
    <w:basedOn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annotation text"/>
    <w:basedOn w:val="a"/>
    <w:link w:val="ab"/>
    <w:uiPriority w:val="99"/>
    <w:semiHidden/>
    <w:unhideWhenUsed/>
    <w:rPr>
      <w:sz w:val="20"/>
    </w:rPr>
  </w:style>
  <w:style w:type="character" w:customStyle="1" w:styleId="ab">
    <w:name w:val="Текст примечания Знак"/>
    <w:basedOn w:val="a0"/>
    <w:link w:val="aa"/>
    <w:uiPriority w:val="99"/>
    <w:semiHidden/>
    <w:rPr>
      <w:sz w:val="20"/>
    </w:rPr>
  </w:style>
  <w:style w:type="character" w:styleId="ac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d">
    <w:name w:val="Balloon Text"/>
    <w:basedOn w:val="a"/>
    <w:link w:val="ae"/>
    <w:uiPriority w:val="99"/>
    <w:semiHidden/>
    <w:unhideWhenUsed/>
    <w:rsid w:val="00DE48E8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E48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126</Words>
  <Characters>724</Characters>
  <Application>Microsoft Office Word</Application>
  <DocSecurity>0</DocSecurity>
  <Lines>6</Lines>
  <Paragraphs>1</Paragraphs>
  <ScaleCrop>false</ScaleCrop>
  <Company>Krokoz™</Company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Спутница жизни.docx</dc:title>
  <cp:lastModifiedBy>Василий</cp:lastModifiedBy>
  <cp:revision>4</cp:revision>
  <dcterms:created xsi:type="dcterms:W3CDTF">2014-10-25T08:46:00Z</dcterms:created>
  <dcterms:modified xsi:type="dcterms:W3CDTF">2014-12-03T20:47:00Z</dcterms:modified>
  <dc:language>ru-RU</dc:language>
</cp:coreProperties>
</file>