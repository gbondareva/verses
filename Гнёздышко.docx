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Стоит берёзка одиноко,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</w:t>
      </w:r>
      <w:ins w:id="0" w:author="serega  " w:date="2015-02-02T20:56:00Z">
        <w:r>
          <w:rPr>
            <w:sz w:val="28"/>
            <w:szCs w:val="28"/>
          </w:rPr>
          <w:t>по</w:t>
        </w:r>
      </w:ins>
      <w:r>
        <w:rPr>
          <w:sz w:val="28"/>
          <w:szCs w:val="28"/>
        </w:rPr>
        <w:t>далёк</w:t>
      </w:r>
      <w:ins w:id="1" w:author="serega  " w:date="2015-02-02T20:56:00Z">
        <w:r>
          <w:rPr>
            <w:sz w:val="28"/>
            <w:szCs w:val="28"/>
          </w:rPr>
          <w:t>у</w:t>
        </w:r>
      </w:ins>
      <w:del w:id="2" w:author="serega  " w:date="2015-02-02T20:56:00Z">
        <w:r>
          <w:rPr>
            <w:sz w:val="28"/>
            <w:szCs w:val="28"/>
          </w:rPr>
          <w:delText>о</w:delText>
        </w:r>
      </w:del>
      <w:r>
        <w:rPr>
          <w:sz w:val="28"/>
          <w:szCs w:val="28"/>
        </w:rPr>
        <w:t xml:space="preserve"> от села.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 ней из тоненьких из веток,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Сорока гнёздышко свила.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Устлала пухом – будет мягче,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Яичек несколько </w:t>
      </w:r>
      <w:ins w:id="3" w:author="serega  " w:date="2015-02-02T20:58:00Z">
        <w:r>
          <w:rPr>
            <w:sz w:val="28"/>
            <w:szCs w:val="28"/>
          </w:rPr>
          <w:t>с</w:t>
        </w:r>
      </w:ins>
      <w:r>
        <w:rPr>
          <w:sz w:val="28"/>
          <w:szCs w:val="28"/>
        </w:rPr>
        <w:t>несла.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Лишь отлучалась недалече,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Потомство сорочат ждала.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Настало время вылупляться,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Пищат птенцы, ломая яйца.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Она заботливо их грела,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Своим пушистым, тёплым телом.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Забот прибавилось сороке 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Птенцов кормить и охранять.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Нужны ещё </w:t>
      </w:r>
      <w:commentRangeStart w:id="0"/>
      <w:r>
        <w:rPr>
          <w:sz w:val="28"/>
          <w:szCs w:val="28"/>
        </w:rPr>
        <w:t>какие-то сроки,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Чтоб научилися летать.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Качает ветерок  берёзку,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 ней – колыбельку сорочат.</w:t>
      </w:r>
    </w:p>
    <w:p>
      <w:pPr>
        <w:pStyle w:val="Normal"/>
        <w:rPr>
          <w:sz w:val="28"/>
          <w:szCs w:val="28"/>
        </w:rPr>
      </w:pPr>
      <w:ins w:id="4" w:author="serega  " w:date="2015-02-02T21:00:00Z">
        <w:r>
          <w:rPr>
            <w:sz w:val="28"/>
            <w:szCs w:val="28"/>
          </w:rPr>
          <w:t>Сороке</w:t>
        </w:r>
      </w:ins>
      <w:del w:id="5" w:author="serega  " w:date="2015-02-02T21:00:00Z">
        <w:r>
          <w:rPr>
            <w:sz w:val="28"/>
            <w:szCs w:val="28"/>
          </w:rPr>
          <w:delText>И ей</w:delText>
        </w:r>
      </w:del>
      <w:r>
        <w:rPr>
          <w:sz w:val="28"/>
          <w:szCs w:val="28"/>
        </w:rPr>
        <w:t xml:space="preserve"> уж</w:t>
      </w:r>
      <w:del w:id="6" w:author="serega  " w:date="2015-02-02T21:00:00Z">
        <w:r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 xml:space="preserve"> не одиноко –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Ни на секунду не молчат!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0:59:27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Плохо звучит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2015-01-06T20:03:00Z</dcterms:created>
  <dc:creator>Василий</dc:creator>
  <dc:language>ru-RU</dc:language>
  <cp:lastModifiedBy>Василий</cp:lastModifiedBy>
  <dcterms:modified xsi:type="dcterms:W3CDTF">2015-01-06T20:11:00Z</dcterms:modified>
  <cp:revision>1</cp:revision>
</cp:coreProperties>
</file>