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Художник написал портрет,</w:t>
      </w:r>
    </w:p>
    <w:p>
      <w:pPr>
        <w:pStyle w:val="Normal"/>
        <w:rPr/>
      </w:pPr>
      <w:r>
        <w:rPr/>
        <w:t>А я натурщицей была.</w:t>
      </w:r>
    </w:p>
    <w:p>
      <w:pPr>
        <w:pStyle w:val="Normal"/>
        <w:rPr/>
      </w:pPr>
      <w:r>
        <w:rPr/>
        <w:t>Когда закончил он работу</w:t>
      </w:r>
    </w:p>
    <w:p>
      <w:pPr>
        <w:pStyle w:val="Normal"/>
        <w:rPr/>
      </w:pPr>
      <w:r>
        <w:rPr/>
        <w:t>То, не узнала я себя.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Ему видней, ведь он художник,</w:t>
      </w:r>
    </w:p>
    <w:p>
      <w:pPr>
        <w:pStyle w:val="Normal"/>
        <w:rPr/>
      </w:pPr>
      <w:r>
        <w:rPr/>
        <w:t>В искусстве уже много лет.</w:t>
      </w:r>
    </w:p>
    <w:p>
      <w:pPr>
        <w:pStyle w:val="Normal"/>
        <w:rPr/>
      </w:pPr>
      <w:r>
        <w:rPr/>
        <w:t>Возьмёт полынь, а нарисует</w:t>
      </w:r>
    </w:p>
    <w:p>
      <w:pPr>
        <w:pStyle w:val="Normal"/>
        <w:rPr/>
      </w:pPr>
      <w:r>
        <w:rPr/>
        <w:t>Красивый, розовый букет.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Мне в прошлой жизни говорили,</w:t>
      </w:r>
    </w:p>
    <w:p>
      <w:pPr>
        <w:pStyle w:val="Normal"/>
        <w:rPr/>
      </w:pPr>
      <w:r>
        <w:rPr/>
        <w:t>Часто</w:t>
      </w:r>
      <w:del w:id="0" w:author="serega  " w:date="2014-11-30T00:44:00Z">
        <w:r>
          <w:rPr/>
          <w:delText>,</w:delText>
        </w:r>
      </w:del>
      <w:r>
        <w:rPr/>
        <w:t xml:space="preserve"> обидные слова.</w:t>
      </w:r>
    </w:p>
    <w:p>
      <w:pPr>
        <w:pStyle w:val="Normal"/>
        <w:rPr/>
      </w:pPr>
      <w:r>
        <w:rPr/>
        <w:t>И потихонечку внушали,</w:t>
      </w:r>
    </w:p>
    <w:p>
      <w:pPr>
        <w:pStyle w:val="Normal"/>
        <w:rPr/>
      </w:pPr>
      <w:r>
        <w:rPr/>
        <w:t>Чтоб не гордилась собой 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все порву старые фото,</w:t>
      </w:r>
    </w:p>
    <w:p>
      <w:pPr>
        <w:pStyle w:val="Normal"/>
        <w:rPr/>
      </w:pPr>
      <w:r>
        <w:rPr/>
        <w:t>Возьму художника портрет.</w:t>
      </w:r>
    </w:p>
    <w:p>
      <w:pPr>
        <w:pStyle w:val="Normal"/>
        <w:rPr/>
      </w:pPr>
      <w:r>
        <w:rPr/>
        <w:t>Мне симпатичен он, не скрою,</w:t>
      </w:r>
    </w:p>
    <w:p>
      <w:pPr>
        <w:pStyle w:val="Normal"/>
        <w:rPr/>
      </w:pPr>
      <w:r>
        <w:rPr/>
        <w:t>А всё, что было - прошлый век.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Люди искусства понимают</w:t>
      </w:r>
    </w:p>
    <w:p>
      <w:pPr>
        <w:pStyle w:val="Normal"/>
        <w:rPr/>
      </w:pPr>
      <w:r>
        <w:rPr/>
        <w:t>И воспевают красоту.</w:t>
      </w:r>
    </w:p>
    <w:p>
      <w:pPr>
        <w:pStyle w:val="Normal"/>
        <w:rPr/>
      </w:pPr>
      <w:r>
        <w:rPr/>
        <w:t>У них с талантом всё в порядке,</w:t>
      </w:r>
    </w:p>
    <w:p>
      <w:pPr>
        <w:pStyle w:val="Normal"/>
        <w:rPr/>
      </w:pPr>
      <w:r>
        <w:rPr/>
        <w:t>Любую выполнят мечту.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Достоинства твои увидят</w:t>
      </w:r>
    </w:p>
    <w:p>
      <w:pPr>
        <w:pStyle w:val="Normal"/>
        <w:rPr/>
      </w:pPr>
      <w:r>
        <w:rPr/>
        <w:t>И отразят их на холсте.</w:t>
      </w:r>
    </w:p>
    <w:p>
      <w:pPr>
        <w:pStyle w:val="Normal"/>
        <w:rPr/>
      </w:pPr>
      <w:r>
        <w:rPr/>
        <w:t>И пусть завистники ревнуют,</w:t>
      </w:r>
    </w:p>
    <w:p>
      <w:pPr>
        <w:pStyle w:val="Normal"/>
        <w:rPr/>
      </w:pPr>
      <w:r>
        <w:rPr/>
        <w:t>К простой и скромной красот</w:t>
      </w:r>
      <w:bookmarkStart w:id="0" w:name="_GoBack"/>
      <w:bookmarkEnd w:id="0"/>
      <w:r>
        <w:rPr/>
        <w:t>е.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2014-10-24T10:06:00Z</dcterms:created>
  <dc:language>ru-RU</dc:language>
  <cp:lastModifiedBy>Василий</cp:lastModifiedBy>
  <dcterms:modified xsi:type="dcterms:W3CDTF">2014-11-16T11:43:00Z</dcterms:modified>
  <cp:revision>3</cp:revision>
  <dc:title>Портрет.docx</dc:title>
</cp:coreProperties>
</file>