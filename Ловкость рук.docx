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22007" w:rsidRDefault="00DB7656">
      <w:r>
        <w:t>Закажите мне вещь любую,</w:t>
      </w:r>
      <w:r>
        <w:br/>
        <w:t>Я приму ваш заказ на ура!</w:t>
      </w:r>
      <w:r>
        <w:br/>
        <w:t>Отнесусь я к заказу серьёзно,</w:t>
      </w:r>
      <w:r>
        <w:br/>
        <w:t>И вплету теплоты и добра.</w:t>
      </w:r>
    </w:p>
    <w:p w:rsidR="00622007" w:rsidRDefault="00DB7656">
      <w:r>
        <w:t>Я р</w:t>
      </w:r>
      <w:r>
        <w:rPr>
          <w:color w:val="800000"/>
        </w:rPr>
        <w:t>а</w:t>
      </w:r>
      <w:r>
        <w:t>да, когда вижу красиво,</w:t>
      </w:r>
      <w:r>
        <w:br/>
        <w:t>Ладно, стройно, удобно, тепло.</w:t>
      </w:r>
      <w:r>
        <w:br/>
        <w:t>Мода часто меняет свой стиль,</w:t>
      </w:r>
      <w:r>
        <w:br/>
        <w:t>И не нужно идти за сто миль.</w:t>
      </w:r>
    </w:p>
    <w:p w:rsidR="00622007" w:rsidRDefault="00DB7656">
      <w:r>
        <w:t>Научитесь вязать крючком,</w:t>
      </w:r>
      <w:r>
        <w:br/>
      </w:r>
      <w:commentRangeStart w:id="0"/>
      <w:r>
        <w:t>И не</w:t>
      </w:r>
      <w:r>
        <w:t xml:space="preserve"> так уж здесь много сложности.</w:t>
      </w:r>
      <w:r>
        <w:br/>
        <w:t>Получить уникальную вещь,</w:t>
      </w:r>
      <w:commentRangeEnd w:id="0"/>
      <w:r>
        <w:commentReference w:id="0"/>
      </w:r>
      <w:r>
        <w:br/>
        <w:t>У вас буд</w:t>
      </w:r>
      <w:ins w:id="1" w:author="Василий" w:date="2016-10-29T00:26:00Z">
        <w:r w:rsidR="00A55BB7">
          <w:t>ет много</w:t>
        </w:r>
      </w:ins>
      <w:del w:id="2" w:author="Василий" w:date="2016-10-29T00:26:00Z">
        <w:r w:rsidDel="00A55BB7">
          <w:delText>у</w:delText>
        </w:r>
        <w:r w:rsidDel="00A55BB7">
          <w:delText>т</w:delText>
        </w:r>
        <w:r w:rsidDel="00A55BB7">
          <w:delText xml:space="preserve"> </w:delText>
        </w:r>
        <w:r w:rsidDel="00A55BB7">
          <w:delText>б</w:delText>
        </w:r>
        <w:r w:rsidDel="00A55BB7">
          <w:delText>о</w:delText>
        </w:r>
        <w:r w:rsidDel="00A55BB7">
          <w:delText>л</w:delText>
        </w:r>
        <w:r w:rsidDel="00A55BB7">
          <w:delText>ь</w:delText>
        </w:r>
        <w:r w:rsidDel="00A55BB7">
          <w:delText>ш</w:delText>
        </w:r>
        <w:r w:rsidDel="00A55BB7">
          <w:delText>и</w:delText>
        </w:r>
        <w:r w:rsidDel="00A55BB7">
          <w:delText>е</w:delText>
        </w:r>
      </w:del>
      <w:r>
        <w:t xml:space="preserve"> возможности.</w:t>
      </w:r>
    </w:p>
    <w:p w:rsidR="00622007" w:rsidRDefault="00DB7656">
      <w:r>
        <w:t>Мал крючок, да удал!</w:t>
      </w:r>
      <w:r>
        <w:br/>
        <w:t xml:space="preserve">И не надо большого станка. </w:t>
      </w:r>
      <w:r>
        <w:br/>
        <w:t>И узор как по маслу идёт,</w:t>
      </w:r>
      <w:r>
        <w:br/>
        <w:t>Ловкость рук и смекалка слегка.</w:t>
      </w:r>
    </w:p>
    <w:p w:rsidR="00622007" w:rsidRDefault="00DB7656">
      <w:r>
        <w:t>Наряжайте детей и себя,</w:t>
      </w:r>
      <w:r>
        <w:br/>
        <w:t>Одарите знакомых в округе,</w:t>
      </w:r>
      <w:r>
        <w:br/>
        <w:t>И люб</w:t>
      </w:r>
      <w:r>
        <w:t>уйтесь твореньем своим,</w:t>
      </w:r>
      <w:r>
        <w:br/>
        <w:t>Как цветком на зелёном луге.</w:t>
      </w:r>
    </w:p>
    <w:p w:rsidR="00622007" w:rsidRDefault="00DB7656">
      <w:r>
        <w:t>А когда устареет вещь,</w:t>
      </w:r>
      <w:r>
        <w:br/>
        <w:t>Ей даётся другая жизнь.</w:t>
      </w:r>
      <w:r>
        <w:br/>
        <w:t>Распустить её не ленись,</w:t>
      </w:r>
      <w:r>
        <w:br/>
        <w:t>И опять из неё вяжи.</w:t>
      </w:r>
    </w:p>
    <w:p w:rsidR="00622007" w:rsidRDefault="00DB7656">
      <w:r>
        <w:t>Захожу в магазин "Незабудка",</w:t>
      </w:r>
      <w:r>
        <w:br/>
        <w:t>Продаётся там пряжа всегда.</w:t>
      </w:r>
      <w:r>
        <w:br/>
        <w:t>Трачу все в кошельке свои деньги,</w:t>
      </w:r>
      <w:r>
        <w:br/>
        <w:t xml:space="preserve">И я очень покупке </w:t>
      </w:r>
      <w:r>
        <w:t>р</w:t>
      </w:r>
      <w:r>
        <w:rPr>
          <w:color w:val="800000"/>
        </w:rPr>
        <w:t>а</w:t>
      </w:r>
      <w:r>
        <w:t>да!</w:t>
      </w:r>
    </w:p>
    <w:p w:rsidR="00622007" w:rsidRDefault="00DB7656">
      <w:bookmarkStart w:id="3" w:name="_GoBack"/>
      <w:bookmarkEnd w:id="3"/>
      <w:del w:id="4" w:author="Василий" w:date="2016-10-29T00:28:00Z">
        <w:r w:rsidDel="00A55BB7">
          <w:delText>Н</w:delText>
        </w:r>
        <w:r w:rsidDel="00A55BB7">
          <w:delText>о</w:delText>
        </w:r>
        <w:r w:rsidDel="00A55BB7">
          <w:delText xml:space="preserve"> </w:delText>
        </w:r>
        <w:r w:rsidDel="00A55BB7">
          <w:delText>з</w:delText>
        </w:r>
        <w:r w:rsidDel="00A55BB7">
          <w:delText>а</w:delText>
        </w:r>
        <w:r w:rsidDel="00A55BB7">
          <w:delText>т</w:delText>
        </w:r>
        <w:r w:rsidDel="00A55BB7">
          <w:delText>о</w:delText>
        </w:r>
        <w:r w:rsidDel="00A55BB7">
          <w:delText>,</w:delText>
        </w:r>
        <w:r w:rsidDel="00A55BB7">
          <w:delText xml:space="preserve"> </w:delText>
        </w:r>
        <w:r w:rsidDel="00A55BB7">
          <w:delText>е</w:delText>
        </w:r>
        <w:r w:rsidDel="00A55BB7">
          <w:delText>с</w:delText>
        </w:r>
        <w:r w:rsidDel="00A55BB7">
          <w:delText>т</w:delText>
        </w:r>
        <w:r w:rsidDel="00A55BB7">
          <w:delText>ь</w:delText>
        </w:r>
        <w:r w:rsidDel="00A55BB7">
          <w:delText xml:space="preserve"> </w:delText>
        </w:r>
        <w:r w:rsidDel="00A55BB7">
          <w:delText>в</w:delText>
        </w:r>
        <w:r w:rsidDel="00A55BB7">
          <w:delText>с</w:delText>
        </w:r>
        <w:r w:rsidDel="00A55BB7">
          <w:delText>е</w:delText>
        </w:r>
        <w:r w:rsidDel="00A55BB7">
          <w:delText>г</w:delText>
        </w:r>
        <w:r w:rsidDel="00A55BB7">
          <w:delText>д</w:delText>
        </w:r>
        <w:r w:rsidDel="00A55BB7">
          <w:delText>а</w:delText>
        </w:r>
        <w:r w:rsidDel="00A55BB7">
          <w:delText>,</w:delText>
        </w:r>
        <w:r w:rsidDel="00A55BB7">
          <w:delText xml:space="preserve"> </w:delText>
        </w:r>
        <w:r w:rsidDel="00A55BB7">
          <w:delText>ч</w:delText>
        </w:r>
        <w:r w:rsidDel="00A55BB7">
          <w:delText>е</w:delText>
        </w:r>
        <w:r w:rsidDel="00A55BB7">
          <w:delText>м</w:delText>
        </w:r>
        <w:r w:rsidDel="00A55BB7">
          <w:delText xml:space="preserve"> </w:delText>
        </w:r>
        <w:r w:rsidDel="00A55BB7">
          <w:delText>з</w:delText>
        </w:r>
        <w:r w:rsidDel="00A55BB7">
          <w:delText>а</w:delText>
        </w:r>
        <w:r w:rsidDel="00A55BB7">
          <w:delText>н</w:delText>
        </w:r>
        <w:r w:rsidDel="00A55BB7">
          <w:delText>я</w:delText>
        </w:r>
        <w:r w:rsidDel="00A55BB7">
          <w:delText>т</w:delText>
        </w:r>
        <w:r w:rsidDel="00A55BB7">
          <w:delText>ь</w:delText>
        </w:r>
        <w:r w:rsidDel="00A55BB7">
          <w:delText>с</w:delText>
        </w:r>
        <w:r w:rsidDel="00A55BB7">
          <w:delText>я</w:delText>
        </w:r>
        <w:r w:rsidDel="00A55BB7">
          <w:delText>,</w:delText>
        </w:r>
        <w:r w:rsidDel="00A55BB7">
          <w:br/>
        </w:r>
        <w:r w:rsidDel="00A55BB7">
          <w:delText>И</w:delText>
        </w:r>
        <w:r w:rsidDel="00A55BB7">
          <w:delText>н</w:delText>
        </w:r>
        <w:r w:rsidDel="00A55BB7">
          <w:delText>т</w:delText>
        </w:r>
        <w:r w:rsidDel="00A55BB7">
          <w:delText>е</w:delText>
        </w:r>
        <w:r w:rsidDel="00A55BB7">
          <w:delText>р</w:delText>
        </w:r>
        <w:r w:rsidDel="00A55BB7">
          <w:delText>е</w:delText>
        </w:r>
        <w:r w:rsidDel="00A55BB7">
          <w:delText>с</w:delText>
        </w:r>
        <w:r w:rsidDel="00A55BB7">
          <w:delText>н</w:delText>
        </w:r>
        <w:r w:rsidDel="00A55BB7">
          <w:delText>о</w:delText>
        </w:r>
        <w:r w:rsidDel="00A55BB7">
          <w:delText>,</w:delText>
        </w:r>
        <w:r w:rsidDel="00A55BB7">
          <w:delText xml:space="preserve"> </w:delText>
        </w:r>
        <w:r w:rsidDel="00A55BB7">
          <w:delText>а</w:delText>
        </w:r>
        <w:r w:rsidDel="00A55BB7">
          <w:delText>з</w:delText>
        </w:r>
        <w:r w:rsidDel="00A55BB7">
          <w:delText>а</w:delText>
        </w:r>
        <w:r w:rsidDel="00A55BB7">
          <w:delText>р</w:delText>
        </w:r>
        <w:r w:rsidDel="00A55BB7">
          <w:delText>т</w:delText>
        </w:r>
        <w:r w:rsidDel="00A55BB7">
          <w:delText>н</w:delText>
        </w:r>
        <w:r w:rsidDel="00A55BB7">
          <w:delText>о</w:delText>
        </w:r>
        <w:r w:rsidDel="00A55BB7">
          <w:delText>,</w:delText>
        </w:r>
        <w:r w:rsidDel="00A55BB7">
          <w:delText xml:space="preserve"> </w:delText>
        </w:r>
        <w:r w:rsidDel="00A55BB7">
          <w:delText>к</w:delText>
        </w:r>
        <w:r w:rsidDel="00A55BB7">
          <w:delText>р</w:delText>
        </w:r>
        <w:r w:rsidDel="00A55BB7">
          <w:delText>а</w:delText>
        </w:r>
        <w:r w:rsidDel="00A55BB7">
          <w:delText>с</w:delText>
        </w:r>
        <w:r w:rsidDel="00A55BB7">
          <w:delText>и</w:delText>
        </w:r>
        <w:r w:rsidDel="00A55BB7">
          <w:delText>в</w:delText>
        </w:r>
        <w:r w:rsidDel="00A55BB7">
          <w:delText>о</w:delText>
        </w:r>
        <w:r w:rsidDel="00A55BB7">
          <w:delText>.</w:delText>
        </w:r>
        <w:r w:rsidDel="00A55BB7">
          <w:br/>
        </w:r>
        <w:r w:rsidDel="00A55BB7">
          <w:delText>В</w:delText>
        </w:r>
        <w:r w:rsidDel="00A55BB7">
          <w:delText>о</w:delText>
        </w:r>
        <w:r w:rsidDel="00A55BB7">
          <w:delText>т</w:delText>
        </w:r>
        <w:r w:rsidDel="00A55BB7">
          <w:delText xml:space="preserve"> </w:delText>
        </w:r>
        <w:r w:rsidDel="00A55BB7">
          <w:delText>у</w:delText>
        </w:r>
        <w:r w:rsidDel="00A55BB7">
          <w:delText>ж</w:delText>
        </w:r>
        <w:r w:rsidDel="00A55BB7">
          <w:delText xml:space="preserve"> </w:delText>
        </w:r>
        <w:r w:rsidDel="00A55BB7">
          <w:delText>в</w:delText>
        </w:r>
        <w:r w:rsidDel="00A55BB7">
          <w:delText xml:space="preserve"> </w:delText>
        </w:r>
        <w:r w:rsidDel="00A55BB7">
          <w:delText>ч</w:delText>
        </w:r>
        <w:r w:rsidDel="00A55BB7">
          <w:delText>ё</w:delText>
        </w:r>
        <w:r w:rsidDel="00A55BB7">
          <w:delText>м</w:delText>
        </w:r>
        <w:r w:rsidDel="00A55BB7">
          <w:delText>,</w:delText>
        </w:r>
        <w:r w:rsidDel="00A55BB7">
          <w:delText xml:space="preserve"> </w:delText>
        </w:r>
        <w:r w:rsidDel="00A55BB7">
          <w:delText>в</w:delText>
        </w:r>
        <w:r w:rsidDel="00A55BB7">
          <w:delText xml:space="preserve"> </w:delText>
        </w:r>
        <w:r w:rsidDel="00A55BB7">
          <w:delText>ч</w:delText>
        </w:r>
        <w:r w:rsidDel="00A55BB7">
          <w:delText>ё</w:delText>
        </w:r>
        <w:r w:rsidDel="00A55BB7">
          <w:delText>м</w:delText>
        </w:r>
        <w:r w:rsidDel="00A55BB7">
          <w:delText>,</w:delText>
        </w:r>
        <w:r w:rsidDel="00A55BB7">
          <w:br/>
        </w:r>
        <w:r w:rsidDel="00A55BB7">
          <w:delText>А</w:delText>
        </w:r>
        <w:r w:rsidDel="00A55BB7">
          <w:delText xml:space="preserve"> </w:delText>
        </w:r>
        <w:r w:rsidDel="00A55BB7">
          <w:delText>в</w:delText>
        </w:r>
        <w:r w:rsidDel="00A55BB7">
          <w:delText xml:space="preserve"> </w:delText>
        </w:r>
        <w:r w:rsidDel="00A55BB7">
          <w:delText>э</w:delText>
        </w:r>
        <w:r w:rsidDel="00A55BB7">
          <w:delText>т</w:delText>
        </w:r>
        <w:r w:rsidDel="00A55BB7">
          <w:delText>о</w:delText>
        </w:r>
        <w:r w:rsidDel="00A55BB7">
          <w:delText>м</w:delText>
        </w:r>
        <w:r w:rsidDel="00A55BB7">
          <w:delText>,</w:delText>
        </w:r>
        <w:r w:rsidDel="00A55BB7">
          <w:delText xml:space="preserve"> </w:delText>
        </w:r>
        <w:r w:rsidDel="00A55BB7">
          <w:delText>я</w:delText>
        </w:r>
        <w:r w:rsidDel="00A55BB7">
          <w:delText xml:space="preserve"> </w:delText>
        </w:r>
        <w:r w:rsidDel="00A55BB7">
          <w:delText>т</w:delText>
        </w:r>
        <w:r w:rsidDel="00A55BB7">
          <w:delText>о</w:delText>
        </w:r>
        <w:r w:rsidDel="00A55BB7">
          <w:delText>ч</w:delText>
        </w:r>
        <w:r w:rsidDel="00A55BB7">
          <w:delText>н</w:delText>
        </w:r>
        <w:r w:rsidDel="00A55BB7">
          <w:delText>о</w:delText>
        </w:r>
        <w:r w:rsidDel="00A55BB7">
          <w:delText xml:space="preserve"> </w:delText>
        </w:r>
        <w:r w:rsidDel="00A55BB7">
          <w:delText>с</w:delText>
        </w:r>
        <w:r w:rsidDel="00A55BB7">
          <w:delText>ч</w:delText>
        </w:r>
        <w:r w:rsidDel="00A55BB7">
          <w:delText>а</w:delText>
        </w:r>
        <w:r w:rsidDel="00A55BB7">
          <w:delText>с</w:delText>
        </w:r>
        <w:r w:rsidDel="00A55BB7">
          <w:delText>т</w:delText>
        </w:r>
        <w:r w:rsidDel="00A55BB7">
          <w:delText>л</w:delText>
        </w:r>
        <w:r w:rsidDel="00A55BB7">
          <w:delText>и</w:delText>
        </w:r>
        <w:r w:rsidDel="00A55BB7">
          <w:delText>в</w:delText>
        </w:r>
        <w:r w:rsidDel="00A55BB7">
          <w:delText>а</w:delText>
        </w:r>
        <w:r w:rsidDel="00A55BB7">
          <w:delText>!</w:delText>
        </w:r>
      </w:del>
    </w:p>
    <w:sectPr w:rsidR="00622007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9-02T00:51:00Z" w:initials="s">
    <w:p w:rsidR="00622007" w:rsidRDefault="00DB7656">
      <w:r>
        <w:rPr>
          <w:sz w:val="20"/>
        </w:rPr>
        <w:t>Язык сломаешь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22007"/>
    <w:rsid w:val="00622007"/>
    <w:rsid w:val="00A55BB7"/>
    <w:rsid w:val="00D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5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5B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55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5B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133</Words>
  <Characters>761</Characters>
  <Application>Microsoft Office Word</Application>
  <DocSecurity>0</DocSecurity>
  <Lines>6</Lines>
  <Paragraphs>1</Paragraphs>
  <ScaleCrop>false</ScaleCrop>
  <Company>Krokoz™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Ловкость рук.docx</dc:title>
  <dc:subject/>
  <dc:creator/>
  <dc:description/>
  <cp:lastModifiedBy>Василий</cp:lastModifiedBy>
  <cp:revision>9</cp:revision>
  <dcterms:created xsi:type="dcterms:W3CDTF">2014-10-21T20:04:00Z</dcterms:created>
  <dcterms:modified xsi:type="dcterms:W3CDTF">2016-10-28T20:28:00Z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