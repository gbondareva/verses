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Восхищена вашей семьёй,</w:t>
        <w:br/>
        <w:t>Где и родители, и дети,</w:t>
        <w:br/>
      </w:r>
      <w:commentRangeStart w:id="0"/>
      <w:r>
        <w:rPr/>
        <w:t>Награждены одной ценой,</w:t>
      </w:r>
      <w:r>
        <w:rPr/>
      </w:r>
      <w:commentRangeEnd w:id="0"/>
      <w:r>
        <w:commentReference w:id="0"/>
      </w:r>
      <w:r>
        <w:rPr/>
        <w:br/>
        <w:t>Так и должно на белом свете.</w:t>
      </w:r>
    </w:p>
    <w:p>
      <w:pPr>
        <w:pStyle w:val="Normal"/>
        <w:rPr/>
      </w:pPr>
      <w:r>
        <w:rPr/>
        <w:t>Я наблюдала с детских лет</w:t>
        <w:br/>
      </w:r>
      <w:commentRangeStart w:id="1"/>
      <w:r>
        <w:rPr/>
        <w:t>Ваши взаимоотношенья.</w:t>
      </w:r>
      <w:r>
        <w:rPr/>
      </w:r>
      <w:commentRangeEnd w:id="1"/>
      <w:r>
        <w:commentReference w:id="1"/>
      </w:r>
      <w:r>
        <w:rPr/>
        <w:br/>
        <w:t xml:space="preserve">Отец и мать и дочери, </w:t>
        <w:br/>
        <w:t>Одной цепи стальные звенья.</w:t>
      </w:r>
    </w:p>
    <w:p>
      <w:pPr>
        <w:pStyle w:val="Normal"/>
        <w:rPr/>
      </w:pPr>
      <w:r>
        <w:rPr/>
        <w:t>Пусть не богатые хоромы,</w:t>
        <w:br/>
        <w:t>Но, знают дети – их ждут дома.</w:t>
        <w:br/>
        <w:t>Родной отец, родная мать,</w:t>
        <w:br/>
        <w:t>Никто не сможет так понять.</w:t>
      </w:r>
    </w:p>
    <w:p>
      <w:pPr>
        <w:pStyle w:val="Normal"/>
        <w:rPr/>
      </w:pPr>
      <w:r>
        <w:rPr/>
        <w:t>И нет весов таких, чтоб взять,</w:t>
        <w:br/>
        <w:t>И взвесить, кто кому дороже.</w:t>
        <w:br/>
        <w:t>Должны все сердцем понимать,</w:t>
        <w:br/>
        <w:t xml:space="preserve">И это к лучшему, </w:t>
      </w:r>
      <w:commentRangeStart w:id="2"/>
      <w:r>
        <w:rPr/>
        <w:t>быть может.</w:t>
      </w:r>
      <w:commentRangeEnd w:id="2"/>
      <w:r>
        <w:commentReference w:id="2"/>
      </w:r>
      <w:r>
        <w:rPr/>
      </w:r>
    </w:p>
    <w:p>
      <w:pPr>
        <w:pStyle w:val="Normal"/>
        <w:rPr/>
      </w:pPr>
      <w:r>
        <w:rPr/>
        <w:t xml:space="preserve">Горит в окошке свет не ярко, </w:t>
        <w:br/>
        <w:t>Вспотели стёкла от тепла.</w:t>
        <w:br/>
        <w:t>Проснётся Мама рано-рано,</w:t>
        <w:br/>
        <w:t>И суетится у котла.</w:t>
      </w:r>
    </w:p>
    <w:p>
      <w:pPr>
        <w:pStyle w:val="Normal"/>
        <w:rPr/>
      </w:pPr>
      <w:commentRangeStart w:id="3"/>
      <w:r>
        <w:rPr/>
        <w:t>Отец расчистит снег у дома,</w:t>
        <w:br/>
        <w:t>Машин парковки готовы.</w:t>
        <w:br/>
        <w:t>И новости посмотрит снова,</w:t>
        <w:br/>
        <w:t>Синоптики были верны.</w:t>
      </w:r>
      <w:commentRangeEnd w:id="3"/>
      <w:r>
        <w:commentReference w:id="3"/>
      </w:r>
      <w:r>
        <w:rPr/>
      </w:r>
    </w:p>
    <w:p>
      <w:pPr>
        <w:pStyle w:val="Normal"/>
        <w:rPr/>
      </w:pPr>
      <w:r>
        <w:rPr/>
        <w:t>Суббота, съедутся все снова,</w:t>
        <w:br/>
        <w:t>У них законный выходной.</w:t>
        <w:br/>
        <w:t>Дай Бог, чтоб все были здоровы,</w:t>
        <w:br/>
        <w:t>И чтоб увиделись все вновь.</w:t>
      </w:r>
    </w:p>
    <w:p>
      <w:pPr>
        <w:pStyle w:val="Normal"/>
        <w:rPr/>
      </w:pPr>
      <w:r>
        <w:rPr/>
        <w:t>Птенцы слетаются в гнездо,</w:t>
        <w:br/>
        <w:t>Пока его не разорили.</w:t>
        <w:br/>
        <w:t>Приветлив дом для всех детей,</w:t>
        <w:br/>
        <w:t>Пока родители их живы.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Пусть будет так, как можно дольше,</w:t>
        <w:br/>
        <w:t>В цепи как можно звеньев больше.</w:t>
        <w:br/>
        <w:t>Не оборвётся пусть как нить,</w:t>
        <w:br/>
        <w:t>И пусть сверкает и звенит!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2T08:48:15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коряво</w:t>
      </w:r>
    </w:p>
  </w:comment>
  <w:comment w:id="1" w:author="serega " w:date="2016-09-02T08:48:31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ритм</w:t>
      </w:r>
    </w:p>
  </w:comment>
  <w:comment w:id="2" w:author="serega " w:date="2016-09-02T08:49:21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«быть может», а поувереннее как-то</w:t>
      </w:r>
    </w:p>
  </w:comment>
  <w:comment w:id="3" w:author="serega " w:date="2016-09-02T08:50:42Z" w:initials="s">
    <w:p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ГотОвы</w:t>
      </w:r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</w:r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вернЫ</w:t>
      </w:r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</w:r>
      <w:r>
        <w:rPr>
          <w:rFonts w:ascii="Cambria" w:hAnsi="Cambria" w:eastAsia="Cambria" w:cs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val="ru-RU" w:eastAsia="ru-RU"/>
        </w:rPr>
        <w:t>из-за ударения рифма пропадает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LibreOffice/5.2.0.4$Linux_x86 LibreOffice_project/20m0$Build-4</Application>
  <Pages>1</Pages>
  <Words>163</Words>
  <Characters>804</Characters>
  <CharactersWithSpaces>961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2014-10-24T11:43:00Z</dcterms:created>
  <dc:creator/>
  <dc:description/>
  <dc:language>ru-RU</dc:language>
  <cp:lastModifiedBy>serega </cp:lastModifiedBy>
  <dcterms:modified xsi:type="dcterms:W3CDTF">2016-09-02T08:52:24Z</dcterms:modified>
  <cp:revision>5</cp:revision>
  <dc:subject/>
  <dc:title>Птенцы слетаются в гнездо.docx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