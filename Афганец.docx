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Конечно, много нагрешил,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Когда в Афгане он служил.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эта мысль его г</w:t>
      </w:r>
      <w:del w:id="0" w:author="serega  " w:date="2015-02-02T20:41:00Z">
        <w:r>
          <w:rPr>
            <w:sz w:val="28"/>
            <w:szCs w:val="28"/>
          </w:rPr>
          <w:delText>рызёт</w:delText>
        </w:r>
      </w:del>
      <w:ins w:id="1" w:author="serega  " w:date="2015-02-02T20:41:00Z">
        <w:r>
          <w:rPr>
            <w:sz w:val="28"/>
            <w:szCs w:val="28"/>
          </w:rPr>
          <w:t>нетёт</w:t>
        </w:r>
      </w:ins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жить спокойно не даёт.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 тех пор прошло немало лет,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может он найти ответ.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Наверно за грехи свои,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Лишился всей своей родни.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Живёт, как одинокий волк,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видит в жизни с</w:t>
      </w:r>
      <w:del w:id="2" w:author="serega  " w:date="2015-02-02T20:42:00Z">
        <w:r>
          <w:rPr>
            <w:sz w:val="28"/>
            <w:szCs w:val="28"/>
          </w:rPr>
          <w:delText>овсем</w:delText>
        </w:r>
      </w:del>
      <w:ins w:id="3" w:author="serega  " w:date="2015-02-02T20:42:00Z">
        <w:r>
          <w:rPr>
            <w:sz w:val="28"/>
            <w:szCs w:val="28"/>
          </w:rPr>
          <w:t>воей</w:t>
        </w:r>
      </w:ins>
      <w:r>
        <w:rPr>
          <w:sz w:val="28"/>
          <w:szCs w:val="28"/>
        </w:rPr>
        <w:t xml:space="preserve"> толк.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Пытался в церковь он ходить,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Грехи, хоть как-то замолить.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«Приказ, ты, сын мой, выполнял» -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Отец во храме, так сказал.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Конечно, всё </w:t>
      </w:r>
      <w:del w:id="4" w:author="serega  " w:date="2015-02-02T20:42:00Z">
        <w:r>
          <w:rPr>
            <w:sz w:val="28"/>
            <w:szCs w:val="28"/>
          </w:rPr>
          <w:delText>ему</w:delText>
        </w:r>
      </w:del>
      <w:ins w:id="5" w:author="serega  " w:date="2015-02-02T20:42:00Z">
        <w:r>
          <w:rPr>
            <w:sz w:val="28"/>
            <w:szCs w:val="28"/>
          </w:rPr>
          <w:t>это</w:t>
        </w:r>
      </w:ins>
      <w:r>
        <w:rPr>
          <w:sz w:val="28"/>
          <w:szCs w:val="28"/>
        </w:rPr>
        <w:t xml:space="preserve"> понятно,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Но на душе</w:t>
      </w:r>
      <w:del w:id="6" w:author="serega  " w:date="2015-02-02T20:4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так неприятно.</w:t>
      </w:r>
      <w:ins w:id="7" w:author="serega  " w:date="2015-02-02T20:42:00Z">
        <w:r>
          <w:rPr>
            <w:sz w:val="28"/>
            <w:szCs w:val="28"/>
          </w:rPr>
          <w:t>..</w:t>
        </w:r>
      </w:ins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нет покоя и во сне,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Друзья ему частенько снятся.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каждый раз идёт проведать,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Погибших на войне Афганцев.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2015-01-06T11:40:00Z</dcterms:created>
  <dc:creator>Василий</dc:creator>
  <dc:language>ru-RU</dc:language>
  <cp:lastModifiedBy>Василий</cp:lastModifiedBy>
  <dcterms:modified xsi:type="dcterms:W3CDTF">2015-01-06T11:51:00Z</dcterms:modified>
  <cp:revision>1</cp:revision>
</cp:coreProperties>
</file>