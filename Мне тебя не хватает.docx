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Ну что нас с тобою,</w:t>
        <w:br/>
        <w:t>Так тянет друг к другу?</w:t>
        <w:br/>
        <w:t>Иду я к тебе,</w:t>
        <w:br/>
        <w:t>Даже в сильную вьюгу.</w:t>
      </w:r>
    </w:p>
    <w:p>
      <w:pPr>
        <w:pStyle w:val="Normal"/>
        <w:rPr/>
      </w:pPr>
      <w:r>
        <w:rPr>
          <w:sz w:val="28"/>
          <w:szCs w:val="28"/>
        </w:rPr>
        <w:t>И солнце палит,</w:t>
        <w:br/>
        <w:t>В холодке б посидеть.</w:t>
        <w:br/>
        <w:t>Иду на тебя,</w:t>
        <w:br/>
        <w:t>Хоть глазком посмотреть.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Пусть дождик косой,</w:t>
        <w:br/>
        <w:t>Или ливень хлестает,</w:t>
        <w:br/>
        <w:t>Иду я к тебе,</w:t>
        <w:br/>
        <w:t>Мне тебя не хватает.</w:t>
      </w:r>
    </w:p>
    <w:p>
      <w:pPr>
        <w:pStyle w:val="Normal"/>
        <w:rPr/>
      </w:pPr>
      <w:r>
        <w:rPr>
          <w:sz w:val="28"/>
          <w:szCs w:val="28"/>
        </w:rPr>
        <w:t>Сижу дома в кресле,</w:t>
      </w:r>
      <w:bookmarkStart w:id="0" w:name="_GoBack"/>
      <w:bookmarkEnd w:id="0"/>
      <w:r>
        <w:rPr>
          <w:sz w:val="28"/>
          <w:szCs w:val="28"/>
        </w:rPr>
        <w:br/>
        <w:t>Глаза закрываю,</w:t>
        <w:br/>
        <w:t>И будто кино,</w:t>
        <w:br/>
        <w:t>Я тебя вспоминаю.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Совсем неспроста,</w:t>
        <w:br/>
        <w:t>Что так тянет друг к другу.</w:t>
        <w:br/>
        <w:t>Тебе предлагаю</w:t>
        <w:br/>
        <w:t>Я сердце и руку.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И буду всегда,</w:t>
        <w:br/>
        <w:t>На тебя любоваться,</w:t>
        <w:br/>
        <w:t>В любви бесконечно</w:t>
        <w:br/>
        <w:t>Мы будем купаться!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LibreOffice/5.2.3.2$Linux_x86 LibreOffice_project/20m0$Build-2</Application>
  <Pages>1</Pages>
  <Words>83</Words>
  <Characters>368</Characters>
  <CharactersWithSpaces>445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2015-02-11T11:08:00Z</dcterms:created>
  <dc:creator>Василий</dc:creator>
  <dc:description/>
  <dc:language>ru-RU</dc:language>
  <cp:lastModifiedBy>serega devyatkin</cp:lastModifiedBy>
  <dcterms:modified xsi:type="dcterms:W3CDTF">2016-11-24T23:40:36Z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