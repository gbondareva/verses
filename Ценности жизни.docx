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17B3" w:rsidRDefault="00E73528">
      <w:pPr>
        <w:spacing w:before="170"/>
      </w:pPr>
      <w:r>
        <w:t>Есть в жизни ценностей полно,</w:t>
      </w:r>
      <w:r>
        <w:br/>
        <w:t>У каждого своё мерило.</w:t>
      </w:r>
      <w:r>
        <w:br/>
        <w:t>Пусть будет мир на всей земле,</w:t>
      </w:r>
      <w:r>
        <w:br/>
        <w:t>И чтобы солнышко светило!</w:t>
      </w:r>
    </w:p>
    <w:p w:rsidR="005217B3" w:rsidRDefault="00E73528">
      <w:pPr>
        <w:spacing w:before="170"/>
      </w:pPr>
      <w:r>
        <w:t>Есть в жизни вещи ненадёжны -</w:t>
      </w:r>
      <w:r>
        <w:br/>
        <w:t>Удача, состояние и власть.</w:t>
      </w:r>
      <w:r>
        <w:br/>
      </w:r>
      <w:ins w:id="0" w:author="Василий" w:date="2016-12-26T01:18:00Z">
        <w:r w:rsidR="00904C6C">
          <w:t>Вмиг</w:t>
        </w:r>
      </w:ins>
      <w:del w:id="1" w:author="Василий" w:date="2016-12-26T01:18:00Z">
        <w:r w:rsidDel="00904C6C">
          <w:delText>В</w:delText>
        </w:r>
      </w:del>
      <w:del w:id="2" w:author="Василий" w:date="2016-12-26T01:12:00Z">
        <w:r w:rsidDel="00F039F4">
          <w:delText xml:space="preserve"> </w:delText>
        </w:r>
      </w:del>
      <w:del w:id="3" w:author="Василий" w:date="2016-12-26T01:18:00Z">
        <w:r w:rsidDel="00904C6C">
          <w:delText>миг</w:delText>
        </w:r>
      </w:del>
      <w:r>
        <w:t xml:space="preserve"> потерять всё это можно,</w:t>
      </w:r>
      <w:r>
        <w:br/>
        <w:t>Споткнуться, пошатнуться и упасть.</w:t>
      </w:r>
    </w:p>
    <w:p w:rsidR="005217B3" w:rsidRDefault="00E73528">
      <w:pPr>
        <w:spacing w:before="170"/>
      </w:pPr>
      <w:commentRangeStart w:id="4"/>
      <w:r>
        <w:t>Не вернуть ничем обратно время,</w:t>
      </w:r>
      <w:r>
        <w:br/>
        <w:t>Безвозвратно улетит в лета.</w:t>
      </w:r>
      <w:r>
        <w:br/>
        <w:t>Из часов, минут, да и мгновений,</w:t>
      </w:r>
      <w:r>
        <w:br/>
      </w:r>
      <w:ins w:id="5" w:author="Василий" w:date="2016-12-26T01:21:00Z">
        <w:r>
          <w:t xml:space="preserve">В </w:t>
        </w:r>
        <w:r w:rsidR="00904C6C">
          <w:t>н</w:t>
        </w:r>
      </w:ins>
      <w:del w:id="6" w:author="Василий" w:date="2016-12-26T01:21:00Z">
        <w:r w:rsidDel="00904C6C">
          <w:delText>Н</w:delText>
        </w:r>
      </w:del>
      <w:r>
        <w:t>ашей жизни сложены года.</w:t>
      </w:r>
    </w:p>
    <w:p w:rsidR="005217B3" w:rsidRDefault="00E73528">
      <w:pPr>
        <w:spacing w:before="170"/>
      </w:pPr>
      <w:r>
        <w:t>Словом можно ранить и обидеть,</w:t>
      </w:r>
      <w:r>
        <w:br/>
        <w:t>Можно приласкать и оболгать.</w:t>
      </w:r>
      <w:r>
        <w:br/>
        <w:t>Вылетит словечко – не поймаешь,</w:t>
      </w:r>
      <w:r>
        <w:br/>
        <w:t>То не птица, чтоб её поймать.</w:t>
      </w:r>
      <w:commentRangeEnd w:id="4"/>
      <w:r>
        <w:commentReference w:id="4"/>
      </w:r>
    </w:p>
    <w:p w:rsidR="005217B3" w:rsidRDefault="00E73528">
      <w:pPr>
        <w:spacing w:before="170"/>
      </w:pPr>
      <w:r>
        <w:t>Редко ценим то, что есть бесценно -</w:t>
      </w:r>
      <w:r>
        <w:br/>
      </w:r>
      <w:commentRangeStart w:id="7"/>
      <w:del w:id="8" w:author="Василий" w:date="2016-12-26T01:14:00Z">
        <w:r w:rsidDel="00F039F4">
          <w:delText>Здоровье, доверие, любовь</w:delText>
        </w:r>
      </w:del>
      <w:ins w:id="9" w:author="Василий" w:date="2016-12-26T01:20:00Z">
        <w:r w:rsidR="00904C6C">
          <w:t>Доверие</w:t>
        </w:r>
      </w:ins>
      <w:r w:rsidR="008D4FDC">
        <w:t>,</w:t>
      </w:r>
      <w:bookmarkStart w:id="10" w:name="_GoBack"/>
      <w:bookmarkEnd w:id="10"/>
      <w:del w:id="11" w:author="Василий" w:date="2016-12-26T01:20:00Z">
        <w:r w:rsidDel="00904C6C">
          <w:delText>.</w:delText>
        </w:r>
        <w:commentRangeEnd w:id="7"/>
        <w:r w:rsidDel="00904C6C">
          <w:commentReference w:id="7"/>
        </w:r>
      </w:del>
      <w:ins w:id="12" w:author="Василий" w:date="2016-12-26T01:14:00Z">
        <w:r w:rsidR="00F039F4">
          <w:t xml:space="preserve"> здоровье и любовь.</w:t>
        </w:r>
      </w:ins>
      <w:r>
        <w:br/>
        <w:t>Разбросав, растратив всё бесцельно,</w:t>
      </w:r>
      <w:r>
        <w:br/>
        <w:t>Не получится вернуть всё это вновь.</w:t>
      </w:r>
    </w:p>
    <w:p w:rsidR="005217B3" w:rsidRDefault="00E73528">
      <w:pPr>
        <w:spacing w:before="170"/>
      </w:pPr>
      <w:r>
        <w:t>Можно человеку ошибаться,</w:t>
      </w:r>
      <w:r>
        <w:br/>
        <w:t>И порою, даже слабым быть.</w:t>
      </w:r>
      <w:r>
        <w:br/>
        <w:t>Не стесняться о любви признаться,</w:t>
      </w:r>
      <w:r>
        <w:br/>
        <w:t>Вовремя прощенья попросить.</w:t>
      </w:r>
    </w:p>
    <w:sectPr w:rsidR="005217B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erega devyatkin" w:date="2016-11-24T23:31:00Z" w:initials="sd">
    <w:p w:rsidR="005217B3" w:rsidRDefault="00E73528">
      <w:r>
        <w:rPr>
          <w:sz w:val="20"/>
        </w:rPr>
        <w:t>ХОРОШО</w:t>
      </w:r>
    </w:p>
  </w:comment>
  <w:comment w:id="7" w:author="serega devyatkin" w:date="2016-11-24T23:29:00Z" w:initials="sd">
    <w:p w:rsidR="005217B3" w:rsidRDefault="00E73528">
      <w:r>
        <w:rPr>
          <w:sz w:val="20"/>
        </w:rPr>
        <w:t>Ритм сломался. Может пересортировать слова?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217B3"/>
    <w:rsid w:val="005217B3"/>
    <w:rsid w:val="008D4FDC"/>
    <w:rsid w:val="00904C6C"/>
    <w:rsid w:val="00DC6A6F"/>
    <w:rsid w:val="00E73528"/>
    <w:rsid w:val="00F0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03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039F4"/>
    <w:rPr>
      <w:rFonts w:ascii="Tahoma" w:hAnsi="Tahoma" w:cs="Tahoma"/>
      <w:sz w:val="16"/>
      <w:szCs w:val="16"/>
    </w:rPr>
  </w:style>
  <w:style w:type="paragraph" w:styleId="ad">
    <w:name w:val="Revision"/>
    <w:hidden/>
    <w:uiPriority w:val="99"/>
    <w:semiHidden/>
    <w:rsid w:val="00DC6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03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039F4"/>
    <w:rPr>
      <w:rFonts w:ascii="Tahoma" w:hAnsi="Tahoma" w:cs="Tahoma"/>
      <w:sz w:val="16"/>
      <w:szCs w:val="16"/>
    </w:rPr>
  </w:style>
  <w:style w:type="paragraph" w:styleId="ad">
    <w:name w:val="Revision"/>
    <w:hidden/>
    <w:uiPriority w:val="99"/>
    <w:semiHidden/>
    <w:rsid w:val="00DC6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15</cp:revision>
  <dcterms:created xsi:type="dcterms:W3CDTF">2016-01-18T13:56:00Z</dcterms:created>
  <dcterms:modified xsi:type="dcterms:W3CDTF">2017-01-03T16:20:00Z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