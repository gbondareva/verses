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commentRangeStart w:id="0"/>
      <w:r>
        <w:rPr/>
        <w:t>В тебе хороших много качеств,</w:t>
      </w:r>
      <w:r>
        <w:rPr/>
      </w:r>
      <w:commentRangeEnd w:id="0"/>
      <w:r>
        <w:commentReference w:id="0"/>
      </w:r>
      <w:r>
        <w:rPr/>
        <w:br/>
        <w:t>Ты предаёшь мне силы жить.</w:t>
        <w:br/>
        <w:t>И я не строю больших планов,</w:t>
        <w:br/>
        <w:t>Мне просто, хочется дружить.</w:t>
      </w:r>
    </w:p>
    <w:p>
      <w:pPr>
        <w:pStyle w:val="Normal"/>
        <w:rPr/>
      </w:pPr>
      <w:r>
        <w:rPr/>
        <w:t>Гулять по улицам Пестравки,</w:t>
        <w:br/>
      </w:r>
      <w:commentRangeStart w:id="1"/>
      <w:r>
        <w:rPr/>
        <w:t>Стоять под ёлками “ДК”,</w:t>
      </w:r>
      <w:r>
        <w:rPr/>
      </w:r>
      <w:commentRangeEnd w:id="1"/>
      <w:r>
        <w:commentReference w:id="1"/>
      </w:r>
      <w:r>
        <w:rPr/>
        <w:br/>
        <w:t>И ощущать себя пушинкой,</w:t>
        <w:br/>
        <w:t>Как в небе синем облака.</w:t>
      </w:r>
    </w:p>
    <w:p>
      <w:pPr>
        <w:pStyle w:val="Normal"/>
        <w:rPr/>
      </w:pPr>
      <w:r>
        <w:rPr/>
        <w:t>Смеяться громко и задорно,</w:t>
        <w:br/>
        <w:t>В объятьях крепких рук твоих.</w:t>
        <w:br/>
        <w:t>Мне кажется, что я девчонка,</w:t>
        <w:br/>
        <w:t>Что тридцать лет нам на двоих!</w:t>
      </w:r>
    </w:p>
    <w:p>
      <w:pPr>
        <w:pStyle w:val="Normal"/>
        <w:rPr/>
      </w:pPr>
      <w:r>
        <w:rPr/>
        <w:t>Машины мчатся,</w:t>
      </w:r>
      <w:bookmarkStart w:id="0" w:name="_GoBack"/>
      <w:bookmarkEnd w:id="0"/>
      <w:r>
        <w:rPr/>
        <w:t xml:space="preserve"> освещая</w:t>
        <w:br/>
        <w:t>Счастливой пары силуэт.</w:t>
        <w:br/>
        <w:t>И не</w:t>
      </w:r>
      <w:r>
        <w:rPr/>
        <w:t>за</w:t>
      </w:r>
      <w:r>
        <w:rPr/>
        <w:t>метно ночка тает,</w:t>
        <w:br/>
        <w:t>И брезжит утренний рассвет!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7T23:55:00Z" w:initials="s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Немного косноязычно</w:t>
      </w:r>
    </w:p>
  </w:comment>
  <w:comment w:id="1" w:author="serega " w:date="2016-10-07T23:53:15Z" w:initials="s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Лучше обойтись без аббревиатур.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Вариант рифмы:</w:t>
      </w:r>
    </w:p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….. слегка.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LibreOffice/5.2.2.2$Linux_x86 LibreOffice_project/20m0$Build-2</Application>
  <Pages>1</Pages>
  <Words>71</Words>
  <Characters>362</Characters>
  <CharactersWithSpaces>429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2016-07-03T20:29:00Z</dcterms:created>
  <dc:creator/>
  <dc:description/>
  <dc:language>ru-RU</dc:language>
  <cp:lastModifiedBy>serega </cp:lastModifiedBy>
  <dcterms:modified xsi:type="dcterms:W3CDTF">2016-10-07T23:56:27Z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