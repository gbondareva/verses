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Музыка льётся, красивые звуки,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Зал огоньками блестит.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Парни выходят и с ними подруги,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Вряд ли здесь кто усидит.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С чувством большим и </w:t>
      </w:r>
      <w:commentRangeStart w:id="0"/>
      <w:r>
        <w:rPr>
          <w:sz w:val="28"/>
          <w:szCs w:val="28"/>
        </w:rPr>
        <w:t>большою симпатией</w:t>
      </w:r>
      <w:commentRangeEnd w:id="0"/>
      <w:r>
        <w:rPr>
          <w:sz w:val="28"/>
          <w:szCs w:val="28"/>
        </w:rPr>
      </w:r>
      <w:r>
        <w:rPr>
          <w:sz w:val="28"/>
          <w:szCs w:val="28"/>
        </w:rPr>
        <w:commentReference w:id="0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Даму ведёт кавалер.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Робко и нежно </w:t>
      </w:r>
      <w:del w:id="0" w:author="serega  " w:date="2015-02-02T22:02:00Z">
        <w:r>
          <w:rPr>
            <w:sz w:val="28"/>
            <w:szCs w:val="28"/>
          </w:rPr>
          <w:delText>держася</w:delText>
        </w:r>
      </w:del>
      <w:ins w:id="1" w:author="serega  " w:date="2015-02-02T22:02:00Z">
        <w:r>
          <w:rPr>
            <w:sz w:val="28"/>
            <w:szCs w:val="28"/>
          </w:rPr>
          <w:t>держит</w:t>
        </w:r>
      </w:ins>
      <w:r>
        <w:rPr>
          <w:sz w:val="28"/>
          <w:szCs w:val="28"/>
        </w:rPr>
        <w:t xml:space="preserve"> за талию,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Словно</w:t>
      </w:r>
      <w:del w:id="2" w:author="serega  " w:date="2015-02-02T22:02:00Z">
        <w:r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хрустальный фужер.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Дама, не</w:t>
      </w:r>
      <w:del w:id="3" w:author="serega  " w:date="2015-02-02T22:02:00Z">
        <w:r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смело держася за плечи,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Вспыхнула ярким огнём.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Лучшее платье одела в тот вечер,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Где же, блеснуть ещё в нём?!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Ах! Этот вальс, этот вальс!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Оркестр играет романс.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Кружатся так не</w:t>
      </w:r>
      <w:del w:id="4" w:author="serega  " w:date="2015-02-02T22:03:00Z">
        <w:r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спеша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замирает душа.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5-02-02T22:01:55Z" w:initials="">
    <w:p>
      <w:r>
        <w:rPr>
          <w:rFonts w:eastAsia="Droid Sans Fallback" w:cs="Calibri" w:ascii="Droid Sans" w:hAnsi="Droid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неуклюже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Droid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60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2015-01-06T19:13:00Z</dcterms:created>
  <dc:creator>Василий</dc:creator>
  <dc:language>ru-RU</dc:language>
  <cp:lastModifiedBy>Василий</cp:lastModifiedBy>
  <dcterms:modified xsi:type="dcterms:W3CDTF">2015-01-06T19:21:00Z</dcterms:modified>
  <cp:revision>1</cp:revision>
</cp:coreProperties>
</file>