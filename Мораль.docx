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Если я вам ранил душу</w:t>
      </w:r>
      <w:r w:rsidR="00F32296">
        <w:rPr>
          <w:rFonts w:ascii="Calibri" w:eastAsia="Calibri" w:hAnsi="Calibri" w:cs="Calibri"/>
          <w:sz w:val="28"/>
        </w:rPr>
        <w:t>,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Извините, не хотел</w:t>
      </w:r>
      <w:r w:rsidR="00F32296">
        <w:rPr>
          <w:rFonts w:ascii="Calibri" w:eastAsia="Calibri" w:hAnsi="Calibri" w:cs="Calibri"/>
          <w:sz w:val="28"/>
        </w:rPr>
        <w:t>.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Просто вы должны послушать</w:t>
      </w:r>
      <w:r w:rsidR="00F32296">
        <w:rPr>
          <w:rFonts w:ascii="Calibri" w:eastAsia="Calibri" w:hAnsi="Calibri" w:cs="Calibri"/>
          <w:sz w:val="28"/>
        </w:rPr>
        <w:t>,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а мой сказать удел.</w:t>
      </w:r>
    </w:p>
    <w:p w:rsidR="00A11281" w:rsidRDefault="00DA6C9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Может что-</w:t>
      </w:r>
      <w:r w:rsidR="00A91134">
        <w:rPr>
          <w:rFonts w:ascii="Calibri" w:eastAsia="Calibri" w:hAnsi="Calibri" w:cs="Calibri"/>
          <w:sz w:val="28"/>
        </w:rPr>
        <w:t>то не по нраву</w:t>
      </w:r>
      <w:r w:rsidR="00F32296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r w:rsidR="00A91134">
        <w:rPr>
          <w:rFonts w:ascii="Calibri" w:eastAsia="Calibri" w:hAnsi="Calibri" w:cs="Calibri"/>
          <w:sz w:val="28"/>
        </w:rPr>
        <w:t xml:space="preserve">Иль в порыве, с </w:t>
      </w:r>
      <w:proofErr w:type="gramStart"/>
      <w:r w:rsidR="00A91134">
        <w:rPr>
          <w:rFonts w:ascii="Calibri" w:eastAsia="Calibri" w:hAnsi="Calibri" w:cs="Calibri"/>
          <w:sz w:val="28"/>
        </w:rPr>
        <w:t>горяча</w:t>
      </w:r>
      <w:proofErr w:type="gramEnd"/>
      <w:r w:rsidR="00F32296"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</w:rPr>
        <w:br/>
      </w:r>
      <w:r w:rsidR="00A91134">
        <w:rPr>
          <w:rFonts w:ascii="Calibri" w:eastAsia="Calibri" w:hAnsi="Calibri" w:cs="Calibri"/>
          <w:sz w:val="28"/>
        </w:rPr>
        <w:t>Мне положено по праву</w:t>
      </w:r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r w:rsidR="00A91134">
        <w:rPr>
          <w:rFonts w:ascii="Calibri" w:eastAsia="Calibri" w:hAnsi="Calibri" w:cs="Calibri"/>
          <w:sz w:val="28"/>
        </w:rPr>
        <w:t xml:space="preserve">И не дуйся, не </w:t>
      </w:r>
      <w:proofErr w:type="gramStart"/>
      <w:r w:rsidR="00A91134">
        <w:rPr>
          <w:rFonts w:ascii="Calibri" w:eastAsia="Calibri" w:hAnsi="Calibri" w:cs="Calibri"/>
          <w:sz w:val="28"/>
        </w:rPr>
        <w:t>серчай</w:t>
      </w:r>
      <w:proofErr w:type="gramEnd"/>
      <w:r w:rsidR="00A91134">
        <w:rPr>
          <w:rFonts w:ascii="Calibri" w:eastAsia="Calibri" w:hAnsi="Calibri" w:cs="Calibri"/>
          <w:sz w:val="28"/>
        </w:rPr>
        <w:t>.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Если можешь, постарайся</w:t>
      </w:r>
      <w:r w:rsidR="00F32296">
        <w:rPr>
          <w:rFonts w:ascii="Calibri" w:eastAsia="Calibri" w:hAnsi="Calibri" w:cs="Calibri"/>
          <w:sz w:val="28"/>
        </w:rPr>
        <w:t>,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Всё понять, забыть, простить</w:t>
      </w:r>
      <w:r w:rsidR="00F32296">
        <w:rPr>
          <w:rFonts w:ascii="Calibri" w:eastAsia="Calibri" w:hAnsi="Calibri" w:cs="Calibri"/>
          <w:sz w:val="28"/>
        </w:rPr>
        <w:t>.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От сумы не зарекайся</w:t>
      </w:r>
      <w:r w:rsidR="00F32296">
        <w:rPr>
          <w:rFonts w:ascii="Calibri" w:eastAsia="Calibri" w:hAnsi="Calibri" w:cs="Calibri"/>
          <w:sz w:val="28"/>
        </w:rPr>
        <w:t>,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жизни всё ведь может быть.</w:t>
      </w:r>
    </w:p>
    <w:p w:rsidR="00A91134" w:rsidRPr="00DA6C9D" w:rsidRDefault="00A91134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Поучись, не грех учиться</w:t>
      </w:r>
      <w:r w:rsidR="00F32296">
        <w:rPr>
          <w:rFonts w:ascii="Calibri" w:eastAsia="Calibri" w:hAnsi="Calibri" w:cs="Calibri"/>
          <w:sz w:val="28"/>
        </w:rPr>
        <w:t>,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У того, кто жизнь прожил</w:t>
      </w:r>
      <w:r w:rsidR="00F32296">
        <w:rPr>
          <w:rFonts w:ascii="Calibri" w:eastAsia="Calibri" w:hAnsi="Calibri" w:cs="Calibri"/>
          <w:sz w:val="28"/>
        </w:rPr>
        <w:t>.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Может в жизни пригодиться</w:t>
      </w:r>
      <w:r w:rsidR="00F32296">
        <w:rPr>
          <w:rFonts w:ascii="Calibri" w:eastAsia="Calibri" w:hAnsi="Calibri" w:cs="Calibri"/>
          <w:sz w:val="28"/>
        </w:rPr>
        <w:t>,</w:t>
      </w:r>
      <w:r w:rsidR="00DA6C9D">
        <w:rPr>
          <w:rFonts w:ascii="Calibri" w:eastAsia="Calibri" w:hAnsi="Calibri" w:cs="Calibri"/>
          <w:sz w:val="28"/>
        </w:rPr>
        <w:br/>
      </w:r>
      <w:r w:rsidR="00F32296">
        <w:rPr>
          <w:rFonts w:ascii="Calibri" w:eastAsia="Calibri" w:hAnsi="Calibri" w:cs="Calibri"/>
          <w:sz w:val="28"/>
        </w:rPr>
        <w:t>Будешь тоже, ста</w:t>
      </w:r>
      <w:r>
        <w:rPr>
          <w:rFonts w:ascii="Calibri" w:eastAsia="Calibri" w:hAnsi="Calibri" w:cs="Calibri"/>
          <w:sz w:val="28"/>
        </w:rPr>
        <w:t>рожил.</w:t>
      </w:r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Собирай-ка по крупицам</w:t>
      </w:r>
      <w:r w:rsidR="00F32296">
        <w:rPr>
          <w:rFonts w:ascii="Calibri" w:eastAsia="Calibri" w:hAnsi="Calibri" w:cs="Calibri"/>
          <w:sz w:val="28"/>
        </w:rPr>
        <w:t>,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Всё хорошее питай</w:t>
      </w:r>
      <w:r w:rsidR="00F32296">
        <w:rPr>
          <w:rFonts w:ascii="Calibri" w:eastAsia="Calibri" w:hAnsi="Calibri" w:cs="Calibri"/>
          <w:sz w:val="28"/>
        </w:rPr>
        <w:t>.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недра можешь углубиться,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небе синем полетай.</w:t>
      </w:r>
    </w:p>
    <w:p w:rsidR="00A11281" w:rsidRDefault="00F32296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Мудрым станешь ты не сразу,</w:t>
      </w:r>
      <w:r w:rsidR="00DA6C9D">
        <w:rPr>
          <w:rFonts w:ascii="Calibri" w:eastAsia="Calibri" w:hAnsi="Calibri" w:cs="Calibri"/>
          <w:sz w:val="28"/>
        </w:rPr>
        <w:br/>
      </w:r>
      <w:r w:rsidR="00A91134">
        <w:rPr>
          <w:rFonts w:ascii="Calibri" w:eastAsia="Calibri" w:hAnsi="Calibri" w:cs="Calibri"/>
          <w:sz w:val="28"/>
        </w:rPr>
        <w:t>Прошагаешь шар земной</w:t>
      </w:r>
      <w:r>
        <w:rPr>
          <w:rFonts w:ascii="Calibri" w:eastAsia="Calibri" w:hAnsi="Calibri" w:cs="Calibri"/>
          <w:sz w:val="28"/>
        </w:rPr>
        <w:t>.</w:t>
      </w:r>
      <w:r w:rsidR="00DA6C9D">
        <w:rPr>
          <w:rFonts w:ascii="Calibri" w:eastAsia="Calibri" w:hAnsi="Calibri" w:cs="Calibri"/>
          <w:sz w:val="28"/>
        </w:rPr>
        <w:br/>
      </w:r>
      <w:r w:rsidR="00A91134">
        <w:rPr>
          <w:rFonts w:ascii="Calibri" w:eastAsia="Calibri" w:hAnsi="Calibri" w:cs="Calibri"/>
          <w:sz w:val="28"/>
        </w:rPr>
        <w:t>И тогда ведь станет ясно</w:t>
      </w:r>
      <w:r>
        <w:rPr>
          <w:rFonts w:ascii="Calibri" w:eastAsia="Calibri" w:hAnsi="Calibri" w:cs="Calibri"/>
          <w:sz w:val="28"/>
        </w:rPr>
        <w:t>,</w:t>
      </w:r>
      <w:r w:rsidR="00DA6C9D">
        <w:rPr>
          <w:rFonts w:ascii="Calibri" w:eastAsia="Calibri" w:hAnsi="Calibri" w:cs="Calibri"/>
          <w:sz w:val="28"/>
        </w:rPr>
        <w:br/>
      </w:r>
      <w:r w:rsidR="00A91134">
        <w:rPr>
          <w:rFonts w:ascii="Calibri" w:eastAsia="Calibri" w:hAnsi="Calibri" w:cs="Calibri"/>
          <w:sz w:val="28"/>
        </w:rPr>
        <w:t>Свой средь всех или чужой.</w:t>
      </w:r>
    </w:p>
    <w:p w:rsidR="00A91134" w:rsidRPr="00DA6C9D" w:rsidRDefault="00A91134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своим ты</w:t>
      </w:r>
      <w:r w:rsidR="00DA6C9D">
        <w:rPr>
          <w:rFonts w:ascii="Calibri" w:eastAsia="Calibri" w:hAnsi="Calibri" w:cs="Calibri"/>
          <w:sz w:val="28"/>
        </w:rPr>
        <w:br/>
        <w:t>Должен быть.</w:t>
      </w:r>
      <w:r w:rsidR="00DA6C9D">
        <w:rPr>
          <w:rFonts w:ascii="Calibri" w:eastAsia="Calibri" w:hAnsi="Calibri" w:cs="Calibri"/>
          <w:sz w:val="28"/>
        </w:rPr>
        <w:br/>
        <w:t>Средь народа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Добрым слыть.</w:t>
      </w:r>
      <w:bookmarkStart w:id="0" w:name="_GoBack"/>
      <w:bookmarkEnd w:id="0"/>
    </w:p>
    <w:p w:rsidR="00A11281" w:rsidRDefault="00A9113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Пусть не сбил ты капитал,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 зато не предавал.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Совесть у тебя чиста</w:t>
      </w:r>
      <w:r w:rsidR="00F32296">
        <w:rPr>
          <w:rFonts w:ascii="Calibri" w:eastAsia="Calibri" w:hAnsi="Calibri" w:cs="Calibri"/>
          <w:sz w:val="28"/>
        </w:rPr>
        <w:t>,</w:t>
      </w:r>
      <w:r w:rsidR="00DA6C9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Словно в роднике вода.</w:t>
      </w:r>
    </w:p>
    <w:sectPr w:rsidR="00A1128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1281"/>
    <w:rsid w:val="00A11281"/>
    <w:rsid w:val="00A91134"/>
    <w:rsid w:val="00DA6C9D"/>
    <w:rsid w:val="00F3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628</Characters>
  <Application>Microsoft Office Word</Application>
  <DocSecurity>0</DocSecurity>
  <Lines>5</Lines>
  <Paragraphs>1</Paragraphs>
  <ScaleCrop>false</ScaleCrop>
  <Company>Krokoz™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Мораль.docx</dc:title>
  <cp:lastModifiedBy>Василий</cp:lastModifiedBy>
  <cp:revision>4</cp:revision>
  <dcterms:created xsi:type="dcterms:W3CDTF">2014-10-22T07:38:00Z</dcterms:created>
  <dcterms:modified xsi:type="dcterms:W3CDTF">2016-01-25T18:15:00Z</dcterms:modified>
</cp:coreProperties>
</file>