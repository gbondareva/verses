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 xml:space="preserve">От </w:t>
      </w:r>
      <w:commentRangeStart w:id="0"/>
      <w:r>
        <w:rPr/>
        <w:t>Пестравки до Кубани,</w:t>
      </w:r>
      <w:r>
        <w:rPr/>
      </w:r>
      <w:commentRangeEnd w:id="0"/>
      <w:r>
        <w:commentReference w:id="0"/>
      </w:r>
      <w:r>
        <w:rPr/>
        <w:br/>
        <w:t>Много вёрст, не сосчитать.</w:t>
        <w:br/>
        <w:t>Ну, кому, как ни Елене,</w:t>
        <w:br/>
        <w:t>Ту дороженьку не знать!</w:t>
      </w:r>
    </w:p>
    <w:p>
      <w:pPr>
        <w:pStyle w:val="Normal"/>
        <w:spacing w:before="170" w:after="0"/>
        <w:rPr/>
      </w:pPr>
      <w:r>
        <w:rPr/>
        <w:t xml:space="preserve">Родилась и </w:t>
      </w:r>
      <w:del w:id="0" w:author="serega devyatkin" w:date="2016-11-24T22:18:00Z">
        <w:r>
          <w:rPr/>
          <w:delText>возрастала</w:delText>
        </w:r>
      </w:del>
      <w:ins w:id="1" w:author="serega devyatkin" w:date="2016-11-24T22:18:00Z">
        <w:r>
          <w:rPr/>
          <w:t>повзрослела</w:t>
        </w:r>
      </w:ins>
      <w:r>
        <w:rPr/>
        <w:t>,</w:t>
        <w:br/>
        <w:t>Где степные ковыли.</w:t>
        <w:br/>
        <w:t>Обручальные колечки</w:t>
      </w:r>
      <w:bookmarkStart w:id="0" w:name="_GoBack"/>
      <w:bookmarkEnd w:id="0"/>
      <w:r>
        <w:rPr/>
        <w:br/>
        <w:t>Их с Василием свели.</w:t>
      </w:r>
    </w:p>
    <w:p>
      <w:pPr>
        <w:pStyle w:val="Normal"/>
        <w:spacing w:before="170" w:after="0"/>
        <w:rPr/>
      </w:pPr>
      <w:r>
        <w:rPr/>
        <w:t>В косы ленточку вплетала.</w:t>
        <w:br/>
        <w:t>Брови чёрные, вразлёт.</w:t>
        <w:br/>
        <w:t>Потихоньку привыкала,</w:t>
        <w:br/>
        <w:t>Хоть порой было не мёд.</w:t>
      </w:r>
    </w:p>
    <w:p>
      <w:pPr>
        <w:pStyle w:val="Normal"/>
        <w:spacing w:before="170" w:after="0"/>
        <w:rPr/>
      </w:pPr>
      <w:r>
        <w:rPr/>
        <w:t>Открывала свою душу</w:t>
        <w:br/>
      </w:r>
      <w:commentRangeStart w:id="1"/>
      <w:r>
        <w:rPr/>
        <w:t>Отче, каялась в грехах,</w:t>
      </w:r>
      <w:r>
        <w:rPr/>
      </w:r>
      <w:commentRangeEnd w:id="1"/>
      <w:r>
        <w:commentReference w:id="1"/>
      </w:r>
      <w:r>
        <w:rPr/>
        <w:br/>
        <w:t>Ну, а Муза посещала,</w:t>
        <w:br/>
        <w:t>Излагала всё в стихах.</w:t>
      </w:r>
    </w:p>
    <w:p>
      <w:pPr>
        <w:pStyle w:val="Normal"/>
        <w:spacing w:before="170" w:after="0"/>
        <w:rPr/>
      </w:pPr>
      <w:r>
        <w:rPr/>
        <w:t>Сердце Леночки большое,</w:t>
        <w:br/>
        <w:t>Руки делают добро.</w:t>
        <w:br/>
        <w:t>Вот такие люди едут,</w:t>
        <w:br/>
        <w:t>К нам в Пестравское село!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20:13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Предлагаю поменять местами. Как выясняется, приехала из Кубани в Пестравку.</w:t>
      </w:r>
    </w:p>
  </w:comment>
  <w:comment w:id="1" w:author="serega devyatkin" w:date="2016-11-24T22:21:24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Нехер было грешить, чтоб потом не каяться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LibreOffice/5.2.3.2$Linux_x86 LibreOffice_project/20m0$Build-2</Application>
  <Pages>1</Pages>
  <Words>73</Words>
  <Characters>384</Characters>
  <CharactersWithSpaces>452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2016-01-22T20:29:00Z</dcterms:created>
  <dc:creator/>
  <dc:description/>
  <dc:language>ru-RU</dc:language>
  <cp:lastModifiedBy>serega devyatkin</cp:lastModifiedBy>
  <dcterms:modified xsi:type="dcterms:W3CDTF">2016-11-24T22:23:51Z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