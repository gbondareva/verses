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Взошла звезда на небосвод,</w:t>
      </w:r>
    </w:p>
    <w:p>
      <w:pPr>
        <w:pStyle w:val="Normal"/>
        <w:rPr/>
      </w:pPr>
      <w:r>
        <w:rPr/>
        <w:t>Надежда</w:t>
      </w:r>
      <w:ins w:id="0" w:author="serega  " w:date="2014-12-01T16:44:00Z">
        <w:r>
          <w:rPr/>
          <w:t xml:space="preserve"> </w:t>
        </w:r>
      </w:ins>
      <w:ins w:id="1" w:author="serega  " w:date="2014-12-01T16:44:00Z">
        <w:r>
          <w:rPr>
            <w:rFonts w:eastAsia="Cambria" w:cs="Cambria"/>
            <w:color w:val="000000"/>
            <w:sz w:val="22"/>
            <w:szCs w:val="20"/>
            <w:lang w:val="ru-RU" w:eastAsia="ru-RU" w:bidi="ar-SA"/>
          </w:rPr>
          <w:t>–</w:t>
        </w:r>
      </w:ins>
      <w:ins w:id="2" w:author="serega  " w:date="2014-12-01T16:44:00Z">
        <w:r>
          <w:rPr/>
          <w:t xml:space="preserve"> </w:t>
        </w:r>
      </w:ins>
      <w:del w:id="3" w:author="serega  " w:date="2014-12-01T16:44:00Z">
        <w:r>
          <w:rPr/>
          <w:delText xml:space="preserve"> </w:delText>
        </w:r>
      </w:del>
      <w:r>
        <w:rPr/>
        <w:t>имя ей.</w:t>
      </w:r>
    </w:p>
    <w:p>
      <w:pPr>
        <w:pStyle w:val="Normal"/>
        <w:rPr/>
      </w:pPr>
      <w:r>
        <w:rPr/>
        <w:t>Взмахнула правою рукой</w:t>
      </w:r>
    </w:p>
    <w:p>
      <w:pPr>
        <w:pStyle w:val="Normal"/>
        <w:rPr/>
      </w:pPr>
      <w:r>
        <w:rPr/>
        <w:t>И собрала друзей.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Взмахнула левою рукой </w:t>
      </w:r>
    </w:p>
    <w:p>
      <w:pPr>
        <w:pStyle w:val="Normal"/>
        <w:rPr/>
      </w:pPr>
      <w:r>
        <w:rPr/>
        <w:t>И песни полились.</w:t>
      </w:r>
    </w:p>
    <w:p>
      <w:pPr>
        <w:pStyle w:val="Normal"/>
        <w:rPr/>
      </w:pPr>
      <w:r>
        <w:rPr/>
        <w:t>Они серебряным дождём,</w:t>
      </w:r>
    </w:p>
    <w:p>
      <w:pPr>
        <w:pStyle w:val="Normal"/>
        <w:rPr/>
      </w:pPr>
      <w:r>
        <w:rPr/>
        <w:t>В сердцах отозвались.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Задорная и смелая,</w:t>
      </w:r>
    </w:p>
    <w:p>
      <w:pPr>
        <w:pStyle w:val="Normal"/>
        <w:rPr/>
      </w:pPr>
      <w:r>
        <w:rPr/>
        <w:t>Любого заведёт.</w:t>
      </w:r>
    </w:p>
    <w:p>
      <w:pPr>
        <w:pStyle w:val="Normal"/>
        <w:rPr/>
      </w:pPr>
      <w:r>
        <w:rPr/>
        <w:t>Свадьбы и дни рождения</w:t>
      </w:r>
    </w:p>
    <w:p>
      <w:pPr>
        <w:pStyle w:val="Normal"/>
        <w:rPr/>
      </w:pPr>
      <w:r>
        <w:rPr/>
        <w:t>Всей области ведёт.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Заботливою мамою,</w:t>
      </w:r>
    </w:p>
    <w:p>
      <w:pPr>
        <w:pStyle w:val="Normal"/>
        <w:rPr/>
      </w:pPr>
      <w:r>
        <w:rPr/>
        <w:t>Теперь стала она.</w:t>
      </w:r>
    </w:p>
    <w:p>
      <w:pPr>
        <w:pStyle w:val="Normal"/>
        <w:rPr/>
      </w:pPr>
      <w:r>
        <w:rPr/>
        <w:t>Троим детишкам успевает,</w:t>
      </w:r>
    </w:p>
    <w:p>
      <w:pPr>
        <w:pStyle w:val="Normal"/>
        <w:rPr/>
      </w:pPr>
      <w:r>
        <w:rPr/>
        <w:t>Дать ласки и тепла.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мужа не придумаешь,</w:t>
      </w:r>
    </w:p>
    <w:p>
      <w:pPr>
        <w:pStyle w:val="Normal"/>
        <w:rPr/>
      </w:pPr>
      <w:r>
        <w:rPr/>
        <w:t>Достойнее жены.</w:t>
      </w:r>
    </w:p>
    <w:p>
      <w:pPr>
        <w:pStyle w:val="Normal"/>
        <w:rPr/>
      </w:pPr>
      <w:r>
        <w:rPr/>
        <w:t>Когда поют дуэтом</w:t>
      </w:r>
      <w:del w:id="4" w:author="serega  " w:date="2014-11-28T13:43:00Z">
        <w:r>
          <w:rPr/>
          <w:delText>,</w:delText>
        </w:r>
      </w:del>
      <w:ins w:id="5" w:author="serega  " w:date="2014-11-28T13:43:00Z">
        <w:r>
          <w:rPr/>
          <w:t xml:space="preserve"> –</w:t>
        </w:r>
      </w:ins>
    </w:p>
    <w:p>
      <w:pPr>
        <w:pStyle w:val="Normal"/>
        <w:rPr/>
      </w:pPr>
      <w:r>
        <w:rPr/>
        <w:t>Все зрители пьяны.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Надёжною подругой</w:t>
      </w:r>
    </w:p>
    <w:p>
      <w:pPr>
        <w:pStyle w:val="Normal"/>
        <w:rPr/>
      </w:pPr>
      <w:r>
        <w:rPr/>
        <w:t>Была она и есть.</w:t>
      </w:r>
    </w:p>
    <w:p>
      <w:pPr>
        <w:pStyle w:val="Normal"/>
        <w:rPr/>
      </w:pPr>
      <w:r>
        <w:rPr/>
        <w:t>Не зря зовут Надеждой,</w:t>
      </w:r>
    </w:p>
    <w:p>
      <w:pPr>
        <w:pStyle w:val="Normal"/>
        <w:rPr/>
      </w:pPr>
      <w:r>
        <w:rPr/>
        <w:t>Кто имя дал</w:t>
      </w:r>
      <w:del w:id="6" w:author="serega  " w:date="2014-11-28T13:43:00Z">
        <w:r>
          <w:rPr/>
          <w:delText>,</w:delText>
        </w:r>
      </w:del>
      <w:ins w:id="7" w:author="serega  " w:date="2014-11-28T13:43:00Z">
        <w:r>
          <w:rPr/>
          <w:t xml:space="preserve"> – </w:t>
        </w:r>
      </w:ins>
      <w:del w:id="8" w:author="serega  " w:date="2014-11-28T13:43:00Z">
        <w:r>
          <w:rPr/>
          <w:delText xml:space="preserve"> </w:delText>
        </w:r>
      </w:del>
      <w:r>
        <w:rPr/>
        <w:t>тем честь.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Надежда, </w:t>
      </w:r>
      <w:del w:id="9" w:author="serega  " w:date="2014-11-28T13:44:00Z">
        <w:r>
          <w:rPr/>
          <w:delText>в</w:delText>
        </w:r>
      </w:del>
      <w:ins w:id="10" w:author="serega  " w:date="2014-11-28T13:44:00Z">
        <w:r>
          <w:rPr/>
          <w:t>В</w:t>
        </w:r>
      </w:ins>
      <w:r>
        <w:rPr/>
        <w:t xml:space="preserve">ера и </w:t>
      </w:r>
      <w:del w:id="11" w:author="serega  " w:date="2014-11-28T13:44:00Z">
        <w:r>
          <w:rPr/>
          <w:delText>л</w:delText>
        </w:r>
      </w:del>
      <w:ins w:id="12" w:author="serega  " w:date="2014-11-28T13:44:00Z">
        <w:r>
          <w:rPr/>
          <w:t>Л</w:t>
        </w:r>
      </w:ins>
      <w:r>
        <w:rPr/>
        <w:t>юбовь</w:t>
      </w:r>
    </w:p>
    <w:p>
      <w:pPr>
        <w:pStyle w:val="Normal"/>
        <w:rPr/>
      </w:pPr>
      <w:r>
        <w:rPr/>
        <w:t xml:space="preserve">В ней всё есть </w:t>
      </w:r>
      <w:del w:id="13" w:author="serega  " w:date="2014-11-28T13:43:00Z">
        <w:r>
          <w:rPr/>
          <w:delText>-</w:delText>
        </w:r>
      </w:del>
      <w:ins w:id="14" w:author="serega  " w:date="2014-11-28T13:43:00Z">
        <w:r>
          <w:rPr/>
          <w:t xml:space="preserve">– </w:t>
        </w:r>
      </w:ins>
      <w:del w:id="15" w:author="serega  " w:date="2014-11-28T13:43:00Z">
        <w:r>
          <w:rPr/>
          <w:delText xml:space="preserve"> </w:delText>
        </w:r>
      </w:del>
      <w:r>
        <w:rPr/>
        <w:t>три в одном,</w:t>
      </w:r>
    </w:p>
    <w:p>
      <w:pPr>
        <w:pStyle w:val="Normal"/>
        <w:rPr/>
      </w:pPr>
      <w:r>
        <w:rPr/>
        <w:t>Свети, гори и радуй всех,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Серебряным дождём!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2014-11-16T13:26:00Z</dcterms:created>
  <dc:language>ru-RU</dc:language>
  <cp:lastModifiedBy>Василий</cp:lastModifiedBy>
  <dcterms:modified xsi:type="dcterms:W3CDTF">2014-11-16T13:28:00Z</dcterms:modified>
  <cp:revision>2</cp:revision>
  <dc:title>Надежда.docx</dc:title>
</cp:coreProperties>
</file>