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День Матери - особый день!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И пусть в душе цветёт сирень,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И пусть сбываются мечты,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И радуют её </w:t>
      </w:r>
      <w:ins w:id="0" w:author="serega  " w:date="2015-02-02T21:12:00Z">
        <w:commentRangeStart w:id="0"/>
        <w:r>
          <w:rPr>
            <w:sz w:val="28"/>
            <w:szCs w:val="28"/>
          </w:rPr>
        </w:r>
      </w:ins>
      <w:r>
        <w:rPr>
          <w:sz w:val="28"/>
          <w:szCs w:val="28"/>
        </w:rPr>
        <w:t>плоды</w:t>
      </w:r>
      <w:ins w:id="1" w:author="serega  " w:date="2015-02-02T21:12:00Z">
        <w:commentRangeEnd w:id="0"/>
        <w:r>
          <w:rPr>
            <w:sz w:val="28"/>
            <w:szCs w:val="28"/>
          </w:rPr>
        </w:r>
      </w:ins>
      <w:ins w:id="2" w:author="serega  " w:date="2015-02-02T21:12:00Z">
        <w:r>
          <w:rPr>
            <w:sz w:val="28"/>
            <w:szCs w:val="28"/>
          </w:rPr>
          <w:commentReference w:id="0"/>
        </w:r>
      </w:ins>
      <w:r>
        <w:rPr>
          <w:sz w:val="28"/>
          <w:szCs w:val="28"/>
        </w:rPr>
        <w:t>!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Плоды, что родила она,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Вскормила </w:t>
      </w:r>
      <w:ins w:id="3" w:author="serega  " w:date="2015-02-02T21:13:00Z">
        <w:commentRangeStart w:id="1"/>
        <w:r>
          <w:rPr>
            <w:sz w:val="28"/>
            <w:szCs w:val="28"/>
          </w:rPr>
        </w:r>
      </w:ins>
      <w:r>
        <w:rPr>
          <w:sz w:val="28"/>
          <w:szCs w:val="28"/>
        </w:rPr>
        <w:t>грудью</w:t>
      </w:r>
      <w:ins w:id="4" w:author="serega  " w:date="2015-02-02T21:13:00Z">
        <w:commentRangeEnd w:id="1"/>
        <w:r>
          <w:rPr>
            <w:sz w:val="28"/>
            <w:szCs w:val="28"/>
          </w:rPr>
        </w:r>
      </w:ins>
      <w:ins w:id="5" w:author="serega  " w:date="2015-02-02T21:13:00Z">
        <w:r>
          <w:rPr>
            <w:sz w:val="28"/>
            <w:szCs w:val="28"/>
          </w:rPr>
          <w:commentReference w:id="1"/>
        </w:r>
      </w:ins>
      <w:r>
        <w:rPr>
          <w:sz w:val="28"/>
          <w:szCs w:val="28"/>
        </w:rPr>
        <w:t>, берегла,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Словам, да и шагам учила,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Оберегала и любила.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Взамен не просит ничего,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Здоровых видеть всех желает.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Счастлива</w:t>
      </w:r>
      <w:bookmarkStart w:id="0" w:name="_GoBack"/>
      <w:bookmarkEnd w:id="0"/>
      <w:r>
        <w:rPr>
          <w:sz w:val="28"/>
          <w:szCs w:val="28"/>
        </w:rPr>
        <w:t xml:space="preserve"> только от того,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Что просто дети уважают.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serega  " w:date="2015-02-02T21:12:39Z" w:initials="">
    <w:p>
      <w:r>
        <w:rPr>
          <w:rFonts w:eastAsia="Droid Sans Fallback" w:cs="Calibri" w:ascii="Droid Sans" w:hAnsi="Droid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val="ru-RU" w:eastAsia="en-US" w:bidi="ar-SA"/>
        </w:rPr>
        <w:t>Плоды сирени?</w:t>
      </w:r>
    </w:p>
  </w:comment>
  <w:comment w:id="1" w:author="serega  " w:date="2015-02-02T21:13:06Z" w:initials="">
    <w:p>
      <w:r>
        <w:rPr>
          <w:rFonts w:eastAsia="Droid Sans Fallback" w:cs="Calibri" w:ascii="Droid Sans" w:hAnsi="Droid Sans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val="ru-RU" w:eastAsia="en-US" w:bidi="ar-SA"/>
        </w:rPr>
        <w:t>Родила сирень или женщина? Если сирень — где у неё грудь?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  <w:font w:name="Droid Sans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trackRevision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ascii="Cambria" w:hAnsi="Cambria"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2015-01-06T12:52:00Z</dcterms:created>
  <dc:creator>Василий</dc:creator>
  <dc:language>ru-RU</dc:language>
  <cp:lastModifiedBy>Василий</cp:lastModifiedBy>
  <dcterms:modified xsi:type="dcterms:W3CDTF">2015-01-06T12:58:00Z</dcterms:modified>
  <cp:revision>2</cp:revision>
</cp:coreProperties>
</file>