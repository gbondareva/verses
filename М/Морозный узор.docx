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Расписала зима на окошках узор:</w:t>
        <w:br/>
        <w:t>Здесь и речка, деревья, трава, косогор.</w:t>
        <w:br/>
      </w:r>
      <w:commentRangeStart w:id="0"/>
      <w:r>
        <w:rPr/>
        <w:t>Добела она всё заковала,</w:t>
      </w:r>
      <w:r>
        <w:rPr/>
      </w:r>
      <w:commentRangeEnd w:id="0"/>
      <w:r>
        <w:commentReference w:id="0"/>
      </w:r>
      <w:r>
        <w:rPr/>
        <w:br/>
        <w:t>И довольн</w:t>
      </w:r>
      <w:ins w:id="0" w:author="serega " w:date="2016-09-28T23:58:00Z">
        <w:r>
          <w:rPr/>
          <w:t>ой</w:t>
        </w:r>
      </w:ins>
      <w:del w:id="1" w:author="serega " w:date="2016-09-28T23:58:00Z">
        <w:r>
          <w:rPr/>
          <w:delText>а,</w:delText>
        </w:r>
      </w:del>
      <w:r>
        <w:rPr/>
        <w:t xml:space="preserve"> от росписи стала.</w:t>
      </w:r>
    </w:p>
    <w:p>
      <w:pPr>
        <w:pStyle w:val="Normal"/>
        <w:rPr/>
      </w:pPr>
      <w:r>
        <w:rPr/>
        <w:t>Приоткрою я шторку, увижу панно,</w:t>
        <w:br/>
        <w:t>Так волшебник мороз расписал всё окно!</w:t>
        <w:br/>
        <w:t>Чем сильнее мороз – тем прекрасней узор!</w:t>
        <w:br/>
        <w:t>С удивленьем на всё устремляю я взор.</w:t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И не пишет никто нам таких вот картин,</w:t>
        <w:br/>
        <w:t>Чтоб всего было много, а цвет был один!</w:t>
      </w:r>
      <w:bookmarkStart w:id="0" w:name="_GoBack"/>
      <w:bookmarkEnd w:id="0"/>
      <w:r>
        <w:rPr/>
        <w:br/>
        <w:t xml:space="preserve">Даже фон, из того же </w:t>
      </w:r>
      <w:commentRangeStart w:id="1"/>
      <w:r>
        <w:rPr/>
        <w:t>вот</w:t>
      </w:r>
      <w:r>
        <w:rPr/>
      </w:r>
      <w:commentRangeEnd w:id="1"/>
      <w:r>
        <w:commentReference w:id="1"/>
      </w:r>
      <w:r>
        <w:rPr/>
        <w:t xml:space="preserve"> цвета,</w:t>
        <w:br/>
        <w:t>Это же, вам, зима, а не лето!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6-07T21:08:37Z" w:initials="s">
    <w:p>
      <w:r>
        <w:rPr>
          <w:rFonts w:cs="Arial" w:ascii="Arial" w:hAnsi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ru-RU" w:eastAsia="ru-RU"/>
        </w:rPr>
        <w:t>...</w:t>
      </w:r>
    </w:p>
  </w:comment>
  <w:comment w:id="1" w:author="serega " w:date="2016-06-07T21:07:56Z" w:initials="s">
    <w:p>
      <w:r>
        <w:rPr>
          <w:rFonts w:cs="Arial" w:ascii="Arial" w:hAnsi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ru-RU" w:eastAsia="ru-RU"/>
        </w:rPr>
        <w:t>...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Application>LibreOffice/5.2.1.2$Linux_x86 LibreOffice_project/20m0$Build-2</Application>
  <Pages>1</Pages>
  <Words>74</Words>
  <Characters>344</Characters>
  <CharactersWithSpaces>416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2016-02-06T14:00:00Z</dcterms:created>
  <dc:creator/>
  <dc:description/>
  <dc:language>ru-RU</dc:language>
  <cp:lastModifiedBy>serega </cp:lastModifiedBy>
  <dcterms:modified xsi:type="dcterms:W3CDTF">2016-09-28T23:58:53Z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