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Вот как-то в её жизни так сложилось:</w:t>
        <w:br/>
        <w:t>На женский день не дарят ей цветы.</w:t>
        <w:br/>
        <w:t>Во сне об этом даме только снилось,</w:t>
        <w:br/>
        <w:t xml:space="preserve">А все желанья </w:t>
      </w:r>
      <w:r>
        <w:rPr/>
        <w:t xml:space="preserve">– </w:t>
      </w:r>
      <w:r>
        <w:rPr/>
        <w:t>были лишь мечты.</w:t>
      </w:r>
    </w:p>
    <w:p>
      <w:pPr>
        <w:pStyle w:val="Normal"/>
        <w:rPr/>
      </w:pPr>
      <w:commentRangeStart w:id="0"/>
      <w:r>
        <w:rPr/>
        <w:t>Открыла дверь, увидела с порога,</w:t>
      </w:r>
      <w:r>
        <w:rPr/>
      </w:r>
      <w:commentRangeEnd w:id="0"/>
      <w:r>
        <w:commentReference w:id="0"/>
      </w:r>
      <w:r>
        <w:rPr/>
        <w:br/>
        <w:t>В горшке, розана куст горит огнём!</w:t>
        <w:br/>
        <w:t>И лучики от солнца озорные,</w:t>
        <w:br/>
        <w:t>Застряли и запутались в нём.</w:t>
      </w:r>
    </w:p>
    <w:p>
      <w:pPr>
        <w:pStyle w:val="Normal"/>
        <w:rPr/>
      </w:pPr>
      <w:ins w:id="0" w:author="serega " w:date="2016-11-08T21:12:00Z">
        <w:r>
          <w:rPr/>
          <w:t>«</w:t>
        </w:r>
      </w:ins>
      <w:r>
        <w:rPr/>
        <w:t>Вот это, да!!! Глазам своим не вер</w:t>
      </w:r>
      <w:del w:id="1" w:author="serega " w:date="2016-11-08T21:12:00Z">
        <w:r>
          <w:rPr/>
          <w:delText>я</w:delText>
        </w:r>
      </w:del>
      <w:ins w:id="2" w:author="serega " w:date="2016-11-08T21:12:00Z">
        <w:r>
          <w:rPr/>
          <w:t>ю</w:t>
        </w:r>
      </w:ins>
      <w:r>
        <w:rPr/>
        <w:t>,</w:t>
        <w:br/>
      </w:r>
      <w:commentRangeStart w:id="1"/>
      <w:r>
        <w:rPr/>
        <w:t>Ведь расцветает он всегда в апреле</w:t>
      </w:r>
      <w:del w:id="3" w:author="serega " w:date="2016-11-08T21:12:00Z">
        <w:r>
          <w:rPr/>
          <w:delText>.</w:delText>
        </w:r>
      </w:del>
      <w:ins w:id="4" w:author="serega " w:date="2016-11-08T21:12:00Z">
        <w:r>
          <w:rPr/>
          <w:t>!»</w:t>
        </w:r>
      </w:ins>
      <w:r>
        <w:rPr/>
        <w:br/>
        <w:t>На женский день зацвёл он неспроста,</w:t>
      </w:r>
      <w:r>
        <w:rPr/>
      </w:r>
      <w:commentRangeEnd w:id="1"/>
      <w:r>
        <w:commentReference w:id="1"/>
      </w:r>
      <w:r>
        <w:rPr/>
        <w:br/>
        <w:t>Сбылась сегодня девушки мечта!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1-08T21:11:00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Как-то очень резко, с разбега.</w:t>
      </w:r>
    </w:p>
    <w:p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ru-RU" w:bidi="ar-SA"/>
        </w:rPr>
        <w:t>Открыла дверь.</w:t>
      </w:r>
    </w:p>
  </w:comment>
  <w:comment w:id="1" w:author="serega " w:date="2016-11-08T21:10:20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Если две строки поменять местами, мне кажется будет лучше.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2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LibreOffice/5.2.3.2$Linux_x86 LibreOffice_project/20m0$Build-2</Application>
  <Pages>1</Pages>
  <Words>71</Words>
  <Characters>337</Characters>
  <CharactersWithSpaces>406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2016-02-06T14:37:00Z</dcterms:created>
  <dc:creator/>
  <dc:description/>
  <dc:language>ru-RU</dc:language>
  <cp:lastModifiedBy>serega </cp:lastModifiedBy>
  <dcterms:modified xsi:type="dcterms:W3CDTF">2016-11-08T21:13:10Z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