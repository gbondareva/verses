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Разгулялась непогода, </w:t>
      </w:r>
    </w:p>
    <w:p>
      <w:pPr>
        <w:pStyle w:val="Normal"/>
        <w:rPr/>
      </w:pPr>
      <w:r>
        <w:rPr/>
        <w:t>Пламя рвётся на ветру,</w:t>
      </w:r>
    </w:p>
    <w:p>
      <w:pPr>
        <w:pStyle w:val="Normal"/>
        <w:rPr/>
      </w:pPr>
      <w:r>
        <w:rPr/>
        <w:t>Я скажу, о чём мечтаю,</w:t>
      </w:r>
    </w:p>
    <w:p>
      <w:pPr>
        <w:pStyle w:val="Normal"/>
        <w:rPr/>
      </w:pPr>
      <w:r>
        <w:rPr/>
        <w:t>Всё скажу и не совру.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Моя главная мечта – </w:t>
      </w:r>
    </w:p>
    <w:p>
      <w:pPr>
        <w:pStyle w:val="Normal"/>
        <w:rPr/>
      </w:pPr>
      <w:r>
        <w:rPr/>
        <w:t xml:space="preserve">Чтоб в семье был мир всегда. </w:t>
      </w:r>
    </w:p>
    <w:p>
      <w:pPr>
        <w:pStyle w:val="Normal"/>
        <w:rPr/>
      </w:pPr>
      <w:r>
        <w:rPr/>
        <w:t>Чтобы дети и чтоб внуки,</w:t>
      </w:r>
    </w:p>
    <w:p>
      <w:pPr>
        <w:pStyle w:val="Normal"/>
        <w:rPr/>
      </w:pPr>
      <w:r>
        <w:rPr/>
        <w:t>Жили долго без разлуки.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 xml:space="preserve">А причина </w:t>
      </w:r>
      <w:del w:id="0" w:author="serega  " w:date="2014-12-13T19:14:00Z">
        <w:r>
          <w:rPr/>
          <w:delText>здесь</w:delText>
        </w:r>
      </w:del>
      <w:ins w:id="1" w:author="serega  " w:date="2014-12-13T19:14:00Z">
        <w:r>
          <w:rPr/>
          <w:t>ей</w:t>
        </w:r>
      </w:ins>
      <w:r>
        <w:rPr/>
        <w:t xml:space="preserve"> одна -</w:t>
      </w:r>
    </w:p>
    <w:p>
      <w:pPr>
        <w:pStyle w:val="Normal"/>
        <w:rPr/>
      </w:pPr>
      <w:r>
        <w:rPr/>
        <w:t>Вино, водка, самогонка.</w:t>
      </w:r>
    </w:p>
    <w:p>
      <w:pPr>
        <w:pStyle w:val="Normal"/>
        <w:rPr/>
      </w:pPr>
      <w:r>
        <w:rPr/>
        <w:t>Умер муж, страдают дети,</w:t>
      </w:r>
    </w:p>
    <w:p>
      <w:pPr>
        <w:pStyle w:val="Normal"/>
        <w:rPr/>
      </w:pPr>
      <w:r>
        <w:rPr/>
        <w:t>Развелися все на свете.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Оглянитесь и уймитесь!</w:t>
      </w:r>
    </w:p>
    <w:p>
      <w:pPr>
        <w:pStyle w:val="Normal"/>
        <w:rPr/>
      </w:pPr>
      <w:r>
        <w:rPr/>
        <w:t>И по кладбищу пройдитесь,</w:t>
      </w:r>
    </w:p>
    <w:p>
      <w:pPr>
        <w:pStyle w:val="Normal"/>
        <w:rPr/>
      </w:pPr>
      <w:r>
        <w:rPr/>
        <w:t>Ведь война здесь не прошла,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 xml:space="preserve">А молодёжь-то полегла...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fc7c24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fc7c2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2014-10-22T07:43:00Z</dcterms:created>
  <dc:language>ru-RU</dc:language>
  <cp:lastModifiedBy>Василий</cp:lastModifiedBy>
  <dcterms:modified xsi:type="dcterms:W3CDTF">2014-12-02T17:17:00Z</dcterms:modified>
  <cp:revision>5</cp:revision>
  <dc:title>Моя главная мечта.docx</dc:title>
</cp:coreProperties>
</file>