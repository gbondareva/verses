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 xml:space="preserve">На дворе </w:t>
      </w:r>
      <w:ins w:id="0" w:author="serega " w:date="2016-06-07T13:02:00Z">
        <w:r>
          <w:rPr/>
          <w:t xml:space="preserve">сейчас </w:t>
        </w:r>
      </w:ins>
      <w:r>
        <w:rPr/>
        <w:t>весна</w:t>
      </w:r>
      <w:del w:id="1" w:author="serega " w:date="2016-06-07T13:02:00Z">
        <w:r>
          <w:rPr/>
          <w:delText xml:space="preserve"> сегодня</w:delText>
        </w:r>
      </w:del>
      <w:r>
        <w:rPr/>
        <w:t>,</w:t>
        <w:br/>
        <w:t xml:space="preserve">Май </w:t>
      </w:r>
      <w:ins w:id="2" w:author="serega " w:date="2016-06-07T13:02:00Z">
        <w:r>
          <w:rPr/>
          <w:t xml:space="preserve">– </w:t>
        </w:r>
      </w:ins>
      <w:r>
        <w:rPr/>
        <w:t>красивая пора!</w:t>
        <w:br/>
        <w:t>Рады звери, рады птицы,</w:t>
        <w:br/>
        <w:t>И конечно детвора.</w:t>
      </w:r>
    </w:p>
    <w:p>
      <w:pPr>
        <w:pStyle w:val="Normal"/>
        <w:rPr/>
      </w:pPr>
      <w:r>
        <w:rPr/>
        <w:t>Птички трелями поют,</w:t>
        <w:br/>
        <w:t>Создают в гнезде уют.</w:t>
        <w:br/>
        <w:t>Будет новая здесь жизнь,</w:t>
        <w:br/>
      </w:r>
      <w:del w:id="3" w:author="serega " w:date="2016-06-07T13:01:00Z">
        <w:r>
          <w:rPr/>
          <w:delText>Ой</w:delText>
        </w:r>
      </w:del>
      <w:ins w:id="4" w:author="serega " w:date="2016-06-07T13:01:00Z">
        <w:r>
          <w:rPr/>
          <w:t>Ну</w:t>
        </w:r>
      </w:ins>
      <w:r>
        <w:rPr/>
        <w:t>, червяк, тогда держись!</w:t>
      </w:r>
    </w:p>
    <w:p>
      <w:pPr>
        <w:pStyle w:val="Normal"/>
        <w:rPr/>
      </w:pPr>
      <w:r>
        <w:rPr/>
        <w:t>Пчёлки жёлтые жужжат,</w:t>
        <w:br/>
        <w:t>Одуванчик теребят.</w:t>
        <w:br/>
        <w:t>Трава сочная, как лук,</w:t>
        <w:br/>
        <w:t>Устилает ковром луг.</w:t>
      </w:r>
    </w:p>
    <w:p>
      <w:pPr>
        <w:pStyle w:val="Normal"/>
        <w:rPr/>
      </w:pPr>
      <w:r>
        <w:rPr/>
        <w:t>На песочке дети лепят</w:t>
        <w:br/>
        <w:t>Пирожки, калачики.</w:t>
        <w:br/>
        <w:t>На асфальте пишут мелом,</w:t>
        <w:br/>
        <w:t>И играют в классики.</w:t>
      </w:r>
    </w:p>
    <w:p>
      <w:pPr>
        <w:pStyle w:val="Normal"/>
        <w:rPr/>
      </w:pPr>
      <w:r>
        <w:rPr/>
        <w:t>На дворе весна игрива,</w:t>
        <w:br/>
        <w:t>Распустила почки ива.</w:t>
        <w:br/>
        <w:t>В доме прыгает сверчок,</w:t>
        <w:br/>
        <w:t>А в лесу растёт сморчок.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Суетливый месяц Май,</w:t>
        <w:br/>
        <w:t>Тут и там всё успевай!</w:t>
        <w:br/>
        <w:t>Это помнит наш народ,</w:t>
        <w:br/>
        <w:t>Один день</w:t>
      </w:r>
      <w:del w:id="5" w:author="serega " w:date="2016-06-07T13:01:00Z">
        <w:r>
          <w:rPr/>
          <w:delText>,</w:delText>
        </w:r>
      </w:del>
      <w:r>
        <w:rPr/>
        <w:t xml:space="preserve"> кормит весь год!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LibreOffice/5.1.3.2$Linux_x86 LibreOffice_project/10m0$Build-2</Application>
  <Pages>1</Pages>
  <Words>88</Words>
  <Characters>452</Characters>
  <CharactersWithSpaces>535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2014-10-22T06:33:00Z</dcterms:created>
  <dc:creator/>
  <dc:description/>
  <dc:language>ru-RU</dc:language>
  <cp:lastModifiedBy>serega </cp:lastModifiedBy>
  <dcterms:modified xsi:type="dcterms:W3CDTF">2016-06-07T23:53:51Z</dcterms:modified>
  <cp:revision>9</cp:revision>
  <dc:subject/>
  <dc:title>Месяц Май.docx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