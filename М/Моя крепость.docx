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E5E73" w:rsidDel="00EA272E" w:rsidRDefault="00592A73">
      <w:pPr>
        <w:spacing w:after="200" w:line="276" w:lineRule="auto"/>
        <w:rPr>
          <w:del w:id="0" w:author="Василий" w:date="2016-10-28T14:36:00Z"/>
        </w:rPr>
      </w:pPr>
      <w:del w:id="1" w:author="Василий" w:date="2016-10-28T14:36:00Z">
        <w:r w:rsidDel="00EA272E">
          <w:rPr>
            <w:rFonts w:ascii="Calibri" w:eastAsia="Calibri" w:hAnsi="Calibri" w:cs="Calibri"/>
            <w:sz w:val="28"/>
          </w:rPr>
          <w:delText>Я</w:delText>
        </w:r>
        <w:r w:rsidDel="00EA272E">
          <w:rPr>
            <w:rFonts w:ascii="Calibri" w:eastAsia="Calibri" w:hAnsi="Calibri" w:cs="Calibri"/>
            <w:sz w:val="28"/>
          </w:rPr>
          <w:delText xml:space="preserve"> </w:delText>
        </w:r>
        <w:r w:rsidDel="00EA272E">
          <w:rPr>
            <w:rFonts w:ascii="Calibri" w:eastAsia="Calibri" w:hAnsi="Calibri" w:cs="Calibri"/>
            <w:sz w:val="28"/>
          </w:rPr>
          <w:delText>н</w:delText>
        </w:r>
        <w:r w:rsidDel="00EA272E">
          <w:rPr>
            <w:rFonts w:ascii="Calibri" w:eastAsia="Calibri" w:hAnsi="Calibri" w:cs="Calibri"/>
            <w:sz w:val="28"/>
          </w:rPr>
          <w:delText>е</w:delText>
        </w:r>
        <w:r w:rsidDel="00EA272E">
          <w:rPr>
            <w:rFonts w:ascii="Calibri" w:eastAsia="Calibri" w:hAnsi="Calibri" w:cs="Calibri"/>
            <w:sz w:val="28"/>
          </w:rPr>
          <w:delText xml:space="preserve"> </w:delText>
        </w:r>
        <w:r w:rsidDel="00EA272E">
          <w:rPr>
            <w:rFonts w:ascii="Calibri" w:eastAsia="Calibri" w:hAnsi="Calibri" w:cs="Calibri"/>
            <w:sz w:val="28"/>
          </w:rPr>
          <w:delText>б</w:delText>
        </w:r>
        <w:r w:rsidDel="00EA272E">
          <w:rPr>
            <w:rFonts w:ascii="Calibri" w:eastAsia="Calibri" w:hAnsi="Calibri" w:cs="Calibri"/>
            <w:sz w:val="28"/>
          </w:rPr>
          <w:delText>у</w:delText>
        </w:r>
        <w:r w:rsidDel="00EA272E">
          <w:rPr>
            <w:rFonts w:ascii="Calibri" w:eastAsia="Calibri" w:hAnsi="Calibri" w:cs="Calibri"/>
            <w:sz w:val="28"/>
          </w:rPr>
          <w:delText>д</w:delText>
        </w:r>
        <w:r w:rsidDel="00EA272E">
          <w:rPr>
            <w:rFonts w:ascii="Calibri" w:eastAsia="Calibri" w:hAnsi="Calibri" w:cs="Calibri"/>
            <w:sz w:val="28"/>
          </w:rPr>
          <w:delText>у</w:delText>
        </w:r>
        <w:r w:rsidDel="00EA272E">
          <w:rPr>
            <w:rFonts w:ascii="Calibri" w:eastAsia="Calibri" w:hAnsi="Calibri" w:cs="Calibri"/>
            <w:sz w:val="28"/>
          </w:rPr>
          <w:delText xml:space="preserve"> </w:delText>
        </w:r>
        <w:r w:rsidDel="00EA272E">
          <w:rPr>
            <w:rFonts w:ascii="Calibri" w:eastAsia="Calibri" w:hAnsi="Calibri" w:cs="Calibri"/>
            <w:sz w:val="28"/>
          </w:rPr>
          <w:delText>п</w:delText>
        </w:r>
        <w:r w:rsidDel="00EA272E">
          <w:rPr>
            <w:rFonts w:ascii="Calibri" w:eastAsia="Calibri" w:hAnsi="Calibri" w:cs="Calibri"/>
            <w:sz w:val="28"/>
          </w:rPr>
          <w:delText>р</w:delText>
        </w:r>
        <w:r w:rsidDel="00EA272E">
          <w:rPr>
            <w:rFonts w:ascii="Calibri" w:eastAsia="Calibri" w:hAnsi="Calibri" w:cs="Calibri"/>
            <w:sz w:val="28"/>
          </w:rPr>
          <w:delText>о</w:delText>
        </w:r>
        <w:r w:rsidDel="00EA272E">
          <w:rPr>
            <w:rFonts w:ascii="Calibri" w:eastAsia="Calibri" w:hAnsi="Calibri" w:cs="Calibri"/>
            <w:sz w:val="28"/>
          </w:rPr>
          <w:delText>с</w:delText>
        </w:r>
        <w:r w:rsidDel="00EA272E">
          <w:rPr>
            <w:rFonts w:ascii="Calibri" w:eastAsia="Calibri" w:hAnsi="Calibri" w:cs="Calibri"/>
            <w:sz w:val="28"/>
          </w:rPr>
          <w:delText>и</w:delText>
        </w:r>
        <w:r w:rsidDel="00EA272E">
          <w:rPr>
            <w:rFonts w:ascii="Calibri" w:eastAsia="Calibri" w:hAnsi="Calibri" w:cs="Calibri"/>
            <w:sz w:val="28"/>
          </w:rPr>
          <w:delText>т</w:delText>
        </w:r>
        <w:r w:rsidDel="00EA272E">
          <w:rPr>
            <w:rFonts w:ascii="Calibri" w:eastAsia="Calibri" w:hAnsi="Calibri" w:cs="Calibri"/>
            <w:sz w:val="28"/>
          </w:rPr>
          <w:delText>ь</w:delText>
        </w:r>
        <w:r w:rsidDel="00EA272E">
          <w:rPr>
            <w:rFonts w:ascii="Calibri" w:eastAsia="Calibri" w:hAnsi="Calibri" w:cs="Calibri"/>
            <w:sz w:val="28"/>
          </w:rPr>
          <w:delText>,</w:delText>
        </w:r>
        <w:r w:rsidDel="00EA272E">
          <w:rPr>
            <w:rFonts w:ascii="Calibri" w:eastAsia="Calibri" w:hAnsi="Calibri" w:cs="Calibri"/>
            <w:sz w:val="28"/>
          </w:rPr>
          <w:delText xml:space="preserve"> </w:delText>
        </w:r>
        <w:r w:rsidDel="00EA272E">
          <w:rPr>
            <w:rFonts w:ascii="Calibri" w:eastAsia="Calibri" w:hAnsi="Calibri" w:cs="Calibri"/>
            <w:sz w:val="28"/>
          </w:rPr>
          <w:delText>ч</w:delText>
        </w:r>
        <w:r w:rsidDel="00EA272E">
          <w:rPr>
            <w:rFonts w:ascii="Calibri" w:eastAsia="Calibri" w:hAnsi="Calibri" w:cs="Calibri"/>
            <w:sz w:val="28"/>
          </w:rPr>
          <w:delText>т</w:delText>
        </w:r>
        <w:r w:rsidDel="00EA272E">
          <w:rPr>
            <w:rFonts w:ascii="Calibri" w:eastAsia="Calibri" w:hAnsi="Calibri" w:cs="Calibri"/>
            <w:sz w:val="28"/>
          </w:rPr>
          <w:delText>о</w:delText>
        </w:r>
        <w:r w:rsidDel="00EA272E">
          <w:rPr>
            <w:rFonts w:ascii="Calibri" w:eastAsia="Calibri" w:hAnsi="Calibri" w:cs="Calibri"/>
            <w:sz w:val="28"/>
          </w:rPr>
          <w:delText>б</w:delText>
        </w:r>
        <w:r w:rsidDel="00EA272E">
          <w:rPr>
            <w:rFonts w:ascii="Calibri" w:eastAsia="Calibri" w:hAnsi="Calibri" w:cs="Calibri"/>
            <w:sz w:val="28"/>
          </w:rPr>
          <w:delText xml:space="preserve"> </w:delText>
        </w:r>
        <w:r w:rsidDel="00EA272E">
          <w:rPr>
            <w:rFonts w:ascii="Calibri" w:eastAsia="Calibri" w:hAnsi="Calibri" w:cs="Calibri"/>
            <w:sz w:val="28"/>
          </w:rPr>
          <w:delText>л</w:delText>
        </w:r>
        <w:r w:rsidDel="00EA272E">
          <w:rPr>
            <w:rFonts w:ascii="Calibri" w:eastAsia="Calibri" w:hAnsi="Calibri" w:cs="Calibri"/>
            <w:sz w:val="28"/>
          </w:rPr>
          <w:delText>ю</w:delText>
        </w:r>
        <w:r w:rsidDel="00EA272E">
          <w:rPr>
            <w:rFonts w:ascii="Calibri" w:eastAsia="Calibri" w:hAnsi="Calibri" w:cs="Calibri"/>
            <w:sz w:val="28"/>
          </w:rPr>
          <w:delText>б</w:delText>
        </w:r>
        <w:r w:rsidDel="00EA272E">
          <w:rPr>
            <w:rFonts w:ascii="Calibri" w:eastAsia="Calibri" w:hAnsi="Calibri" w:cs="Calibri"/>
            <w:sz w:val="28"/>
          </w:rPr>
          <w:delText>и</w:delText>
        </w:r>
        <w:r w:rsidDel="00EA272E">
          <w:rPr>
            <w:rFonts w:ascii="Calibri" w:eastAsia="Calibri" w:hAnsi="Calibri" w:cs="Calibri"/>
            <w:sz w:val="28"/>
          </w:rPr>
          <w:delText>л</w:delText>
        </w:r>
        <w:r w:rsidDel="00EA272E">
          <w:rPr>
            <w:rFonts w:ascii="Calibri" w:eastAsia="Calibri" w:hAnsi="Calibri" w:cs="Calibri"/>
            <w:sz w:val="28"/>
          </w:rPr>
          <w:delText>и</w:delText>
        </w:r>
        <w:r w:rsidDel="00EA272E">
          <w:rPr>
            <w:rFonts w:ascii="Calibri" w:eastAsia="Calibri" w:hAnsi="Calibri" w:cs="Calibri"/>
            <w:sz w:val="28"/>
          </w:rPr>
          <w:delText xml:space="preserve"> </w:delText>
        </w:r>
        <w:r w:rsidDel="00EA272E">
          <w:rPr>
            <w:rFonts w:ascii="Calibri" w:eastAsia="Calibri" w:hAnsi="Calibri" w:cs="Calibri"/>
            <w:sz w:val="28"/>
          </w:rPr>
          <w:delText>м</w:delText>
        </w:r>
        <w:r w:rsidDel="00EA272E">
          <w:rPr>
            <w:rFonts w:ascii="Calibri" w:eastAsia="Calibri" w:hAnsi="Calibri" w:cs="Calibri"/>
            <w:sz w:val="28"/>
          </w:rPr>
          <w:delText>е</w:delText>
        </w:r>
        <w:r w:rsidDel="00EA272E">
          <w:rPr>
            <w:rFonts w:ascii="Calibri" w:eastAsia="Calibri" w:hAnsi="Calibri" w:cs="Calibri"/>
            <w:sz w:val="28"/>
          </w:rPr>
          <w:delText>н</w:delText>
        </w:r>
        <w:r w:rsidDel="00EA272E">
          <w:rPr>
            <w:rFonts w:ascii="Calibri" w:eastAsia="Calibri" w:hAnsi="Calibri" w:cs="Calibri"/>
            <w:sz w:val="28"/>
          </w:rPr>
          <w:delText>я</w:delText>
        </w:r>
        <w:r w:rsidDel="00EA272E">
          <w:rPr>
            <w:rFonts w:ascii="Calibri" w:eastAsia="Calibri" w:hAnsi="Calibri" w:cs="Calibri"/>
            <w:sz w:val="28"/>
          </w:rPr>
          <w:delText>,</w:delText>
        </w:r>
        <w:r w:rsidDel="00EA272E">
          <w:rPr>
            <w:rFonts w:ascii="Calibri" w:eastAsia="Calibri" w:hAnsi="Calibri" w:cs="Calibri"/>
            <w:sz w:val="28"/>
          </w:rPr>
          <w:br/>
        </w:r>
        <w:r w:rsidDel="00EA272E">
          <w:rPr>
            <w:rFonts w:ascii="Calibri" w:eastAsia="Calibri" w:hAnsi="Calibri" w:cs="Calibri"/>
            <w:sz w:val="28"/>
          </w:rPr>
          <w:delText>И</w:delText>
        </w:r>
        <w:r w:rsidDel="00EA272E">
          <w:rPr>
            <w:rFonts w:ascii="Calibri" w:eastAsia="Calibri" w:hAnsi="Calibri" w:cs="Calibri"/>
            <w:sz w:val="28"/>
          </w:rPr>
          <w:delText xml:space="preserve"> </w:delText>
        </w:r>
        <w:r w:rsidDel="00EA272E">
          <w:rPr>
            <w:rFonts w:ascii="Calibri" w:eastAsia="Calibri" w:hAnsi="Calibri" w:cs="Calibri"/>
            <w:sz w:val="28"/>
          </w:rPr>
          <w:delText>н</w:delText>
        </w:r>
        <w:r w:rsidDel="00EA272E">
          <w:rPr>
            <w:rFonts w:ascii="Calibri" w:eastAsia="Calibri" w:hAnsi="Calibri" w:cs="Calibri"/>
            <w:sz w:val="28"/>
          </w:rPr>
          <w:delText>е</w:delText>
        </w:r>
        <w:r w:rsidDel="00EA272E">
          <w:rPr>
            <w:rFonts w:ascii="Calibri" w:eastAsia="Calibri" w:hAnsi="Calibri" w:cs="Calibri"/>
            <w:sz w:val="28"/>
          </w:rPr>
          <w:delText xml:space="preserve"> </w:delText>
        </w:r>
        <w:r w:rsidDel="00EA272E">
          <w:rPr>
            <w:rFonts w:ascii="Calibri" w:eastAsia="Calibri" w:hAnsi="Calibri" w:cs="Calibri"/>
            <w:sz w:val="28"/>
          </w:rPr>
          <w:delText>б</w:delText>
        </w:r>
        <w:r w:rsidDel="00EA272E">
          <w:rPr>
            <w:rFonts w:ascii="Calibri" w:eastAsia="Calibri" w:hAnsi="Calibri" w:cs="Calibri"/>
            <w:sz w:val="28"/>
          </w:rPr>
          <w:delText>у</w:delText>
        </w:r>
        <w:r w:rsidDel="00EA272E">
          <w:rPr>
            <w:rFonts w:ascii="Calibri" w:eastAsia="Calibri" w:hAnsi="Calibri" w:cs="Calibri"/>
            <w:sz w:val="28"/>
          </w:rPr>
          <w:delText>д</w:delText>
        </w:r>
        <w:r w:rsidDel="00EA272E">
          <w:rPr>
            <w:rFonts w:ascii="Calibri" w:eastAsia="Calibri" w:hAnsi="Calibri" w:cs="Calibri"/>
            <w:sz w:val="28"/>
          </w:rPr>
          <w:delText>у</w:delText>
        </w:r>
        <w:r w:rsidDel="00EA272E">
          <w:rPr>
            <w:rFonts w:ascii="Calibri" w:eastAsia="Calibri" w:hAnsi="Calibri" w:cs="Calibri"/>
            <w:sz w:val="28"/>
          </w:rPr>
          <w:delText xml:space="preserve"> </w:delText>
        </w:r>
        <w:r w:rsidDel="00EA272E">
          <w:rPr>
            <w:rFonts w:ascii="Calibri" w:eastAsia="Calibri" w:hAnsi="Calibri" w:cs="Calibri"/>
            <w:sz w:val="28"/>
          </w:rPr>
          <w:delText>л</w:delText>
        </w:r>
        <w:r w:rsidDel="00EA272E">
          <w:rPr>
            <w:rFonts w:ascii="Calibri" w:eastAsia="Calibri" w:hAnsi="Calibri" w:cs="Calibri"/>
            <w:sz w:val="28"/>
          </w:rPr>
          <w:delText>ю</w:delText>
        </w:r>
        <w:r w:rsidDel="00EA272E">
          <w:rPr>
            <w:rFonts w:ascii="Calibri" w:eastAsia="Calibri" w:hAnsi="Calibri" w:cs="Calibri"/>
            <w:sz w:val="28"/>
          </w:rPr>
          <w:delText>б</w:delText>
        </w:r>
        <w:r w:rsidDel="00EA272E">
          <w:rPr>
            <w:rFonts w:ascii="Calibri" w:eastAsia="Calibri" w:hAnsi="Calibri" w:cs="Calibri"/>
            <w:sz w:val="28"/>
          </w:rPr>
          <w:delText>и</w:delText>
        </w:r>
        <w:r w:rsidDel="00EA272E">
          <w:rPr>
            <w:rFonts w:ascii="Calibri" w:eastAsia="Calibri" w:hAnsi="Calibri" w:cs="Calibri"/>
            <w:sz w:val="28"/>
          </w:rPr>
          <w:delText>т</w:delText>
        </w:r>
        <w:r w:rsidDel="00EA272E">
          <w:rPr>
            <w:rFonts w:ascii="Calibri" w:eastAsia="Calibri" w:hAnsi="Calibri" w:cs="Calibri"/>
            <w:sz w:val="28"/>
          </w:rPr>
          <w:delText>ь</w:delText>
        </w:r>
        <w:r w:rsidDel="00EA272E">
          <w:rPr>
            <w:rFonts w:ascii="Calibri" w:eastAsia="Calibri" w:hAnsi="Calibri" w:cs="Calibri"/>
            <w:sz w:val="28"/>
          </w:rPr>
          <w:delText xml:space="preserve"> </w:delText>
        </w:r>
        <w:r w:rsidDel="00EA272E">
          <w:rPr>
            <w:rFonts w:ascii="Calibri" w:eastAsia="Calibri" w:hAnsi="Calibri" w:cs="Calibri"/>
            <w:sz w:val="28"/>
          </w:rPr>
          <w:delText>п</w:delText>
        </w:r>
        <w:r w:rsidDel="00EA272E">
          <w:rPr>
            <w:rFonts w:ascii="Calibri" w:eastAsia="Calibri" w:hAnsi="Calibri" w:cs="Calibri"/>
            <w:sz w:val="28"/>
          </w:rPr>
          <w:delText>о</w:delText>
        </w:r>
        <w:r w:rsidDel="00EA272E">
          <w:rPr>
            <w:rFonts w:ascii="Calibri" w:eastAsia="Calibri" w:hAnsi="Calibri" w:cs="Calibri"/>
            <w:sz w:val="28"/>
          </w:rPr>
          <w:delText xml:space="preserve"> </w:delText>
        </w:r>
        <w:r w:rsidDel="00EA272E">
          <w:rPr>
            <w:rFonts w:ascii="Calibri" w:eastAsia="Calibri" w:hAnsi="Calibri" w:cs="Calibri"/>
            <w:sz w:val="28"/>
          </w:rPr>
          <w:delText>п</w:delText>
        </w:r>
        <w:r w:rsidDel="00EA272E">
          <w:rPr>
            <w:rFonts w:ascii="Calibri" w:eastAsia="Calibri" w:hAnsi="Calibri" w:cs="Calibri"/>
            <w:sz w:val="28"/>
          </w:rPr>
          <w:delText>р</w:delText>
        </w:r>
        <w:r w:rsidDel="00EA272E">
          <w:rPr>
            <w:rFonts w:ascii="Calibri" w:eastAsia="Calibri" w:hAnsi="Calibri" w:cs="Calibri"/>
            <w:sz w:val="28"/>
          </w:rPr>
          <w:delText>и</w:delText>
        </w:r>
        <w:r w:rsidDel="00EA272E">
          <w:rPr>
            <w:rFonts w:ascii="Calibri" w:eastAsia="Calibri" w:hAnsi="Calibri" w:cs="Calibri"/>
            <w:sz w:val="28"/>
          </w:rPr>
          <w:delText>к</w:delText>
        </w:r>
        <w:r w:rsidDel="00EA272E">
          <w:rPr>
            <w:rFonts w:ascii="Calibri" w:eastAsia="Calibri" w:hAnsi="Calibri" w:cs="Calibri"/>
            <w:sz w:val="28"/>
          </w:rPr>
          <w:delText>а</w:delText>
        </w:r>
        <w:r w:rsidDel="00EA272E">
          <w:rPr>
            <w:rFonts w:ascii="Calibri" w:eastAsia="Calibri" w:hAnsi="Calibri" w:cs="Calibri"/>
            <w:sz w:val="28"/>
          </w:rPr>
          <w:delText>з</w:delText>
        </w:r>
        <w:r w:rsidDel="00EA272E">
          <w:rPr>
            <w:rFonts w:ascii="Calibri" w:eastAsia="Calibri" w:hAnsi="Calibri" w:cs="Calibri"/>
            <w:sz w:val="28"/>
          </w:rPr>
          <w:delText>у</w:delText>
        </w:r>
        <w:r w:rsidDel="00EA272E">
          <w:rPr>
            <w:rFonts w:ascii="Calibri" w:eastAsia="Calibri" w:hAnsi="Calibri" w:cs="Calibri"/>
            <w:sz w:val="28"/>
          </w:rPr>
          <w:delText>.</w:delText>
        </w:r>
        <w:r w:rsidDel="00EA272E">
          <w:rPr>
            <w:rFonts w:ascii="Calibri" w:eastAsia="Calibri" w:hAnsi="Calibri" w:cs="Calibri"/>
            <w:sz w:val="28"/>
          </w:rPr>
          <w:br/>
        </w:r>
        <w:r w:rsidDel="00EA272E">
          <w:rPr>
            <w:rFonts w:ascii="Calibri" w:eastAsia="Calibri" w:hAnsi="Calibri" w:cs="Calibri"/>
            <w:sz w:val="28"/>
          </w:rPr>
          <w:delText>Н</w:delText>
        </w:r>
        <w:r w:rsidDel="00EA272E">
          <w:rPr>
            <w:rFonts w:ascii="Calibri" w:eastAsia="Calibri" w:hAnsi="Calibri" w:cs="Calibri"/>
            <w:sz w:val="28"/>
          </w:rPr>
          <w:delText>е</w:delText>
        </w:r>
        <w:r w:rsidDel="00EA272E">
          <w:rPr>
            <w:rFonts w:ascii="Calibri" w:eastAsia="Calibri" w:hAnsi="Calibri" w:cs="Calibri"/>
            <w:sz w:val="28"/>
          </w:rPr>
          <w:delText xml:space="preserve"> </w:delText>
        </w:r>
        <w:r w:rsidDel="00EA272E">
          <w:rPr>
            <w:rFonts w:ascii="Calibri" w:eastAsia="Calibri" w:hAnsi="Calibri" w:cs="Calibri"/>
            <w:sz w:val="28"/>
          </w:rPr>
          <w:delText>п</w:delText>
        </w:r>
        <w:r w:rsidDel="00EA272E">
          <w:rPr>
            <w:rFonts w:ascii="Calibri" w:eastAsia="Calibri" w:hAnsi="Calibri" w:cs="Calibri"/>
            <w:sz w:val="28"/>
          </w:rPr>
          <w:delText>о</w:delText>
        </w:r>
        <w:r w:rsidDel="00EA272E">
          <w:rPr>
            <w:rFonts w:ascii="Calibri" w:eastAsia="Calibri" w:hAnsi="Calibri" w:cs="Calibri"/>
            <w:sz w:val="28"/>
          </w:rPr>
          <w:delText>л</w:delText>
        </w:r>
        <w:r w:rsidDel="00EA272E">
          <w:rPr>
            <w:rFonts w:ascii="Calibri" w:eastAsia="Calibri" w:hAnsi="Calibri" w:cs="Calibri"/>
            <w:sz w:val="28"/>
          </w:rPr>
          <w:delText>у</w:delText>
        </w:r>
        <w:r w:rsidDel="00EA272E">
          <w:rPr>
            <w:rFonts w:ascii="Calibri" w:eastAsia="Calibri" w:hAnsi="Calibri" w:cs="Calibri"/>
            <w:sz w:val="28"/>
          </w:rPr>
          <w:delText>ч</w:delText>
        </w:r>
        <w:r w:rsidDel="00EA272E">
          <w:rPr>
            <w:rFonts w:ascii="Calibri" w:eastAsia="Calibri" w:hAnsi="Calibri" w:cs="Calibri"/>
            <w:sz w:val="28"/>
          </w:rPr>
          <w:delText>и</w:delText>
        </w:r>
        <w:r w:rsidDel="00EA272E">
          <w:rPr>
            <w:rFonts w:ascii="Calibri" w:eastAsia="Calibri" w:hAnsi="Calibri" w:cs="Calibri"/>
            <w:sz w:val="28"/>
          </w:rPr>
          <w:delText>т</w:delText>
        </w:r>
        <w:r w:rsidDel="00EA272E">
          <w:rPr>
            <w:rFonts w:ascii="Calibri" w:eastAsia="Calibri" w:hAnsi="Calibri" w:cs="Calibri"/>
            <w:sz w:val="28"/>
          </w:rPr>
          <w:delText>с</w:delText>
        </w:r>
        <w:r w:rsidDel="00EA272E">
          <w:rPr>
            <w:rFonts w:ascii="Calibri" w:eastAsia="Calibri" w:hAnsi="Calibri" w:cs="Calibri"/>
            <w:sz w:val="28"/>
          </w:rPr>
          <w:delText>я</w:delText>
        </w:r>
        <w:r w:rsidDel="00EA272E">
          <w:rPr>
            <w:rFonts w:ascii="Calibri" w:eastAsia="Calibri" w:hAnsi="Calibri" w:cs="Calibri"/>
            <w:sz w:val="28"/>
          </w:rPr>
          <w:delText xml:space="preserve"> </w:delText>
        </w:r>
        <w:commentRangeStart w:id="2"/>
        <w:r w:rsidDel="00EA272E">
          <w:rPr>
            <w:rFonts w:ascii="Calibri" w:eastAsia="Calibri" w:hAnsi="Calibri" w:cs="Calibri"/>
            <w:sz w:val="28"/>
          </w:rPr>
          <w:delText>р</w:delText>
        </w:r>
        <w:r w:rsidDel="00EA272E">
          <w:rPr>
            <w:rFonts w:ascii="Calibri" w:eastAsia="Calibri" w:hAnsi="Calibri" w:cs="Calibri"/>
            <w:sz w:val="28"/>
          </w:rPr>
          <w:delText>о</w:delText>
        </w:r>
        <w:r w:rsidDel="00EA272E">
          <w:rPr>
            <w:rFonts w:ascii="Calibri" w:eastAsia="Calibri" w:hAnsi="Calibri" w:cs="Calibri"/>
            <w:sz w:val="28"/>
          </w:rPr>
          <w:delText>л</w:delText>
        </w:r>
        <w:r w:rsidDel="00EA272E">
          <w:rPr>
            <w:rFonts w:ascii="Calibri" w:eastAsia="Calibri" w:hAnsi="Calibri" w:cs="Calibri"/>
            <w:sz w:val="28"/>
          </w:rPr>
          <w:delText>ь</w:delText>
        </w:r>
        <w:commentRangeEnd w:id="2"/>
        <w:r w:rsidDel="00EA272E">
          <w:commentReference w:id="2"/>
        </w:r>
        <w:r w:rsidDel="00EA272E">
          <w:rPr>
            <w:rFonts w:ascii="Calibri" w:eastAsia="Calibri" w:hAnsi="Calibri" w:cs="Calibri"/>
            <w:sz w:val="28"/>
          </w:rPr>
          <w:delText>,</w:delText>
        </w:r>
        <w:r w:rsidDel="00EA272E">
          <w:rPr>
            <w:rFonts w:ascii="Calibri" w:eastAsia="Calibri" w:hAnsi="Calibri" w:cs="Calibri"/>
            <w:sz w:val="28"/>
          </w:rPr>
          <w:delText xml:space="preserve"> </w:delText>
        </w:r>
        <w:r w:rsidDel="00EA272E">
          <w:rPr>
            <w:rFonts w:ascii="Calibri" w:eastAsia="Calibri" w:hAnsi="Calibri" w:cs="Calibri"/>
            <w:sz w:val="28"/>
          </w:rPr>
          <w:delText>е</w:delText>
        </w:r>
        <w:r w:rsidDel="00EA272E">
          <w:rPr>
            <w:rFonts w:ascii="Calibri" w:eastAsia="Calibri" w:hAnsi="Calibri" w:cs="Calibri"/>
            <w:sz w:val="28"/>
          </w:rPr>
          <w:delText>с</w:delText>
        </w:r>
        <w:r w:rsidDel="00EA272E">
          <w:rPr>
            <w:rFonts w:ascii="Calibri" w:eastAsia="Calibri" w:hAnsi="Calibri" w:cs="Calibri"/>
            <w:sz w:val="28"/>
          </w:rPr>
          <w:delText>л</w:delText>
        </w:r>
        <w:r w:rsidDel="00EA272E">
          <w:rPr>
            <w:rFonts w:ascii="Calibri" w:eastAsia="Calibri" w:hAnsi="Calibri" w:cs="Calibri"/>
            <w:sz w:val="28"/>
          </w:rPr>
          <w:delText>и</w:delText>
        </w:r>
        <w:r w:rsidDel="00EA272E">
          <w:rPr>
            <w:rFonts w:ascii="Calibri" w:eastAsia="Calibri" w:hAnsi="Calibri" w:cs="Calibri"/>
            <w:sz w:val="28"/>
          </w:rPr>
          <w:delText xml:space="preserve"> </w:delText>
        </w:r>
        <w:r w:rsidDel="00EA272E">
          <w:rPr>
            <w:rFonts w:ascii="Calibri" w:eastAsia="Calibri" w:hAnsi="Calibri" w:cs="Calibri"/>
            <w:sz w:val="28"/>
          </w:rPr>
          <w:delText>н</w:delText>
        </w:r>
        <w:r w:rsidDel="00EA272E">
          <w:rPr>
            <w:rFonts w:ascii="Calibri" w:eastAsia="Calibri" w:hAnsi="Calibri" w:cs="Calibri"/>
            <w:sz w:val="28"/>
          </w:rPr>
          <w:delText>е</w:delText>
        </w:r>
        <w:r w:rsidDel="00EA272E">
          <w:rPr>
            <w:rFonts w:ascii="Calibri" w:eastAsia="Calibri" w:hAnsi="Calibri" w:cs="Calibri"/>
            <w:sz w:val="28"/>
          </w:rPr>
          <w:delText>т</w:delText>
        </w:r>
        <w:r w:rsidDel="00EA272E">
          <w:rPr>
            <w:rFonts w:ascii="Calibri" w:eastAsia="Calibri" w:hAnsi="Calibri" w:cs="Calibri"/>
            <w:sz w:val="28"/>
          </w:rPr>
          <w:delText xml:space="preserve"> </w:delText>
        </w:r>
        <w:r w:rsidDel="00EA272E">
          <w:rPr>
            <w:rFonts w:ascii="Calibri" w:eastAsia="Calibri" w:hAnsi="Calibri" w:cs="Calibri"/>
            <w:sz w:val="28"/>
          </w:rPr>
          <w:delText>о</w:delText>
        </w:r>
        <w:r w:rsidDel="00EA272E">
          <w:rPr>
            <w:rFonts w:ascii="Calibri" w:eastAsia="Calibri" w:hAnsi="Calibri" w:cs="Calibri"/>
            <w:sz w:val="28"/>
          </w:rPr>
          <w:delText>г</w:delText>
        </w:r>
        <w:r w:rsidDel="00EA272E">
          <w:rPr>
            <w:rFonts w:ascii="Calibri" w:eastAsia="Calibri" w:hAnsi="Calibri" w:cs="Calibri"/>
            <w:sz w:val="28"/>
          </w:rPr>
          <w:delText>н</w:delText>
        </w:r>
        <w:r w:rsidDel="00EA272E">
          <w:rPr>
            <w:rFonts w:ascii="Calibri" w:eastAsia="Calibri" w:hAnsi="Calibri" w:cs="Calibri"/>
            <w:sz w:val="28"/>
          </w:rPr>
          <w:delText>я</w:delText>
        </w:r>
        <w:r w:rsidDel="00EA272E">
          <w:rPr>
            <w:rFonts w:ascii="Calibri" w:eastAsia="Calibri" w:hAnsi="Calibri" w:cs="Calibri"/>
            <w:sz w:val="28"/>
          </w:rPr>
          <w:delText>,</w:delText>
        </w:r>
        <w:r w:rsidDel="00EA272E">
          <w:rPr>
            <w:rFonts w:ascii="Calibri" w:eastAsia="Calibri" w:hAnsi="Calibri" w:cs="Calibri"/>
            <w:sz w:val="28"/>
          </w:rPr>
          <w:br/>
        </w:r>
        <w:r w:rsidDel="00EA272E">
          <w:rPr>
            <w:rFonts w:ascii="Calibri" w:eastAsia="Calibri" w:hAnsi="Calibri" w:cs="Calibri"/>
            <w:sz w:val="28"/>
          </w:rPr>
          <w:delText>В</w:delText>
        </w:r>
        <w:r w:rsidDel="00EA272E">
          <w:rPr>
            <w:rFonts w:ascii="Calibri" w:eastAsia="Calibri" w:hAnsi="Calibri" w:cs="Calibri"/>
            <w:sz w:val="28"/>
          </w:rPr>
          <w:delText>е</w:delText>
        </w:r>
        <w:r w:rsidDel="00EA272E">
          <w:rPr>
            <w:rFonts w:ascii="Calibri" w:eastAsia="Calibri" w:hAnsi="Calibri" w:cs="Calibri"/>
            <w:sz w:val="28"/>
          </w:rPr>
          <w:delText>д</w:delText>
        </w:r>
        <w:r w:rsidDel="00EA272E">
          <w:rPr>
            <w:rFonts w:ascii="Calibri" w:eastAsia="Calibri" w:hAnsi="Calibri" w:cs="Calibri"/>
            <w:sz w:val="28"/>
          </w:rPr>
          <w:delText>ь</w:delText>
        </w:r>
        <w:r w:rsidDel="00EA272E">
          <w:rPr>
            <w:rFonts w:ascii="Calibri" w:eastAsia="Calibri" w:hAnsi="Calibri" w:cs="Calibri"/>
            <w:sz w:val="28"/>
          </w:rPr>
          <w:delText xml:space="preserve"> </w:delText>
        </w:r>
        <w:r w:rsidDel="00EA272E">
          <w:rPr>
            <w:rFonts w:ascii="Calibri" w:eastAsia="Calibri" w:hAnsi="Calibri" w:cs="Calibri"/>
            <w:sz w:val="28"/>
          </w:rPr>
          <w:delText>в</w:delText>
        </w:r>
        <w:r w:rsidDel="00EA272E">
          <w:rPr>
            <w:rFonts w:ascii="Calibri" w:eastAsia="Calibri" w:hAnsi="Calibri" w:cs="Calibri"/>
            <w:sz w:val="28"/>
          </w:rPr>
          <w:delText>л</w:delText>
        </w:r>
        <w:r w:rsidDel="00EA272E">
          <w:rPr>
            <w:rFonts w:ascii="Calibri" w:eastAsia="Calibri" w:hAnsi="Calibri" w:cs="Calibri"/>
            <w:sz w:val="28"/>
          </w:rPr>
          <w:delText>ю</w:delText>
        </w:r>
        <w:r w:rsidDel="00EA272E">
          <w:rPr>
            <w:rFonts w:ascii="Calibri" w:eastAsia="Calibri" w:hAnsi="Calibri" w:cs="Calibri"/>
            <w:sz w:val="28"/>
          </w:rPr>
          <w:delText>б</w:delText>
        </w:r>
        <w:r w:rsidDel="00EA272E">
          <w:rPr>
            <w:rFonts w:ascii="Calibri" w:eastAsia="Calibri" w:hAnsi="Calibri" w:cs="Calibri"/>
            <w:sz w:val="28"/>
          </w:rPr>
          <w:delText>л</w:delText>
        </w:r>
        <w:r w:rsidDel="00EA272E">
          <w:rPr>
            <w:rFonts w:ascii="Calibri" w:eastAsia="Calibri" w:hAnsi="Calibri" w:cs="Calibri"/>
            <w:sz w:val="28"/>
          </w:rPr>
          <w:delText>я</w:delText>
        </w:r>
        <w:r w:rsidDel="00EA272E">
          <w:rPr>
            <w:rFonts w:ascii="Calibri" w:eastAsia="Calibri" w:hAnsi="Calibri" w:cs="Calibri"/>
            <w:sz w:val="28"/>
          </w:rPr>
          <w:delText>ю</w:delText>
        </w:r>
        <w:r w:rsidDel="00EA272E">
          <w:rPr>
            <w:rFonts w:ascii="Calibri" w:eastAsia="Calibri" w:hAnsi="Calibri" w:cs="Calibri"/>
            <w:sz w:val="28"/>
          </w:rPr>
          <w:delText>т</w:delText>
        </w:r>
        <w:r w:rsidDel="00EA272E">
          <w:rPr>
            <w:rFonts w:ascii="Calibri" w:eastAsia="Calibri" w:hAnsi="Calibri" w:cs="Calibri"/>
            <w:sz w:val="28"/>
          </w:rPr>
          <w:delText>с</w:delText>
        </w:r>
        <w:r w:rsidDel="00EA272E">
          <w:rPr>
            <w:rFonts w:ascii="Calibri" w:eastAsia="Calibri" w:hAnsi="Calibri" w:cs="Calibri"/>
            <w:sz w:val="28"/>
          </w:rPr>
          <w:delText>я</w:delText>
        </w:r>
        <w:r w:rsidDel="00EA272E">
          <w:rPr>
            <w:rFonts w:ascii="Calibri" w:eastAsia="Calibri" w:hAnsi="Calibri" w:cs="Calibri"/>
            <w:sz w:val="28"/>
          </w:rPr>
          <w:delText xml:space="preserve"> </w:delText>
        </w:r>
        <w:r w:rsidDel="00EA272E">
          <w:rPr>
            <w:rFonts w:ascii="Calibri" w:eastAsia="Calibri" w:hAnsi="Calibri" w:cs="Calibri"/>
            <w:sz w:val="28"/>
          </w:rPr>
          <w:delText>ч</w:delText>
        </w:r>
        <w:r w:rsidDel="00EA272E">
          <w:rPr>
            <w:rFonts w:ascii="Calibri" w:eastAsia="Calibri" w:hAnsi="Calibri" w:cs="Calibri"/>
            <w:sz w:val="28"/>
          </w:rPr>
          <w:delText>а</w:delText>
        </w:r>
        <w:r w:rsidDel="00EA272E">
          <w:rPr>
            <w:rFonts w:ascii="Calibri" w:eastAsia="Calibri" w:hAnsi="Calibri" w:cs="Calibri"/>
            <w:sz w:val="28"/>
          </w:rPr>
          <w:delText>с</w:delText>
        </w:r>
        <w:r w:rsidDel="00EA272E">
          <w:rPr>
            <w:rFonts w:ascii="Calibri" w:eastAsia="Calibri" w:hAnsi="Calibri" w:cs="Calibri"/>
            <w:sz w:val="28"/>
          </w:rPr>
          <w:delText>т</w:delText>
        </w:r>
        <w:r w:rsidDel="00EA272E">
          <w:rPr>
            <w:rFonts w:ascii="Calibri" w:eastAsia="Calibri" w:hAnsi="Calibri" w:cs="Calibri"/>
            <w:sz w:val="28"/>
          </w:rPr>
          <w:delText>о</w:delText>
        </w:r>
        <w:r w:rsidDel="00EA272E">
          <w:rPr>
            <w:rFonts w:ascii="Calibri" w:eastAsia="Calibri" w:hAnsi="Calibri" w:cs="Calibri"/>
            <w:sz w:val="28"/>
          </w:rPr>
          <w:delText xml:space="preserve"> </w:delText>
        </w:r>
        <w:r w:rsidDel="00EA272E">
          <w:rPr>
            <w:rFonts w:ascii="Calibri" w:eastAsia="Calibri" w:hAnsi="Calibri" w:cs="Calibri"/>
            <w:sz w:val="28"/>
          </w:rPr>
          <w:delText>н</w:delText>
        </w:r>
        <w:r w:rsidDel="00EA272E">
          <w:rPr>
            <w:rFonts w:ascii="Calibri" w:eastAsia="Calibri" w:hAnsi="Calibri" w:cs="Calibri"/>
            <w:sz w:val="28"/>
          </w:rPr>
          <w:delText>е</w:delText>
        </w:r>
        <w:r w:rsidDel="00EA272E">
          <w:rPr>
            <w:rFonts w:ascii="Calibri" w:eastAsia="Calibri" w:hAnsi="Calibri" w:cs="Calibri"/>
            <w:sz w:val="28"/>
          </w:rPr>
          <w:delText xml:space="preserve"> </w:delText>
        </w:r>
        <w:r w:rsidDel="00EA272E">
          <w:rPr>
            <w:rFonts w:ascii="Calibri" w:eastAsia="Calibri" w:hAnsi="Calibri" w:cs="Calibri"/>
            <w:sz w:val="28"/>
          </w:rPr>
          <w:delText>с</w:delText>
        </w:r>
        <w:r w:rsidDel="00EA272E">
          <w:rPr>
            <w:rFonts w:ascii="Calibri" w:eastAsia="Calibri" w:hAnsi="Calibri" w:cs="Calibri"/>
            <w:sz w:val="28"/>
          </w:rPr>
          <w:delText>р</w:delText>
        </w:r>
        <w:r w:rsidDel="00EA272E">
          <w:rPr>
            <w:rFonts w:ascii="Calibri" w:eastAsia="Calibri" w:hAnsi="Calibri" w:cs="Calibri"/>
            <w:sz w:val="28"/>
          </w:rPr>
          <w:delText>а</w:delText>
        </w:r>
        <w:r w:rsidDel="00EA272E">
          <w:rPr>
            <w:rFonts w:ascii="Calibri" w:eastAsia="Calibri" w:hAnsi="Calibri" w:cs="Calibri"/>
            <w:sz w:val="28"/>
          </w:rPr>
          <w:delText>з</w:delText>
        </w:r>
        <w:r w:rsidDel="00EA272E">
          <w:rPr>
            <w:rFonts w:ascii="Calibri" w:eastAsia="Calibri" w:hAnsi="Calibri" w:cs="Calibri"/>
            <w:sz w:val="28"/>
          </w:rPr>
          <w:delText>у</w:delText>
        </w:r>
        <w:r w:rsidDel="00EA272E">
          <w:rPr>
            <w:rFonts w:ascii="Calibri" w:eastAsia="Calibri" w:hAnsi="Calibri" w:cs="Calibri"/>
            <w:sz w:val="28"/>
          </w:rPr>
          <w:delText>.</w:delText>
        </w:r>
      </w:del>
    </w:p>
    <w:p w:rsidR="006E5E73" w:rsidRDefault="00592A7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Разбираться в людях научилась давно,</w:t>
      </w:r>
      <w:r>
        <w:rPr>
          <w:rFonts w:ascii="Calibri" w:eastAsia="Calibri" w:hAnsi="Calibri" w:cs="Calibri"/>
          <w:sz w:val="28"/>
        </w:rPr>
        <w:br/>
        <w:t>Меня жизнь ко всему приучила.</w:t>
      </w:r>
      <w:r>
        <w:rPr>
          <w:rFonts w:ascii="Calibri" w:eastAsia="Calibri" w:hAnsi="Calibri" w:cs="Calibri"/>
          <w:sz w:val="28"/>
        </w:rPr>
        <w:br/>
        <w:t>По опасному мостику я не пойду,</w:t>
      </w:r>
      <w:r>
        <w:rPr>
          <w:rFonts w:ascii="Calibri" w:eastAsia="Calibri" w:hAnsi="Calibri" w:cs="Calibri"/>
          <w:sz w:val="28"/>
        </w:rPr>
        <w:br/>
        <w:t xml:space="preserve">Я пойду, где надёжны </w:t>
      </w:r>
      <w:r>
        <w:rPr>
          <w:rFonts w:ascii="Calibri" w:eastAsia="Calibri" w:hAnsi="Calibri" w:cs="Calibri"/>
          <w:sz w:val="28"/>
        </w:rPr>
        <w:t>перила.</w:t>
      </w:r>
    </w:p>
    <w:p w:rsidR="006E5E73" w:rsidRDefault="00592A7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Суета не нужна мне, мне нужен покой,</w:t>
      </w:r>
      <w:r>
        <w:rPr>
          <w:rFonts w:ascii="Calibri" w:eastAsia="Calibri" w:hAnsi="Calibri" w:cs="Calibri"/>
          <w:sz w:val="28"/>
        </w:rPr>
        <w:br/>
        <w:t>Силы быстро кончаются слишком.</w:t>
      </w:r>
      <w:r>
        <w:rPr>
          <w:rFonts w:ascii="Calibri" w:eastAsia="Calibri" w:hAnsi="Calibri" w:cs="Calibri"/>
          <w:sz w:val="28"/>
        </w:rPr>
        <w:br/>
        <w:t>И от этого часто казалось порой,</w:t>
      </w:r>
      <w:r>
        <w:rPr>
          <w:rFonts w:ascii="Calibri" w:eastAsia="Calibri" w:hAnsi="Calibri" w:cs="Calibri"/>
          <w:sz w:val="28"/>
        </w:rPr>
        <w:br/>
        <w:t xml:space="preserve">Самый лучший дворец, мой </w:t>
      </w:r>
      <w:proofErr w:type="gramStart"/>
      <w:r>
        <w:rPr>
          <w:rFonts w:ascii="Calibri" w:eastAsia="Calibri" w:hAnsi="Calibri" w:cs="Calibri"/>
          <w:sz w:val="28"/>
        </w:rPr>
        <w:t>домишка</w:t>
      </w:r>
      <w:proofErr w:type="gramEnd"/>
      <w:r>
        <w:rPr>
          <w:rFonts w:ascii="Calibri" w:eastAsia="Calibri" w:hAnsi="Calibri" w:cs="Calibri"/>
          <w:sz w:val="28"/>
        </w:rPr>
        <w:t>.</w:t>
      </w:r>
    </w:p>
    <w:p w:rsidR="006E5E73" w:rsidRDefault="00592A73">
      <w:pPr>
        <w:spacing w:after="200" w:line="276" w:lineRule="auto"/>
      </w:pPr>
      <w:commentRangeStart w:id="3"/>
      <w:r>
        <w:rPr>
          <w:rFonts w:ascii="Calibri" w:eastAsia="Calibri" w:hAnsi="Calibri" w:cs="Calibri"/>
          <w:sz w:val="28"/>
        </w:rPr>
        <w:t>Здесь обидеть меня не посмеет никто,</w:t>
      </w:r>
      <w:r>
        <w:rPr>
          <w:rFonts w:ascii="Calibri" w:eastAsia="Calibri" w:hAnsi="Calibri" w:cs="Calibri"/>
          <w:sz w:val="28"/>
        </w:rPr>
        <w:br/>
        <w:t>Я хозяюшка в нём и царица.</w:t>
      </w:r>
      <w:r>
        <w:rPr>
          <w:rFonts w:ascii="Calibri" w:eastAsia="Calibri" w:hAnsi="Calibri" w:cs="Calibri"/>
          <w:sz w:val="28"/>
        </w:rPr>
        <w:br/>
        <w:t>Как хозяйка, люблю и забочусь о нём,</w:t>
      </w:r>
      <w:r>
        <w:rPr>
          <w:rFonts w:ascii="Calibri" w:eastAsia="Calibri" w:hAnsi="Calibri" w:cs="Calibri"/>
          <w:sz w:val="28"/>
        </w:rPr>
        <w:br/>
        <w:t xml:space="preserve">Как царица, </w:t>
      </w:r>
      <w:r>
        <w:rPr>
          <w:rFonts w:ascii="Calibri" w:eastAsia="Calibri" w:hAnsi="Calibri" w:cs="Calibri"/>
          <w:sz w:val="28"/>
        </w:rPr>
        <w:t>могу им гордиться.</w:t>
      </w:r>
      <w:commentRangeEnd w:id="3"/>
      <w:r>
        <w:commentReference w:id="3"/>
      </w:r>
    </w:p>
    <w:p w:rsidR="006E5E73" w:rsidRDefault="00592A7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Моя крепость - мой маленький дом</w:t>
      </w:r>
      <w:ins w:id="4" w:author="Василий" w:date="2016-10-28T14:37:00Z">
        <w:r w:rsidR="00EA272E">
          <w:rPr>
            <w:rFonts w:ascii="Calibri" w:eastAsia="Calibri" w:hAnsi="Calibri" w:cs="Calibri"/>
            <w:sz w:val="28"/>
          </w:rPr>
          <w:t>!</w:t>
        </w:r>
      </w:ins>
      <w:del w:id="5" w:author="Василий" w:date="2016-10-28T14:37:00Z">
        <w:r w:rsidDel="00EA272E">
          <w:rPr>
            <w:rFonts w:ascii="Calibri" w:eastAsia="Calibri" w:hAnsi="Calibri" w:cs="Calibri"/>
            <w:sz w:val="28"/>
          </w:rPr>
          <w:delText>,</w:delText>
        </w:r>
      </w:del>
      <w:r>
        <w:rPr>
          <w:rFonts w:ascii="Calibri" w:eastAsia="Calibri" w:hAnsi="Calibri" w:cs="Calibri"/>
          <w:sz w:val="28"/>
        </w:rPr>
        <w:br/>
        <w:t>Здесь уютно, светло и надёжно</w:t>
      </w:r>
      <w:ins w:id="6" w:author="Василий" w:date="2016-10-28T14:37:00Z">
        <w:r w:rsidR="00EA272E">
          <w:rPr>
            <w:rFonts w:ascii="Calibri" w:eastAsia="Calibri" w:hAnsi="Calibri" w:cs="Calibri"/>
            <w:sz w:val="28"/>
          </w:rPr>
          <w:t>.</w:t>
        </w:r>
      </w:ins>
      <w:del w:id="7" w:author="Василий" w:date="2016-10-28T14:37:00Z">
        <w:r w:rsidDel="00EA272E">
          <w:rPr>
            <w:rFonts w:ascii="Calibri" w:eastAsia="Calibri" w:hAnsi="Calibri" w:cs="Calibri"/>
            <w:sz w:val="28"/>
          </w:rPr>
          <w:delText>,</w:delText>
        </w:r>
      </w:del>
      <w:r>
        <w:rPr>
          <w:rFonts w:ascii="Calibri" w:eastAsia="Calibri" w:hAnsi="Calibri" w:cs="Calibri"/>
          <w:sz w:val="28"/>
        </w:rPr>
        <w:br/>
        <w:t>Так нигде не просторно, как в нём,</w:t>
      </w:r>
      <w:r>
        <w:rPr>
          <w:rFonts w:ascii="Calibri" w:eastAsia="Calibri" w:hAnsi="Calibri" w:cs="Calibri"/>
          <w:sz w:val="28"/>
        </w:rPr>
        <w:br/>
        <w:t>Что захочешь, всё делать в нём можно</w:t>
      </w:r>
      <w:ins w:id="8" w:author="Василий" w:date="2016-10-28T14:37:00Z">
        <w:r w:rsidR="00EA272E">
          <w:rPr>
            <w:rFonts w:ascii="Calibri" w:eastAsia="Calibri" w:hAnsi="Calibri" w:cs="Calibri"/>
            <w:sz w:val="28"/>
          </w:rPr>
          <w:t>!</w:t>
        </w:r>
      </w:ins>
      <w:bookmarkStart w:id="9" w:name="_GoBack"/>
      <w:bookmarkEnd w:id="9"/>
      <w:del w:id="10" w:author="Василий" w:date="2016-10-28T14:37:00Z">
        <w:r w:rsidDel="00EA272E">
          <w:rPr>
            <w:rFonts w:ascii="Calibri" w:eastAsia="Calibri" w:hAnsi="Calibri" w:cs="Calibri"/>
            <w:sz w:val="28"/>
          </w:rPr>
          <w:delText>.</w:delText>
        </w:r>
      </w:del>
    </w:p>
    <w:sectPr w:rsidR="006E5E7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" w:date="2016-09-02T09:07:00Z" w:initials="s">
    <w:p w:rsidR="006E5E73" w:rsidRDefault="00592A73">
      <w:r>
        <w:rPr>
          <w:sz w:val="20"/>
        </w:rPr>
        <w:t>?</w:t>
      </w:r>
    </w:p>
  </w:comment>
  <w:comment w:id="3" w:author="serega " w:date="2016-09-02T01:42:00Z" w:initials="s">
    <w:p w:rsidR="006E5E73" w:rsidRDefault="00592A73">
      <w:r>
        <w:rPr>
          <w:sz w:val="20"/>
        </w:rPr>
        <w:t>Супер!</w:t>
      </w:r>
    </w:p>
    <w:p w:rsidR="006E5E73" w:rsidRDefault="006E5E73"/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6E5E73"/>
    <w:rsid w:val="00592A73"/>
    <w:rsid w:val="006E5E73"/>
    <w:rsid w:val="00EA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EA272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A27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a7">
    <w:name w:val="Subtitle"/>
    <w:basedOn w:val="a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EA272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A27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100</Words>
  <Characters>570</Characters>
  <Application>Microsoft Office Word</Application>
  <DocSecurity>0</DocSecurity>
  <Lines>4</Lines>
  <Paragraphs>1</Paragraphs>
  <ScaleCrop>false</ScaleCrop>
  <Company>Krokoz™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Моя крепость.docx</dc:title>
  <dc:subject/>
  <dc:creator/>
  <dc:description/>
  <cp:lastModifiedBy>Василий</cp:lastModifiedBy>
  <cp:revision>9</cp:revision>
  <dcterms:created xsi:type="dcterms:W3CDTF">2014-10-22T07:49:00Z</dcterms:created>
  <dcterms:modified xsi:type="dcterms:W3CDTF">2016-10-28T10:38:00Z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