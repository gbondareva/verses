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FB" w:rsidRDefault="00D26C93">
      <w:pPr>
        <w:rPr>
          <w:sz w:val="28"/>
          <w:szCs w:val="28"/>
        </w:rPr>
      </w:pPr>
      <w:r>
        <w:rPr>
          <w:sz w:val="28"/>
          <w:szCs w:val="28"/>
        </w:rPr>
        <w:t>День рабочий раньше был,</w:t>
      </w:r>
      <w:r>
        <w:rPr>
          <w:sz w:val="28"/>
          <w:szCs w:val="28"/>
        </w:rPr>
        <w:br/>
        <w:t>Семь часов и перерыв.</w:t>
      </w:r>
      <w:r>
        <w:rPr>
          <w:sz w:val="28"/>
          <w:szCs w:val="28"/>
        </w:rPr>
        <w:br/>
        <w:t>А теперь двенадцать стал,</w:t>
      </w:r>
      <w:r>
        <w:rPr>
          <w:sz w:val="28"/>
          <w:szCs w:val="28"/>
        </w:rPr>
        <w:br/>
        <w:t>Вырос, как воздушный шар.</w:t>
      </w:r>
    </w:p>
    <w:p w:rsidR="007327FB" w:rsidRDefault="00D26C93">
      <w:pPr>
        <w:rPr>
          <w:sz w:val="28"/>
          <w:szCs w:val="28"/>
        </w:rPr>
      </w:pPr>
      <w:r>
        <w:rPr>
          <w:sz w:val="28"/>
          <w:szCs w:val="28"/>
        </w:rPr>
        <w:t>Продавщица за прилавком,</w:t>
      </w:r>
      <w:r>
        <w:rPr>
          <w:sz w:val="28"/>
          <w:szCs w:val="28"/>
        </w:rPr>
        <w:br/>
      </w:r>
      <w:ins w:id="0" w:author="Василий" w:date="2017-01-04T21:53:00Z">
        <w:r>
          <w:rPr>
            <w:sz w:val="28"/>
            <w:szCs w:val="28"/>
          </w:rPr>
          <w:t>Аккуратной быть должна,</w:t>
        </w:r>
      </w:ins>
      <w:del w:id="1" w:author="Василий" w:date="2017-01-04T21:53:00Z">
        <w:r w:rsidDel="00D26C93">
          <w:rPr>
            <w:sz w:val="28"/>
            <w:szCs w:val="28"/>
          </w:rPr>
          <w:delText>Д</w:delText>
        </w:r>
        <w:r w:rsidDel="00D26C93">
          <w:rPr>
            <w:sz w:val="28"/>
            <w:szCs w:val="28"/>
          </w:rPr>
          <w:delText>о</w:delText>
        </w:r>
        <w:r w:rsidDel="00D26C93">
          <w:rPr>
            <w:sz w:val="28"/>
            <w:szCs w:val="28"/>
          </w:rPr>
          <w:delText>л</w:delText>
        </w:r>
        <w:r w:rsidDel="00D26C93">
          <w:rPr>
            <w:sz w:val="28"/>
            <w:szCs w:val="28"/>
          </w:rPr>
          <w:delText>ж</w:delText>
        </w:r>
        <w:r w:rsidDel="00D26C93">
          <w:rPr>
            <w:sz w:val="28"/>
            <w:szCs w:val="28"/>
          </w:rPr>
          <w:delText>н</w:delText>
        </w:r>
        <w:r w:rsidDel="00D26C93">
          <w:rPr>
            <w:sz w:val="28"/>
            <w:szCs w:val="28"/>
          </w:rPr>
          <w:delText>а</w:delText>
        </w:r>
        <w:r w:rsidDel="00D26C93">
          <w:rPr>
            <w:sz w:val="28"/>
            <w:szCs w:val="28"/>
          </w:rPr>
          <w:delText xml:space="preserve"> </w:delText>
        </w:r>
        <w:commentRangeStart w:id="2"/>
        <w:r w:rsidDel="00D26C93">
          <w:rPr>
            <w:sz w:val="28"/>
            <w:szCs w:val="28"/>
          </w:rPr>
          <w:delText>в</w:delText>
        </w:r>
        <w:r w:rsidDel="00D26C93">
          <w:rPr>
            <w:sz w:val="28"/>
            <w:szCs w:val="28"/>
          </w:rPr>
          <w:delText>ы</w:delText>
        </w:r>
        <w:r w:rsidDel="00D26C93">
          <w:rPr>
            <w:sz w:val="28"/>
            <w:szCs w:val="28"/>
          </w:rPr>
          <w:delText>г</w:delText>
        </w:r>
        <w:r w:rsidDel="00D26C93">
          <w:rPr>
            <w:sz w:val="28"/>
            <w:szCs w:val="28"/>
          </w:rPr>
          <w:delText>л</w:delText>
        </w:r>
        <w:r w:rsidDel="00D26C93">
          <w:rPr>
            <w:sz w:val="28"/>
            <w:szCs w:val="28"/>
          </w:rPr>
          <w:delText>я</w:delText>
        </w:r>
        <w:r w:rsidDel="00D26C93">
          <w:rPr>
            <w:sz w:val="28"/>
            <w:szCs w:val="28"/>
          </w:rPr>
          <w:delText>д</w:delText>
        </w:r>
        <w:r w:rsidDel="00D26C93">
          <w:rPr>
            <w:sz w:val="28"/>
            <w:szCs w:val="28"/>
          </w:rPr>
          <w:delText>е</w:delText>
        </w:r>
        <w:r w:rsidDel="00D26C93">
          <w:rPr>
            <w:sz w:val="28"/>
            <w:szCs w:val="28"/>
          </w:rPr>
          <w:delText>т</w:delText>
        </w:r>
        <w:r w:rsidDel="00D26C93">
          <w:rPr>
            <w:sz w:val="28"/>
            <w:szCs w:val="28"/>
          </w:rPr>
          <w:delText>ь</w:delText>
        </w:r>
        <w:commentRangeEnd w:id="2"/>
        <w:r w:rsidDel="00D26C93">
          <w:commentReference w:id="2"/>
        </w:r>
        <w:r w:rsidDel="00D26C93">
          <w:rPr>
            <w:sz w:val="28"/>
            <w:szCs w:val="28"/>
          </w:rPr>
          <w:delText xml:space="preserve"> </w:delText>
        </w:r>
        <w:r w:rsidDel="00D26C93">
          <w:rPr>
            <w:sz w:val="28"/>
            <w:szCs w:val="28"/>
          </w:rPr>
          <w:delText>в</w:delText>
        </w:r>
        <w:r w:rsidDel="00D26C93">
          <w:rPr>
            <w:sz w:val="28"/>
            <w:szCs w:val="28"/>
          </w:rPr>
          <w:delText>с</w:delText>
        </w:r>
        <w:r w:rsidDel="00D26C93">
          <w:rPr>
            <w:sz w:val="28"/>
            <w:szCs w:val="28"/>
          </w:rPr>
          <w:delText>е</w:delText>
        </w:r>
        <w:r w:rsidDel="00D26C93">
          <w:rPr>
            <w:sz w:val="28"/>
            <w:szCs w:val="28"/>
          </w:rPr>
          <w:delText>г</w:delText>
        </w:r>
        <w:r w:rsidDel="00D26C93">
          <w:rPr>
            <w:sz w:val="28"/>
            <w:szCs w:val="28"/>
          </w:rPr>
          <w:delText>д</w:delText>
        </w:r>
        <w:r w:rsidDel="00D26C93">
          <w:rPr>
            <w:sz w:val="28"/>
            <w:szCs w:val="28"/>
          </w:rPr>
          <w:delText>а</w:delText>
        </w:r>
        <w:r w:rsidDel="00D26C93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То не важно, молодая,</w:t>
      </w:r>
      <w:r>
        <w:rPr>
          <w:sz w:val="28"/>
          <w:szCs w:val="28"/>
        </w:rPr>
        <w:br/>
      </w:r>
      <w:ins w:id="3" w:author="Василий" w:date="2017-01-04T21:54:00Z">
        <w:r>
          <w:rPr>
            <w:sz w:val="28"/>
            <w:szCs w:val="28"/>
          </w:rPr>
          <w:t>Иль в годах уже она.</w:t>
        </w:r>
      </w:ins>
      <w:del w:id="4" w:author="Василий" w:date="2017-01-04T21:54:00Z">
        <w:r w:rsidDel="00D26C93">
          <w:rPr>
            <w:sz w:val="28"/>
            <w:szCs w:val="28"/>
          </w:rPr>
          <w:delText>И</w:delText>
        </w:r>
        <w:r w:rsidDel="00D26C93">
          <w:rPr>
            <w:sz w:val="28"/>
            <w:szCs w:val="28"/>
          </w:rPr>
          <w:delText>л</w:delText>
        </w:r>
        <w:r w:rsidDel="00D26C93">
          <w:rPr>
            <w:sz w:val="28"/>
            <w:szCs w:val="28"/>
          </w:rPr>
          <w:delText>ь</w:delText>
        </w:r>
        <w:r w:rsidDel="00D26C93">
          <w:rPr>
            <w:sz w:val="28"/>
            <w:szCs w:val="28"/>
          </w:rPr>
          <w:delText xml:space="preserve"> </w:delText>
        </w:r>
        <w:r w:rsidDel="00D26C93">
          <w:rPr>
            <w:sz w:val="28"/>
            <w:szCs w:val="28"/>
          </w:rPr>
          <w:delText>с</w:delText>
        </w:r>
        <w:r w:rsidDel="00D26C93">
          <w:rPr>
            <w:sz w:val="28"/>
            <w:szCs w:val="28"/>
          </w:rPr>
          <w:delText>о</w:delText>
        </w:r>
        <w:r w:rsidDel="00D26C93">
          <w:rPr>
            <w:sz w:val="28"/>
            <w:szCs w:val="28"/>
          </w:rPr>
          <w:delText>л</w:delText>
        </w:r>
        <w:r w:rsidDel="00D26C93">
          <w:rPr>
            <w:sz w:val="28"/>
            <w:szCs w:val="28"/>
          </w:rPr>
          <w:delText>и</w:delText>
        </w:r>
        <w:r w:rsidDel="00D26C93">
          <w:rPr>
            <w:sz w:val="28"/>
            <w:szCs w:val="28"/>
          </w:rPr>
          <w:delText>д</w:delText>
        </w:r>
        <w:r w:rsidDel="00D26C93">
          <w:rPr>
            <w:sz w:val="28"/>
            <w:szCs w:val="28"/>
          </w:rPr>
          <w:delText>н</w:delText>
        </w:r>
        <w:r w:rsidDel="00D26C93">
          <w:rPr>
            <w:sz w:val="28"/>
            <w:szCs w:val="28"/>
          </w:rPr>
          <w:delText>ы</w:delText>
        </w:r>
        <w:r w:rsidDel="00D26C93">
          <w:rPr>
            <w:sz w:val="28"/>
            <w:szCs w:val="28"/>
          </w:rPr>
          <w:delText>е</w:delText>
        </w:r>
        <w:r w:rsidDel="00D26C93">
          <w:rPr>
            <w:sz w:val="28"/>
            <w:szCs w:val="28"/>
          </w:rPr>
          <w:delText xml:space="preserve"> </w:delText>
        </w:r>
        <w:r w:rsidDel="00D26C93">
          <w:rPr>
            <w:sz w:val="28"/>
            <w:szCs w:val="28"/>
          </w:rPr>
          <w:delText>г</w:delText>
        </w:r>
        <w:r w:rsidDel="00D26C93">
          <w:rPr>
            <w:sz w:val="28"/>
            <w:szCs w:val="28"/>
          </w:rPr>
          <w:delText>о</w:delText>
        </w:r>
        <w:r w:rsidDel="00D26C93">
          <w:rPr>
            <w:sz w:val="28"/>
            <w:szCs w:val="28"/>
          </w:rPr>
          <w:delText>д</w:delText>
        </w:r>
        <w:r w:rsidDel="00D26C93">
          <w:rPr>
            <w:sz w:val="28"/>
            <w:szCs w:val="28"/>
          </w:rPr>
          <w:delText>а</w:delText>
        </w:r>
      </w:del>
      <w:bookmarkStart w:id="5" w:name="_GoBack"/>
      <w:bookmarkEnd w:id="5"/>
      <w:del w:id="6" w:author="Василий" w:date="2017-01-04T21:56:00Z">
        <w:r w:rsidDel="00D26C93">
          <w:rPr>
            <w:sz w:val="28"/>
            <w:szCs w:val="28"/>
          </w:rPr>
          <w:delText>.</w:delText>
        </w:r>
      </w:del>
    </w:p>
    <w:p w:rsidR="007327FB" w:rsidRDefault="00D26C93">
      <w:pPr>
        <w:rPr>
          <w:sz w:val="28"/>
          <w:szCs w:val="28"/>
        </w:rPr>
      </w:pPr>
      <w:r>
        <w:rPr>
          <w:sz w:val="28"/>
          <w:szCs w:val="28"/>
        </w:rPr>
        <w:t>Встретит умным, добрым взглядом,</w:t>
      </w:r>
      <w:r>
        <w:rPr>
          <w:sz w:val="28"/>
          <w:szCs w:val="28"/>
        </w:rPr>
        <w:br/>
        <w:t>Посоветует, что надо.</w:t>
      </w:r>
      <w:r>
        <w:rPr>
          <w:sz w:val="28"/>
          <w:szCs w:val="28"/>
        </w:rPr>
        <w:br/>
        <w:t xml:space="preserve">Шутку </w:t>
      </w:r>
      <w:r>
        <w:rPr>
          <w:sz w:val="28"/>
          <w:szCs w:val="28"/>
        </w:rPr>
        <w:t>бросит, прямо в тему,</w:t>
      </w:r>
      <w:r>
        <w:rPr>
          <w:sz w:val="28"/>
          <w:szCs w:val="28"/>
        </w:rPr>
        <w:br/>
        <w:t>И решит вашу проблему.</w:t>
      </w:r>
    </w:p>
    <w:p w:rsidR="007327FB" w:rsidRDefault="00D26C93">
      <w:r>
        <w:rPr>
          <w:sz w:val="28"/>
          <w:szCs w:val="28"/>
        </w:rPr>
        <w:t>По натоптанной дороге,</w:t>
      </w:r>
      <w:r>
        <w:rPr>
          <w:sz w:val="28"/>
          <w:szCs w:val="28"/>
        </w:rPr>
        <w:br/>
        <w:t>К магазину ведут ноги.</w:t>
      </w:r>
      <w:r>
        <w:rPr>
          <w:sz w:val="28"/>
          <w:szCs w:val="28"/>
        </w:rPr>
        <w:br/>
        <w:t>Нет ни в чём здесь дефицита,</w:t>
      </w:r>
      <w:r>
        <w:rPr>
          <w:sz w:val="28"/>
          <w:szCs w:val="28"/>
        </w:rPr>
        <w:br/>
        <w:t>Население всё сыто.</w:t>
      </w:r>
    </w:p>
    <w:sectPr w:rsidR="007327F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devyatkin" w:date="2016-11-22T17:20:00Z" w:initials="sd">
    <w:p w:rsidR="007327FB" w:rsidRDefault="00D26C93">
      <w:r>
        <w:rPr>
          <w:sz w:val="20"/>
        </w:rPr>
        <w:t>Хорошо выглядеть? Или вообще выглядеть?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hilosopher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7327FB"/>
    <w:rsid w:val="007327FB"/>
    <w:rsid w:val="00D2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D26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6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371</Characters>
  <Application>Microsoft Office Word</Application>
  <DocSecurity>0</DocSecurity>
  <Lines>3</Lines>
  <Paragraphs>1</Paragraphs>
  <ScaleCrop>false</ScaleCrop>
  <Company>Krokoz™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2015-02-11T10:35:00Z</dcterms:created>
  <dcterms:modified xsi:type="dcterms:W3CDTF">2017-01-04T17:56:00Z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