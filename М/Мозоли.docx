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2AED" w:rsidDel="004A47CF" w:rsidRDefault="009E2E5D">
      <w:pPr>
        <w:rPr>
          <w:del w:id="0" w:author="Василий" w:date="2016-10-28T22:41:00Z"/>
        </w:rPr>
      </w:pPr>
      <w:r>
        <w:t>Посмотрю на свои руки,</w:t>
      </w:r>
      <w:r>
        <w:br/>
        <w:t>Все в мозолях, ну и пусть.</w:t>
      </w:r>
      <w:r>
        <w:br/>
        <w:t>Но, зато, своим упорств</w:t>
      </w:r>
      <w:ins w:id="1" w:author="Василий" w:date="2016-10-28T22:43:00Z">
        <w:r w:rsidR="004A47CF">
          <w:t>ом</w:t>
        </w:r>
      </w:ins>
      <w:ins w:id="2" w:author="Василий" w:date="2016-10-28T22:44:00Z">
        <w:r w:rsidR="004A47CF">
          <w:t>,</w:t>
        </w:r>
      </w:ins>
      <w:ins w:id="3" w:author="Василий" w:date="2016-10-28T22:43:00Z">
        <w:r w:rsidR="004A47CF">
          <w:br/>
          <w:t>Очень многого добьюсь.</w:t>
        </w:r>
      </w:ins>
      <w:del w:id="4" w:author="Василий" w:date="2016-10-28T22:43:00Z">
        <w:r w:rsidDel="004A47CF">
          <w:delText>о</w:delText>
        </w:r>
        <w:r w:rsidDel="004A47CF">
          <w:delText>м</w:delText>
        </w:r>
      </w:del>
      <w:r>
        <w:br/>
      </w:r>
      <w:del w:id="5" w:author="Василий" w:date="2016-10-28T22:41:00Z">
        <w:r w:rsidDel="004A47CF">
          <w:delText>Я</w:delText>
        </w:r>
        <w:r w:rsidDel="004A47CF">
          <w:delText xml:space="preserve"> </w:delText>
        </w:r>
        <w:commentRangeStart w:id="6"/>
        <w:r w:rsidDel="004A47CF">
          <w:delText>н</w:delText>
        </w:r>
        <w:r w:rsidDel="004A47CF">
          <w:delText>е</w:delText>
        </w:r>
        <w:r w:rsidDel="004A47CF">
          <w:delText>м</w:delText>
        </w:r>
        <w:r w:rsidDel="004A47CF">
          <w:delText>н</w:delText>
        </w:r>
        <w:r w:rsidDel="004A47CF">
          <w:delText>о</w:delText>
        </w:r>
        <w:r w:rsidDel="004A47CF">
          <w:delText>ж</w:delText>
        </w:r>
        <w:r w:rsidDel="004A47CF">
          <w:delText>е</w:delText>
        </w:r>
        <w:r w:rsidDel="004A47CF">
          <w:delText>ч</w:delText>
        </w:r>
        <w:r w:rsidDel="004A47CF">
          <w:delText>к</w:delText>
        </w:r>
        <w:r w:rsidDel="004A47CF">
          <w:delText>о</w:delText>
        </w:r>
        <w:commentRangeEnd w:id="6"/>
        <w:r w:rsidDel="004A47CF">
          <w:commentReference w:id="6"/>
        </w:r>
        <w:r w:rsidDel="004A47CF">
          <w:delText xml:space="preserve"> </w:delText>
        </w:r>
        <w:r w:rsidDel="004A47CF">
          <w:delText>г</w:delText>
        </w:r>
        <w:r w:rsidDel="004A47CF">
          <w:delText>о</w:delText>
        </w:r>
        <w:r w:rsidDel="004A47CF">
          <w:delText>р</w:delText>
        </w:r>
        <w:r w:rsidDel="004A47CF">
          <w:delText>ж</w:delText>
        </w:r>
        <w:r w:rsidDel="004A47CF">
          <w:delText>у</w:delText>
        </w:r>
        <w:r w:rsidDel="004A47CF">
          <w:delText>с</w:delText>
        </w:r>
        <w:r w:rsidDel="004A47CF">
          <w:delText>ь</w:delText>
        </w:r>
        <w:r w:rsidDel="004A47CF">
          <w:delText>.</w:delText>
        </w:r>
      </w:del>
    </w:p>
    <w:p w:rsidR="00FC2AED" w:rsidRDefault="009E2E5D">
      <w:r>
        <w:t>Не могу сидеть без дела,</w:t>
      </w:r>
      <w:r>
        <w:br/>
        <w:t>Как-то это не с руки.</w:t>
      </w:r>
      <w:r>
        <w:br/>
      </w:r>
      <w:commentRangeStart w:id="7"/>
      <w:r>
        <w:t>Мне</w:t>
      </w:r>
      <w:commentRangeEnd w:id="7"/>
      <w:r>
        <w:commentReference w:id="7"/>
      </w:r>
      <w:r>
        <w:t xml:space="preserve"> частенько </w:t>
      </w:r>
      <w:ins w:id="8" w:author="Василий" w:date="2016-10-28T22:44:00Z">
        <w:r w:rsidR="004A47CF">
          <w:t>говорят</w:t>
        </w:r>
      </w:ins>
      <w:del w:id="9" w:author="Василий" w:date="2016-10-28T22:44:00Z">
        <w:r w:rsidDel="004A47CF">
          <w:delText>у</w:delText>
        </w:r>
        <w:r w:rsidDel="004A47CF">
          <w:delText>п</w:delText>
        </w:r>
        <w:r w:rsidDel="004A47CF">
          <w:delText>р</w:delText>
        </w:r>
        <w:r w:rsidDel="004A47CF">
          <w:delText>е</w:delText>
        </w:r>
        <w:r w:rsidDel="004A47CF">
          <w:delText>к</w:delText>
        </w:r>
        <w:r w:rsidDel="004A47CF">
          <w:delText>а</w:delText>
        </w:r>
        <w:r w:rsidDel="004A47CF">
          <w:delText>ю</w:delText>
        </w:r>
        <w:r w:rsidDel="004A47CF">
          <w:delText>т</w:delText>
        </w:r>
      </w:del>
      <w:r>
        <w:t>:</w:t>
      </w:r>
      <w:r>
        <w:br/>
        <w:t xml:space="preserve">"Так живут, лишь </w:t>
      </w:r>
      <w:proofErr w:type="gramStart"/>
      <w:r>
        <w:t>дураки</w:t>
      </w:r>
      <w:proofErr w:type="gramEnd"/>
      <w:r>
        <w:t>!"</w:t>
      </w:r>
    </w:p>
    <w:p w:rsidR="00FC2AED" w:rsidRDefault="009E2E5D">
      <w:r>
        <w:t>По порядку день построю,</w:t>
      </w:r>
      <w:r>
        <w:br/>
        <w:t>Что потом, а что вперёд.</w:t>
      </w:r>
      <w:r>
        <w:br/>
      </w:r>
      <w:r>
        <w:t>Многовато дел порою,</w:t>
      </w:r>
      <w:r>
        <w:br/>
        <w:t>Мало рук, наоборот.</w:t>
      </w:r>
      <w:bookmarkStart w:id="10" w:name="_GoBack"/>
      <w:bookmarkEnd w:id="10"/>
    </w:p>
    <w:p w:rsidR="00FC2AED" w:rsidRDefault="009E2E5D">
      <w:r>
        <w:t>Называют непоседой,</w:t>
      </w:r>
      <w:r>
        <w:br/>
      </w:r>
      <w:proofErr w:type="gramStart"/>
      <w:r>
        <w:t>Торопыгой</w:t>
      </w:r>
      <w:proofErr w:type="gramEnd"/>
      <w:r>
        <w:t xml:space="preserve"> иногда.</w:t>
      </w:r>
      <w:r>
        <w:br/>
        <w:t>Жить в движенье - моё кредо,</w:t>
      </w:r>
      <w:r>
        <w:br/>
        <w:t>Не считать свои года.</w:t>
      </w:r>
    </w:p>
    <w:p w:rsidR="00FC2AED" w:rsidRDefault="009E2E5D">
      <w:r>
        <w:t>Пусть в мозолях мои руки,</w:t>
      </w:r>
      <w:r>
        <w:br/>
        <w:t>Я совсем их не стыжусь.</w:t>
      </w:r>
      <w:r>
        <w:br/>
        <w:t>Не люблю безделья, скуки,</w:t>
      </w:r>
      <w:r>
        <w:br/>
        <w:t>Бесполезной быть боюсь.</w:t>
      </w:r>
    </w:p>
    <w:sectPr w:rsidR="00FC2AE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" w:date="2016-09-01T16:47:00Z" w:initials="s">
    <w:p w:rsidR="00FC2AED" w:rsidRDefault="009E2E5D">
      <w:r>
        <w:rPr>
          <w:rStyle w:val="ab"/>
        </w:rPr>
        <w:annotationRef/>
      </w:r>
    </w:p>
  </w:comment>
  <w:comment w:id="7" w:author="serega " w:date="2016-10-08T00:36:00Z" w:initials="s">
    <w:p w:rsidR="00000000" w:rsidRDefault="009E2E5D">
      <w:pPr>
        <w:pStyle w:val="a9"/>
      </w:pPr>
      <w:r>
        <w:rPr>
          <w:rStyle w:val="ab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C2AED"/>
    <w:rsid w:val="004A47CF"/>
    <w:rsid w:val="006230E3"/>
    <w:rsid w:val="009E2E5D"/>
    <w:rsid w:val="00F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25F9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A4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4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25F9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A4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4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434</Characters>
  <Application>Microsoft Office Word</Application>
  <DocSecurity>0</DocSecurity>
  <Lines>3</Lines>
  <Paragraphs>1</Paragraphs>
  <ScaleCrop>false</ScaleCrop>
  <Company>Krokoz™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2016-01-18T13:51:00Z</dcterms:created>
  <dcterms:modified xsi:type="dcterms:W3CDTF">2016-10-28T18:48:00Z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