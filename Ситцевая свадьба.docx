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(им на двоих 162)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 вмесье прожили уж год,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Сложив года свои в одну кубышку.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пусть судачет, шепчется народ,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 не погаснет яркой звезды вспышка!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рада видеть Вашу теплоту,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 которой Вы к друг-другу прикасаясь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улыбаясь хитро и любя,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в юности, шутя-любя играясь!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вижу в отношениях заботу,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Которой в жизни всем не достаёт.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от того, чуть-чуть сердце жалеет,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а на Вас глядя, оно поёт!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Живите и пример нам подавайте!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Тот, что, порою не хватает нам.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Советы добрые всем людям раздовайте,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Делить и горе, радость пополам.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только лишь, здоровья Вам желаю,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остальное, Вы преобрели.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жизни Вас учить не надо, знаю.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Экзамен в ней, успешно Вы прошли!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