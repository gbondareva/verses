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3C5F" w:rsidRDefault="009C2356">
      <w:r>
        <w:t>Моей внучке вот уже пять лет.</w:t>
      </w:r>
    </w:p>
    <w:p w:rsidR="00573C5F" w:rsidRDefault="009C2356">
      <w:r>
        <w:t>На цыпочки, как по команде встанет.</w:t>
      </w:r>
    </w:p>
    <w:p w:rsidR="00573C5F" w:rsidRDefault="009C2356">
      <w:r>
        <w:t>И если кто-то спросит: « Сколько лет?»</w:t>
      </w:r>
    </w:p>
    <w:p w:rsidR="00573C5F" w:rsidRDefault="009C2356">
      <w:proofErr w:type="spellStart"/>
      <w:r>
        <w:t>Ладошечку</w:t>
      </w:r>
      <w:proofErr w:type="spellEnd"/>
      <w:r>
        <w:t>, как веер разжимает.</w:t>
      </w:r>
    </w:p>
    <w:p w:rsidR="00573C5F" w:rsidRDefault="00573C5F"/>
    <w:p w:rsidR="00573C5F" w:rsidRDefault="009C2356">
      <w:r>
        <w:t>А моей дочке двадцать пять,</w:t>
      </w:r>
    </w:p>
    <w:p w:rsidR="00573C5F" w:rsidRDefault="009C2356">
      <w:r>
        <w:t>Красивый юбилей и всё при ней.</w:t>
      </w:r>
    </w:p>
    <w:p w:rsidR="00573C5F" w:rsidRDefault="009C2356">
      <w:r>
        <w:t>Идёт, по жизни улыбаясь,</w:t>
      </w:r>
    </w:p>
    <w:p w:rsidR="00573C5F" w:rsidRDefault="009C2356">
      <w:r>
        <w:t>Ни в ком, ни в чём не сомневаясь.</w:t>
      </w:r>
    </w:p>
    <w:p w:rsidR="00573C5F" w:rsidRDefault="00573C5F"/>
    <w:p w:rsidR="00573C5F" w:rsidRDefault="009C2356">
      <w:r>
        <w:t>А мне уже вот сорок семь,</w:t>
      </w:r>
    </w:p>
    <w:p w:rsidR="00573C5F" w:rsidRDefault="009C2356">
      <w:r>
        <w:t>Но я не верю этой дате.</w:t>
      </w:r>
    </w:p>
    <w:p w:rsidR="00573C5F" w:rsidRDefault="009C2356">
      <w:r>
        <w:t>И не хочу считать года,</w:t>
      </w:r>
    </w:p>
    <w:p w:rsidR="00573C5F" w:rsidRDefault="009C2356">
      <w:r>
        <w:t>Мне кажется, я молода.</w:t>
      </w:r>
    </w:p>
    <w:p w:rsidR="00573C5F" w:rsidRDefault="00573C5F"/>
    <w:p w:rsidR="00573C5F" w:rsidRDefault="009C2356">
      <w:r>
        <w:t>Причина в том, что рядом Мама,</w:t>
      </w:r>
    </w:p>
    <w:p w:rsidR="00573C5F" w:rsidRDefault="009C2356">
      <w:r>
        <w:t>Ведь</w:t>
      </w:r>
      <w:del w:id="0" w:author="Василий" w:date="2014-12-03T21:58:00Z">
        <w:r w:rsidDel="009C2356">
          <w:delText xml:space="preserve"> </w:delText>
        </w:r>
        <w:r w:rsidDel="009C2356">
          <w:delText>р</w:delText>
        </w:r>
        <w:r w:rsidDel="009C2356">
          <w:delText>я</w:delText>
        </w:r>
        <w:r w:rsidDel="009C2356">
          <w:delText>д</w:delText>
        </w:r>
        <w:r w:rsidDel="009C2356">
          <w:delText>о</w:delText>
        </w:r>
        <w:r w:rsidDel="009C2356">
          <w:delText>м</w:delText>
        </w:r>
      </w:del>
      <w:r>
        <w:t xml:space="preserve"> с ней, моложе я всегда.</w:t>
      </w:r>
    </w:p>
    <w:p w:rsidR="00573C5F" w:rsidRDefault="009C2356">
      <w:r>
        <w:t xml:space="preserve">Пока есть кто-то старше </w:t>
      </w:r>
      <w:ins w:id="1" w:author="Василий" w:date="2014-12-03T21:58:00Z">
        <w:r>
          <w:t>с нами,</w:t>
        </w:r>
      </w:ins>
      <w:del w:id="2" w:author="Василий" w:date="2014-12-03T21:58:00Z">
        <w:r w:rsidDel="009C2356">
          <w:delText>р</w:delText>
        </w:r>
        <w:r w:rsidDel="009C2356">
          <w:delText>я</w:delText>
        </w:r>
        <w:r w:rsidDel="009C2356">
          <w:delText>д</w:delText>
        </w:r>
        <w:r w:rsidDel="009C2356">
          <w:delText>о</w:delText>
        </w:r>
        <w:r w:rsidDel="009C2356">
          <w:delText>м</w:delText>
        </w:r>
      </w:del>
      <w:del w:id="3" w:author="Василий" w:date="2014-12-03T22:00:00Z">
        <w:r w:rsidDel="009C2356">
          <w:delText>,</w:delText>
        </w:r>
      </w:del>
    </w:p>
    <w:p w:rsidR="00573C5F" w:rsidRDefault="009C2356">
      <w:r>
        <w:t>Не замечаем, как идут года.</w:t>
      </w:r>
    </w:p>
    <w:p w:rsidR="00573C5F" w:rsidRDefault="00573C5F"/>
    <w:p w:rsidR="00573C5F" w:rsidRDefault="009C2356">
      <w:r>
        <w:t>Летят года, не удержать.</w:t>
      </w:r>
    </w:p>
    <w:p w:rsidR="00573C5F" w:rsidRDefault="009C2356">
      <w:r>
        <w:t>Пройдё</w:t>
      </w:r>
      <w:r>
        <w:t>т ещё годков так двадцать пять,</w:t>
      </w:r>
    </w:p>
    <w:p w:rsidR="00573C5F" w:rsidRDefault="009C2356">
      <w:r>
        <w:t>Как будто птицы крыла мах,</w:t>
      </w:r>
    </w:p>
    <w:p w:rsidR="00573C5F" w:rsidRDefault="009C2356">
      <w:commentRangeStart w:id="4"/>
      <w:r>
        <w:t>Вс</w:t>
      </w:r>
      <w:ins w:id="5" w:author="serega  " w:date="2014-11-28T14:08:00Z">
        <w:r>
          <w:t>е</w:t>
        </w:r>
      </w:ins>
      <w:del w:id="6" w:author="serega  " w:date="2014-11-28T14:08:00Z">
        <w:r>
          <w:delText>ё</w:delText>
        </w:r>
      </w:del>
      <w:r>
        <w:t xml:space="preserve"> п</w:t>
      </w:r>
      <w:ins w:id="7" w:author="Василий" w:date="2014-12-03T22:00:00Z">
        <w:r>
          <w:t>о</w:t>
        </w:r>
      </w:ins>
      <w:del w:id="8" w:author="Василий" w:date="2014-12-03T22:00:00Z">
        <w:r w:rsidDel="009C2356">
          <w:delText>о</w:delText>
        </w:r>
      </w:del>
      <w:r>
        <w:t>меня</w:t>
      </w:r>
      <w:ins w:id="9" w:author="serega  " w:date="2014-11-28T14:08:00Z">
        <w:r>
          <w:t>ю</w:t>
        </w:r>
      </w:ins>
      <w:del w:id="10" w:author="serega  " w:date="2014-11-28T14:08:00Z">
        <w:r>
          <w:delText>е</w:delText>
        </w:r>
      </w:del>
      <w:r>
        <w:t>тся в ролях.</w:t>
      </w:r>
      <w:commentRangeEnd w:id="4"/>
      <w:ins w:id="11" w:author="serega  " w:date="2014-11-28T14:08:00Z">
        <w:r>
          <w:commentReference w:id="4"/>
        </w:r>
      </w:ins>
    </w:p>
    <w:p w:rsidR="00573C5F" w:rsidRDefault="00573C5F">
      <w:bookmarkStart w:id="12" w:name="_GoBack"/>
      <w:bookmarkEnd w:id="12"/>
    </w:p>
    <w:sectPr w:rsidR="00573C5F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erega  " w:date="2014-11-28T14:08:00Z" w:initials="">
    <w:p w:rsidR="00573C5F" w:rsidRDefault="009C2356">
      <w:r>
        <w:rPr>
          <w:rFonts w:ascii="Droid Sans" w:hAnsi="Droid Sans"/>
          <w:sz w:val="20"/>
        </w:rPr>
        <w:t>Люди поменяются в ролях (дочка, мама, бабушка). Перефразировал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573C5F"/>
    <w:rsid w:val="00573C5F"/>
    <w:rsid w:val="009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cs="FreeSans"/>
    </w:rPr>
  </w:style>
  <w:style w:type="paragraph" w:customStyle="1" w:styleId="a8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9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sz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Balloon Text"/>
    <w:basedOn w:val="a"/>
    <w:link w:val="ae"/>
    <w:uiPriority w:val="99"/>
    <w:semiHidden/>
    <w:unhideWhenUsed/>
    <w:rsid w:val="009C2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C2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516</Characters>
  <Application>Microsoft Office Word</Application>
  <DocSecurity>0</DocSecurity>
  <Lines>4</Lines>
  <Paragraphs>1</Paragraphs>
  <ScaleCrop>false</ScaleCrop>
  <Company>Krokoz™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Возраст.docx</dc:title>
  <cp:lastModifiedBy>Василий</cp:lastModifiedBy>
  <cp:revision>4</cp:revision>
  <dcterms:created xsi:type="dcterms:W3CDTF">2014-10-21T08:34:00Z</dcterms:created>
  <dcterms:modified xsi:type="dcterms:W3CDTF">2014-12-03T18:00:00Z</dcterms:modified>
  <dc:language>ru-RU</dc:language>
</cp:coreProperties>
</file>