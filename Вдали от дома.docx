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В гостях он был вдали от дома,</w:t>
        <w:br/>
        <w:t>Где всё так чуждо, незнакомо.</w:t>
        <w:br/>
        <w:t xml:space="preserve">Вниманьем </w:t>
      </w:r>
      <w:ins w:id="0" w:author="serega " w:date="2016-06-06T23:12:00Z">
        <w:r>
          <w:rPr>
            <w:rFonts w:ascii="DejaVu Sans" w:hAnsi="DejaVu Sans"/>
            <w:sz w:val="28"/>
            <w:szCs w:val="28"/>
          </w:rPr>
          <w:t xml:space="preserve">не </w:t>
        </w:r>
      </w:ins>
      <w:r>
        <w:rPr>
          <w:rFonts w:ascii="DejaVu Sans" w:hAnsi="DejaVu Sans"/>
          <w:sz w:val="28"/>
          <w:szCs w:val="28"/>
        </w:rPr>
        <w:t xml:space="preserve">был </w:t>
      </w:r>
      <w:del w:id="1" w:author="serega " w:date="2016-06-06T23:12:00Z">
        <w:r>
          <w:rPr>
            <w:rFonts w:ascii="DejaVu Sans" w:hAnsi="DejaVu Sans"/>
            <w:sz w:val="28"/>
            <w:szCs w:val="28"/>
          </w:rPr>
          <w:delText xml:space="preserve">не </w:delText>
        </w:r>
      </w:del>
      <w:r>
        <w:rPr>
          <w:rFonts w:ascii="DejaVu Sans" w:hAnsi="DejaVu Sans"/>
          <w:sz w:val="28"/>
          <w:szCs w:val="28"/>
        </w:rPr>
        <w:t>обделён,</w:t>
        <w:br/>
        <w:t>А по ночам вот, снился дом.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Жена, красавица родная,</w:t>
        <w:br/>
        <w:t>Дочурка, милая смешная,</w:t>
        <w:br/>
        <w:t>Мамуля стряпает обед,</w:t>
        <w:br/>
        <w:t>Собачка, с кличкою Букет.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И в магазин в конце поездки,</w:t>
        <w:br/>
        <w:t>Зайти причины были вески.</w:t>
        <w:br/>
        <w:t>Купить подарки для своих,</w:t>
        <w:br/>
        <w:t>Любимых, милых, дорогих.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Жене и дочке, по серёжкам,</w:t>
        <w:br/>
      </w:r>
      <w:commentRangeStart w:id="0"/>
      <w:r>
        <w:rPr>
          <w:rFonts w:ascii="DejaVu Sans" w:hAnsi="DejaVu Sans"/>
          <w:sz w:val="28"/>
          <w:szCs w:val="28"/>
        </w:rPr>
        <w:t>С красивым камешком рубин.</w:t>
      </w:r>
      <w:commentRangeEnd w:id="0"/>
      <w:r>
        <w:rPr>
          <w:rFonts w:ascii="DejaVu Sans" w:hAnsi="DejaVu Sans"/>
          <w:sz w:val="28"/>
          <w:szCs w:val="28"/>
        </w:rPr>
      </w:r>
      <w:r>
        <w:rPr>
          <w:rFonts w:ascii="DejaVu Sans" w:hAnsi="DejaVu Sans"/>
          <w:sz w:val="28"/>
          <w:szCs w:val="28"/>
        </w:rPr>
        <w:commentReference w:id="0"/>
      </w:r>
      <w:r>
        <w:rPr>
          <w:rFonts w:ascii="DejaVu Sans" w:hAnsi="DejaVu Sans"/>
          <w:sz w:val="28"/>
          <w:szCs w:val="28"/>
        </w:rPr>
        <w:br/>
      </w:r>
      <w:ins w:id="2" w:author="serega  " w:date="2015-02-02T20:50:00Z">
        <w:r>
          <w:rPr>
            <w:rFonts w:ascii="DejaVu Sans" w:hAnsi="DejaVu Sans"/>
            <w:sz w:val="28"/>
            <w:szCs w:val="28"/>
          </w:rPr>
          <w:t>Для</w:t>
        </w:r>
      </w:ins>
      <w:del w:id="3" w:author="serega  " w:date="2015-02-02T20:50:00Z">
        <w:r>
          <w:rPr>
            <w:rFonts w:ascii="DejaVu Sans" w:hAnsi="DejaVu Sans"/>
            <w:sz w:val="28"/>
            <w:szCs w:val="28"/>
          </w:rPr>
          <w:delText>А</w:delText>
        </w:r>
      </w:del>
      <w:r>
        <w:rPr>
          <w:rFonts w:ascii="DejaVu Sans" w:hAnsi="DejaVu Sans"/>
          <w:sz w:val="28"/>
          <w:szCs w:val="28"/>
        </w:rPr>
        <w:t xml:space="preserve"> </w:t>
      </w:r>
      <w:del w:id="4" w:author="serega  " w:date="2015-02-02T20:50:00Z">
        <w:r>
          <w:rPr>
            <w:rFonts w:ascii="DejaVu Sans" w:hAnsi="DejaVu Sans"/>
            <w:sz w:val="28"/>
            <w:szCs w:val="28"/>
          </w:rPr>
          <w:delText>М</w:delText>
        </w:r>
      </w:del>
      <w:ins w:id="5" w:author="serega  " w:date="2015-02-02T20:50:00Z">
        <w:r>
          <w:rPr>
            <w:rFonts w:ascii="DejaVu Sans" w:hAnsi="DejaVu Sans"/>
            <w:sz w:val="28"/>
            <w:szCs w:val="28"/>
          </w:rPr>
          <w:t>м</w:t>
        </w:r>
      </w:ins>
      <w:r>
        <w:rPr>
          <w:rFonts w:ascii="DejaVu Sans" w:hAnsi="DejaVu Sans"/>
          <w:sz w:val="28"/>
          <w:szCs w:val="28"/>
        </w:rPr>
        <w:t>ам</w:t>
      </w:r>
      <w:ins w:id="6" w:author="serega  " w:date="2015-02-02T20:50:00Z">
        <w:r>
          <w:rPr>
            <w:rFonts w:ascii="DejaVu Sans" w:hAnsi="DejaVu Sans"/>
            <w:sz w:val="28"/>
            <w:szCs w:val="28"/>
          </w:rPr>
          <w:t>ы</w:t>
        </w:r>
      </w:ins>
      <w:del w:id="7" w:author="serega  " w:date="2015-02-02T20:50:00Z">
        <w:r>
          <w:rPr>
            <w:rFonts w:ascii="DejaVu Sans" w:hAnsi="DejaVu Sans"/>
            <w:sz w:val="28"/>
            <w:szCs w:val="28"/>
          </w:rPr>
          <w:delText>е</w:delText>
        </w:r>
      </w:del>
      <w:del w:id="8" w:author="serega " w:date="2016-06-06T23:13:00Z">
        <w:r>
          <w:rPr>
            <w:rFonts w:ascii="DejaVu Sans" w:hAnsi="DejaVu Sans"/>
            <w:sz w:val="28"/>
            <w:szCs w:val="28"/>
          </w:rPr>
          <w:delText>,</w:delText>
        </w:r>
      </w:del>
      <w:ins w:id="9" w:author="serega " w:date="2016-06-06T23:13:00Z">
        <w:r>
          <w:rPr>
            <w:rFonts w:ascii="DejaVu Sans" w:hAnsi="DejaVu Sans"/>
            <w:sz w:val="28"/>
            <w:szCs w:val="28"/>
          </w:rPr>
          <w:t xml:space="preserve"> -</w:t>
        </w:r>
      </w:ins>
      <w:r>
        <w:rPr>
          <w:rFonts w:ascii="DejaVu Sans" w:hAnsi="DejaVu Sans"/>
          <w:sz w:val="28"/>
          <w:szCs w:val="28"/>
        </w:rPr>
        <w:t xml:space="preserve"> тёплые сапожки,</w:t>
        <w:br/>
        <w:t>Пусть одевает в магазин.</w:t>
      </w:r>
    </w:p>
    <w:p>
      <w:pPr>
        <w:pStyle w:val="Normal"/>
        <w:spacing w:before="0" w:after="200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Сидел в купе и размышлял,</w:t>
        <w:br/>
        <w:t>Как же</w:t>
      </w:r>
      <w:del w:id="10" w:author="serega " w:date="2016-06-06T23:14:00Z">
        <w:r>
          <w:rPr>
            <w:rFonts w:ascii="DejaVu Sans" w:hAnsi="DejaVu Sans"/>
            <w:sz w:val="28"/>
            <w:szCs w:val="28"/>
          </w:rPr>
          <w:delText xml:space="preserve"> о них</w:delText>
        </w:r>
      </w:del>
      <w:r>
        <w:rPr>
          <w:rFonts w:ascii="DejaVu Sans" w:hAnsi="DejaVu Sans"/>
          <w:sz w:val="28"/>
          <w:szCs w:val="28"/>
        </w:rPr>
        <w:t xml:space="preserve"> все дни </w:t>
      </w:r>
      <w:ins w:id="11" w:author="serega " w:date="2016-06-06T23:14:00Z">
        <w:r>
          <w:rPr>
            <w:rFonts w:ascii="DejaVu Sans" w:hAnsi="DejaVu Sans"/>
            <w:sz w:val="28"/>
            <w:szCs w:val="28"/>
          </w:rPr>
          <w:t xml:space="preserve">о них </w:t>
        </w:r>
      </w:ins>
      <w:r>
        <w:rPr>
          <w:rFonts w:ascii="DejaVu Sans" w:hAnsi="DejaVu Sans"/>
          <w:sz w:val="28"/>
          <w:szCs w:val="28"/>
        </w:rPr>
        <w:t>скучал!</w:t>
      </w:r>
      <w:bookmarkStart w:id="0" w:name="_GoBack"/>
      <w:bookmarkEnd w:id="0"/>
      <w:r>
        <w:rPr>
          <w:rFonts w:ascii="DejaVu Sans" w:hAnsi="DejaVu Sans"/>
          <w:sz w:val="28"/>
          <w:szCs w:val="28"/>
        </w:rPr>
        <w:br/>
        <w:t>В гостях отлично, ну а дома,</w:t>
        <w:br/>
        <w:t>Всё так привычно и знакомо.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" w:date="2016-06-06T23:15:21Z" w:initials="">
    <w:p>
      <w:r>
        <w:rPr>
          <w:rFonts w:cs="Calibri" w:ascii="Droid Sans" w:hAnsi="Droid Sans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en-US"/>
        </w:rPr>
        <w:t>Не согласовано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tersburg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Cambria">
    <w:charset w:val="01"/>
    <w:family w:val="auto"/>
    <w:pitch w:val="default"/>
  </w:font>
  <w:font w:name="DejaVu Sans">
    <w:charset w:val="01"/>
    <w:family w:val="auto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Petersburg" w:hAnsi="Petersburg" w:eastAsia="Droid Sans Fallback" w:cs="Calibri"/>
        <w:sz w:val="24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Petersburg" w:hAnsi="Petersburg" w:eastAsia="Droid Sans Fallback" w:cs="Calibri"/>
      <w:color w:val="00000A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2015-01-06T18:54:00Z</dcterms:created>
  <dc:creator>Василий</dc:creator>
  <dc:language>ru-RU</dc:language>
  <cp:lastModifiedBy>Василий</cp:lastModifiedBy>
  <dcterms:modified xsi:type="dcterms:W3CDTF">2016-02-06T10:06:00Z</dcterms:modified>
  <cp:revision>3</cp:revision>
</cp:coreProperties>
</file>