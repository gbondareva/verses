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70" w:after="0"/>
        <w:rPr/>
      </w:pPr>
      <w:r>
        <w:rPr/>
        <w:t>Как же, так получается,</w:t>
        <w:br/>
        <w:t>Жизнь так быстро кончается.</w:t>
        <w:br/>
        <w:t>Сизокрылою птицею</w:t>
        <w:br/>
        <w:t>Не вернётся назад.</w:t>
      </w:r>
    </w:p>
    <w:p>
      <w:pPr>
        <w:pStyle w:val="Normal"/>
        <w:rPr/>
      </w:pPr>
      <w:r>
        <w:rPr/>
        <w:t>Как  проход</w:t>
      </w:r>
      <w:r>
        <w:rPr/>
        <w:t>и</w:t>
      </w:r>
      <w:r>
        <w:rPr/>
        <w:t>шь по кладбищу,</w:t>
        <w:br/>
        <w:t>В фотографии всмотр</w:t>
      </w:r>
      <w:r>
        <w:rPr/>
        <w:t>и</w:t>
      </w:r>
      <w:r>
        <w:rPr/>
        <w:t>ш</w:t>
      </w:r>
      <w:r>
        <w:rPr/>
        <w:t>ь</w:t>
      </w:r>
      <w:r>
        <w:rPr/>
        <w:t>ся,</w:t>
        <w:br/>
        <w:t>Молодые и сильные</w:t>
        <w:br/>
        <w:t>С фотографий глядят.</w:t>
      </w:r>
    </w:p>
    <w:p>
      <w:pPr>
        <w:pStyle w:val="Normal"/>
        <w:rPr/>
      </w:pPr>
      <w:r>
        <w:rPr/>
        <w:t>Это очень не прав</w:t>
      </w:r>
      <w:r>
        <w:rPr/>
        <w:t>и</w:t>
      </w:r>
      <w:r>
        <w:rPr/>
        <w:t>льно!</w:t>
        <w:br/>
        <w:t>Не война же, в конце-концов.</w:t>
        <w:br/>
        <w:t>Ничего здесь хорошего,</w:t>
        <w:br/>
        <w:t>Мы теряем отцов!</w:t>
      </w:r>
    </w:p>
    <w:p>
      <w:pPr>
        <w:pStyle w:val="Normal"/>
        <w:rPr/>
      </w:pPr>
      <w:r>
        <w:rPr/>
        <w:t>Нужно жизнь как-то поменять,</w:t>
        <w:br/>
        <w:t>Так ведь, можно всех растерять!</w:t>
        <w:br/>
        <w:t>Ведь на радость и счастие,</w:t>
        <w:br/>
        <w:t>Их рожала всех Мать.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17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LibreOffice/5.2.2.2$Linux_x86 LibreOffice_project/20m0$Build-2</Application>
  <Pages>1</Pages>
  <Words>59</Words>
  <Characters>324</Characters>
  <CharactersWithSpaces>380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>serega </cp:lastModifiedBy>
  <dcterms:modified xsi:type="dcterms:W3CDTF">2016-10-09T22:40:18Z</dcterms:modified>
  <cp:revision>3</cp:revision>
  <dc:subject/>
  <dc:title/>
</cp:coreProperties>
</file>