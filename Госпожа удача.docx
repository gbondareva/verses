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02B3D" w:rsidRDefault="00C9336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Был день удачный и счастливый,</w:t>
      </w:r>
      <w:bookmarkStart w:id="0" w:name="_GoBack"/>
      <w:bookmarkEnd w:id="0"/>
    </w:p>
    <w:p w:rsidR="00202B3D" w:rsidRDefault="00C9336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Светило солнце, дождик был.</w:t>
      </w:r>
    </w:p>
    <w:p w:rsidR="00202B3D" w:rsidRDefault="00C9336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 утра</w:t>
      </w:r>
      <w:ins w:id="1" w:author="Василий" w:date="2014-12-04T01:39:00Z">
        <w:r w:rsidR="00AA5F71">
          <w:rPr>
            <w:rFonts w:ascii="Calibri" w:eastAsia="Calibri" w:hAnsi="Calibri" w:cs="Calibri"/>
            <w:sz w:val="28"/>
          </w:rPr>
          <w:t>,</w:t>
        </w:r>
      </w:ins>
      <w:r>
        <w:rPr>
          <w:rFonts w:ascii="Calibri" w:eastAsia="Calibri" w:hAnsi="Calibri" w:cs="Calibri"/>
          <w:sz w:val="28"/>
        </w:rPr>
        <w:t xml:space="preserve"> </w:t>
      </w:r>
      <w:ins w:id="2" w:author="Василий" w:date="2014-12-04T01:39:00Z">
        <w:r w:rsidR="00AA5F71">
          <w:rPr>
            <w:rFonts w:ascii="Calibri" w:eastAsia="Calibri" w:hAnsi="Calibri" w:cs="Calibri"/>
            <w:sz w:val="28"/>
          </w:rPr>
          <w:t xml:space="preserve">съездили </w:t>
        </w:r>
      </w:ins>
      <w:commentRangeStart w:id="3"/>
      <w:del w:id="4" w:author="Василий" w:date="2014-12-04T01:39:00Z">
        <w:r w:rsidDel="00AA5F71">
          <w:rPr>
            <w:rFonts w:ascii="Calibri" w:eastAsia="Calibri" w:hAnsi="Calibri" w:cs="Calibri"/>
            <w:sz w:val="28"/>
          </w:rPr>
          <w:delText>с</w:delText>
        </w:r>
        <w:r w:rsidDel="00AA5F71">
          <w:rPr>
            <w:rFonts w:ascii="Calibri" w:eastAsia="Calibri" w:hAnsi="Calibri" w:cs="Calibri"/>
            <w:sz w:val="28"/>
          </w:rPr>
          <w:delText>г</w:delText>
        </w:r>
        <w:r w:rsidDel="00AA5F71">
          <w:rPr>
            <w:rFonts w:ascii="Calibri" w:eastAsia="Calibri" w:hAnsi="Calibri" w:cs="Calibri"/>
            <w:sz w:val="28"/>
          </w:rPr>
          <w:delText>о</w:delText>
        </w:r>
        <w:r w:rsidDel="00AA5F71">
          <w:rPr>
            <w:rFonts w:ascii="Calibri" w:eastAsia="Calibri" w:hAnsi="Calibri" w:cs="Calibri"/>
            <w:sz w:val="28"/>
          </w:rPr>
          <w:delText>н</w:delText>
        </w:r>
        <w:r w:rsidDel="00AA5F71">
          <w:rPr>
            <w:rFonts w:ascii="Calibri" w:eastAsia="Calibri" w:hAnsi="Calibri" w:cs="Calibri"/>
            <w:sz w:val="28"/>
          </w:rPr>
          <w:delText>я</w:delText>
        </w:r>
        <w:r w:rsidDel="00AA5F71">
          <w:rPr>
            <w:rFonts w:ascii="Calibri" w:eastAsia="Calibri" w:hAnsi="Calibri" w:cs="Calibri"/>
            <w:sz w:val="28"/>
          </w:rPr>
          <w:delText>л</w:delText>
        </w:r>
        <w:r w:rsidDel="00AA5F71">
          <w:rPr>
            <w:rFonts w:ascii="Calibri" w:eastAsia="Calibri" w:hAnsi="Calibri" w:cs="Calibri"/>
            <w:sz w:val="28"/>
          </w:rPr>
          <w:delText>и</w:delText>
        </w:r>
        <w:commentRangeEnd w:id="3"/>
        <w:r w:rsidDel="00AA5F71">
          <w:rPr>
            <w:rFonts w:ascii="Calibri" w:eastAsia="Calibri" w:hAnsi="Calibri" w:cs="Calibri"/>
            <w:sz w:val="28"/>
          </w:rPr>
          <w:commentReference w:id="3"/>
        </w:r>
        <w:r w:rsidDel="00AA5F71">
          <w:rPr>
            <w:rFonts w:ascii="Calibri" w:eastAsia="Calibri" w:hAnsi="Calibri" w:cs="Calibri"/>
            <w:sz w:val="28"/>
          </w:rPr>
          <w:delText xml:space="preserve"> </w:delText>
        </w:r>
      </w:del>
      <w:r>
        <w:rPr>
          <w:rFonts w:ascii="Calibri" w:eastAsia="Calibri" w:hAnsi="Calibri" w:cs="Calibri"/>
          <w:sz w:val="28"/>
        </w:rPr>
        <w:t>в город быстро,</w:t>
      </w:r>
    </w:p>
    <w:p w:rsidR="00202B3D" w:rsidRDefault="00C9336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Сын в ВУЗ успешно поступил.</w:t>
      </w:r>
    </w:p>
    <w:p w:rsidR="00202B3D" w:rsidRDefault="00202B3D">
      <w:pPr>
        <w:spacing w:after="200" w:line="276" w:lineRule="auto"/>
      </w:pPr>
    </w:p>
    <w:p w:rsidR="00202B3D" w:rsidRDefault="00C9336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 обед</w:t>
      </w:r>
      <w:ins w:id="5" w:author="Василий" w:date="2014-12-04T01:40:00Z">
        <w:r w:rsidR="00AA5F71">
          <w:rPr>
            <w:rFonts w:ascii="Calibri" w:eastAsia="Calibri" w:hAnsi="Calibri" w:cs="Calibri"/>
            <w:sz w:val="28"/>
          </w:rPr>
          <w:t>,</w:t>
        </w:r>
      </w:ins>
      <w:r>
        <w:rPr>
          <w:rFonts w:ascii="Calibri" w:eastAsia="Calibri" w:hAnsi="Calibri" w:cs="Calibri"/>
          <w:sz w:val="28"/>
        </w:rPr>
        <w:t xml:space="preserve"> на роспись пригласили,</w:t>
      </w:r>
    </w:p>
    <w:p w:rsidR="00202B3D" w:rsidRDefault="00C9336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Успели вовремя попасть.</w:t>
      </w:r>
    </w:p>
    <w:p w:rsidR="00202B3D" w:rsidRDefault="00C9336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Гостей немеряно там было,</w:t>
      </w:r>
    </w:p>
    <w:p w:rsidR="00202B3D" w:rsidRDefault="00C9336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Но лишь к одной пылала страсть.</w:t>
      </w:r>
    </w:p>
    <w:p w:rsidR="00202B3D" w:rsidRDefault="00202B3D">
      <w:pPr>
        <w:spacing w:after="200" w:line="276" w:lineRule="auto"/>
      </w:pPr>
    </w:p>
    <w:p w:rsidR="00202B3D" w:rsidRDefault="00C9336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Я в ней загадку </w:t>
      </w:r>
      <w:r>
        <w:rPr>
          <w:rFonts w:ascii="Calibri" w:eastAsia="Calibri" w:hAnsi="Calibri" w:cs="Calibri"/>
          <w:sz w:val="28"/>
        </w:rPr>
        <w:t>разглядел,</w:t>
      </w:r>
    </w:p>
    <w:p w:rsidR="00202B3D" w:rsidRDefault="00C9336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Хоть много лет был не у</w:t>
      </w:r>
      <w:ins w:id="6" w:author="serega  " w:date="2014-11-28T17:33:00Z">
        <w:r>
          <w:rPr>
            <w:rFonts w:ascii="Calibri" w:eastAsia="Calibri" w:hAnsi="Calibri" w:cs="Calibri"/>
            <w:sz w:val="28"/>
          </w:rPr>
          <w:t xml:space="preserve"> </w:t>
        </w:r>
      </w:ins>
      <w:r>
        <w:rPr>
          <w:rFonts w:ascii="Calibri" w:eastAsia="Calibri" w:hAnsi="Calibri" w:cs="Calibri"/>
          <w:sz w:val="28"/>
        </w:rPr>
        <w:t>дел.</w:t>
      </w:r>
    </w:p>
    <w:p w:rsidR="00202B3D" w:rsidRDefault="00C9336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Стоял в сторонке притаился,</w:t>
      </w:r>
    </w:p>
    <w:p w:rsidR="00202B3D" w:rsidRDefault="00C9336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К ней подойти не торопился.</w:t>
      </w:r>
    </w:p>
    <w:p w:rsidR="00202B3D" w:rsidRDefault="00202B3D">
      <w:pPr>
        <w:spacing w:after="200" w:line="276" w:lineRule="auto"/>
      </w:pPr>
    </w:p>
    <w:p w:rsidR="00202B3D" w:rsidRDefault="00C9336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Осмелился, за руку взял,</w:t>
      </w:r>
    </w:p>
    <w:p w:rsidR="00202B3D" w:rsidRDefault="00C9336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Сказал "Сергей" и запылал.</w:t>
      </w:r>
    </w:p>
    <w:p w:rsidR="00202B3D" w:rsidRDefault="00C9336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На левом пальчике кольцо,</w:t>
      </w:r>
    </w:p>
    <w:p w:rsidR="00202B3D" w:rsidRDefault="00C9336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Мне сразу бросилось в лицо.</w:t>
      </w:r>
    </w:p>
    <w:p w:rsidR="00202B3D" w:rsidRDefault="00202B3D">
      <w:pPr>
        <w:spacing w:after="200" w:line="276" w:lineRule="auto"/>
      </w:pPr>
    </w:p>
    <w:p w:rsidR="00202B3D" w:rsidRDefault="00C9336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Немного справочки навёл,</w:t>
      </w:r>
    </w:p>
    <w:p w:rsidR="00202B3D" w:rsidRDefault="00C9336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Что же за дама в красном пл</w:t>
      </w:r>
      <w:r>
        <w:rPr>
          <w:rFonts w:ascii="Calibri" w:eastAsia="Calibri" w:hAnsi="Calibri" w:cs="Calibri"/>
          <w:sz w:val="28"/>
        </w:rPr>
        <w:t>атье?</w:t>
      </w:r>
    </w:p>
    <w:p w:rsidR="00202B3D" w:rsidRDefault="00C9336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Хотел на танец пригласить</w:t>
      </w:r>
    </w:p>
    <w:p w:rsidR="00202B3D" w:rsidRDefault="00C9336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 подержать в своих объятьях.</w:t>
      </w:r>
    </w:p>
    <w:p w:rsidR="00202B3D" w:rsidRDefault="00202B3D">
      <w:pPr>
        <w:spacing w:after="200" w:line="276" w:lineRule="auto"/>
      </w:pPr>
    </w:p>
    <w:p w:rsidR="00202B3D" w:rsidRDefault="00C9336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Мой глаз намётан, зачем ждать?</w:t>
      </w:r>
    </w:p>
    <w:p w:rsidR="00202B3D" w:rsidRDefault="00C9336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Пойду до дому провожать.</w:t>
      </w:r>
    </w:p>
    <w:p w:rsidR="00202B3D" w:rsidRDefault="00C9336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Тот день запомню навсегда,</w:t>
      </w:r>
    </w:p>
    <w:p w:rsidR="00202B3D" w:rsidRDefault="00C9336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Счастливый был за все года.</w:t>
      </w:r>
    </w:p>
    <w:p w:rsidR="00202B3D" w:rsidRDefault="00202B3D">
      <w:pPr>
        <w:spacing w:after="200" w:line="276" w:lineRule="auto"/>
      </w:pPr>
    </w:p>
    <w:p w:rsidR="00202B3D" w:rsidRDefault="00C9336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Так интересно, наперёд</w:t>
      </w:r>
    </w:p>
    <w:p w:rsidR="00202B3D" w:rsidRDefault="00C9336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Не знаешь, что произойдёт.</w:t>
      </w:r>
    </w:p>
    <w:p w:rsidR="00202B3D" w:rsidRDefault="00C9336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А вот сегодня так случилось,</w:t>
      </w:r>
    </w:p>
    <w:p w:rsidR="00202B3D" w:rsidRDefault="00C9336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Моё сердечко чаще билось.</w:t>
      </w:r>
    </w:p>
    <w:sectPr w:rsidR="00202B3D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serega  " w:date="2014-11-28T17:32:00Z" w:initials="">
    <w:p w:rsidR="00202B3D" w:rsidRDefault="00C93360">
      <w:r>
        <w:rPr>
          <w:rFonts w:ascii="Droid Sans" w:hAnsi="Droid Sans"/>
          <w:sz w:val="20"/>
        </w:rPr>
        <w:t>Не сразу понимаешь, что «сгоняли» - съездили туда и обратно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360" w:rsidRDefault="00C93360" w:rsidP="00AA5F71">
      <w:r>
        <w:separator/>
      </w:r>
    </w:p>
  </w:endnote>
  <w:endnote w:type="continuationSeparator" w:id="0">
    <w:p w:rsidR="00C93360" w:rsidRDefault="00C93360" w:rsidP="00AA5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">
    <w:altName w:val="Times New Roman"/>
    <w:charset w:val="01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360" w:rsidRDefault="00C93360" w:rsidP="00AA5F71">
      <w:r>
        <w:separator/>
      </w:r>
    </w:p>
  </w:footnote>
  <w:footnote w:type="continuationSeparator" w:id="0">
    <w:p w:rsidR="00C93360" w:rsidRDefault="00C93360" w:rsidP="00AA5F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2B3D"/>
    <w:rsid w:val="00202B3D"/>
    <w:rsid w:val="00AA5F71"/>
    <w:rsid w:val="00C9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styleId="a7">
    <w:name w:val="index heading"/>
    <w:basedOn w:val="a"/>
    <w:pPr>
      <w:suppressLineNumbers/>
    </w:pPr>
    <w:rPr>
      <w:rFonts w:ascii="Cambria" w:hAnsi="Cambria" w:cs="FreeSans"/>
    </w:rPr>
  </w:style>
  <w:style w:type="paragraph" w:customStyle="1" w:styleId="a8">
    <w:name w:val="Заглавие"/>
    <w:basedOn w:val="a"/>
    <w:pPr>
      <w:keepNext/>
      <w:keepLines/>
      <w:spacing w:before="480" w:after="120"/>
      <w:contextualSpacing/>
    </w:pPr>
    <w:rPr>
      <w:b/>
      <w:sz w:val="72"/>
    </w:rPr>
  </w:style>
  <w:style w:type="paragraph" w:styleId="a9">
    <w:name w:val="Subtitle"/>
    <w:basedOn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annotation text"/>
    <w:basedOn w:val="a"/>
    <w:link w:val="ab"/>
    <w:uiPriority w:val="99"/>
    <w:semiHidden/>
    <w:unhideWhenUsed/>
    <w:rPr>
      <w:sz w:val="20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sz w:val="20"/>
    </w:rPr>
  </w:style>
  <w:style w:type="character" w:styleId="a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d">
    <w:name w:val="Balloon Text"/>
    <w:basedOn w:val="a"/>
    <w:link w:val="ae"/>
    <w:uiPriority w:val="99"/>
    <w:semiHidden/>
    <w:unhideWhenUsed/>
    <w:rsid w:val="00AA5F71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A5F71"/>
    <w:rPr>
      <w:rFonts w:ascii="Tahoma" w:hAnsi="Tahoma" w:cs="Tahoma"/>
      <w:sz w:val="16"/>
      <w:szCs w:val="16"/>
    </w:rPr>
  </w:style>
  <w:style w:type="paragraph" w:styleId="af">
    <w:name w:val="header"/>
    <w:basedOn w:val="a"/>
    <w:link w:val="af0"/>
    <w:uiPriority w:val="99"/>
    <w:unhideWhenUsed/>
    <w:rsid w:val="00AA5F71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AA5F71"/>
  </w:style>
  <w:style w:type="paragraph" w:styleId="af1">
    <w:name w:val="footer"/>
    <w:basedOn w:val="a"/>
    <w:link w:val="af2"/>
    <w:uiPriority w:val="99"/>
    <w:unhideWhenUsed/>
    <w:rsid w:val="00AA5F71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AA5F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118</Words>
  <Characters>678</Characters>
  <Application>Microsoft Office Word</Application>
  <DocSecurity>0</DocSecurity>
  <Lines>5</Lines>
  <Paragraphs>1</Paragraphs>
  <ScaleCrop>false</ScaleCrop>
  <Company>Krokoz™</Company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Госпожа удача.docx</dc:title>
  <cp:lastModifiedBy>Василий</cp:lastModifiedBy>
  <cp:revision>4</cp:revision>
  <dcterms:created xsi:type="dcterms:W3CDTF">2014-10-21T11:18:00Z</dcterms:created>
  <dcterms:modified xsi:type="dcterms:W3CDTF">2014-12-03T21:42:00Z</dcterms:modified>
  <dc:language>ru-RU</dc:language>
</cp:coreProperties>
</file>