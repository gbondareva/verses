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Первый снежок упал на землю,</w:t>
        <w:br/>
        <w:t>Она ждала его давно.</w:t>
        <w:br/>
        <w:t>Как будто бело покрывало,</w:t>
        <w:br/>
        <w:t>Точно экран в клубном кино.</w:t>
      </w:r>
    </w:p>
    <w:p>
      <w:pPr>
        <w:pStyle w:val="Normal"/>
        <w:rPr/>
      </w:pPr>
      <w:r>
        <w:rPr/>
        <w:t>Как будто чистая тетрадка,</w:t>
        <w:br/>
        <w:t>Наброски сделаны на ней.</w:t>
        <w:br/>
        <w:t xml:space="preserve">След от машины, </w:t>
      </w:r>
      <w:del w:id="0" w:author="serega " w:date="2016-06-07T12:48:00Z">
        <w:r>
          <w:rPr/>
          <w:delText xml:space="preserve">след </w:delText>
        </w:r>
      </w:del>
      <w:r>
        <w:rPr/>
        <w:t>от животных,</w:t>
        <w:br/>
        <w:t>И много</w:t>
      </w:r>
      <w:del w:id="1" w:author="serega " w:date="2016-06-07T12:54:00Z">
        <w:r>
          <w:rPr/>
          <w:delText>,</w:delText>
        </w:r>
      </w:del>
      <w:ins w:id="2" w:author="serega " w:date="2016-06-07T12:54:00Z">
        <w:r>
          <w:rPr/>
          <w:t>-</w:t>
        </w:r>
      </w:ins>
      <w:del w:id="3" w:author="serega " w:date="2016-06-07T12:54:00Z">
        <w:r>
          <w:rPr/>
          <w:delText xml:space="preserve"> </w:delText>
        </w:r>
      </w:del>
      <w:r>
        <w:rPr/>
        <w:t>много от людей.</w:t>
      </w:r>
    </w:p>
    <w:p>
      <w:pPr>
        <w:pStyle w:val="Normal"/>
        <w:rPr/>
      </w:pPr>
      <w:r>
        <w:rPr/>
        <w:t>Лес колы</w:t>
      </w:r>
      <w:ins w:id="4" w:author="serega " w:date="2016-06-07T12:51:00Z">
        <w:r>
          <w:rPr/>
          <w:t>ш</w:t>
        </w:r>
      </w:ins>
      <w:del w:id="5" w:author="serega " w:date="2016-06-07T12:51:00Z">
        <w:r>
          <w:rPr/>
          <w:delText>ха</w:delText>
        </w:r>
      </w:del>
      <w:r>
        <w:rPr/>
        <w:t>ется от ветра,</w:t>
        <w:br/>
        <w:t>Обледенев ветла</w:t>
      </w:r>
      <w:del w:id="6" w:author="serega " w:date="2016-06-07T12:51:00Z">
        <w:r>
          <w:rPr/>
          <w:delText>,</w:delText>
        </w:r>
      </w:del>
      <w:r>
        <w:rPr/>
        <w:t xml:space="preserve"> стоит.</w:t>
        <w:br/>
      </w:r>
      <w:del w:id="7" w:author="serega " w:date="2016-06-07T12:54:00Z">
        <w:r>
          <w:rPr/>
          <w:delText>И н</w:delText>
        </w:r>
      </w:del>
      <w:ins w:id="8" w:author="serega " w:date="2016-06-07T12:54:00Z">
        <w:r>
          <w:rPr/>
          <w:t>Н</w:t>
        </w:r>
      </w:ins>
      <w:r>
        <w:rPr/>
        <w:t>а сосне, широких лапах,</w:t>
        <w:br/>
        <w:t>Снежок удобно так лежит.</w:t>
      </w:r>
    </w:p>
    <w:p>
      <w:pPr>
        <w:pStyle w:val="Normal"/>
        <w:rPr/>
      </w:pPr>
      <w:r>
        <w:rPr/>
        <w:t>Озимые стоят, довольны,</w:t>
        <w:br/>
        <w:t>Уж было холодно им больно.</w:t>
        <w:br/>
        <w:t>Теперь мороз им нипочём</w:t>
      </w:r>
      <w:del w:id="9" w:author="serega " w:date="2016-06-07T12:52:00Z">
        <w:r>
          <w:rPr/>
          <w:delText>,</w:delText>
        </w:r>
      </w:del>
      <w:ins w:id="10" w:author="serega " w:date="2016-06-07T12:52:00Z">
        <w:r>
          <w:rPr/>
          <w:t xml:space="preserve"> -</w:t>
        </w:r>
      </w:ins>
      <w:r>
        <w:rPr/>
        <w:br/>
        <w:t>Под одеялом проживём</w:t>
      </w:r>
      <w:del w:id="11" w:author="serega " w:date="2016-06-07T12:52:00Z">
        <w:r>
          <w:rPr/>
          <w:delText>.</w:delText>
        </w:r>
      </w:del>
      <w:ins w:id="12" w:author="serega " w:date="2016-06-07T12:52:00Z">
        <w:r>
          <w:rPr/>
          <w:t>!</w:t>
        </w:r>
      </w:ins>
    </w:p>
    <w:p>
      <w:pPr>
        <w:pStyle w:val="Normal"/>
        <w:rPr/>
      </w:pPr>
      <w:r>
        <w:rPr/>
        <w:t>Сравняло кочки белым снегом,</w:t>
        <w:br/>
        <w:t>Удобно и легко ходить.</w:t>
        <w:br/>
        <w:t>Ребята лыжи навострили,</w:t>
        <w:br/>
        <w:t>Чтоб по пороше побродить.</w:t>
      </w:r>
    </w:p>
    <w:p>
      <w:pPr>
        <w:pStyle w:val="Normal"/>
        <w:rPr/>
      </w:pPr>
      <w:r>
        <w:rPr/>
        <w:t>Казалось</w:t>
      </w:r>
      <w:del w:id="13" w:author="serega " w:date="2016-06-07T12:52:00Z">
        <w:r>
          <w:rPr/>
          <w:delText>, что</w:delText>
        </w:r>
      </w:del>
      <w:ins w:id="14" w:author="serega " w:date="2016-06-07T12:52:00Z">
        <w:r>
          <w:rPr/>
          <w:t xml:space="preserve"> бы – </w:t>
        </w:r>
      </w:ins>
      <w:del w:id="15" w:author="serega " w:date="2016-06-07T12:52:00Z">
        <w:r>
          <w:rPr/>
          <w:delText xml:space="preserve"> </w:delText>
        </w:r>
      </w:del>
      <w:r>
        <w:rPr/>
        <w:t>обычный снег,</w:t>
        <w:br/>
        <w:t xml:space="preserve">А сколько радости </w:t>
      </w:r>
      <w:del w:id="16" w:author="serega " w:date="2016-06-07T12:52:00Z">
        <w:r>
          <w:rPr/>
          <w:delText>даёт</w:delText>
        </w:r>
      </w:del>
      <w:ins w:id="17" w:author="serega " w:date="2016-06-07T12:52:00Z">
        <w:r>
          <w:rPr/>
          <w:t>несёт</w:t>
        </w:r>
      </w:ins>
      <w:r>
        <w:rPr/>
        <w:t>!</w:t>
        <w:br/>
      </w:r>
      <w:del w:id="18" w:author="serega " w:date="2016-06-07T12:53:00Z">
        <w:r>
          <w:rPr/>
          <w:delText>И нам</w:delText>
        </w:r>
      </w:del>
      <w:ins w:id="19" w:author="serega " w:date="2016-06-07T12:53:00Z">
        <w:r>
          <w:rPr/>
          <w:t>Ведь же</w:t>
        </w:r>
      </w:ins>
      <w:r>
        <w:rPr/>
        <w:t xml:space="preserve"> представить невозможно,</w:t>
        <w:br/>
        <w:t>Без снега встретить Новый год.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Зима хорошая пора,</w:t>
        <w:br/>
        <w:t>Не уходил бы со двора!</w:t>
        <w:br/>
        <w:t>Чиста, свежа, искристый снег,</w:t>
        <w:br/>
        <w:t>Всё это любит человек!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LibreOffice/5.1.3.2$Linux_x86 LibreOffice_project/10m0$Build-2</Application>
  <Pages>1</Pages>
  <Words>114</Words>
  <Characters>603</Characters>
  <CharactersWithSpaces>711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2014-10-23T20:33:00Z</dcterms:created>
  <dc:creator/>
  <dc:description/>
  <dc:language>ru-RU</dc:language>
  <cp:lastModifiedBy>serega </cp:lastModifiedBy>
  <dcterms:modified xsi:type="dcterms:W3CDTF">2016-06-16T23:27:25Z</dcterms:modified>
  <cp:revision>6</cp:revision>
  <dc:subject/>
  <dc:title>Первый снег.docx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