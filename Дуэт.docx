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Её Надеждою зовут,</w:t>
        <w:br/>
      </w:r>
      <w:commentRangeStart w:id="0"/>
      <w:r>
        <w:rPr>
          <w:rFonts w:eastAsia="Calibri" w:cs="Calibri" w:ascii="Calibri" w:hAnsi="Calibri"/>
          <w:sz w:val="28"/>
        </w:rPr>
        <w:t xml:space="preserve">И она дочке, 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>как сестра.</w:t>
        <w:br/>
        <w:t>И с детских лет её я знаю,</w:t>
        <w:br/>
        <w:t>Всегда играли у двора.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Они дружили с малых лет,</w:t>
        <w:br/>
        <w:t>И не разлучен был дуэт.</w:t>
        <w:br/>
        <w:t>Да что же был, да и теперь,</w:t>
        <w:br/>
        <w:t>Всю жизнь, как две сестры,</w:t>
      </w:r>
      <w:commentRangeStart w:id="1"/>
      <w:r>
        <w:rPr>
          <w:rFonts w:eastAsia="Calibri" w:cs="Calibri" w:ascii="Calibri" w:hAnsi="Calibri"/>
          <w:sz w:val="28"/>
        </w:rPr>
        <w:t xml:space="preserve"> поверь!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Смеялись, плакали, играли</w:t>
      </w:r>
      <w:del w:id="0" w:author="serega devyatkin" w:date="2016-11-24T22:54:00Z">
        <w:r>
          <w:rPr>
            <w:rFonts w:eastAsia="Calibri" w:cs="Calibri" w:ascii="Calibri" w:hAnsi="Calibri"/>
            <w:sz w:val="28"/>
          </w:rPr>
          <w:delText>сь</w:delText>
        </w:r>
      </w:del>
      <w:r>
        <w:rPr>
          <w:rFonts w:eastAsia="Calibri" w:cs="Calibri" w:ascii="Calibri" w:hAnsi="Calibri"/>
          <w:sz w:val="28"/>
        </w:rPr>
        <w:t>,</w:t>
        <w:br/>
        <w:t>И никогда не расставались.</w:t>
        <w:br/>
        <w:t>Секреты, тайны доверяли,</w:t>
        <w:br/>
        <w:t xml:space="preserve">И </w:t>
      </w:r>
      <w:commentRangeStart w:id="2"/>
      <w:r>
        <w:rPr>
          <w:rFonts w:eastAsia="Calibri" w:cs="Calibri" w:ascii="Calibri" w:hAnsi="Calibri"/>
          <w:sz w:val="28"/>
        </w:rPr>
        <w:t>нет надёжней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t>, они знали.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Сказать в глаза друг другу правду,</w:t>
        <w:br/>
      </w:r>
      <w:commentRangeStart w:id="3"/>
      <w:r>
        <w:rPr>
          <w:rFonts w:eastAsia="Calibri" w:cs="Calibri" w:ascii="Calibri" w:hAnsi="Calibri"/>
          <w:sz w:val="28"/>
        </w:rPr>
        <w:t>Нет опасенья, не поймёт.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br/>
        <w:t xml:space="preserve">Обиды нет, </w:t>
      </w:r>
      <w:commentRangeStart w:id="4"/>
      <w:r>
        <w:rPr>
          <w:rFonts w:eastAsia="Calibri" w:cs="Calibri" w:ascii="Calibri" w:hAnsi="Calibri"/>
          <w:sz w:val="28"/>
        </w:rPr>
        <w:t>непониманья</w:t>
      </w:r>
      <w:r>
        <w:rPr>
          <w:rFonts w:eastAsia="Calibri" w:cs="Calibri" w:ascii="Calibri" w:hAnsi="Calibri"/>
          <w:sz w:val="28"/>
        </w:rPr>
      </w:r>
      <w:commentRangeEnd w:id="4"/>
      <w:r>
        <w:commentReference w:id="4"/>
      </w:r>
      <w:r>
        <w:rPr>
          <w:rFonts w:eastAsia="Calibri" w:cs="Calibri" w:ascii="Calibri" w:hAnsi="Calibri"/>
          <w:sz w:val="28"/>
        </w:rPr>
        <w:t>,</w:t>
        <w:br/>
        <w:t>А лишь совсем наоборот.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Находят время повстречаться,</w:t>
        <w:br/>
        <w:t>Порадоваться за детей.</w:t>
        <w:br/>
        <w:t>А годы, будто кони мчатся,</w:t>
        <w:br/>
        <w:t>И дружба крепче и сильней.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На Дне рождении у дочки,</w:t>
        <w:br/>
        <w:t xml:space="preserve">Надя </w:t>
      </w:r>
      <w:ins w:id="1" w:author="serega devyatkin" w:date="2016-11-24T22:56:00Z">
        <w:r>
          <w:rPr>
            <w:rFonts w:eastAsia="Calibri" w:cs="Calibri" w:ascii="Calibri" w:hAnsi="Calibri"/>
            <w:sz w:val="28"/>
          </w:rPr>
          <w:t>с</w:t>
        </w:r>
      </w:ins>
      <w:r>
        <w:rPr>
          <w:rFonts w:eastAsia="Calibri" w:cs="Calibri" w:ascii="Calibri" w:hAnsi="Calibri"/>
          <w:sz w:val="28"/>
        </w:rPr>
        <w:t>поёт про их дуэт.</w:t>
        <w:br/>
        <w:t>Как они были неразлучны,</w:t>
        <w:br/>
        <w:t>И будут ещё много лет.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Такую дружбу встретишь редко,</w:t>
        <w:br/>
        <w:t>И по годам и по цене.</w:t>
        <w:br/>
      </w:r>
      <w:commentRangeStart w:id="5"/>
      <w:r>
        <w:rPr>
          <w:rFonts w:eastAsia="Calibri" w:cs="Calibri" w:ascii="Calibri" w:hAnsi="Calibri"/>
          <w:sz w:val="28"/>
        </w:rPr>
        <w:t>О ней нужно писать стихи,</w:t>
        <w:br/>
        <w:t>Может заняться этим мне?</w:t>
      </w:r>
      <w:commentRangeEnd w:id="5"/>
      <w:r>
        <w:commentReference w:id="5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наблюдая эту дружбу,</w:t>
        <w:br/>
        <w:t>Мысль осенила меня вдруг,</w:t>
        <w:br/>
        <w:t>Одна подруга, но какая,</w:t>
        <w:br/>
        <w:t>Заменит всех других подруг!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За руки,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 xml:space="preserve"> взявшись крепко–крепко,</w:t>
        <w:br/>
        <w:t>Идут по жизни, не боясь.</w:t>
        <w:br/>
        <w:t>А я смотрю на них с любовью,</w:t>
        <w:br/>
        <w:t>Украдкой Богу помолясь.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52:40Z" w:initials="sd">
    <w:p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4"/>
          <w:sz w:val="24"/>
          <w:szCs w:val="20"/>
          <w:u w:val="none"/>
          <w:vertAlign w:val="baseline"/>
          <w:em w:val="none"/>
          <w:lang w:bidi="ar-SA" w:eastAsia="ru-RU" w:val="ru-RU"/>
        </w:rPr>
        <w:t>Сразу не поймёшь, что речь идёт про дочку автора.</w:t>
      </w:r>
    </w:p>
  </w:comment>
  <w:comment w:id="1" w:author="serega devyatkin" w:date="2016-11-24T22:53:42Z" w:initials="sd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Уже много стихов, где такое внушение.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Дед мороз домой привёз</w:t>
      </w:r>
    </w:p>
    <w:p>
      <w:r>
        <w:rPr>
          <w:rFonts w:cs="Liberation Serif" w:eastAsia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Еще где-то</w:t>
      </w:r>
    </w:p>
    <w:p>
      <w:r>
        <w:rPr>
          <w:rFonts w:eastAsia="DejaVu Sans" w:cs="DejaVu Sans"/>
          <w:color w:val="auto"/>
          <w:szCs w:val="24"/>
          <w:lang w:val="en-US" w:eastAsia="en-US" w:bidi="en-US"/>
        </w:rPr>
      </w:r>
    </w:p>
  </w:comment>
  <w:comment w:id="2" w:author="serega devyatkin" w:date="2016-11-24T22:57:5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Нет чего, кого надёжней.</w:t>
      </w:r>
    </w:p>
  </w:comment>
  <w:comment w:id="3" w:author="serega devyatkin" w:date="2016-11-24T22:55:17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Нет опасения, что не поймёт.</w:t>
      </w:r>
    </w:p>
  </w:comment>
  <w:comment w:id="4" w:author="serega devyatkin" w:date="2016-11-24T22:55:51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Опять непонимание.</w:t>
      </w:r>
    </w:p>
  </w:comment>
  <w:comment w:id="5" w:author="serega devyatkin" w:date="2016-11-24T22:56:48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уже)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LibreOffice/5.2.3.2$Linux_x86 LibreOffice_project/20m0$Build-2</Application>
  <Pages>2</Pages>
  <Words>164</Words>
  <Characters>775</Characters>
  <CharactersWithSpaces>929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2014-10-21T13:38:00Z</dcterms:created>
  <dc:creator/>
  <dc:description/>
  <dc:language>ru-RU</dc:language>
  <cp:lastModifiedBy>serega devyatkin</cp:lastModifiedBy>
  <dcterms:modified xsi:type="dcterms:W3CDTF">2016-11-24T22:58:22Z</dcterms:modified>
  <cp:revision>6</cp:revision>
  <dc:subject/>
  <dc:title>Дуэт.docx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