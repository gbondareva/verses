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6FC9" w:rsidRDefault="00447AE7">
      <w:r>
        <w:t>Давайте о войне поговорим,</w:t>
      </w:r>
      <w:r>
        <w:br/>
        <w:t>И вспомним тех, кто Мир для нас ковали.</w:t>
      </w:r>
      <w:r>
        <w:br/>
        <w:t>Давайте о войне поговорим,</w:t>
      </w:r>
      <w:r>
        <w:br/>
        <w:t>Чтоб люди правду всю об этом знали.</w:t>
      </w:r>
    </w:p>
    <w:p w:rsidR="00176FC9" w:rsidRDefault="00447AE7">
      <w:r>
        <w:t>Осталось мало ветеранов среди нас,</w:t>
      </w:r>
      <w:r>
        <w:br/>
        <w:t>По большей части, их уже не стало.</w:t>
      </w:r>
      <w:r>
        <w:br/>
        <w:t>Хранят потомки письма их с войны</w:t>
      </w:r>
      <w:ins w:id="0" w:author="Василий" w:date="2016-12-25T01:02:00Z">
        <w:r w:rsidR="00652AAE">
          <w:t>,</w:t>
        </w:r>
      </w:ins>
      <w:r>
        <w:br/>
        <w:t xml:space="preserve">И как напоминания </w:t>
      </w:r>
      <w:r>
        <w:t>медали.</w:t>
      </w:r>
    </w:p>
    <w:p w:rsidR="00176FC9" w:rsidRDefault="00447AE7">
      <w:r>
        <w:t>Давайте о войне поговорим,</w:t>
      </w:r>
      <w:r>
        <w:br/>
        <w:t>Расскажем мы друг другу всё, что знаем.</w:t>
      </w:r>
      <w:r>
        <w:br/>
        <w:t>Давайте этот Мир мы сохраним,</w:t>
      </w:r>
      <w:r>
        <w:br/>
        <w:t>Что нам достался от "Игры без правил".</w:t>
      </w:r>
    </w:p>
    <w:p w:rsidR="00176FC9" w:rsidRDefault="00447AE7">
      <w:r>
        <w:t>Поговорим, давайте о войне,</w:t>
      </w:r>
      <w:r>
        <w:br/>
        <w:t>О детях, тех, что потеряли детство.</w:t>
      </w:r>
      <w:r>
        <w:br/>
        <w:t>В лихие те, досталось им втройне,</w:t>
      </w:r>
      <w:r>
        <w:br/>
      </w:r>
      <w:commentRangeStart w:id="1"/>
      <w:del w:id="2" w:author="Василий" w:date="2016-12-25T01:01:00Z">
        <w:r w:rsidDel="00DC6396">
          <w:delText>И</w:delText>
        </w:r>
        <w:r w:rsidDel="00DC6396">
          <w:delText>м</w:delText>
        </w:r>
        <w:r w:rsidDel="00DC6396">
          <w:delText xml:space="preserve"> </w:delText>
        </w:r>
        <w:r w:rsidDel="00DC6396">
          <w:delText>т</w:delText>
        </w:r>
        <w:r w:rsidDel="00DC6396">
          <w:delText>о</w:delText>
        </w:r>
        <w:r w:rsidDel="00DC6396">
          <w:delText>л</w:delText>
        </w:r>
        <w:r w:rsidDel="00DC6396">
          <w:delText>ь</w:delText>
        </w:r>
        <w:r w:rsidDel="00DC6396">
          <w:delText>к</w:delText>
        </w:r>
        <w:r w:rsidDel="00DC6396">
          <w:delText>о</w:delText>
        </w:r>
        <w:r w:rsidDel="00DC6396">
          <w:delText xml:space="preserve"> </w:delText>
        </w:r>
        <w:r w:rsidDel="00DC6396">
          <w:delText>с</w:delText>
        </w:r>
        <w:r w:rsidDel="00DC6396">
          <w:delText>л</w:delText>
        </w:r>
        <w:r w:rsidDel="00DC6396">
          <w:delText>ё</w:delText>
        </w:r>
        <w:r w:rsidDel="00DC6396">
          <w:delText>з</w:delText>
        </w:r>
        <w:r w:rsidDel="00DC6396">
          <w:delText>ы</w:delText>
        </w:r>
        <w:r w:rsidDel="00DC6396">
          <w:delText xml:space="preserve">, </w:delText>
        </w:r>
      </w:del>
      <w:proofErr w:type="gramStart"/>
      <w:ins w:id="3" w:author="Василий" w:date="2016-12-25T01:01:00Z">
        <w:r w:rsidR="00DC6396">
          <w:t>О</w:t>
        </w:r>
      </w:ins>
      <w:del w:id="4" w:author="Василий" w:date="2016-12-25T01:01:00Z">
        <w:r w:rsidDel="00DC6396">
          <w:delText>о</w:delText>
        </w:r>
      </w:del>
      <w:r>
        <w:t>стались</w:t>
      </w:r>
      <w:proofErr w:type="gramEnd"/>
      <w:ins w:id="5" w:author="Василий" w:date="2016-12-25T01:01:00Z">
        <w:r w:rsidR="00DC6396">
          <w:t xml:space="preserve"> только слёзы им</w:t>
        </w:r>
      </w:ins>
      <w:r>
        <w:t xml:space="preserve"> в наследство.</w:t>
      </w:r>
      <w:commentRangeEnd w:id="1"/>
      <w:r>
        <w:commentReference w:id="1"/>
      </w:r>
    </w:p>
    <w:p w:rsidR="00176FC9" w:rsidRDefault="00447AE7">
      <w:r>
        <w:t>Давайте о войне поговорим,</w:t>
      </w:r>
      <w:r>
        <w:br/>
        <w:t>О тех, кто получали похоронки.</w:t>
      </w:r>
      <w:r>
        <w:br/>
        <w:t>Будь то жена, невеста, иль подруга,</w:t>
      </w:r>
      <w:r>
        <w:br/>
        <w:t>Их волосы запорошила вьюга.</w:t>
      </w:r>
    </w:p>
    <w:p w:rsidR="00176FC9" w:rsidRDefault="00447AE7">
      <w:r>
        <w:t>Давайте почитаем о войне,</w:t>
      </w:r>
      <w:r>
        <w:br/>
        <w:t>Давайте полистаем о ней книжки.</w:t>
      </w:r>
      <w:r>
        <w:br/>
        <w:t>Пусть знают правду, о её цене,</w:t>
      </w:r>
      <w:r>
        <w:br/>
        <w:t xml:space="preserve">Наши прекрасные </w:t>
      </w:r>
      <w:r>
        <w:t>девчонки и мальчишки.</w:t>
      </w:r>
    </w:p>
    <w:p w:rsidR="00176FC9" w:rsidRDefault="00447AE7">
      <w:r>
        <w:t>Давайте о войне поговорим,</w:t>
      </w:r>
      <w:r>
        <w:br/>
        <w:t>И слово первое мы предоставим деду.</w:t>
      </w:r>
      <w:r>
        <w:br/>
        <w:t>«Спасибо!» - от души мы говорим,</w:t>
      </w:r>
      <w:r>
        <w:br/>
        <w:t>За эту долгожданную Побед</w:t>
      </w:r>
      <w:bookmarkStart w:id="6" w:name="_GoBack"/>
      <w:bookmarkEnd w:id="6"/>
      <w:r>
        <w:t>у.</w:t>
      </w:r>
    </w:p>
    <w:sectPr w:rsidR="00176FC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nknown Author" w:date="2016-11-22T10:39:00Z" w:initials="">
    <w:p w:rsidR="00176FC9" w:rsidRDefault="00447AE7">
      <w:r>
        <w:rPr>
          <w:sz w:val="20"/>
        </w:rPr>
        <w:t>Ломается темп, может поменять слова местами?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76FC9"/>
    <w:rsid w:val="00176FC9"/>
    <w:rsid w:val="00447AE7"/>
    <w:rsid w:val="00652AAE"/>
    <w:rsid w:val="00D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C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6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C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6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787</Characters>
  <Application>Microsoft Office Word</Application>
  <DocSecurity>0</DocSecurity>
  <Lines>6</Lines>
  <Paragraphs>1</Paragraphs>
  <ScaleCrop>false</ScaleCrop>
  <Company>Krokoz™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13</cp:revision>
  <dcterms:created xsi:type="dcterms:W3CDTF">2015-05-27T19:50:00Z</dcterms:created>
  <dcterms:modified xsi:type="dcterms:W3CDTF">2016-12-24T21:05:00Z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