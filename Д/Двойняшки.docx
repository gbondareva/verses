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3B32" w:rsidDel="006871ED" w:rsidRDefault="006871ED">
      <w:pPr>
        <w:rPr>
          <w:del w:id="0" w:author="Василий" w:date="2017-01-05T00:22:00Z"/>
        </w:rPr>
      </w:pPr>
      <w:r>
        <w:t>Красивы две сестрицы.</w:t>
      </w:r>
      <w:r>
        <w:br/>
        <w:t>Закончили учиться,</w:t>
      </w:r>
      <w:r>
        <w:br/>
        <w:t>И залетели к нам,</w:t>
      </w:r>
      <w:r>
        <w:br/>
        <w:t>В наше село.</w:t>
      </w:r>
    </w:p>
    <w:p w:rsidR="006871ED" w:rsidRDefault="006871ED">
      <w:pPr>
        <w:rPr>
          <w:ins w:id="1" w:author="Василий" w:date="2017-01-05T00:22:00Z"/>
        </w:rPr>
      </w:pPr>
    </w:p>
    <w:p w:rsidR="005D3B32" w:rsidDel="006871ED" w:rsidRDefault="006871ED">
      <w:pPr>
        <w:rPr>
          <w:del w:id="2" w:author="Василий" w:date="2017-01-05T00:22:00Z"/>
        </w:rPr>
      </w:pPr>
      <w:del w:id="3" w:author="Василий" w:date="2017-01-05T00:22:00Z">
        <w:r w:rsidDel="006871ED">
          <w:delText>М</w:delText>
        </w:r>
        <w:r w:rsidDel="006871ED">
          <w:delText>ы</w:delText>
        </w:r>
        <w:r w:rsidDel="006871ED">
          <w:delText xml:space="preserve"> </w:delText>
        </w:r>
        <w:r w:rsidDel="006871ED">
          <w:delText>б</w:delText>
        </w:r>
        <w:r w:rsidDel="006871ED">
          <w:delText>ы</w:delText>
        </w:r>
        <w:r w:rsidDel="006871ED">
          <w:delText>л</w:delText>
        </w:r>
        <w:r w:rsidDel="006871ED">
          <w:delText>и</w:delText>
        </w:r>
        <w:r w:rsidDel="006871ED">
          <w:delText xml:space="preserve"> </w:delText>
        </w:r>
        <w:r w:rsidDel="006871ED">
          <w:delText>в</w:delText>
        </w:r>
        <w:r w:rsidDel="006871ED">
          <w:delText xml:space="preserve"> </w:delText>
        </w:r>
        <w:r w:rsidDel="006871ED">
          <w:delText>с</w:delText>
        </w:r>
        <w:r w:rsidDel="006871ED">
          <w:delText>т</w:delText>
        </w:r>
        <w:r w:rsidDel="006871ED">
          <w:delText>а</w:delText>
        </w:r>
        <w:r w:rsidDel="006871ED">
          <w:delText>р</w:delText>
        </w:r>
        <w:r w:rsidDel="006871ED">
          <w:delText>ш</w:delText>
        </w:r>
        <w:r w:rsidDel="006871ED">
          <w:delText>и</w:delText>
        </w:r>
        <w:r w:rsidDel="006871ED">
          <w:delText>х</w:delText>
        </w:r>
        <w:r w:rsidDel="006871ED">
          <w:delText xml:space="preserve"> </w:delText>
        </w:r>
        <w:r w:rsidDel="006871ED">
          <w:delText>к</w:delText>
        </w:r>
        <w:r w:rsidDel="006871ED">
          <w:delText>л</w:delText>
        </w:r>
        <w:r w:rsidDel="006871ED">
          <w:delText>а</w:delText>
        </w:r>
        <w:r w:rsidDel="006871ED">
          <w:delText>с</w:delText>
        </w:r>
        <w:r w:rsidDel="006871ED">
          <w:delText>с</w:delText>
        </w:r>
        <w:r w:rsidDel="006871ED">
          <w:delText>а</w:delText>
        </w:r>
        <w:r w:rsidDel="006871ED">
          <w:delText>х</w:delText>
        </w:r>
        <w:r w:rsidDel="006871ED">
          <w:delText>,</w:delText>
        </w:r>
        <w:r w:rsidDel="006871ED">
          <w:delText xml:space="preserve"> </w:delText>
        </w:r>
        <w:r w:rsidDel="006871ED">
          <w:br/>
        </w:r>
        <w:r w:rsidDel="006871ED">
          <w:delText>Р</w:delText>
        </w:r>
        <w:r w:rsidDel="006871ED">
          <w:delText>е</w:delText>
        </w:r>
        <w:r w:rsidDel="006871ED">
          <w:delText>б</w:delText>
        </w:r>
        <w:r w:rsidDel="006871ED">
          <w:delText>я</w:delText>
        </w:r>
        <w:r w:rsidDel="006871ED">
          <w:delText>т</w:delText>
        </w:r>
        <w:r w:rsidDel="006871ED">
          <w:delText>а</w:delText>
        </w:r>
        <w:r w:rsidDel="006871ED">
          <w:delText xml:space="preserve"> </w:delText>
        </w:r>
        <w:r w:rsidDel="006871ED">
          <w:delText>с</w:delText>
        </w:r>
        <w:r w:rsidDel="006871ED">
          <w:delText>т</w:delText>
        </w:r>
        <w:r w:rsidDel="006871ED">
          <w:delText>а</w:delText>
        </w:r>
        <w:r w:rsidDel="006871ED">
          <w:delText>л</w:delText>
        </w:r>
        <w:r w:rsidDel="006871ED">
          <w:delText>и</w:delText>
        </w:r>
        <w:r w:rsidDel="006871ED">
          <w:delText xml:space="preserve"> </w:delText>
        </w:r>
        <w:r w:rsidDel="006871ED">
          <w:delText>а</w:delText>
        </w:r>
        <w:r w:rsidDel="006871ED">
          <w:delText>х</w:delText>
        </w:r>
        <w:r w:rsidDel="006871ED">
          <w:delText>а</w:delText>
        </w:r>
        <w:r w:rsidDel="006871ED">
          <w:delText>т</w:delText>
        </w:r>
        <w:r w:rsidDel="006871ED">
          <w:delText>ь</w:delText>
        </w:r>
        <w:r w:rsidDel="006871ED">
          <w:delText>,</w:delText>
        </w:r>
        <w:r w:rsidDel="006871ED">
          <w:br/>
        </w:r>
        <w:commentRangeStart w:id="4"/>
        <w:r w:rsidDel="006871ED">
          <w:delText>У</w:delText>
        </w:r>
        <w:r w:rsidDel="006871ED">
          <w:delText xml:space="preserve"> </w:delText>
        </w:r>
        <w:r w:rsidDel="006871ED">
          <w:delText>н</w:delText>
        </w:r>
        <w:r w:rsidDel="006871ED">
          <w:delText>и</w:delText>
        </w:r>
        <w:r w:rsidDel="006871ED">
          <w:delText>х</w:delText>
        </w:r>
        <w:r w:rsidDel="006871ED">
          <w:delText xml:space="preserve"> </w:delText>
        </w:r>
        <w:r w:rsidDel="006871ED">
          <w:delText>ч</w:delText>
        </w:r>
        <w:r w:rsidDel="006871ED">
          <w:delText>е</w:delText>
        </w:r>
        <w:r w:rsidDel="006871ED">
          <w:delText>л</w:delText>
        </w:r>
        <w:r w:rsidDel="006871ED">
          <w:delText>ю</w:delText>
        </w:r>
        <w:r w:rsidDel="006871ED">
          <w:delText>с</w:delText>
        </w:r>
        <w:r w:rsidDel="006871ED">
          <w:delText>т</w:delText>
        </w:r>
        <w:r w:rsidDel="006871ED">
          <w:delText>ь</w:delText>
        </w:r>
        <w:r w:rsidDel="006871ED">
          <w:br/>
        </w:r>
        <w:r w:rsidDel="006871ED">
          <w:delText>О</w:delText>
        </w:r>
        <w:r w:rsidDel="006871ED">
          <w:delText>с</w:delText>
        </w:r>
        <w:r w:rsidDel="006871ED">
          <w:delText>к</w:delText>
        </w:r>
        <w:r w:rsidDel="006871ED">
          <w:delText>о</w:delText>
        </w:r>
        <w:r w:rsidDel="006871ED">
          <w:delText>м</w:delText>
        </w:r>
        <w:r w:rsidDel="006871ED">
          <w:delText>и</w:delText>
        </w:r>
        <w:r w:rsidDel="006871ED">
          <w:delText>н</w:delText>
        </w:r>
        <w:r w:rsidDel="006871ED">
          <w:delText>о</w:delText>
        </w:r>
        <w:r w:rsidDel="006871ED">
          <w:delText>й</w:delText>
        </w:r>
        <w:r w:rsidDel="006871ED">
          <w:delText xml:space="preserve"> </w:delText>
        </w:r>
        <w:r w:rsidDel="006871ED">
          <w:delText>с</w:delText>
        </w:r>
        <w:r w:rsidDel="006871ED">
          <w:delText>в</w:delText>
        </w:r>
        <w:r w:rsidDel="006871ED">
          <w:delText>е</w:delText>
        </w:r>
        <w:r w:rsidDel="006871ED">
          <w:delText>л</w:delText>
        </w:r>
        <w:r w:rsidDel="006871ED">
          <w:delText>о</w:delText>
        </w:r>
        <w:r w:rsidDel="006871ED">
          <w:delText>.</w:delText>
        </w:r>
        <w:commentRangeEnd w:id="4"/>
        <w:r w:rsidDel="006871ED">
          <w:commentReference w:id="4"/>
        </w:r>
      </w:del>
    </w:p>
    <w:p w:rsidR="005D3B32" w:rsidRDefault="006871ED">
      <w:r>
        <w:t>Красиво одевались,</w:t>
      </w:r>
      <w:r>
        <w:br/>
        <w:t>С лица не различались,</w:t>
      </w:r>
      <w:r>
        <w:br/>
        <w:t>Лишь по причёскам</w:t>
      </w:r>
      <w:r>
        <w:br/>
        <w:t>Мы могли понять.</w:t>
      </w:r>
    </w:p>
    <w:p w:rsidR="005D3B32" w:rsidRDefault="006871ED">
      <w:r>
        <w:t>Одна сделала стрижку,</w:t>
      </w:r>
      <w:r>
        <w:br/>
      </w:r>
      <w:r>
        <w:t>Чтоб нравится парнишкам,</w:t>
      </w:r>
      <w:r>
        <w:br/>
        <w:t>А у другой,</w:t>
      </w:r>
      <w:r>
        <w:br/>
      </w:r>
      <w:proofErr w:type="spellStart"/>
      <w:r>
        <w:t>Кудрявенькая</w:t>
      </w:r>
      <w:proofErr w:type="spellEnd"/>
      <w:r>
        <w:t xml:space="preserve"> прядь.</w:t>
      </w:r>
    </w:p>
    <w:p w:rsidR="005D3B32" w:rsidRDefault="006871ED">
      <w:r>
        <w:t>Одна была к нам строже,</w:t>
      </w:r>
      <w:r>
        <w:br/>
        <w:t>И правильно, быть может.</w:t>
      </w:r>
      <w:r>
        <w:br/>
      </w:r>
      <w:proofErr w:type="gramStart"/>
      <w:r>
        <w:t>Другая</w:t>
      </w:r>
      <w:proofErr w:type="gramEnd"/>
      <w:r>
        <w:t>, улыбалась</w:t>
      </w:r>
      <w:r>
        <w:br/>
        <w:t>Нам всегда.</w:t>
      </w:r>
    </w:p>
    <w:p w:rsidR="005D3B32" w:rsidRDefault="006871ED">
      <w:r>
        <w:t xml:space="preserve">Но, обе как находка, </w:t>
      </w:r>
      <w:r>
        <w:br/>
        <w:t>Так как для Ноя лодка,</w:t>
      </w:r>
      <w:r>
        <w:br/>
      </w:r>
      <w:ins w:id="5" w:author="Василий" w:date="2017-01-05T00:23:00Z">
        <w:r>
          <w:t>Нас</w:t>
        </w:r>
      </w:ins>
      <w:del w:id="6" w:author="Василий" w:date="2017-01-05T00:23:00Z">
        <w:r w:rsidDel="006871ED">
          <w:delText>И</w:delText>
        </w:r>
      </w:del>
      <w:r>
        <w:t xml:space="preserve"> проучили,</w:t>
      </w:r>
      <w:r>
        <w:br/>
        <w:t>Многие года.</w:t>
      </w:r>
    </w:p>
    <w:p w:rsidR="005D3B32" w:rsidRDefault="006871ED">
      <w:r>
        <w:t>Как школу вспоминаю,</w:t>
      </w:r>
      <w:r>
        <w:br/>
        <w:t>Всегда я понимаю,</w:t>
      </w:r>
      <w:bookmarkStart w:id="7" w:name="_GoBack"/>
      <w:bookmarkEnd w:id="7"/>
      <w:r>
        <w:br/>
        <w:t>Для нас был</w:t>
      </w:r>
      <w:r>
        <w:t>и они</w:t>
      </w:r>
      <w:r>
        <w:br/>
        <w:t>Пример большой.</w:t>
      </w:r>
    </w:p>
    <w:p w:rsidR="005D3B32" w:rsidRDefault="006871ED">
      <w:r>
        <w:t>Их все мы уважали,</w:t>
      </w:r>
      <w:r>
        <w:br/>
        <w:t>Любимыми считали,</w:t>
      </w:r>
      <w:r>
        <w:br/>
        <w:t>Да, думаю, и с нами</w:t>
      </w:r>
      <w:r>
        <w:br/>
        <w:t>Им было хорошо!</w:t>
      </w:r>
    </w:p>
    <w:sectPr w:rsidR="005D3B32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devyatkin" w:date="2016-11-24T12:17:00Z" w:initials="sd">
    <w:p w:rsidR="005D3B32" w:rsidRDefault="006871ED">
      <w:r>
        <w:rPr>
          <w:sz w:val="20"/>
        </w:rPr>
        <w:t>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D3B32"/>
    <w:rsid w:val="005D3B32"/>
    <w:rsid w:val="006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7558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8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87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7558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8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87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516</Characters>
  <Application>Microsoft Office Word</Application>
  <DocSecurity>0</DocSecurity>
  <Lines>4</Lines>
  <Paragraphs>1</Paragraphs>
  <ScaleCrop>false</ScaleCrop>
  <Company>Krokoz™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Двойняшки.docx</dc:title>
  <dc:subject/>
  <dc:creator/>
  <dc:description/>
  <cp:lastModifiedBy>Василий</cp:lastModifiedBy>
  <cp:revision>7</cp:revision>
  <dcterms:created xsi:type="dcterms:W3CDTF">2014-10-21T11:55:00Z</dcterms:created>
  <dcterms:modified xsi:type="dcterms:W3CDTF">2017-01-04T20:25:00Z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