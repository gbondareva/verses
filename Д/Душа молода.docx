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3EC9" w:rsidRDefault="002D14A3">
      <w:r>
        <w:t>Юбилей я справлять не хочу,</w:t>
      </w:r>
      <w:r>
        <w:br/>
        <w:t>Даже дату свою позабуду.</w:t>
      </w:r>
      <w:r>
        <w:br/>
        <w:t>Я не знаю, каким будет день,</w:t>
      </w:r>
      <w:r>
        <w:br/>
      </w:r>
      <w:ins w:id="0" w:author="Василий" w:date="2016-12-27T01:01:00Z">
        <w:r w:rsidR="00364523">
          <w:t>И тогда как я</w:t>
        </w:r>
      </w:ins>
      <w:del w:id="1" w:author="Василий" w:date="2016-12-27T01:01:00Z">
        <w:r w:rsidDel="00364523">
          <w:delText>Каким возрастом</w:delText>
        </w:r>
      </w:del>
      <w:r>
        <w:t xml:space="preserve"> выглядеть буду.</w:t>
      </w:r>
    </w:p>
    <w:p w:rsidR="00623EC9" w:rsidDel="005102F3" w:rsidRDefault="002D14A3">
      <w:pPr>
        <w:rPr>
          <w:del w:id="2" w:author="Василий" w:date="2017-01-06T02:19:00Z"/>
        </w:rPr>
      </w:pPr>
      <w:r>
        <w:t>И на тридцать смотрюсь я</w:t>
      </w:r>
      <w:ins w:id="3" w:author="Василий" w:date="2016-12-27T01:06:00Z">
        <w:r w:rsidR="00364523">
          <w:t>,</w:t>
        </w:r>
      </w:ins>
      <w:r>
        <w:t xml:space="preserve"> когда</w:t>
      </w:r>
      <w:del w:id="4" w:author="Василий" w:date="2016-12-27T01:03:00Z">
        <w:r w:rsidDel="00364523">
          <w:delText>,</w:delText>
        </w:r>
      </w:del>
      <w:r>
        <w:br/>
        <w:t>Крылья сзади и сердце поёт.</w:t>
      </w:r>
      <w:r>
        <w:br/>
        <w:t>Ну, а если же</w:t>
      </w:r>
      <w:del w:id="5" w:author="Василий" w:date="2016-12-27T01:05:00Z">
        <w:r w:rsidDel="00364523">
          <w:delText xml:space="preserve"> всё</w:delText>
        </w:r>
      </w:del>
      <w:r>
        <w:t xml:space="preserve"> наоборот -</w:t>
      </w:r>
      <w:r>
        <w:br/>
        <w:t>Девяностый исполнился год.</w:t>
      </w:r>
    </w:p>
    <w:p w:rsidR="005102F3" w:rsidRDefault="005102F3">
      <w:pPr>
        <w:rPr>
          <w:ins w:id="6" w:author="Василий" w:date="2017-01-06T02:19:00Z"/>
        </w:rPr>
      </w:pPr>
    </w:p>
    <w:p w:rsidR="00623EC9" w:rsidDel="005102F3" w:rsidRDefault="002D14A3">
      <w:pPr>
        <w:rPr>
          <w:del w:id="7" w:author="Василий" w:date="2017-01-06T02:19:00Z"/>
        </w:rPr>
      </w:pPr>
      <w:del w:id="8" w:author="Василий" w:date="2017-01-06T02:19:00Z">
        <w:r w:rsidDel="005102F3">
          <w:delText>Я года измеряю не датой,</w:delText>
        </w:r>
        <w:r w:rsidDel="005102F3">
          <w:br/>
          <w:delText xml:space="preserve">Что вписали мне в паспорт </w:delText>
        </w:r>
        <w:commentRangeStart w:id="9"/>
        <w:r w:rsidDel="005102F3">
          <w:delText>тогда</w:delText>
        </w:r>
        <w:commentRangeEnd w:id="9"/>
        <w:r w:rsidDel="005102F3">
          <w:commentReference w:id="9"/>
        </w:r>
        <w:r w:rsidDel="005102F3">
          <w:delText>.</w:delText>
        </w:r>
        <w:r w:rsidDel="005102F3">
          <w:br/>
          <w:delText>Настроенье бы было приятным,</w:delText>
        </w:r>
        <w:r w:rsidDel="005102F3">
          <w:br/>
          <w:delText>А душа ведь, всегда молода.</w:delText>
        </w:r>
      </w:del>
    </w:p>
    <w:p w:rsidR="00623EC9" w:rsidRDefault="002D14A3">
      <w:r>
        <w:t>Больше шуток, хорошей беседы,</w:t>
      </w:r>
      <w:r>
        <w:br/>
        <w:t>Удели престарелому деду</w:t>
      </w:r>
      <w:ins w:id="10" w:author="Василий" w:date="2017-01-06T02:20:00Z">
        <w:r w:rsidR="005102F3">
          <w:t>,</w:t>
        </w:r>
      </w:ins>
      <w:del w:id="11" w:author="Василий" w:date="2017-01-06T02:20:00Z">
        <w:r w:rsidDel="005102F3">
          <w:delText>.</w:delText>
        </w:r>
      </w:del>
      <w:r>
        <w:br/>
        <w:t>Престарелой бабульк</w:t>
      </w:r>
      <w:ins w:id="12" w:author="Василий" w:date="2016-12-27T01:07:00Z">
        <w:r w:rsidR="00364523">
          <w:t>е</w:t>
        </w:r>
      </w:ins>
      <w:del w:id="13" w:author="Василий" w:date="2016-12-27T01:07:00Z">
        <w:r w:rsidDel="00364523">
          <w:delText>и</w:delText>
        </w:r>
      </w:del>
      <w:r>
        <w:t>, тогда,</w:t>
      </w:r>
      <w:r>
        <w:br/>
        <w:t xml:space="preserve">Позабудут </w:t>
      </w:r>
      <w:ins w:id="14" w:author="Василий" w:date="2016-12-27T01:20:00Z">
        <w:r w:rsidR="00996F1D">
          <w:t xml:space="preserve">они </w:t>
        </w:r>
        <w:proofErr w:type="gramStart"/>
        <w:r w:rsidR="00996F1D">
          <w:t>про</w:t>
        </w:r>
      </w:ins>
      <w:proofErr w:type="gramEnd"/>
      <w:del w:id="15" w:author="Василий" w:date="2016-12-27T01:20:00Z">
        <w:r w:rsidDel="00996F1D">
          <w:delText>большие</w:delText>
        </w:r>
      </w:del>
      <w:r>
        <w:t xml:space="preserve"> года.</w:t>
      </w:r>
    </w:p>
    <w:p w:rsidR="00623EC9" w:rsidRDefault="002D14A3">
      <w:r>
        <w:t>Вспомнят молодость, случай из жизни,</w:t>
      </w:r>
      <w:r>
        <w:br/>
        <w:t>Окунутся в десяток годов.</w:t>
      </w:r>
      <w:r>
        <w:br/>
        <w:t>И в улыбке, расправив морщинки,</w:t>
      </w:r>
      <w:r>
        <w:br/>
        <w:t>Бесконечно общаться готов.</w:t>
      </w:r>
    </w:p>
    <w:p w:rsidR="00623EC9" w:rsidRDefault="002D14A3">
      <w:r>
        <w:t>Передать свои знанья, уменья,</w:t>
      </w:r>
      <w:r>
        <w:br/>
        <w:t>Рассказать, каким был молодым,</w:t>
      </w:r>
      <w:r>
        <w:br/>
        <w:t>Воплотить всё добро в поколенья,</w:t>
      </w:r>
      <w:r>
        <w:br/>
        <w:t>Чтобы память осталась, не дым.</w:t>
      </w:r>
      <w:bookmarkStart w:id="16" w:name="_GoBack"/>
      <w:bookmarkEnd w:id="16"/>
      <w:del w:id="17" w:author="Василий" w:date="2017-01-06T02:21:00Z">
        <w:r w:rsidDel="005102F3">
          <w:delText xml:space="preserve"> </w:delText>
        </w:r>
      </w:del>
    </w:p>
    <w:p w:rsidR="00623EC9" w:rsidRDefault="002D14A3">
      <w:r>
        <w:t>Юбилей не хочу отмечать,</w:t>
      </w:r>
      <w:r>
        <w:br/>
        <w:t>Жизнь течёт потихоньку рекою.</w:t>
      </w:r>
      <w:r>
        <w:br/>
        <w:t>Ни исполнилось, сколько бы лет,</w:t>
      </w:r>
      <w:r>
        <w:br/>
        <w:t>Остаётся душа молодою!</w:t>
      </w:r>
    </w:p>
    <w:sectPr w:rsidR="00623EC9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erega devyatkin" w:date="2016-11-24T23:49:00Z" w:initials="sd">
    <w:p w:rsidR="00623EC9" w:rsidRDefault="002D14A3">
      <w:r>
        <w:rPr>
          <w:sz w:val="20"/>
        </w:rPr>
        <w:t>Когда?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23EC9"/>
    <w:rsid w:val="002D14A3"/>
    <w:rsid w:val="00364523"/>
    <w:rsid w:val="005102F3"/>
    <w:rsid w:val="005D7614"/>
    <w:rsid w:val="00623EC9"/>
    <w:rsid w:val="007142B6"/>
    <w:rsid w:val="00996F1D"/>
    <w:rsid w:val="00A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6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4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6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4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Душа молода.docx</vt:lpstr>
    </vt:vector>
  </TitlesOfParts>
  <Company>Krokoz™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Душа молода.docx</dc:title>
  <dc:subject/>
  <dc:creator/>
  <dc:description/>
  <cp:lastModifiedBy>Василий</cp:lastModifiedBy>
  <cp:revision>12</cp:revision>
  <dcterms:created xsi:type="dcterms:W3CDTF">2014-10-21T13:30:00Z</dcterms:created>
  <dcterms:modified xsi:type="dcterms:W3CDTF">2017-01-05T22:21:00Z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