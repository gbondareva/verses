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Когда прошли все эти годы,</w:t>
      </w:r>
    </w:p>
    <w:p>
      <w:pPr>
        <w:pStyle w:val="Normal"/>
        <w:rPr/>
      </w:pPr>
      <w:r>
        <w:rPr/>
        <w:t>Как будто мигом пронеслись.</w:t>
      </w:r>
    </w:p>
    <w:p>
      <w:pPr>
        <w:pStyle w:val="Normal"/>
        <w:rPr/>
      </w:pPr>
      <w:r>
        <w:rPr/>
        <w:t>Как будто пуск большой ракеты,</w:t>
      </w:r>
    </w:p>
    <w:p>
      <w:pPr>
        <w:pStyle w:val="Normal"/>
        <w:rPr/>
      </w:pPr>
      <w:r>
        <w:rPr/>
        <w:t>Взлетели в голубую высь.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Мальчишкою голубоглазым,</w:t>
      </w:r>
    </w:p>
    <w:p>
      <w:pPr>
        <w:pStyle w:val="Normal"/>
        <w:rPr/>
      </w:pPr>
      <w:r>
        <w:rPr/>
        <w:t>Играл с ребятами в войну.</w:t>
      </w:r>
    </w:p>
    <w:p>
      <w:pPr>
        <w:pStyle w:val="Normal"/>
        <w:rPr/>
      </w:pPr>
      <w:r>
        <w:rPr/>
        <w:t>Сейчас тебя мы провожаем,</w:t>
      </w:r>
    </w:p>
    <w:p>
      <w:pPr>
        <w:pStyle w:val="Normal"/>
        <w:rPr/>
      </w:pPr>
      <w:r>
        <w:rPr/>
        <w:t>Охранять Родину свою.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Примешь присягу</w:t>
      </w:r>
      <w:del w:id="0" w:author="serega  " w:date="2014-11-28T13:13:00Z">
        <w:r>
          <w:rPr/>
          <w:delText>,</w:delText>
        </w:r>
      </w:del>
      <w:ins w:id="1" w:author="serega  " w:date="2014-11-28T13:13:00Z">
        <w:r>
          <w:rPr/>
          <w:t xml:space="preserve"> – </w:t>
        </w:r>
      </w:ins>
      <w:del w:id="2" w:author="serega  " w:date="2014-11-28T13:13:00Z">
        <w:r>
          <w:rPr/>
          <w:delText xml:space="preserve"> </w:delText>
        </w:r>
      </w:del>
      <w:r>
        <w:rPr/>
        <w:t>будь ей верен,</w:t>
      </w:r>
    </w:p>
    <w:p>
      <w:pPr>
        <w:pStyle w:val="Normal"/>
        <w:rPr/>
      </w:pPr>
      <w:r>
        <w:rPr/>
        <w:t xml:space="preserve">Устав </w:t>
      </w:r>
      <w:ins w:id="3" w:author="serega  " w:date="2014-11-28T13:13:00Z">
        <w:r>
          <w:rPr/>
          <w:t xml:space="preserve">– </w:t>
        </w:r>
      </w:ins>
      <w:del w:id="4" w:author="serega  " w:date="2014-11-28T13:13:00Z">
        <w:r>
          <w:rPr/>
          <w:delText xml:space="preserve">- </w:delText>
        </w:r>
      </w:del>
      <w:r>
        <w:rPr/>
        <w:t>Закон на весь призыв.</w:t>
      </w:r>
    </w:p>
    <w:p>
      <w:pPr>
        <w:pStyle w:val="Normal"/>
        <w:rPr/>
      </w:pPr>
      <w:r>
        <w:rPr/>
        <w:t>Не забывай, что ты защитник,</w:t>
      </w:r>
    </w:p>
    <w:p>
      <w:pPr>
        <w:pStyle w:val="Normal"/>
        <w:rPr/>
      </w:pPr>
      <w:r>
        <w:rPr/>
        <w:t>Что ты</w:t>
      </w:r>
      <w:del w:id="5" w:author="serega  " w:date="2014-11-28T13:14:00Z">
        <w:r>
          <w:rPr/>
          <w:delText xml:space="preserve">, </w:delText>
        </w:r>
      </w:del>
      <w:ins w:id="6" w:author="serega  " w:date="2014-11-28T13:14:00Z">
        <w:r>
          <w:rPr/>
          <w:t xml:space="preserve"> – </w:t>
        </w:r>
      </w:ins>
      <w:r>
        <w:rPr/>
        <w:t>российский гражданин.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Долг Родине отдай достойно,</w:t>
      </w:r>
    </w:p>
    <w:p>
      <w:pPr>
        <w:pStyle w:val="Normal"/>
        <w:rPr/>
      </w:pPr>
      <w:r>
        <w:rPr/>
        <w:t>Ведь там служил и твой отец.</w:t>
      </w:r>
    </w:p>
    <w:p>
      <w:pPr>
        <w:pStyle w:val="Normal"/>
        <w:rPr/>
      </w:pPr>
      <w:r>
        <w:rPr/>
        <w:t>Чтоб за тебя были спокойны</w:t>
      </w:r>
    </w:p>
    <w:p>
      <w:pPr>
        <w:pStyle w:val="Normal"/>
        <w:rPr/>
      </w:pPr>
      <w:r>
        <w:rPr/>
        <w:t>И чтоб вернулся, наконец.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Пройдёт срок службы незаметно,</w:t>
      </w:r>
    </w:p>
    <w:p>
      <w:pPr>
        <w:pStyle w:val="Normal"/>
        <w:rPr/>
      </w:pPr>
      <w:r>
        <w:rPr/>
        <w:t>Научит многому она.</w:t>
      </w:r>
    </w:p>
    <w:p>
      <w:pPr>
        <w:pStyle w:val="Normal"/>
        <w:rPr/>
      </w:pPr>
      <w:r>
        <w:rPr/>
        <w:t>Любого сделает мужчиной.</w:t>
      </w:r>
    </w:p>
    <w:p>
      <w:pPr>
        <w:pStyle w:val="Normal"/>
        <w:rPr/>
      </w:pPr>
      <w:r>
        <w:rPr/>
        <w:t>Из молодого пацана.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Вернёшься бравый, возмужалый,</w:t>
      </w:r>
    </w:p>
    <w:p>
      <w:pPr>
        <w:pStyle w:val="Normal"/>
        <w:rPr/>
      </w:pPr>
      <w:r>
        <w:rPr/>
        <w:t>А мы тебя будем встречать.</w:t>
      </w:r>
    </w:p>
    <w:p>
      <w:pPr>
        <w:pStyle w:val="Normal"/>
        <w:rPr/>
      </w:pPr>
      <w:r>
        <w:rPr/>
        <w:t>Поднимем чарочку за встречу,</w:t>
      </w:r>
    </w:p>
    <w:p>
      <w:pPr>
        <w:pStyle w:val="Normal"/>
        <w:rPr/>
      </w:pPr>
      <w:r>
        <w:rPr/>
        <w:t>Дружно "Ура!" будем кричать.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Долг Родине отдал </w:t>
      </w:r>
      <w:del w:id="7" w:author="serega  " w:date="2014-11-28T13:17:00Z">
        <w:r>
          <w:rPr/>
          <w:delText>- живи</w:delText>
        </w:r>
      </w:del>
      <w:ins w:id="8" w:author="serega  " w:date="2014-11-28T13:17:00Z">
        <w:r>
          <w:rPr/>
          <w:t>и будь</w:t>
        </w:r>
      </w:ins>
      <w:r>
        <w:rPr/>
        <w:t xml:space="preserve"> споко</w:t>
      </w:r>
      <w:del w:id="9" w:author="serega  " w:date="2014-11-28T13:17:00Z">
        <w:r>
          <w:rPr/>
          <w:delText>йно.</w:delText>
        </w:r>
      </w:del>
      <w:ins w:id="10" w:author="serega  " w:date="2014-11-28T13:17:00Z">
        <w:r>
          <w:rPr/>
          <w:t>ен.</w:t>
        </w:r>
      </w:ins>
    </w:p>
    <w:p>
      <w:pPr>
        <w:pStyle w:val="Normal"/>
        <w:rPr/>
      </w:pPr>
      <w:del w:id="11" w:author="serega  " w:date="2014-11-28T13:18:00Z">
        <w:r>
          <w:rPr/>
          <w:delText>Возьми</w:delText>
        </w:r>
      </w:del>
      <w:ins w:id="12" w:author="serega  " w:date="2014-11-28T13:18:00Z">
        <w:r>
          <w:rPr/>
          <w:t>Открой</w:t>
        </w:r>
      </w:ins>
      <w:r>
        <w:rPr/>
        <w:t xml:space="preserve"> альбом</w:t>
      </w:r>
      <w:ins w:id="13" w:author="serega  " w:date="2014-11-28T13:16:00Z">
        <w:r>
          <w:rPr/>
          <w:t xml:space="preserve"> </w:t>
        </w:r>
      </w:ins>
      <w:ins w:id="14" w:author="serega  " w:date="2014-11-28T13:16:00Z">
        <w:r>
          <w:rPr/>
          <w:t xml:space="preserve">армейский и </w:t>
        </w:r>
      </w:ins>
      <w:del w:id="15" w:author="serega  " w:date="2014-11-28T13:16:00Z">
        <w:r>
          <w:rPr/>
          <w:delText xml:space="preserve"> и посмотри,</w:delText>
        </w:r>
      </w:del>
      <w:ins w:id="16" w:author="serega  " w:date="2014-11-28T13:16:00Z">
        <w:r>
          <w:rPr/>
          <w:t>взгляни,</w:t>
        </w:r>
      </w:ins>
    </w:p>
    <w:p>
      <w:pPr>
        <w:pStyle w:val="Normal"/>
        <w:rPr/>
      </w:pPr>
      <w:r>
        <w:rPr/>
        <w:t xml:space="preserve">Там все твои </w:t>
      </w:r>
      <w:del w:id="17" w:author="serega  " w:date="2014-11-28T13:19:00Z">
        <w:r>
          <w:rPr/>
          <w:delText>армейские друзья,</w:delText>
        </w:r>
      </w:del>
      <w:ins w:id="18" w:author="serega  " w:date="2014-11-28T13:19:00Z">
        <w:bookmarkStart w:id="0" w:name="_GoBack"/>
        <w:bookmarkEnd w:id="0"/>
        <w:r>
          <w:rPr/>
          <w:t>друзья и сослуживцы,</w:t>
        </w:r>
      </w:ins>
    </w:p>
    <w:p>
      <w:pPr>
        <w:pStyle w:val="Normal"/>
        <w:rPr/>
      </w:pPr>
      <w:del w:id="19" w:author="serega  " w:date="2014-11-28T13:17:00Z">
        <w:r>
          <w:rPr/>
          <w:delText>Об Армии воспоминания.</w:delText>
        </w:r>
      </w:del>
      <w:ins w:id="20" w:author="serega  " w:date="2014-11-28T13:23:00Z">
        <w:r>
          <w:rPr/>
          <w:t>Отчизны верные Сыны.</w:t>
        </w:r>
      </w:ins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2014-10-21T13:28:00Z</dcterms:created>
  <dc:language>ru-RU</dc:language>
  <cp:lastModifiedBy>Василий</cp:lastModifiedBy>
  <dcterms:modified xsi:type="dcterms:W3CDTF">2014-11-16T12:41:00Z</dcterms:modified>
  <cp:revision>3</cp:revision>
  <dc:title>Долг Родине.docx</dc:title>
</cp:coreProperties>
</file>