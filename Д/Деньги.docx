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1852" w:rsidRDefault="002378BA">
      <w:r>
        <w:t>Что дружба дружбой, ну, а деньги врозь</w:t>
      </w:r>
      <w:r w:rsidR="009C1045">
        <w:t>,</w:t>
      </w:r>
      <w:r w:rsidR="00C201E9">
        <w:br/>
      </w:r>
      <w:r>
        <w:t>Мне это с детства слышать довелось</w:t>
      </w:r>
      <w:r w:rsidR="009C1045">
        <w:t>.</w:t>
      </w:r>
      <w:r w:rsidR="00C201E9">
        <w:br/>
      </w:r>
      <w:r w:rsidR="009C1045">
        <w:t>И смешивать всё это не</w:t>
      </w:r>
      <w:r>
        <w:t>реально</w:t>
      </w:r>
      <w:r w:rsidR="009C1045">
        <w:t>.</w:t>
      </w:r>
      <w:r w:rsidR="00C201E9">
        <w:br/>
        <w:t>И это не с</w:t>
      </w:r>
      <w:del w:id="0" w:author="Василий" w:date="2016-10-29T10:49:00Z">
        <w:r w:rsidR="00C201E9" w:rsidDel="00316E4B">
          <w:delText xml:space="preserve"> </w:delText>
        </w:r>
      </w:del>
      <w:proofErr w:type="gramStart"/>
      <w:r w:rsidR="00C201E9">
        <w:t>пр</w:t>
      </w:r>
      <w:bookmarkStart w:id="1" w:name="_GoBack"/>
      <w:bookmarkEnd w:id="1"/>
      <w:r w:rsidR="00C201E9">
        <w:t>оста</w:t>
      </w:r>
      <w:proofErr w:type="gramEnd"/>
      <w:r w:rsidR="00C201E9">
        <w:t>,</w:t>
      </w:r>
      <w:r>
        <w:t xml:space="preserve"> принципиально.</w:t>
      </w:r>
    </w:p>
    <w:p w:rsidR="00CF1852" w:rsidRDefault="002378BA">
      <w:r>
        <w:t>Да, деньги любят счёт,</w:t>
      </w:r>
      <w:r w:rsidR="00C201E9">
        <w:br/>
      </w:r>
      <w:r>
        <w:t>Считать свои не грех,</w:t>
      </w:r>
      <w:r w:rsidR="00C201E9">
        <w:br/>
      </w:r>
      <w:r>
        <w:t>А знать сколь у соседа</w:t>
      </w:r>
      <w:r w:rsidR="00C201E9">
        <w:br/>
      </w:r>
      <w:r>
        <w:t>Абсурд и просто смех.</w:t>
      </w:r>
    </w:p>
    <w:p w:rsidR="00CF1852" w:rsidRDefault="002378BA">
      <w:r>
        <w:t>Кто заработал честным их трудом</w:t>
      </w:r>
      <w:r w:rsidR="00C201E9">
        <w:t>,</w:t>
      </w:r>
      <w:r w:rsidR="00C201E9">
        <w:br/>
      </w:r>
      <w:r w:rsidR="00687436">
        <w:t>Старается,</w:t>
      </w:r>
      <w:r>
        <w:t xml:space="preserve"> внес</w:t>
      </w:r>
      <w:r w:rsidR="009C1045">
        <w:t>ти с почётом в дом.</w:t>
      </w:r>
      <w:r w:rsidR="00C201E9">
        <w:br/>
      </w:r>
      <w:r>
        <w:t>Их слишком много не бывает,</w:t>
      </w:r>
      <w:r w:rsidR="00C201E9">
        <w:br/>
      </w:r>
      <w:r w:rsidR="00687436">
        <w:t>На них живёт и что-то сберегает</w:t>
      </w:r>
      <w:r>
        <w:t>.</w:t>
      </w:r>
    </w:p>
    <w:p w:rsidR="00CF1852" w:rsidRDefault="009C1045">
      <w:r>
        <w:t>А если уж достались, так с</w:t>
      </w:r>
      <w:r w:rsidR="002378BA">
        <w:t>проста,</w:t>
      </w:r>
      <w:r w:rsidR="00C201E9">
        <w:br/>
      </w:r>
      <w:r w:rsidR="002378BA">
        <w:t>Я это постоянно наблюдаю</w:t>
      </w:r>
      <w:r>
        <w:t>,</w:t>
      </w:r>
      <w:r w:rsidR="00C201E9">
        <w:br/>
        <w:t xml:space="preserve">У них цена уже, </w:t>
      </w:r>
      <w:r w:rsidR="002378BA">
        <w:t>не тем чета,</w:t>
      </w:r>
      <w:r w:rsidR="00C201E9">
        <w:br/>
      </w:r>
      <w:r w:rsidR="002378BA">
        <w:t>Другая сторона одной медали.</w:t>
      </w:r>
    </w:p>
    <w:p w:rsidR="00CF1852" w:rsidRDefault="002378BA">
      <w:r>
        <w:t>Не зря же их придумали давно</w:t>
      </w:r>
      <w:r w:rsidR="009C1045">
        <w:t>,</w:t>
      </w:r>
      <w:r w:rsidR="00C201E9">
        <w:br/>
      </w:r>
      <w:r>
        <w:t>Бе</w:t>
      </w:r>
      <w:r w:rsidR="009C1045">
        <w:t>з них же, чехарда бы получилась.</w:t>
      </w:r>
      <w:r w:rsidR="00C201E9">
        <w:br/>
      </w:r>
      <w:r>
        <w:t>Кому труды, кому плоды,</w:t>
      </w:r>
      <w:r w:rsidR="00C201E9">
        <w:br/>
      </w:r>
      <w:r>
        <w:t>Пойди же, разбери, сумей на милость.</w:t>
      </w:r>
    </w:p>
    <w:p w:rsidR="00CF1852" w:rsidRDefault="002378BA">
      <w:r>
        <w:t>Менять на деньги дружбу и родство</w:t>
      </w:r>
      <w:r w:rsidR="009C1045">
        <w:t>,</w:t>
      </w:r>
      <w:r w:rsidR="00C201E9">
        <w:br/>
      </w:r>
      <w:r>
        <w:t>Может лишь алчный человек</w:t>
      </w:r>
      <w:r w:rsidR="009C1045">
        <w:t>.</w:t>
      </w:r>
      <w:r w:rsidR="00C201E9">
        <w:br/>
      </w:r>
      <w:r>
        <w:t>Не принесут они добра</w:t>
      </w:r>
      <w:r w:rsidR="009C1045">
        <w:t>,</w:t>
      </w:r>
      <w:r w:rsidR="00C201E9">
        <w:br/>
        <w:t>Запомни это ты навек!</w:t>
      </w:r>
    </w:p>
    <w:sectPr w:rsidR="00CF1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F1852"/>
    <w:rsid w:val="002378BA"/>
    <w:rsid w:val="00316E4B"/>
    <w:rsid w:val="00687436"/>
    <w:rsid w:val="009C1045"/>
    <w:rsid w:val="00C201E9"/>
    <w:rsid w:val="00C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1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1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Деньги.docx</vt:lpstr>
    </vt:vector>
  </TitlesOfParts>
  <Company>Krokoz™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Деньги.docx</dc:title>
  <cp:lastModifiedBy>Василий</cp:lastModifiedBy>
  <cp:revision>5</cp:revision>
  <dcterms:created xsi:type="dcterms:W3CDTF">2014-10-21T12:47:00Z</dcterms:created>
  <dcterms:modified xsi:type="dcterms:W3CDTF">2016-10-29T06:51:00Z</dcterms:modified>
</cp:coreProperties>
</file>