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DE1" w:rsidRDefault="00A170B8">
      <w:pPr>
        <w:rPr>
          <w:sz w:val="28"/>
          <w:szCs w:val="28"/>
        </w:rPr>
      </w:pPr>
      <w:r>
        <w:rPr>
          <w:sz w:val="28"/>
          <w:szCs w:val="28"/>
        </w:rPr>
        <w:t>Мой дом стоит на берегу</w:t>
      </w:r>
      <w:r>
        <w:rPr>
          <w:sz w:val="28"/>
          <w:szCs w:val="28"/>
        </w:rPr>
        <w:br/>
        <w:t>Окошками красуясь.</w:t>
      </w:r>
      <w:r>
        <w:rPr>
          <w:sz w:val="28"/>
          <w:szCs w:val="28"/>
        </w:rPr>
        <w:br/>
        <w:t>Я приоткрою занавеску,</w:t>
      </w:r>
      <w:r>
        <w:rPr>
          <w:sz w:val="28"/>
          <w:szCs w:val="28"/>
        </w:rPr>
        <w:br/>
        <w:t>И речкою любуюсь.</w:t>
      </w:r>
    </w:p>
    <w:p w:rsidR="00B62DE1" w:rsidRDefault="00A170B8">
      <w:r>
        <w:rPr>
          <w:sz w:val="28"/>
          <w:szCs w:val="28"/>
        </w:rPr>
        <w:t>Зимой внучата на коньках,</w:t>
      </w:r>
      <w:r>
        <w:rPr>
          <w:sz w:val="28"/>
          <w:szCs w:val="28"/>
        </w:rPr>
        <w:br/>
      </w:r>
      <w:del w:id="0" w:author="serega " w:date="2016-06-07T15:16:00Z">
        <w:r>
          <w:rPr>
            <w:sz w:val="28"/>
            <w:szCs w:val="28"/>
          </w:rPr>
          <w:delText>Как вихрь</w:delText>
        </w:r>
      </w:del>
      <w:ins w:id="1" w:author="serega " w:date="2016-06-07T15:16:00Z">
        <w:r>
          <w:rPr>
            <w:sz w:val="28"/>
            <w:szCs w:val="28"/>
          </w:rPr>
          <w:t>Вихрем</w:t>
        </w:r>
      </w:ins>
      <w:del w:id="2" w:author="serega " w:date="2016-06-07T15:16:00Z">
        <w:r>
          <w:rPr>
            <w:sz w:val="28"/>
            <w:szCs w:val="28"/>
          </w:rPr>
          <w:delText>,</w:delText>
        </w:r>
      </w:del>
      <w:r>
        <w:rPr>
          <w:sz w:val="28"/>
          <w:szCs w:val="28"/>
        </w:rPr>
        <w:t xml:space="preserve"> по льду несутся.</w:t>
      </w:r>
      <w:r>
        <w:rPr>
          <w:sz w:val="28"/>
          <w:szCs w:val="28"/>
        </w:rPr>
        <w:br/>
        <w:t>У</w:t>
      </w:r>
      <w:r w:rsidR="009B5E4A">
        <w:rPr>
          <w:sz w:val="28"/>
          <w:szCs w:val="28"/>
        </w:rPr>
        <w:t>видев бабушку в окне,</w:t>
      </w:r>
      <w:r w:rsidR="009B5E4A">
        <w:rPr>
          <w:sz w:val="28"/>
          <w:szCs w:val="28"/>
        </w:rPr>
        <w:br/>
      </w:r>
      <w:proofErr w:type="gramStart"/>
      <w:r w:rsidR="009B5E4A">
        <w:rPr>
          <w:sz w:val="28"/>
          <w:szCs w:val="28"/>
        </w:rPr>
        <w:t>Довол</w:t>
      </w:r>
      <w:bookmarkStart w:id="3" w:name="_GoBack"/>
      <w:bookmarkEnd w:id="3"/>
      <w:r w:rsidR="009B5E4A">
        <w:rPr>
          <w:sz w:val="28"/>
          <w:szCs w:val="28"/>
        </w:rPr>
        <w:t>ьные</w:t>
      </w:r>
      <w:proofErr w:type="gramEnd"/>
      <w:r w:rsidR="009B5E4A">
        <w:rPr>
          <w:sz w:val="28"/>
          <w:szCs w:val="28"/>
        </w:rPr>
        <w:t xml:space="preserve">, </w:t>
      </w:r>
      <w:r>
        <w:rPr>
          <w:sz w:val="28"/>
          <w:szCs w:val="28"/>
        </w:rPr>
        <w:t>смеются.</w:t>
      </w:r>
    </w:p>
    <w:p w:rsidR="00A170B8" w:rsidRDefault="00A170B8">
      <w:pPr>
        <w:rPr>
          <w:sz w:val="28"/>
          <w:szCs w:val="28"/>
        </w:rPr>
      </w:pPr>
      <w:r>
        <w:rPr>
          <w:sz w:val="28"/>
          <w:szCs w:val="28"/>
        </w:rPr>
        <w:t>Проснётся речка по весне,</w:t>
      </w:r>
      <w:r>
        <w:rPr>
          <w:sz w:val="28"/>
          <w:szCs w:val="28"/>
        </w:rPr>
        <w:br/>
        <w:t>Плы</w:t>
      </w:r>
      <w:r w:rsidR="009B5E4A">
        <w:rPr>
          <w:sz w:val="28"/>
          <w:szCs w:val="28"/>
        </w:rPr>
        <w:t>вут, как айсберг, льдины.</w:t>
      </w:r>
      <w:r w:rsidR="009B5E4A">
        <w:rPr>
          <w:sz w:val="28"/>
          <w:szCs w:val="28"/>
        </w:rPr>
        <w:br/>
        <w:t xml:space="preserve">И нет препятствия для них, </w:t>
      </w:r>
      <w:r w:rsidR="009B5E4A">
        <w:rPr>
          <w:sz w:val="28"/>
          <w:szCs w:val="28"/>
        </w:rPr>
        <w:br/>
        <w:t>Все сорваны плотины.</w:t>
      </w:r>
    </w:p>
    <w:p w:rsidR="00B62DE1" w:rsidRDefault="00A170B8">
      <w:r>
        <w:rPr>
          <w:sz w:val="28"/>
          <w:szCs w:val="28"/>
        </w:rPr>
        <w:t>А летом,</w:t>
      </w:r>
      <w:r w:rsidR="009B5E4A">
        <w:rPr>
          <w:sz w:val="28"/>
          <w:szCs w:val="28"/>
        </w:rPr>
        <w:t xml:space="preserve"> в этой же речушке,</w:t>
      </w:r>
      <w:r w:rsidR="009B5E4A">
        <w:rPr>
          <w:sz w:val="28"/>
          <w:szCs w:val="28"/>
        </w:rPr>
        <w:br/>
        <w:t>Резвятся дети словно хрюшки.</w:t>
      </w:r>
      <w:r w:rsidR="009B5E4A">
        <w:rPr>
          <w:sz w:val="28"/>
          <w:szCs w:val="28"/>
        </w:rPr>
        <w:br/>
        <w:t xml:space="preserve">И глубина </w:t>
      </w:r>
      <w:del w:id="4" w:author="serega " w:date="2016-06-07T15:16:00Z">
        <w:r>
          <w:rPr>
            <w:sz w:val="28"/>
            <w:szCs w:val="28"/>
          </w:rPr>
          <w:delText>не</w:delText>
        </w:r>
      </w:del>
      <w:ins w:id="5" w:author="serega " w:date="2016-06-07T15:16:00Z">
        <w:r>
          <w:rPr>
            <w:sz w:val="28"/>
            <w:szCs w:val="28"/>
          </w:rPr>
          <w:t>им</w:t>
        </w:r>
      </w:ins>
      <w:r>
        <w:rPr>
          <w:sz w:val="28"/>
          <w:szCs w:val="28"/>
        </w:rPr>
        <w:t xml:space="preserve"> </w:t>
      </w:r>
      <w:ins w:id="6" w:author="serega " w:date="2016-06-07T15:16:00Z">
        <w:r>
          <w:rPr>
            <w:sz w:val="28"/>
            <w:szCs w:val="28"/>
          </w:rPr>
          <w:t>не</w:t>
        </w:r>
      </w:ins>
      <w:r>
        <w:rPr>
          <w:sz w:val="28"/>
          <w:szCs w:val="28"/>
        </w:rPr>
        <w:t xml:space="preserve"> п</w:t>
      </w:r>
      <w:ins w:id="7" w:author="serega " w:date="2016-06-07T15:16:00Z">
        <w:r>
          <w:rPr>
            <w:sz w:val="28"/>
            <w:szCs w:val="28"/>
          </w:rPr>
          <w:t>о</w:t>
        </w:r>
      </w:ins>
      <w:del w:id="8" w:author="serega " w:date="2016-06-07T15:16:00Z">
        <w:r>
          <w:rPr>
            <w:sz w:val="28"/>
            <w:szCs w:val="28"/>
          </w:rPr>
          <w:delText>ри</w:delText>
        </w:r>
      </w:del>
      <w:r>
        <w:rPr>
          <w:sz w:val="28"/>
          <w:szCs w:val="28"/>
        </w:rPr>
        <w:t>чём,</w:t>
      </w:r>
      <w:r>
        <w:rPr>
          <w:sz w:val="28"/>
          <w:szCs w:val="28"/>
        </w:rPr>
        <w:br/>
        <w:t>Как хорошо, что рядом дом!</w:t>
      </w:r>
    </w:p>
    <w:sectPr w:rsidR="00B62DE1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hilosopher">
    <w:altName w:val="Times New Roman"/>
    <w:charset w:val="01"/>
    <w:family w:val="auto"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revisionView w:markup="0"/>
  <w:trackRevisions/>
  <w:defaultTabStop w:val="708"/>
  <w:characterSpacingControl w:val="doNotCompress"/>
  <w:compat>
    <w:compatSetting w:name="compatibilityMode" w:uri="http://schemas.microsoft.com/office/word" w:val="12"/>
  </w:compat>
  <w:rsids>
    <w:rsidRoot w:val="00B62DE1"/>
    <w:rsid w:val="007B2A3B"/>
    <w:rsid w:val="009B5E4A"/>
    <w:rsid w:val="00A170B8"/>
    <w:rsid w:val="00B62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after="200" w:line="276" w:lineRule="auto"/>
    </w:pPr>
    <w:rPr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примечания Знак"/>
    <w:basedOn w:val="a0"/>
    <w:uiPriority w:val="99"/>
    <w:semiHidden/>
    <w:qFormat/>
    <w:rPr>
      <w:color w:val="00000A"/>
      <w:sz w:val="20"/>
      <w:szCs w:val="20"/>
    </w:rPr>
  </w:style>
  <w:style w:type="character" w:styleId="a4">
    <w:name w:val="annotation reference"/>
    <w:basedOn w:val="a0"/>
    <w:uiPriority w:val="99"/>
    <w:semiHidden/>
    <w:unhideWhenUsed/>
    <w:qFormat/>
    <w:rPr>
      <w:sz w:val="16"/>
      <w:szCs w:val="16"/>
    </w:rPr>
  </w:style>
  <w:style w:type="character" w:customStyle="1" w:styleId="a5">
    <w:name w:val="Текст выноски Знак"/>
    <w:basedOn w:val="a0"/>
    <w:uiPriority w:val="99"/>
    <w:semiHidden/>
    <w:qFormat/>
    <w:rsid w:val="0035092F"/>
    <w:rPr>
      <w:rFonts w:ascii="Tahoma" w:hAnsi="Tahoma" w:cs="Tahoma"/>
      <w:color w:val="00000A"/>
      <w:sz w:val="16"/>
      <w:szCs w:val="16"/>
    </w:rPr>
  </w:style>
  <w:style w:type="paragraph" w:customStyle="1" w:styleId="Heading">
    <w:name w:val="Heading"/>
    <w:basedOn w:val="a"/>
    <w:next w:val="1"/>
    <w:qFormat/>
    <w:pPr>
      <w:keepNext/>
      <w:spacing w:before="240" w:after="120"/>
    </w:pPr>
    <w:rPr>
      <w:rFonts w:ascii="Philosopher" w:hAnsi="Philosopher" w:cs="FreeSans"/>
      <w:sz w:val="32"/>
      <w:szCs w:val="28"/>
    </w:rPr>
  </w:style>
  <w:style w:type="paragraph" w:customStyle="1" w:styleId="1">
    <w:name w:val="Основной текст1"/>
    <w:basedOn w:val="a"/>
    <w:pPr>
      <w:spacing w:after="140" w:line="288" w:lineRule="auto"/>
    </w:pPr>
  </w:style>
  <w:style w:type="paragraph" w:styleId="a6">
    <w:name w:val="List"/>
    <w:basedOn w:val="1"/>
    <w:rPr>
      <w:rFonts w:ascii="Cambria" w:hAnsi="Cambria" w:cs="Free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customStyle="1" w:styleId="a8">
    <w:name w:val="Заголовок"/>
    <w:basedOn w:val="a"/>
    <w:qFormat/>
    <w:pPr>
      <w:keepNext/>
      <w:spacing w:before="240" w:after="120"/>
    </w:pPr>
    <w:rPr>
      <w:rFonts w:ascii="Philosopher" w:hAnsi="Philosopher" w:cs="FreeSans"/>
      <w:sz w:val="32"/>
      <w:szCs w:val="28"/>
    </w:rPr>
  </w:style>
  <w:style w:type="paragraph" w:styleId="a9">
    <w:name w:val="Title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ascii="Cambria" w:hAnsi="Cambria" w:cs="FreeSans"/>
    </w:rPr>
  </w:style>
  <w:style w:type="paragraph" w:styleId="ab">
    <w:name w:val="annotation text"/>
    <w:basedOn w:val="a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ac">
    <w:name w:val="Balloon Text"/>
    <w:basedOn w:val="a"/>
    <w:uiPriority w:val="99"/>
    <w:semiHidden/>
    <w:unhideWhenUsed/>
    <w:qFormat/>
    <w:rsid w:val="0035092F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60</Words>
  <Characters>342</Characters>
  <Application>Microsoft Office Word</Application>
  <DocSecurity>0</DocSecurity>
  <Lines>2</Lines>
  <Paragraphs>1</Paragraphs>
  <ScaleCrop>false</ScaleCrop>
  <Company>Krokoz™</Company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</dc:creator>
  <dc:description/>
  <cp:lastModifiedBy>Василий</cp:lastModifiedBy>
  <cp:revision>10</cp:revision>
  <dcterms:created xsi:type="dcterms:W3CDTF">2015-01-06T14:02:00Z</dcterms:created>
  <dcterms:modified xsi:type="dcterms:W3CDTF">2016-10-30T09:00:00Z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