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3965" w:rsidRDefault="001B7236">
      <w:ins w:id="0" w:author="Василий" w:date="2016-10-29T22:34:00Z">
        <w:r>
          <w:t>Лучшая в школе была педагог,</w:t>
        </w:r>
      </w:ins>
      <w:bookmarkStart w:id="1" w:name="_GoBack"/>
      <w:bookmarkEnd w:id="1"/>
      <w:del w:id="2" w:author="Василий" w:date="2016-10-29T22:23:00Z">
        <w:r w:rsidDel="00971466">
          <w:delText>Л</w:delText>
        </w:r>
        <w:r w:rsidDel="00971466">
          <w:delText>у</w:delText>
        </w:r>
        <w:r w:rsidDel="00971466">
          <w:delText>ч</w:delText>
        </w:r>
        <w:r w:rsidDel="00971466">
          <w:delText>ш</w:delText>
        </w:r>
      </w:del>
      <w:del w:id="3" w:author="Василий" w:date="2016-10-29T22:22:00Z">
        <w:r w:rsidDel="00971466">
          <w:delText>и</w:delText>
        </w:r>
        <w:r w:rsidDel="00971466">
          <w:delText>й</w:delText>
        </w:r>
      </w:del>
      <w:del w:id="4" w:author="Василий" w:date="2016-10-29T22:26:00Z">
        <w:r w:rsidDel="00971466">
          <w:delText xml:space="preserve"> </w:delText>
        </w:r>
        <w:r w:rsidDel="00971466">
          <w:delText>в</w:delText>
        </w:r>
        <w:r w:rsidDel="00971466">
          <w:delText xml:space="preserve"> </w:delText>
        </w:r>
        <w:r w:rsidDel="00971466">
          <w:delText>ш</w:delText>
        </w:r>
        <w:r w:rsidDel="00971466">
          <w:delText>к</w:delText>
        </w:r>
        <w:r w:rsidDel="00971466">
          <w:delText>о</w:delText>
        </w:r>
        <w:r w:rsidDel="00971466">
          <w:delText>л</w:delText>
        </w:r>
        <w:r w:rsidDel="00971466">
          <w:delText>е</w:delText>
        </w:r>
        <w:r w:rsidDel="00971466">
          <w:delText xml:space="preserve"> </w:delText>
        </w:r>
        <w:r w:rsidDel="00971466">
          <w:delText>б</w:delText>
        </w:r>
        <w:r w:rsidDel="00971466">
          <w:delText>ы</w:delText>
        </w:r>
        <w:r w:rsidDel="00971466">
          <w:delText>л</w:delText>
        </w:r>
        <w:r w:rsidDel="00971466">
          <w:delText>а</w:delText>
        </w:r>
        <w:r w:rsidDel="00971466">
          <w:delText xml:space="preserve"> </w:delText>
        </w:r>
        <w:commentRangeStart w:id="5"/>
        <w:r w:rsidDel="00971466">
          <w:delText>п</w:delText>
        </w:r>
        <w:r w:rsidDel="00971466">
          <w:delText>е</w:delText>
        </w:r>
        <w:r w:rsidDel="00971466">
          <w:delText>д</w:delText>
        </w:r>
        <w:r w:rsidDel="00971466">
          <w:delText>а</w:delText>
        </w:r>
        <w:r w:rsidDel="00971466">
          <w:delText>г</w:delText>
        </w:r>
        <w:r w:rsidDel="00971466">
          <w:delText>о</w:delText>
        </w:r>
        <w:r w:rsidDel="00971466">
          <w:delText>г</w:delText>
        </w:r>
        <w:commentRangeEnd w:id="5"/>
        <w:r w:rsidDel="00971466">
          <w:commentReference w:id="5"/>
        </w:r>
        <w:r w:rsidDel="00971466">
          <w:delText>,</w:delText>
        </w:r>
      </w:del>
      <w:r>
        <w:br/>
        <w:t>Благодарности шли от властей.</w:t>
      </w:r>
      <w:r>
        <w:br/>
      </w:r>
      <w:commentRangeStart w:id="6"/>
      <w:r>
        <w:t>Видно, дар этот, послал ей Бог,</w:t>
      </w:r>
      <w:commentRangeEnd w:id="6"/>
      <w:r>
        <w:commentReference w:id="6"/>
      </w:r>
      <w:r>
        <w:br/>
        <w:t>Да ещё, кучу дома детей!</w:t>
      </w:r>
    </w:p>
    <w:p w:rsidR="00A53965" w:rsidRDefault="001B7236">
      <w:r>
        <w:t>Была Тоня без правой руки,</w:t>
      </w:r>
      <w:r>
        <w:br/>
        <w:t>Ей с рожденья не было дано.</w:t>
      </w:r>
      <w:r>
        <w:br/>
        <w:t>А какие пекла пироги!</w:t>
      </w:r>
      <w:r>
        <w:br/>
        <w:t>Вышивала</w:t>
      </w:r>
      <w:ins w:id="7" w:author="Василий" w:date="2016-10-29T22:30:00Z">
        <w:r w:rsidR="00971466">
          <w:t>,</w:t>
        </w:r>
      </w:ins>
      <w:r>
        <w:t xml:space="preserve"> какое панно!</w:t>
      </w:r>
    </w:p>
    <w:p w:rsidR="00A53965" w:rsidRDefault="001B7236">
      <w:r>
        <w:t>Шила всё, что с задумкой придёт,</w:t>
      </w:r>
      <w:r>
        <w:br/>
      </w:r>
      <w:r>
        <w:t>Аккуратно строча на машинке,</w:t>
      </w:r>
      <w:r>
        <w:br/>
        <w:t>Весь ухоженный был огород,</w:t>
      </w:r>
      <w:r>
        <w:br/>
        <w:t>Не найти было дома пылинки!</w:t>
      </w:r>
    </w:p>
    <w:p w:rsidR="00A53965" w:rsidRDefault="001B7236">
      <w:r>
        <w:t>Кроткой, хрупкой и доброй была,</w:t>
      </w:r>
      <w:r>
        <w:br/>
        <w:t>Инвалидом себя не считала.</w:t>
      </w:r>
      <w:r>
        <w:br/>
        <w:t>Отдавала себя, как могла,</w:t>
      </w:r>
      <w:r>
        <w:br/>
        <w:t>И примером большим для нас стала!</w:t>
      </w:r>
    </w:p>
    <w:sectPr w:rsidR="00A5396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" w:date="2016-10-05T23:36:00Z" w:initials="s">
    <w:p w:rsidR="00A53965" w:rsidRDefault="001B7236">
      <w:r>
        <w:rPr>
          <w:sz w:val="20"/>
        </w:rPr>
        <w:t>Педагог — название профессии, мужской род.</w:t>
      </w:r>
    </w:p>
  </w:comment>
  <w:comment w:id="6" w:author="serega " w:date="2016-10-05T23:35:00Z" w:initials="s">
    <w:p w:rsidR="00A53965" w:rsidRDefault="001B7236">
      <w:proofErr w:type="spellStart"/>
      <w:r>
        <w:rPr>
          <w:sz w:val="20"/>
        </w:rPr>
        <w:t>Перегружен</w:t>
      </w:r>
      <w:r>
        <w:rPr>
          <w:sz w:val="20"/>
        </w:rPr>
        <w:t>ая</w:t>
      </w:r>
      <w:proofErr w:type="spellEnd"/>
      <w:r>
        <w:rPr>
          <w:sz w:val="20"/>
        </w:rPr>
        <w:t xml:space="preserve"> строка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A53965"/>
    <w:rsid w:val="001B7236"/>
    <w:rsid w:val="00971466"/>
    <w:rsid w:val="00A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71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71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71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71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2016-07-03T19:14:00Z</dcterms:created>
  <dcterms:modified xsi:type="dcterms:W3CDTF">2016-10-29T18:37:00Z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