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0B14" w:rsidRDefault="006737B9">
      <w:pPr>
        <w:spacing w:before="170"/>
      </w:pPr>
      <w:r>
        <w:t>Спиной поймала чей-то взгляд,</w:t>
      </w:r>
      <w:r>
        <w:br/>
        <w:t>И обернулась я назад.</w:t>
      </w:r>
      <w:r>
        <w:br/>
        <w:t>Светились лучики из глаз,</w:t>
      </w:r>
      <w:r>
        <w:br/>
        <w:t xml:space="preserve">Как будто бы в ночи </w:t>
      </w:r>
      <w:ins w:id="0" w:author="Василий" w:date="2017-01-06T02:00:00Z">
        <w:r w:rsidR="00422FFF">
          <w:t>К</w:t>
        </w:r>
      </w:ins>
      <w:ins w:id="1" w:author="Василий" w:date="2017-01-06T02:01:00Z">
        <w:r w:rsidR="00422FFF">
          <w:t>АМАЗ</w:t>
        </w:r>
      </w:ins>
      <w:ins w:id="2" w:author="Василий" w:date="2017-01-06T02:00:00Z">
        <w:r w:rsidR="00422FFF">
          <w:t>.</w:t>
        </w:r>
      </w:ins>
      <w:del w:id="3" w:author="Василий" w:date="2017-01-06T02:00:00Z">
        <w:r w:rsidDel="00422FFF">
          <w:delText>"КамАЗ"</w:delText>
        </w:r>
      </w:del>
    </w:p>
    <w:p w:rsidR="00B90B14" w:rsidRDefault="006737B9">
      <w:pPr>
        <w:spacing w:before="170"/>
      </w:pPr>
      <w:r>
        <w:t>Я удивлённо посмотрела:</w:t>
      </w:r>
      <w:r>
        <w:br/>
        <w:t>"Какое может ко мне дело,</w:t>
      </w:r>
      <w:r>
        <w:br/>
        <w:t>И что за странный этот тип,</w:t>
      </w:r>
      <w:r>
        <w:br/>
        <w:t xml:space="preserve">Припарковал в сторонке </w:t>
      </w:r>
      <w:del w:id="4" w:author="Василий" w:date="2017-01-06T02:01:00Z">
        <w:r w:rsidDel="00422FFF">
          <w:delText>"</w:delText>
        </w:r>
      </w:del>
      <w:r>
        <w:t>ДЖИП?</w:t>
      </w:r>
      <w:del w:id="5" w:author="Василий" w:date="2017-01-06T02:01:00Z">
        <w:r w:rsidDel="00422FFF">
          <w:delText>"</w:delText>
        </w:r>
      </w:del>
    </w:p>
    <w:p w:rsidR="00B90B14" w:rsidRDefault="006737B9">
      <w:pPr>
        <w:spacing w:before="170"/>
      </w:pPr>
      <w:r>
        <w:t>Внутри мне что-то подсказало:</w:t>
      </w:r>
      <w:r>
        <w:br/>
        <w:t>«Его когда-то, вроде знала!?»</w:t>
      </w:r>
      <w:r>
        <w:br/>
        <w:t>И лишь, когда сказал он: «Света!»</w:t>
      </w:r>
      <w:r>
        <w:br/>
        <w:t>Узнала сразу - Виктор это</w:t>
      </w:r>
      <w:ins w:id="6" w:author="Василий" w:date="2017-01-06T02:02:00Z">
        <w:r w:rsidR="00422FFF">
          <w:t>!</w:t>
        </w:r>
      </w:ins>
      <w:bookmarkStart w:id="7" w:name="_GoBack"/>
      <w:bookmarkEnd w:id="7"/>
      <w:del w:id="8" w:author="Василий" w:date="2017-01-06T02:02:00Z">
        <w:r w:rsidDel="00422FFF">
          <w:delText>.</w:delText>
        </w:r>
      </w:del>
    </w:p>
    <w:p w:rsidR="00B90B14" w:rsidRDefault="006737B9">
      <w:pPr>
        <w:spacing w:before="170"/>
      </w:pPr>
      <w:r>
        <w:t>От нас остались имена,</w:t>
      </w:r>
      <w:r>
        <w:br/>
        <w:t>Всё остальное</w:t>
      </w:r>
      <w:ins w:id="9" w:author="Василий" w:date="2017-01-06T01:58:00Z">
        <w:r w:rsidR="00422FFF">
          <w:t xml:space="preserve">, </w:t>
        </w:r>
      </w:ins>
      <w:del w:id="10" w:author="Василий" w:date="2017-01-06T01:58:00Z">
        <w:r w:rsidDel="00422FFF">
          <w:delText xml:space="preserve"> – </w:delText>
        </w:r>
      </w:del>
      <w:r>
        <w:t>изменилось!</w:t>
      </w:r>
      <w:r>
        <w:br/>
        <w:t>Вот так, уже почти полвека,</w:t>
      </w:r>
      <w:r>
        <w:br/>
        <w:t>Наша разлука с ним продлилась.</w:t>
      </w:r>
    </w:p>
    <w:p w:rsidR="00B90B14" w:rsidRDefault="006737B9">
      <w:pPr>
        <w:spacing w:before="170"/>
      </w:pPr>
      <w:r>
        <w:t>Всего-то, лишь, одно письмо,</w:t>
      </w:r>
      <w:r>
        <w:br/>
        <w:t>В пути исчезло, не дошло.</w:t>
      </w:r>
      <w:r>
        <w:br/>
        <w:t>Судьба умеет поиграть,</w:t>
      </w:r>
      <w:r>
        <w:br/>
        <w:t>И повернуть мечты все вспять.</w:t>
      </w:r>
    </w:p>
    <w:p w:rsidR="00B90B14" w:rsidRDefault="006737B9">
      <w:pPr>
        <w:spacing w:before="170"/>
      </w:pPr>
      <w:r>
        <w:t>И надо ж было на полвека,</w:t>
      </w:r>
      <w:r>
        <w:br/>
        <w:t>Исчезнуть полностью с пути!</w:t>
      </w:r>
      <w:r>
        <w:br/>
        <w:t>И каждому дала судьба,</w:t>
      </w:r>
      <w:r>
        <w:br/>
        <w:t xml:space="preserve">Отрезок жизни, свой пройти. </w:t>
      </w:r>
    </w:p>
    <w:sectPr w:rsidR="00B90B1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B90B14"/>
    <w:rsid w:val="00422FFF"/>
    <w:rsid w:val="006737B9"/>
    <w:rsid w:val="006E06E7"/>
    <w:rsid w:val="00B9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22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22F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22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22F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570</Characters>
  <Application>Microsoft Office Word</Application>
  <DocSecurity>0</DocSecurity>
  <Lines>4</Lines>
  <Paragraphs>1</Paragraphs>
  <ScaleCrop>false</ScaleCrop>
  <Company>Krokoz™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2015-05-27T20:31:00Z</dcterms:created>
  <dcterms:modified xsi:type="dcterms:W3CDTF">2017-01-05T22:02:00Z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