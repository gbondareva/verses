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Normal"/>
        <w:rPr/>
      </w:pPr>
      <w:r>
        <w:rPr/>
        <w:t>Гармошка, русская трёхрядка,</w:t>
      </w:r>
    </w:p>
    <w:p>
      <w:pPr>
        <w:pStyle w:val="Normal"/>
        <w:rPr/>
      </w:pPr>
      <w:r>
        <w:rPr/>
        <w:t>Играешь лихо, вовсю ширь.</w:t>
      </w:r>
    </w:p>
    <w:p>
      <w:pPr>
        <w:pStyle w:val="Normal"/>
        <w:rPr/>
      </w:pPr>
      <w:r>
        <w:rPr/>
        <w:t>С тобой в окопы и на свадьбы,</w:t>
      </w:r>
    </w:p>
    <w:p>
      <w:pPr>
        <w:pStyle w:val="Normal"/>
        <w:rPr/>
      </w:pPr>
      <w:r>
        <w:rPr/>
        <w:t>Ты</w:t>
      </w:r>
      <w:ins w:id="0" w:author="serega  " w:date="2014-11-30T00:25:00Z">
        <w:r>
          <w:rPr/>
          <w:t xml:space="preserve"> – </w:t>
        </w:r>
      </w:ins>
      <w:del w:id="1" w:author="serega  " w:date="2014-11-30T00:25:00Z">
        <w:r>
          <w:rPr/>
          <w:delText xml:space="preserve">, </w:delText>
        </w:r>
      </w:del>
      <w:r>
        <w:rPr/>
        <w:t>символ широты души.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Где есть гармошка, там и песни,</w:t>
      </w:r>
    </w:p>
    <w:p>
      <w:pPr>
        <w:pStyle w:val="Normal"/>
        <w:rPr/>
      </w:pPr>
      <w:r>
        <w:rPr/>
        <w:t>И пляски, лучше не сплясать.</w:t>
      </w:r>
    </w:p>
    <w:p>
      <w:pPr>
        <w:pStyle w:val="Normal"/>
        <w:rPr/>
      </w:pPr>
      <w:r>
        <w:rPr/>
        <w:t>Нет интересней инструмента,</w:t>
      </w:r>
    </w:p>
    <w:p>
      <w:pPr>
        <w:pStyle w:val="Normal"/>
        <w:rPr/>
      </w:pPr>
      <w:r>
        <w:rPr/>
        <w:t>О ней стихи можно слагать.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Она поможет, если грустно,</w:t>
      </w:r>
    </w:p>
    <w:p>
      <w:pPr>
        <w:pStyle w:val="Normal"/>
        <w:rPr/>
      </w:pPr>
      <w:r>
        <w:rPr/>
        <w:t>Развеять мысли и тоску.</w:t>
      </w:r>
    </w:p>
    <w:p>
      <w:pPr>
        <w:pStyle w:val="Normal"/>
        <w:rPr/>
      </w:pPr>
      <w:r>
        <w:rPr/>
        <w:t>А если веселиться нужно,</w:t>
      </w:r>
    </w:p>
    <w:p>
      <w:pPr>
        <w:pStyle w:val="Normal"/>
        <w:rPr/>
      </w:pPr>
      <w:r>
        <w:rPr/>
        <w:t>Слышна она и за версту.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И</w:t>
      </w:r>
      <w:del w:id="2" w:author="serega  " w:date="2014-11-30T00:26:00Z">
        <w:r>
          <w:rPr/>
          <w:delText xml:space="preserve"> </w:delText>
        </w:r>
      </w:del>
      <w:r>
        <w:rPr/>
        <w:t xml:space="preserve"> свадьбы без неё</w:t>
      </w:r>
      <w:del w:id="3" w:author="serega  " w:date="2014-11-30T00:26:00Z">
        <w:r>
          <w:rPr/>
          <w:delText xml:space="preserve">, </w:delText>
        </w:r>
      </w:del>
      <w:ins w:id="4" w:author="serega  " w:date="2014-11-30T00:26:00Z">
        <w:r>
          <w:rPr/>
          <w:t xml:space="preserve"> – </w:t>
        </w:r>
      </w:ins>
      <w:r>
        <w:rPr/>
        <w:t>не свадьбы,</w:t>
      </w:r>
    </w:p>
    <w:p>
      <w:pPr>
        <w:pStyle w:val="Normal"/>
        <w:rPr/>
      </w:pPr>
      <w:r>
        <w:rPr/>
        <w:t>Застольных песен не слыхать.</w:t>
      </w:r>
    </w:p>
    <w:p>
      <w:pPr>
        <w:pStyle w:val="Normal"/>
        <w:rPr/>
      </w:pPr>
      <w:r>
        <w:rPr/>
        <w:t>На всю округу гармониста,</w:t>
      </w:r>
    </w:p>
    <w:p>
      <w:pPr>
        <w:pStyle w:val="Normal"/>
        <w:rPr/>
      </w:pPr>
      <w:del w:id="5" w:author="serega  " w:date="2014-11-30T00:26:00Z">
        <w:r>
          <w:rPr/>
          <w:delText>С</w:delText>
        </w:r>
      </w:del>
      <w:ins w:id="6" w:author="serega  " w:date="2014-11-30T00:26:00Z">
        <w:r>
          <w:rPr/>
          <w:t>И</w:t>
        </w:r>
      </w:ins>
      <w:r>
        <w:rPr/>
        <w:t xml:space="preserve"> днём с огнём уж не сыскать.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Всегда хотел я научиться,</w:t>
      </w:r>
    </w:p>
    <w:p>
      <w:pPr>
        <w:pStyle w:val="Normal"/>
        <w:rPr/>
      </w:pPr>
      <w:r>
        <w:rPr/>
        <w:t>Но не хватало видно сил.</w:t>
      </w:r>
    </w:p>
    <w:p>
      <w:pPr>
        <w:pStyle w:val="Normal"/>
        <w:rPr/>
      </w:pPr>
      <w:r>
        <w:rPr/>
        <w:t>Но, а сейчас я понимаю,</w:t>
      </w:r>
    </w:p>
    <w:p>
      <w:pPr>
        <w:pStyle w:val="Normal"/>
        <w:rPr/>
      </w:pPr>
      <w:r>
        <w:rPr/>
        <w:t>Медведь на ухо наступил.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Люблю смотреть "Играй гармонь",</w:t>
      </w:r>
    </w:p>
    <w:p>
      <w:pPr>
        <w:pStyle w:val="Normal"/>
        <w:rPr/>
      </w:pPr>
      <w:r>
        <w:rPr/>
        <w:t>Нет интересней передачи.</w:t>
      </w:r>
    </w:p>
    <w:p>
      <w:pPr>
        <w:pStyle w:val="Normal"/>
        <w:rPr/>
      </w:pPr>
      <w:r>
        <w:rPr/>
        <w:t>Так может за душу задеть,</w:t>
      </w:r>
    </w:p>
    <w:p>
      <w:pPr>
        <w:pStyle w:val="Normal"/>
        <w:rPr/>
      </w:pPr>
      <w:r>
        <w:rPr/>
        <w:t>Что целый день поёшь и пляшешь.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Где есть село, там гармонисты,</w:t>
      </w:r>
    </w:p>
    <w:p>
      <w:pPr>
        <w:pStyle w:val="Normal"/>
        <w:rPr/>
      </w:pPr>
      <w:r>
        <w:rPr/>
        <w:t>Где есть гармонь, душа добра.</w:t>
      </w:r>
    </w:p>
    <w:p>
      <w:pPr>
        <w:pStyle w:val="Normal"/>
        <w:rPr/>
      </w:pPr>
      <w:r>
        <w:rPr/>
        <w:t>Всё это мне так очень близко,</w:t>
      </w:r>
    </w:p>
    <w:p>
      <w:pPr>
        <w:pStyle w:val="Normal"/>
        <w:rPr/>
      </w:pPr>
      <w:r>
        <w:rPr/>
        <w:t>Я вспомнил своего отца.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Селу побольше б гармонистов,</w:t>
      </w:r>
    </w:p>
    <w:p>
      <w:pPr>
        <w:pStyle w:val="Normal"/>
        <w:rPr/>
      </w:pPr>
      <w:r>
        <w:rPr/>
        <w:t>Мелодий чистых, заводных.</w:t>
      </w:r>
    </w:p>
    <w:p>
      <w:pPr>
        <w:pStyle w:val="Normal"/>
        <w:rPr/>
      </w:pPr>
      <w:r>
        <w:rPr/>
        <w:t>Мы стали бы душою чище,</w:t>
      </w:r>
    </w:p>
    <w:p>
      <w:pPr>
        <w:pStyle w:val="Normal"/>
        <w:rPr/>
      </w:pPr>
      <w:r>
        <w:rPr/>
        <w:t>Ведь скучно будет нам без них.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Играй гармонь, не дай затихнуть,</w:t>
      </w:r>
    </w:p>
    <w:p>
      <w:pPr>
        <w:pStyle w:val="Normal"/>
        <w:rPr/>
      </w:pPr>
      <w:r>
        <w:rPr/>
        <w:t>Селу и всем, кто в ней живёт.</w:t>
      </w:r>
    </w:p>
    <w:p>
      <w:pPr>
        <w:pStyle w:val="Normal"/>
        <w:rPr/>
      </w:pPr>
      <w:r>
        <w:rPr/>
        <w:t>Пусть собирают хороводы,</w:t>
      </w:r>
    </w:p>
    <w:p>
      <w:pPr>
        <w:pStyle w:val="Normal"/>
        <w:rPr/>
      </w:pPr>
      <w:r>
        <w:rPr/>
        <w:t>Пусть веселится весь народ</w:t>
      </w:r>
      <w:del w:id="7" w:author="serega  " w:date="2014-11-30T00:26:00Z">
        <w:r>
          <w:rPr/>
          <w:delText>.</w:delText>
        </w:r>
      </w:del>
      <w:ins w:id="8" w:author="serega  " w:date="2014-11-30T00:26:00Z">
        <w:r>
          <w:rPr/>
          <w:t>!</w:t>
        </w:r>
      </w:ins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default"/>
  </w:font>
  <w:font w:name="Calibri">
    <w:charset w:val="01"/>
    <w:family w:val="roman"/>
    <w:pitch w:val="default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trackRevisions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mbria" w:hAnsi="Cambria" w:eastAsia="Cambria" w:cs="Cambria"/>
        <w:color w:val="000000"/>
        <w:sz w:val="22"/>
        <w:lang w:val="ru-RU" w:eastAsia="ru-RU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Cambria" w:cs="Cambria"/>
      <w:color w:val="000000"/>
      <w:sz w:val="22"/>
      <w:szCs w:val="20"/>
      <w:lang w:val="ru-RU" w:eastAsia="ru-RU" w:bidi="ar-SA"/>
    </w:rPr>
  </w:style>
  <w:style w:type="paragraph" w:styleId="1">
    <w:name w:val="Заголовок 1"/>
    <w:basedOn w:val="Normal"/>
    <w:pPr>
      <w:keepNext/>
      <w:keepLines/>
      <w:spacing w:before="480" w:after="0"/>
      <w:outlineLvl w:val="0"/>
    </w:pPr>
    <w:rPr>
      <w:rFonts w:ascii="Calibri" w:hAnsi="Calibri" w:eastAsia="Calibri" w:cs="Calibri"/>
      <w:b/>
      <w:color w:val="3B618E"/>
      <w:sz w:val="28"/>
    </w:rPr>
  </w:style>
  <w:style w:type="paragraph" w:styleId="2">
    <w:name w:val="Заголовок 2"/>
    <w:basedOn w:val="Normal"/>
    <w:pPr>
      <w:keepNext/>
      <w:keepLines/>
      <w:spacing w:before="200" w:after="0"/>
      <w:outlineLvl w:val="1"/>
    </w:pPr>
    <w:rPr>
      <w:rFonts w:ascii="Calibri" w:hAnsi="Calibri" w:eastAsia="Calibri" w:cs="Calibri"/>
      <w:b/>
      <w:color w:val="4F81BD"/>
      <w:sz w:val="26"/>
    </w:rPr>
  </w:style>
  <w:style w:type="paragraph" w:styleId="3">
    <w:name w:val="Заголовок 3"/>
    <w:basedOn w:val="Normal"/>
    <w:pPr>
      <w:keepNext/>
      <w:keepLines/>
      <w:spacing w:before="200" w:after="0"/>
      <w:outlineLvl w:val="2"/>
    </w:pPr>
    <w:rPr>
      <w:rFonts w:ascii="Calibri" w:hAnsi="Calibri" w:eastAsia="Calibri" w:cs="Calibri"/>
      <w:b/>
      <w:color w:val="4F81BD"/>
    </w:rPr>
  </w:style>
  <w:style w:type="paragraph" w:styleId="4">
    <w:name w:val="Заголовок 4"/>
    <w:basedOn w:val="Normal"/>
    <w:pPr>
      <w:keepNext/>
      <w:keepLines/>
      <w:spacing w:before="200" w:after="0"/>
      <w:outlineLvl w:val="3"/>
    </w:pPr>
    <w:rPr>
      <w:rFonts w:ascii="Calibri" w:hAnsi="Calibri" w:eastAsia="Calibri" w:cs="Calibri"/>
      <w:b/>
      <w:i/>
      <w:color w:val="4F81BD"/>
    </w:rPr>
  </w:style>
  <w:style w:type="paragraph" w:styleId="5">
    <w:name w:val="Заголовок 5"/>
    <w:basedOn w:val="Normal"/>
    <w:pPr>
      <w:keepNext/>
      <w:keepLines/>
      <w:spacing w:before="200" w:after="0"/>
      <w:outlineLvl w:val="4"/>
    </w:pPr>
    <w:rPr>
      <w:rFonts w:ascii="Calibri" w:hAnsi="Calibri" w:eastAsia="Calibri" w:cs="Calibri"/>
      <w:color w:val="27405E"/>
    </w:rPr>
  </w:style>
  <w:style w:type="paragraph" w:styleId="6">
    <w:name w:val="Заголовок 6"/>
    <w:basedOn w:val="Normal"/>
    <w:pPr>
      <w:keepNext/>
      <w:keepLines/>
      <w:spacing w:before="200" w:after="0"/>
      <w:outlineLvl w:val="5"/>
    </w:pPr>
    <w:rPr>
      <w:rFonts w:ascii="Calibri" w:hAnsi="Calibri" w:eastAsia="Calibri" w:cs="Calibri"/>
      <w:i/>
      <w:color w:val="27405E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Style8">
    <w:name w:val="Выделение"/>
    <w:uiPriority w:val="20"/>
    <w:qFormat/>
    <w:rsid w:val="00dd1264"/>
    <w:basedOn w:val="DefaultParagraphFont"/>
    <w:rPr>
      <w:i/>
      <w:iCs/>
    </w:rPr>
  </w:style>
  <w:style w:type="paragraph" w:styleId="Style9">
    <w:name w:val="Заголовок"/>
    <w:basedOn w:val="Normal"/>
    <w:next w:val="Style10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0">
    <w:name w:val="Основной текст"/>
    <w:basedOn w:val="Normal"/>
    <w:pPr>
      <w:spacing w:lineRule="auto" w:line="288" w:before="0" w:after="140"/>
    </w:pPr>
    <w:rPr/>
  </w:style>
  <w:style w:type="paragraph" w:styleId="Style11">
    <w:name w:val="Список"/>
    <w:basedOn w:val="Style10"/>
    <w:pPr/>
    <w:rPr>
      <w:rFonts w:ascii="Cambria" w:hAnsi="Cambria" w:cs="FreeSans"/>
    </w:rPr>
  </w:style>
  <w:style w:type="paragraph" w:styleId="Style12">
    <w:name w:val="Название"/>
    <w:basedOn w:val="Normal"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Style13">
    <w:name w:val="Указатель"/>
    <w:basedOn w:val="Normal"/>
    <w:pPr>
      <w:suppressLineNumbers/>
    </w:pPr>
    <w:rPr>
      <w:rFonts w:ascii="Cambria" w:hAnsi="Cambria" w:cs="FreeSans"/>
    </w:rPr>
  </w:style>
  <w:style w:type="paragraph" w:styleId="Style14">
    <w:name w:val="Заглавие"/>
    <w:basedOn w:val="Normal"/>
    <w:pPr>
      <w:keepNext/>
      <w:keepLines/>
      <w:spacing w:lineRule="auto" w:line="240" w:before="0" w:after="300"/>
    </w:pPr>
    <w:rPr>
      <w:rFonts w:ascii="Calibri" w:hAnsi="Calibri" w:eastAsia="Calibri" w:cs="Calibri"/>
      <w:color w:val="17375E"/>
      <w:sz w:val="52"/>
    </w:rPr>
  </w:style>
  <w:style w:type="paragraph" w:styleId="Style15">
    <w:name w:val="Подзаголовок"/>
    <w:basedOn w:val="Normal"/>
    <w:pPr>
      <w:keepNext/>
      <w:keepLines/>
    </w:pPr>
    <w:rPr>
      <w:rFonts w:ascii="Calibri" w:hAnsi="Calibri" w:eastAsia="Calibri" w:cs="Calibri"/>
      <w:i/>
      <w:color w:val="4F81BD"/>
      <w:sz w:val="24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2014-10-21T17:41:00Z</dcterms:created>
  <dc:language>ru-RU</dc:language>
  <cp:lastModifiedBy>Василий</cp:lastModifiedBy>
  <dcterms:modified xsi:type="dcterms:W3CDTF">2014-11-15T20:45:00Z</dcterms:modified>
  <cp:revision>3</cp:revision>
  <dc:title>Играй гармонь.docx</dc:title>
</cp:coreProperties>
</file>