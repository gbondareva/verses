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Прожило не одно здесь поколенье,</w:t>
      </w:r>
      <w:r w:rsidR="002D56A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Уклад их жизни не изменен был.</w:t>
      </w:r>
      <w:r w:rsidR="002D56AE">
        <w:rPr>
          <w:rFonts w:ascii="Calibri" w:eastAsia="Calibri" w:hAnsi="Calibri" w:cs="Calibri"/>
          <w:sz w:val="28"/>
        </w:rPr>
        <w:br/>
      </w:r>
      <w:ins w:id="0" w:author="Василий" w:date="2016-10-28T15:31:00Z">
        <w:r w:rsidR="006153C0">
          <w:rPr>
            <w:rFonts w:ascii="Calibri" w:eastAsia="Calibri" w:hAnsi="Calibri" w:cs="Calibri"/>
            <w:sz w:val="28"/>
          </w:rPr>
          <w:t>В святом углу икона для моленья</w:t>
        </w:r>
      </w:ins>
      <w:proofErr w:type="gramStart"/>
      <w:del w:id="1" w:author="Василий" w:date="2016-10-28T15:31:00Z">
        <w:r w:rsidR="002D56AE" w:rsidDel="006153C0">
          <w:rPr>
            <w:rFonts w:ascii="Calibri" w:eastAsia="Calibri" w:hAnsi="Calibri" w:cs="Calibri"/>
            <w:sz w:val="28"/>
          </w:rPr>
          <w:delText>Утром и на ночь они молились,</w:delText>
        </w:r>
      </w:del>
      <w:r w:rsidR="002D56A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</w:t>
      </w:r>
      <w:proofErr w:type="gramEnd"/>
      <w:r>
        <w:rPr>
          <w:rFonts w:ascii="Calibri" w:eastAsia="Calibri" w:hAnsi="Calibri" w:cs="Calibri"/>
          <w:sz w:val="28"/>
        </w:rPr>
        <w:t xml:space="preserve"> трубу печную ветер сильно выл.</w:t>
      </w:r>
    </w:p>
    <w:p w:rsidR="00A65C1B" w:rsidRDefault="002D56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печке как галчата, их</w:t>
      </w:r>
      <w:r w:rsidR="00410E68">
        <w:rPr>
          <w:rFonts w:ascii="Calibri" w:eastAsia="Calibri" w:hAnsi="Calibri" w:cs="Calibri"/>
          <w:sz w:val="28"/>
        </w:rPr>
        <w:t xml:space="preserve"> внучата,</w:t>
      </w:r>
      <w:r w:rsidR="00410E68">
        <w:rPr>
          <w:rFonts w:ascii="Calibri" w:eastAsia="Calibri" w:hAnsi="Calibri" w:cs="Calibri"/>
          <w:sz w:val="28"/>
        </w:rPr>
        <w:br/>
        <w:t xml:space="preserve">Отогревались, с горки </w:t>
      </w:r>
      <w:proofErr w:type="spellStart"/>
      <w:r w:rsidR="00410E68">
        <w:rPr>
          <w:rFonts w:ascii="Calibri" w:eastAsia="Calibri" w:hAnsi="Calibri" w:cs="Calibri"/>
          <w:sz w:val="28"/>
        </w:rPr>
        <w:t>возвратясь</w:t>
      </w:r>
      <w:proofErr w:type="spellEnd"/>
      <w:r w:rsidR="00410E68">
        <w:rPr>
          <w:rFonts w:ascii="Calibri" w:eastAsia="Calibri" w:hAnsi="Calibri" w:cs="Calibri"/>
          <w:sz w:val="28"/>
        </w:rPr>
        <w:t>.</w:t>
      </w:r>
      <w:r w:rsidR="00410E6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шёпотом, тихонечко общались,</w:t>
      </w:r>
      <w:r w:rsidR="00410E6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</w:t>
      </w:r>
      <w:r w:rsidR="00410E68">
        <w:rPr>
          <w:rFonts w:ascii="Calibri" w:eastAsia="Calibri" w:hAnsi="Calibri" w:cs="Calibri"/>
          <w:sz w:val="28"/>
        </w:rPr>
        <w:t>бить, молитву бабушки, боясь.</w:t>
      </w: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часах кукушка, как хозяйка в доме,</w:t>
      </w:r>
      <w:r>
        <w:rPr>
          <w:rFonts w:ascii="Calibri" w:eastAsia="Calibri" w:hAnsi="Calibri" w:cs="Calibri"/>
          <w:sz w:val="28"/>
        </w:rPr>
        <w:br/>
        <w:t>Напоминала каждый час собой.</w:t>
      </w:r>
      <w:r>
        <w:rPr>
          <w:rFonts w:ascii="Calibri" w:eastAsia="Calibri" w:hAnsi="Calibri" w:cs="Calibri"/>
          <w:sz w:val="28"/>
        </w:rPr>
        <w:br/>
        <w:t>А вот в других часах, ещё старинней,</w:t>
      </w:r>
      <w:r>
        <w:rPr>
          <w:rFonts w:ascii="Calibri" w:eastAsia="Calibri" w:hAnsi="Calibri" w:cs="Calibri"/>
          <w:sz w:val="28"/>
        </w:rPr>
        <w:br/>
        <w:t>Как голос предков, раздавался бой.</w:t>
      </w: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Кровати кованой работы,</w:t>
      </w:r>
      <w:r>
        <w:rPr>
          <w:rFonts w:ascii="Calibri" w:eastAsia="Calibri" w:hAnsi="Calibri" w:cs="Calibri"/>
          <w:sz w:val="28"/>
        </w:rPr>
        <w:br/>
        <w:t>Убраны вышивкой цветной.</w:t>
      </w:r>
      <w:r>
        <w:rPr>
          <w:rFonts w:ascii="Calibri" w:eastAsia="Calibri" w:hAnsi="Calibri" w:cs="Calibri"/>
          <w:sz w:val="28"/>
        </w:rPr>
        <w:br/>
        <w:t>Здесь почивали многие годы,</w:t>
      </w:r>
      <w:r>
        <w:rPr>
          <w:rFonts w:ascii="Calibri" w:eastAsia="Calibri" w:hAnsi="Calibri" w:cs="Calibri"/>
          <w:sz w:val="28"/>
        </w:rPr>
        <w:br/>
        <w:t>И прадед, дед и крёстный мой.</w:t>
      </w: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Игла сломалась в патефоне,</w:t>
      </w:r>
      <w:r>
        <w:rPr>
          <w:rFonts w:ascii="Calibri" w:eastAsia="Calibri" w:hAnsi="Calibri" w:cs="Calibri"/>
          <w:sz w:val="28"/>
        </w:rPr>
        <w:br/>
        <w:t>А жаль, пластинки все целы.</w:t>
      </w:r>
      <w:r>
        <w:rPr>
          <w:rFonts w:ascii="Calibri" w:eastAsia="Calibri" w:hAnsi="Calibri" w:cs="Calibri"/>
          <w:sz w:val="28"/>
        </w:rPr>
        <w:br/>
        <w:t>А песни слушали в том доме,</w:t>
      </w:r>
      <w:r>
        <w:rPr>
          <w:rFonts w:ascii="Calibri" w:eastAsia="Calibri" w:hAnsi="Calibri" w:cs="Calibri"/>
          <w:sz w:val="28"/>
        </w:rPr>
        <w:br/>
        <w:t>Ещё прадеды до войны.</w:t>
      </w: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Романсы слушали о жизни,</w:t>
      </w:r>
      <w:r>
        <w:rPr>
          <w:rFonts w:ascii="Calibri" w:eastAsia="Calibri" w:hAnsi="Calibri" w:cs="Calibri"/>
          <w:sz w:val="28"/>
        </w:rPr>
        <w:br/>
        <w:t>Могли и сами подпевать.</w:t>
      </w:r>
      <w:r>
        <w:rPr>
          <w:rFonts w:ascii="Calibri" w:eastAsia="Calibri" w:hAnsi="Calibri" w:cs="Calibri"/>
          <w:sz w:val="28"/>
        </w:rPr>
        <w:br/>
        <w:t>Под балалайку, мандолину,</w:t>
      </w:r>
      <w:r>
        <w:rPr>
          <w:rFonts w:ascii="Calibri" w:eastAsia="Calibri" w:hAnsi="Calibri" w:cs="Calibri"/>
          <w:sz w:val="28"/>
        </w:rPr>
        <w:br/>
        <w:t>Могли подгорную сплясать.</w:t>
      </w:r>
    </w:p>
    <w:p w:rsidR="00A65C1B" w:rsidRDefault="00A65C1B">
      <w:pPr>
        <w:spacing w:after="200" w:line="276" w:lineRule="auto"/>
      </w:pPr>
      <w:bookmarkStart w:id="2" w:name="_GoBack"/>
      <w:bookmarkEnd w:id="2"/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самовар в полметра ростом,</w:t>
      </w:r>
      <w:r>
        <w:rPr>
          <w:rFonts w:ascii="Calibri" w:eastAsia="Calibri" w:hAnsi="Calibri" w:cs="Calibri"/>
          <w:sz w:val="28"/>
        </w:rPr>
        <w:br/>
        <w:t>Дымился, гре</w:t>
      </w:r>
      <w:ins w:id="3" w:author="Василий" w:date="2016-10-28T15:36:00Z">
        <w:r w:rsidR="006153C0">
          <w:rPr>
            <w:rFonts w:ascii="Calibri" w:eastAsia="Calibri" w:hAnsi="Calibri" w:cs="Calibri"/>
            <w:sz w:val="28"/>
          </w:rPr>
          <w:t>лся</w:t>
        </w:r>
      </w:ins>
      <w:del w:id="4" w:author="Василий" w:date="2016-10-28T15:36:00Z">
        <w:r w:rsidDel="006153C0">
          <w:rPr>
            <w:rFonts w:ascii="Calibri" w:eastAsia="Calibri" w:hAnsi="Calibri" w:cs="Calibri"/>
            <w:sz w:val="28"/>
          </w:rPr>
          <w:delText>ясь</w:delText>
        </w:r>
      </w:del>
      <w:r>
        <w:rPr>
          <w:rFonts w:ascii="Calibri" w:eastAsia="Calibri" w:hAnsi="Calibri" w:cs="Calibri"/>
          <w:sz w:val="28"/>
        </w:rPr>
        <w:t xml:space="preserve"> и блестел.</w:t>
      </w:r>
      <w:r>
        <w:rPr>
          <w:rFonts w:ascii="Calibri" w:eastAsia="Calibri" w:hAnsi="Calibri" w:cs="Calibri"/>
          <w:sz w:val="28"/>
        </w:rPr>
        <w:br/>
        <w:t>И рады были добрым гостям,</w:t>
      </w:r>
      <w:r>
        <w:rPr>
          <w:rFonts w:ascii="Calibri" w:eastAsia="Calibri" w:hAnsi="Calibri" w:cs="Calibri"/>
          <w:sz w:val="28"/>
        </w:rPr>
        <w:br/>
        <w:t>Всем, кто зайти сюда хотел.</w:t>
      </w: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Здесь нет ни серебра, ни злата,</w:t>
      </w:r>
      <w:r>
        <w:rPr>
          <w:rFonts w:ascii="Calibri" w:eastAsia="Calibri" w:hAnsi="Calibri" w:cs="Calibri"/>
          <w:sz w:val="28"/>
        </w:rPr>
        <w:br/>
        <w:t>Здесь русский дух и бытие.</w:t>
      </w:r>
      <w:r>
        <w:rPr>
          <w:rFonts w:ascii="Calibri" w:eastAsia="Calibri" w:hAnsi="Calibri" w:cs="Calibri"/>
          <w:sz w:val="28"/>
        </w:rPr>
        <w:br/>
        <w:t>Музей бы сделать здесь бы надо,</w:t>
      </w:r>
      <w:r>
        <w:rPr>
          <w:rFonts w:ascii="Calibri" w:eastAsia="Calibri" w:hAnsi="Calibri" w:cs="Calibri"/>
          <w:sz w:val="28"/>
        </w:rPr>
        <w:br/>
        <w:t>Но, это мнение моё.</w:t>
      </w:r>
    </w:p>
    <w:sectPr w:rsidR="00A65C1B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A65C1B"/>
    <w:rsid w:val="0006524A"/>
    <w:rsid w:val="002D56AE"/>
    <w:rsid w:val="00360725"/>
    <w:rsid w:val="00410E68"/>
    <w:rsid w:val="006153C0"/>
    <w:rsid w:val="00954541"/>
    <w:rsid w:val="00A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153C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5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Идея музея.docx</vt:lpstr>
    </vt:vector>
  </TitlesOfParts>
  <Company>Krokoz™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Идея музея.docx</dc:title>
  <cp:lastModifiedBy>Василий</cp:lastModifiedBy>
  <cp:revision>10</cp:revision>
  <dcterms:created xsi:type="dcterms:W3CDTF">2014-10-21T17:51:00Z</dcterms:created>
  <dcterms:modified xsi:type="dcterms:W3CDTF">2016-10-28T11:39:00Z</dcterms:modified>
  <dc:language>ru-RU</dc:language>
</cp:coreProperties>
</file>