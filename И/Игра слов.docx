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E4E" w:rsidRDefault="00374567">
      <w:r>
        <w:t>Стихи – ведь это игра слов,</w:t>
      </w:r>
      <w:bookmarkStart w:id="0" w:name="_GoBack"/>
      <w:bookmarkEnd w:id="0"/>
      <w:r>
        <w:br/>
        <w:t>Играть любому можно.</w:t>
      </w:r>
      <w:r>
        <w:br/>
        <w:t>Взять тему, рифму, карандаш,</w:t>
      </w:r>
      <w:r>
        <w:br/>
        <w:t>Это совсем несложно.</w:t>
      </w:r>
    </w:p>
    <w:p w:rsidR="00457E4E" w:rsidRDefault="00374567">
      <w:r>
        <w:t>Играю я не первый год,</w:t>
      </w:r>
      <w:r>
        <w:br/>
        <w:t>Мне нравится игра.</w:t>
      </w:r>
      <w:r>
        <w:br/>
        <w:t>В</w:t>
      </w:r>
      <w:r w:rsidR="00B03533">
        <w:t>сему, наверно, свой черёд,</w:t>
      </w:r>
      <w:r w:rsidR="00B03533">
        <w:br/>
      </w:r>
      <w:ins w:id="1" w:author="Василий" w:date="2016-10-29T13:22:00Z">
        <w:r w:rsidR="00B03533">
          <w:t xml:space="preserve">Пришла </w:t>
        </w:r>
      </w:ins>
      <w:r>
        <w:t>моя пора!</w:t>
      </w:r>
    </w:p>
    <w:sectPr w:rsidR="00457E4E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tersburg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457E4E"/>
    <w:rsid w:val="00374567"/>
    <w:rsid w:val="00457E4E"/>
    <w:rsid w:val="00B0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etersburg" w:eastAsia="Droid Sans Fallback" w:hAnsi="Petersburg" w:cs="Calibr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B0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03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159</Characters>
  <Application>Microsoft Office Word</Application>
  <DocSecurity>0</DocSecurity>
  <Lines>1</Lines>
  <Paragraphs>1</Paragraphs>
  <ScaleCrop>false</ScaleCrop>
  <Company>Krokoz™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7</cp:revision>
  <dcterms:created xsi:type="dcterms:W3CDTF">2015-01-06T13:09:00Z</dcterms:created>
  <dcterms:modified xsi:type="dcterms:W3CDTF">2016-10-29T09:23:00Z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