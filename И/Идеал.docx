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Я так хотел бы повстречаться</w:t>
      </w:r>
    </w:p>
    <w:p>
      <w:pPr>
        <w:pStyle w:val="Normal"/>
        <w:rPr/>
      </w:pPr>
      <w:r>
        <w:rPr/>
        <w:t>С той, что в мечтах нарисовал.</w:t>
      </w:r>
    </w:p>
    <w:p>
      <w:pPr>
        <w:pStyle w:val="Normal"/>
        <w:rPr/>
      </w:pPr>
      <w:r>
        <w:rPr/>
        <w:t>Чтобы навеки с ней остаться,</w:t>
      </w:r>
    </w:p>
    <w:p>
      <w:pPr>
        <w:pStyle w:val="Normal"/>
        <w:rPr/>
      </w:pPr>
      <w:r>
        <w:rPr/>
        <w:t>Мой самый лучший идеал.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Хочу назвать её любимой</w:t>
      </w:r>
    </w:p>
    <w:p>
      <w:pPr>
        <w:pStyle w:val="Normal"/>
        <w:rPr/>
      </w:pPr>
      <w:r>
        <w:rPr/>
        <w:t>И, чтоб в душе огонь пылал.</w:t>
      </w:r>
    </w:p>
    <w:p>
      <w:pPr>
        <w:pStyle w:val="Normal"/>
        <w:rPr/>
      </w:pPr>
      <w:r>
        <w:rPr/>
        <w:t>Чтобы была неповторимой,</w:t>
      </w:r>
    </w:p>
    <w:p>
      <w:pPr>
        <w:pStyle w:val="Normal"/>
        <w:rPr/>
      </w:pPr>
      <w:r>
        <w:rPr/>
        <w:t>Мой самый лучший идеал.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Прошёл я все леса и горы</w:t>
      </w:r>
    </w:p>
    <w:p>
      <w:pPr>
        <w:pStyle w:val="Normal"/>
        <w:rPr/>
      </w:pPr>
      <w:r>
        <w:rPr/>
        <w:t>И эхо вторило в ответ:</w:t>
      </w:r>
    </w:p>
    <w:p>
      <w:pPr>
        <w:pStyle w:val="Normal"/>
        <w:rPr/>
      </w:pPr>
      <w:r>
        <w:rPr/>
        <w:t>«Не трать ты время зря, хороший,</w:t>
      </w:r>
    </w:p>
    <w:p>
      <w:pPr>
        <w:pStyle w:val="Normal"/>
        <w:rPr/>
      </w:pPr>
      <w:r>
        <w:rPr/>
        <w:t>Её здесь не было, и нет».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к речке низко наклонился,</w:t>
      </w:r>
    </w:p>
    <w:p>
      <w:pPr>
        <w:pStyle w:val="Normal"/>
        <w:rPr/>
      </w:pPr>
      <w:r>
        <w:rPr/>
        <w:t>Чтобы испить её воды.</w:t>
      </w:r>
    </w:p>
    <w:p>
      <w:pPr>
        <w:pStyle w:val="Normal"/>
        <w:rPr/>
      </w:pPr>
      <w:r>
        <w:rPr/>
        <w:t>Она мне тихо прошептала:</w:t>
      </w:r>
    </w:p>
    <w:p>
      <w:pPr>
        <w:pStyle w:val="Normal"/>
        <w:rPr/>
      </w:pPr>
      <w:r>
        <w:rPr/>
        <w:t>«Добьёшься ты своей мечты».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вот стою на перепутье,</w:t>
      </w:r>
    </w:p>
    <w:p>
      <w:pPr>
        <w:pStyle w:val="Normal"/>
        <w:rPr/>
      </w:pPr>
      <w:r>
        <w:rPr/>
        <w:t>Подняв глаза на небеса.</w:t>
      </w:r>
    </w:p>
    <w:p>
      <w:pPr>
        <w:pStyle w:val="Normal"/>
        <w:rPr/>
      </w:pPr>
      <w:r>
        <w:rPr/>
        <w:t>Куда же лучше повернуть мне,</w:t>
      </w:r>
    </w:p>
    <w:p>
      <w:pPr>
        <w:pStyle w:val="Normal"/>
        <w:rPr/>
      </w:pPr>
      <w:r>
        <w:rPr/>
        <w:t>Кто бы сумел мне подсказать?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Объездил все </w:t>
      </w:r>
      <w:del w:id="0" w:author="serega  " w:date="2014-11-28T14:01:00Z">
        <w:r>
          <w:rPr/>
          <w:delText>большие</w:delText>
        </w:r>
      </w:del>
      <w:ins w:id="1" w:author="serega  " w:date="2014-11-28T14:01:00Z">
        <w:r>
          <w:rPr/>
          <w:t>моря и</w:t>
        </w:r>
      </w:ins>
      <w:r>
        <w:rPr/>
        <w:t xml:space="preserve"> страны</w:t>
      </w:r>
    </w:p>
    <w:p>
      <w:pPr>
        <w:pStyle w:val="Normal"/>
        <w:rPr/>
      </w:pPr>
      <w:r>
        <w:rPr/>
        <w:t>И так бы не было конца.</w:t>
      </w:r>
    </w:p>
    <w:p>
      <w:pPr>
        <w:pStyle w:val="Normal"/>
        <w:rPr/>
      </w:pPr>
      <w:r>
        <w:rPr/>
        <w:t>Домой вернулся к своей Маме</w:t>
      </w:r>
    </w:p>
    <w:p>
      <w:pPr>
        <w:pStyle w:val="Normal"/>
        <w:rPr/>
      </w:pPr>
      <w:r>
        <w:rPr/>
        <w:t>И встретил её у крыльца.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Забилось сердце часто-часто,</w:t>
      </w:r>
    </w:p>
    <w:p>
      <w:pPr>
        <w:pStyle w:val="Normal"/>
        <w:rPr/>
      </w:pPr>
      <w:r>
        <w:rPr/>
        <w:t>Я краше девушки не знал.</w:t>
      </w:r>
    </w:p>
    <w:p>
      <w:pPr>
        <w:pStyle w:val="Normal"/>
        <w:rPr/>
      </w:pPr>
      <w:r>
        <w:rPr/>
        <w:t>И в ту минуту понимал,</w:t>
      </w:r>
    </w:p>
    <w:p>
      <w:pPr>
        <w:pStyle w:val="Normal"/>
        <w:rPr/>
      </w:pPr>
      <w:r>
        <w:rPr/>
        <w:t>Вот самый лучший идеал!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2014-10-21T17:50:00Z</dcterms:created>
  <dc:language>ru-RU</dc:language>
  <cp:lastModifiedBy>Василий</cp:lastModifiedBy>
  <dcterms:modified xsi:type="dcterms:W3CDTF">2014-11-16T13:48:00Z</dcterms:modified>
  <cp:revision>3</cp:revision>
  <dc:title>Идеал.docx</dc:title>
</cp:coreProperties>
</file>