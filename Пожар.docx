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Сгорел сегодня дом в селе.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Хозяева на веселе.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Тушить бежали всем селом,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не смогли спасти их дом.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Пылало зарево большое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ветер пламя сильно рвал.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не поймут, что же случилось?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их памяти большой провал.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Оставили детей без крова.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Куда приедут в выходной?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внук, обжог лицо и руки,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Остался главное живой!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Куда пойдут они на утро?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будут есть и одевать?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смогут ли в конце-концов,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Причину их беды понять?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Остановиться и подумать,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Ведь можно утонуть в вине.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если б не спасли сельчане,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Могли б погибнуть все в огне.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