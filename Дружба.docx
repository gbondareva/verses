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А, нашей дружбе  - Юбилей!</w:t>
        <w:br/>
        <w:t>И началась она в роддоме.</w:t>
        <w:br/>
        <w:t>Родили мы себе детей,</w:t>
        <w:br/>
        <w:t>Маша – Ивана, а я – Рому!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Конечно, так бывает редко,</w:t>
        <w:br/>
        <w:t>Рожают в один день соседки.</w:t>
        <w:br/>
        <w:t>Как оказалося – к добру,</w:t>
        <w:br/>
        <w:t>Растили вместе детвору.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Как близнецы или двойняшки,</w:t>
        <w:br/>
        <w:t>Один фасон штаны, рубашки.</w:t>
        <w:br/>
        <w:t>Костры в сарае разжигали,</w:t>
        <w:br/>
        <w:t>Купаться тайно убегали.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И всё, как будто бы вчера,</w:t>
        <w:br/>
        <w:t>Тридцать пять лет прошло! Ура!</w:t>
        <w:br/>
      </w:r>
      <w:ins w:id="0" w:author="serega  " w:date="2015-02-11T22:23:00Z">
        <w:r>
          <w:rPr>
            <w:sz w:val="28"/>
            <w:szCs w:val="28"/>
          </w:rPr>
          <w:t>А</w:t>
        </w:r>
      </w:ins>
      <w:del w:id="1" w:author="serega  " w:date="2015-02-11T22:23:00Z">
        <w:r>
          <w:rPr>
            <w:sz w:val="28"/>
            <w:szCs w:val="28"/>
          </w:rPr>
          <w:delText>И</w:delText>
        </w:r>
      </w:del>
      <w:r>
        <w:rPr>
          <w:sz w:val="28"/>
          <w:szCs w:val="28"/>
        </w:rPr>
        <w:t xml:space="preserve"> сыновья </w:t>
      </w:r>
      <w:del w:id="2" w:author="serega  " w:date="2015-02-11T22:23:00Z">
        <w:r>
          <w:rPr>
            <w:sz w:val="28"/>
            <w:szCs w:val="28"/>
          </w:rPr>
          <w:delText>давно</w:delText>
        </w:r>
      </w:del>
      <w:ins w:id="3" w:author="serega  " w:date="2015-02-11T22:23:00Z">
        <w:r>
          <w:rPr>
            <w:sz w:val="28"/>
            <w:szCs w:val="28"/>
          </w:rPr>
          <w:t>теперь</w:t>
        </w:r>
      </w:ins>
      <w:r>
        <w:rPr>
          <w:sz w:val="28"/>
          <w:szCs w:val="28"/>
        </w:rPr>
        <w:t xml:space="preserve"> – папаши,</w:t>
        <w:br/>
        <w:t>Пусть не угаснет дружба наша!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auto"/>
    <w:pitch w:val="default"/>
  </w:font>
  <w:font w:name="Philosopher">
    <w:charset w:val="01"/>
    <w:family w:val="auto"/>
    <w:pitch w:val="default"/>
  </w:font>
  <w:font w:name="Cambria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trackRevision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Style14">
    <w:name w:val="Заголовок"/>
    <w:basedOn w:val="Normal"/>
    <w:next w:val="Style15"/>
    <w:pPr>
      <w:keepNext/>
      <w:spacing w:before="240" w:after="120"/>
    </w:pPr>
    <w:rPr>
      <w:rFonts w:ascii="Philosopher" w:hAnsi="Philosopher" w:eastAsia="Droid Sans Fallback" w:cs="FreeSans"/>
      <w:sz w:val="32"/>
      <w:szCs w:val="28"/>
    </w:rPr>
  </w:style>
  <w:style w:type="paragraph" w:styleId="Style15">
    <w:name w:val="Основной текст"/>
    <w:basedOn w:val="Normal"/>
    <w:pPr>
      <w:spacing w:lineRule="auto" w:line="288" w:before="0" w:after="140"/>
    </w:pPr>
    <w:rPr/>
  </w:style>
  <w:style w:type="paragraph" w:styleId="Style16">
    <w:name w:val="Список"/>
    <w:basedOn w:val="Style15"/>
    <w:pPr/>
    <w:rPr>
      <w:rFonts w:ascii="Cambria" w:hAnsi="Cambria" w:cs="FreeSans"/>
    </w:rPr>
  </w:style>
  <w:style w:type="paragraph" w:styleId="Style17">
    <w:name w:val="Название"/>
    <w:basedOn w:val="Normal"/>
    <w:pPr>
      <w:suppressLineNumbers/>
      <w:spacing w:before="120" w:after="120"/>
    </w:pPr>
    <w:rPr>
      <w:rFonts w:ascii="Cambria" w:hAnsi="Cambria" w:cs="FreeSans"/>
      <w:i/>
      <w:iCs/>
      <w:sz w:val="24"/>
      <w:szCs w:val="24"/>
    </w:rPr>
  </w:style>
  <w:style w:type="paragraph" w:styleId="Style18">
    <w:name w:val="Указатель"/>
    <w:basedOn w:val="Normal"/>
    <w:pPr>
      <w:suppressLineNumbers/>
    </w:pPr>
    <w:rPr>
      <w:rFonts w:ascii="Cambria" w:hAnsi="Cambria" w:cs="FreeSans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LibreOffice/4.2.7.2$Linux_x86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2015-01-23T10:11:00Z</dcterms:created>
  <dc:creator>Василий</dc:creator>
  <dc:language>ru-RU</dc:language>
  <cp:lastModifiedBy>Василий</cp:lastModifiedBy>
  <dcterms:modified xsi:type="dcterms:W3CDTF">2015-01-23T10:19:00Z</dcterms:modified>
  <cp:revision>1</cp:revision>
</cp:coreProperties>
</file>