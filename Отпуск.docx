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DBC" w:rsidDel="00834E45" w:rsidRDefault="006D3BE7">
      <w:pPr>
        <w:widowControl w:val="0"/>
        <w:rPr>
          <w:del w:id="0" w:author="Василий" w:date="2014-12-03T23:21:00Z"/>
          <w:sz w:val="28"/>
          <w:szCs w:val="28"/>
        </w:rPr>
      </w:pPr>
      <w:r>
        <w:rPr>
          <w:sz w:val="28"/>
          <w:szCs w:val="28"/>
        </w:rPr>
        <w:t>Вот дождус</w:t>
      </w:r>
      <w:r w:rsidR="00140756">
        <w:rPr>
          <w:sz w:val="28"/>
          <w:szCs w:val="28"/>
        </w:rPr>
        <w:t>ь</w:t>
      </w:r>
      <w:del w:id="1" w:author="Василий" w:date="2014-12-03T23:25:00Z">
        <w:r w:rsidDel="00834E45">
          <w:rPr>
            <w:sz w:val="28"/>
            <w:szCs w:val="28"/>
          </w:rPr>
          <w:delText>ь</w:delText>
        </w:r>
      </w:del>
      <w:r>
        <w:rPr>
          <w:sz w:val="28"/>
          <w:szCs w:val="28"/>
        </w:rPr>
        <w:t xml:space="preserve"> </w:t>
      </w:r>
      <w:del w:id="2" w:author="Василий" w:date="2014-12-03T23:25:00Z">
        <w:r w:rsidDel="00834E45">
          <w:rPr>
            <w:sz w:val="28"/>
            <w:szCs w:val="28"/>
          </w:rPr>
          <w:delText>я</w:delText>
        </w:r>
      </w:del>
      <w:r>
        <w:rPr>
          <w:sz w:val="28"/>
          <w:szCs w:val="28"/>
        </w:rPr>
        <w:t>лет</w:t>
      </w:r>
      <w:ins w:id="3" w:author="serega  " w:date="2014-11-28T14:31:00Z">
        <w:r>
          <w:rPr>
            <w:sz w:val="28"/>
            <w:szCs w:val="28"/>
          </w:rPr>
          <w:t>а</w:t>
        </w:r>
      </w:ins>
      <w:r w:rsidR="00140756">
        <w:rPr>
          <w:sz w:val="28"/>
          <w:szCs w:val="28"/>
        </w:rPr>
        <w:t>,</w:t>
      </w:r>
      <w:del w:id="4" w:author="serega  " w:date="2014-11-28T14:31:00Z">
        <w:r>
          <w:rPr>
            <w:sz w:val="28"/>
            <w:szCs w:val="28"/>
          </w:rPr>
          <w:delText>о</w:delText>
        </w:r>
      </w:del>
      <w:r w:rsidR="00140756">
        <w:rPr>
          <w:sz w:val="28"/>
          <w:szCs w:val="28"/>
        </w:rPr>
        <w:br/>
      </w:r>
      <w:r>
        <w:rPr>
          <w:sz w:val="28"/>
          <w:szCs w:val="28"/>
        </w:rPr>
        <w:t>И возьму я отпуск.</w:t>
      </w:r>
      <w:r w:rsidR="00140756">
        <w:rPr>
          <w:sz w:val="28"/>
          <w:szCs w:val="28"/>
        </w:rPr>
        <w:br/>
      </w:r>
      <w:r>
        <w:rPr>
          <w:sz w:val="28"/>
          <w:szCs w:val="28"/>
        </w:rPr>
        <w:t>Скучать</w:t>
      </w:r>
      <w:del w:id="5" w:author="serega  " w:date="2014-11-28T14:31:00Z">
        <w:r>
          <w:rPr>
            <w:sz w:val="28"/>
            <w:szCs w:val="28"/>
          </w:rPr>
          <w:delText xml:space="preserve"> я</w:delText>
        </w:r>
      </w:del>
      <w:r>
        <w:rPr>
          <w:sz w:val="28"/>
          <w:szCs w:val="28"/>
        </w:rPr>
        <w:t xml:space="preserve"> в отпуске не стану,</w:t>
      </w:r>
      <w:r w:rsidR="00140756">
        <w:rPr>
          <w:sz w:val="28"/>
          <w:szCs w:val="28"/>
        </w:rPr>
        <w:br/>
      </w:r>
      <w:r>
        <w:rPr>
          <w:sz w:val="28"/>
          <w:szCs w:val="28"/>
        </w:rPr>
        <w:t xml:space="preserve">Путёвку </w:t>
      </w:r>
      <w:ins w:id="6" w:author="Василий" w:date="2014-12-03T23:26:00Z">
        <w:r w:rsidR="00834E45">
          <w:rPr>
            <w:sz w:val="28"/>
            <w:szCs w:val="28"/>
          </w:rPr>
          <w:t>я</w:t>
        </w:r>
      </w:ins>
      <w:del w:id="7" w:author="Василий" w:date="2014-12-03T23:26:00Z">
        <w:r w:rsidDel="00834E45">
          <w:rPr>
            <w:sz w:val="28"/>
            <w:szCs w:val="28"/>
          </w:rPr>
          <w:delText>сам</w:delText>
        </w:r>
      </w:del>
      <w:r>
        <w:rPr>
          <w:sz w:val="28"/>
          <w:szCs w:val="28"/>
        </w:rPr>
        <w:t xml:space="preserve"> себе достану.</w:t>
      </w:r>
      <w:r w:rsidR="00EA2046">
        <w:rPr>
          <w:sz w:val="28"/>
          <w:szCs w:val="28"/>
        </w:rPr>
        <w:br/>
      </w:r>
      <w:commentRangeStart w:id="8"/>
      <w:r>
        <w:rPr>
          <w:sz w:val="28"/>
          <w:szCs w:val="28"/>
        </w:rPr>
        <w:t>Скажу: «Пока, Наталия!</w:t>
      </w:r>
      <w:r w:rsidR="00140756">
        <w:rPr>
          <w:sz w:val="28"/>
          <w:szCs w:val="28"/>
        </w:rPr>
        <w:br/>
        <w:t>Лечу завтра в Анталию</w:t>
      </w:r>
      <w:r>
        <w:rPr>
          <w:sz w:val="28"/>
          <w:szCs w:val="28"/>
        </w:rPr>
        <w:t>.</w:t>
      </w:r>
      <w:r w:rsidR="00140756">
        <w:rPr>
          <w:sz w:val="28"/>
          <w:szCs w:val="28"/>
        </w:rPr>
        <w:br/>
      </w:r>
      <w:ins w:id="9" w:author="Василий" w:date="2014-12-03T23:23:00Z">
        <w:r w:rsidR="00834E45">
          <w:rPr>
            <w:sz w:val="28"/>
            <w:szCs w:val="28"/>
          </w:rPr>
          <w:t>Подальше, в Турцию махну,</w:t>
        </w:r>
      </w:ins>
      <w:r w:rsidR="00140756">
        <w:rPr>
          <w:sz w:val="28"/>
          <w:szCs w:val="28"/>
        </w:rPr>
        <w:br/>
      </w:r>
      <w:ins w:id="10" w:author="Василий" w:date="2014-12-03T23:23:00Z">
        <w:r w:rsidR="00834E45">
          <w:rPr>
            <w:sz w:val="28"/>
            <w:szCs w:val="28"/>
          </w:rPr>
          <w:t>Там-то я точно отдохну</w:t>
        </w:r>
      </w:ins>
      <w:ins w:id="11" w:author="Василий" w:date="2014-12-03T23:24:00Z">
        <w:r w:rsidR="00834E45">
          <w:rPr>
            <w:sz w:val="28"/>
            <w:szCs w:val="28"/>
          </w:rPr>
          <w:t>!</w:t>
        </w:r>
      </w:ins>
      <w:r w:rsidR="00140756">
        <w:rPr>
          <w:sz w:val="28"/>
          <w:szCs w:val="28"/>
        </w:rPr>
        <w:t>»</w:t>
      </w:r>
      <w:del w:id="12" w:author="Василий" w:date="2014-12-03T23:21:00Z">
        <w:r w:rsidDel="00834E45">
          <w:rPr>
            <w:sz w:val="28"/>
            <w:szCs w:val="28"/>
          </w:rPr>
          <w:delText>С собой возьму фотоаппарат,</w:delText>
        </w:r>
      </w:del>
    </w:p>
    <w:p w:rsidR="00C42DBC" w:rsidDel="00834E45" w:rsidRDefault="006D3BE7">
      <w:pPr>
        <w:widowControl w:val="0"/>
        <w:rPr>
          <w:del w:id="13" w:author="Василий" w:date="2014-12-03T23:21:00Z"/>
          <w:sz w:val="28"/>
          <w:szCs w:val="28"/>
        </w:rPr>
      </w:pPr>
      <w:del w:id="14" w:author="Василий" w:date="2014-12-03T23:21:00Z">
        <w:r w:rsidDel="00834E45">
          <w:rPr>
            <w:sz w:val="28"/>
            <w:szCs w:val="28"/>
          </w:rPr>
          <w:delText>Чтобы турчанок поснимать.</w:delText>
        </w:r>
      </w:del>
      <w:commentRangeEnd w:id="8"/>
      <w:ins w:id="15" w:author="serega  " w:date="2014-11-28T14:33:00Z">
        <w:del w:id="16" w:author="Василий" w:date="2014-12-03T23:21:00Z">
          <w:r w:rsidDel="00834E45">
            <w:rPr>
              <w:sz w:val="28"/>
              <w:szCs w:val="28"/>
            </w:rPr>
            <w:commentReference w:id="8"/>
          </w:r>
        </w:del>
      </w:ins>
    </w:p>
    <w:p w:rsidR="00C42DBC" w:rsidRDefault="00EA2046">
      <w:pPr>
        <w:widowControl w:val="0"/>
        <w:rPr>
          <w:sz w:val="28"/>
          <w:szCs w:val="28"/>
        </w:rPr>
      </w:pPr>
      <w:r>
        <w:rPr>
          <w:sz w:val="28"/>
          <w:szCs w:val="28"/>
        </w:rPr>
        <w:br/>
      </w:r>
      <w:commentRangeStart w:id="17"/>
      <w:r w:rsidR="006D3BE7">
        <w:rPr>
          <w:sz w:val="28"/>
          <w:szCs w:val="28"/>
        </w:rPr>
        <w:t>Сгорел на пляже я дотла,</w:t>
      </w:r>
      <w:commentRangeEnd w:id="17"/>
      <w:ins w:id="18" w:author="serega  " w:date="2014-11-28T14:32:00Z">
        <w:r w:rsidR="006D3BE7">
          <w:rPr>
            <w:sz w:val="28"/>
            <w:szCs w:val="28"/>
          </w:rPr>
          <w:commentReference w:id="17"/>
        </w:r>
      </w:ins>
      <w:r w:rsidR="00140756">
        <w:rPr>
          <w:sz w:val="28"/>
          <w:szCs w:val="28"/>
        </w:rPr>
        <w:br/>
      </w:r>
      <w:r w:rsidR="006D3BE7">
        <w:rPr>
          <w:sz w:val="28"/>
          <w:szCs w:val="28"/>
        </w:rPr>
        <w:t>А дома ждёт меня жена.</w:t>
      </w:r>
      <w:r>
        <w:rPr>
          <w:sz w:val="28"/>
          <w:szCs w:val="28"/>
        </w:rPr>
        <w:br/>
      </w:r>
      <w:r w:rsidR="006D3BE7">
        <w:rPr>
          <w:sz w:val="28"/>
          <w:szCs w:val="28"/>
        </w:rPr>
        <w:t>Скорей путёвки бы конец</w:t>
      </w:r>
      <w:del w:id="19" w:author="serega  " w:date="2014-11-28T14:32:00Z">
        <w:r w:rsidR="006D3BE7">
          <w:rPr>
            <w:sz w:val="28"/>
            <w:szCs w:val="28"/>
          </w:rPr>
          <w:delText>,</w:delText>
        </w:r>
      </w:del>
      <w:ins w:id="20" w:author="serega  " w:date="2014-11-28T14:32:00Z">
        <w:r w:rsidR="006D3BE7">
          <w:rPr>
            <w:sz w:val="28"/>
            <w:szCs w:val="28"/>
          </w:rPr>
          <w:t>!</w:t>
        </w:r>
      </w:ins>
      <w:r w:rsidR="00140756">
        <w:rPr>
          <w:sz w:val="28"/>
          <w:szCs w:val="28"/>
        </w:rPr>
        <w:br/>
      </w:r>
      <w:r w:rsidR="006D3BE7">
        <w:rPr>
          <w:sz w:val="28"/>
          <w:szCs w:val="28"/>
        </w:rPr>
        <w:t>Поеду я в родной Илецк.</w:t>
      </w:r>
      <w:r w:rsidR="00140756">
        <w:rPr>
          <w:sz w:val="28"/>
          <w:szCs w:val="28"/>
        </w:rPr>
        <w:br/>
      </w:r>
      <w:r w:rsidR="006D3BE7">
        <w:rPr>
          <w:sz w:val="28"/>
          <w:szCs w:val="28"/>
        </w:rPr>
        <w:t>На своей даче солнце, тень,</w:t>
      </w:r>
      <w:r w:rsidR="00140756">
        <w:rPr>
          <w:sz w:val="28"/>
          <w:szCs w:val="28"/>
        </w:rPr>
        <w:br/>
      </w:r>
      <w:r w:rsidR="006D3BE7">
        <w:rPr>
          <w:sz w:val="28"/>
          <w:szCs w:val="28"/>
        </w:rPr>
        <w:t>Валяйся там, сколько ни лень.</w:t>
      </w:r>
      <w:r>
        <w:rPr>
          <w:sz w:val="28"/>
          <w:szCs w:val="28"/>
        </w:rPr>
        <w:br/>
      </w:r>
      <w:r w:rsidR="006D3BE7">
        <w:rPr>
          <w:sz w:val="28"/>
          <w:szCs w:val="28"/>
        </w:rPr>
        <w:t>Ещё есть плюс</w:t>
      </w:r>
      <w:del w:id="21" w:author="serega  " w:date="2014-11-28T14:33:00Z">
        <w:r w:rsidR="006D3BE7">
          <w:rPr>
            <w:sz w:val="28"/>
            <w:szCs w:val="28"/>
          </w:rPr>
          <w:delText>,</w:delText>
        </w:r>
      </w:del>
      <w:ins w:id="22" w:author="serega  " w:date="2014-11-28T14:33:00Z">
        <w:r w:rsidR="006D3BE7">
          <w:rPr>
            <w:sz w:val="28"/>
            <w:szCs w:val="28"/>
          </w:rPr>
          <w:t xml:space="preserve"> – </w:t>
        </w:r>
      </w:ins>
      <w:del w:id="23" w:author="serega  " w:date="2014-11-28T14:33:00Z">
        <w:r w:rsidR="006D3BE7">
          <w:rPr>
            <w:sz w:val="28"/>
            <w:szCs w:val="28"/>
          </w:rPr>
          <w:delText xml:space="preserve"> </w:delText>
        </w:r>
      </w:del>
      <w:commentRangeStart w:id="24"/>
      <w:r w:rsidR="006D3BE7">
        <w:rPr>
          <w:sz w:val="28"/>
          <w:szCs w:val="28"/>
        </w:rPr>
        <w:t>жена с тобой,</w:t>
      </w:r>
      <w:r w:rsidR="00140756">
        <w:rPr>
          <w:sz w:val="28"/>
          <w:szCs w:val="28"/>
        </w:rPr>
        <w:br/>
      </w:r>
      <w:r w:rsidR="006D3BE7">
        <w:rPr>
          <w:sz w:val="28"/>
          <w:szCs w:val="28"/>
        </w:rPr>
        <w:t>В твоих мозгах один покой.</w:t>
      </w:r>
      <w:commentRangeEnd w:id="24"/>
      <w:ins w:id="25" w:author="serega  " w:date="2014-11-28T14:33:00Z">
        <w:r w:rsidR="006D3BE7">
          <w:rPr>
            <w:sz w:val="28"/>
            <w:szCs w:val="28"/>
          </w:rPr>
          <w:commentReference w:id="24"/>
        </w:r>
      </w:ins>
      <w:r w:rsidR="00140756">
        <w:rPr>
          <w:sz w:val="28"/>
          <w:szCs w:val="28"/>
        </w:rPr>
        <w:br/>
      </w:r>
      <w:r w:rsidR="006D3BE7">
        <w:rPr>
          <w:sz w:val="28"/>
          <w:szCs w:val="28"/>
        </w:rPr>
        <w:t>Живи и никаких забот,</w:t>
      </w:r>
      <w:r w:rsidR="00140756">
        <w:rPr>
          <w:sz w:val="28"/>
          <w:szCs w:val="28"/>
        </w:rPr>
        <w:br/>
      </w:r>
      <w:r>
        <w:rPr>
          <w:sz w:val="28"/>
          <w:szCs w:val="28"/>
        </w:rPr>
        <w:t>Куда попёрся</w:t>
      </w:r>
      <w:r w:rsidR="006D3BE7">
        <w:rPr>
          <w:sz w:val="28"/>
          <w:szCs w:val="28"/>
        </w:rPr>
        <w:t xml:space="preserve">, </w:t>
      </w:r>
      <w:proofErr w:type="spellStart"/>
      <w:r w:rsidR="006D3BE7">
        <w:rPr>
          <w:sz w:val="28"/>
          <w:szCs w:val="28"/>
        </w:rPr>
        <w:t>Ёш</w:t>
      </w:r>
      <w:bookmarkStart w:id="26" w:name="_GoBack"/>
      <w:bookmarkEnd w:id="26"/>
      <w:r w:rsidR="006D3BE7">
        <w:rPr>
          <w:sz w:val="28"/>
          <w:szCs w:val="28"/>
        </w:rPr>
        <w:t>кин</w:t>
      </w:r>
      <w:proofErr w:type="spellEnd"/>
      <w:r w:rsidR="006D3BE7">
        <w:rPr>
          <w:sz w:val="28"/>
          <w:szCs w:val="28"/>
        </w:rPr>
        <w:t xml:space="preserve"> кот!</w:t>
      </w:r>
    </w:p>
    <w:p w:rsidR="00C42DBC" w:rsidRDefault="00C42DBC">
      <w:pPr>
        <w:widowControl w:val="0"/>
      </w:pPr>
    </w:p>
    <w:sectPr w:rsidR="00C42DBC">
      <w:pgSz w:w="12240" w:h="15840"/>
      <w:pgMar w:top="1134" w:right="850" w:bottom="1134" w:left="1701" w:header="0" w:footer="0" w:gutter="0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8" w:author="serega  " w:date="2014-11-28T14:33:00Z" w:initials="">
    <w:p w:rsidR="00C42DBC" w:rsidRDefault="006D3BE7">
      <w:proofErr w:type="gramStart"/>
      <w:r>
        <w:rPr>
          <w:rFonts w:ascii="Droid Sans" w:hAnsi="Droid Sans"/>
          <w:sz w:val="20"/>
        </w:rPr>
        <w:t>брр</w:t>
      </w:r>
      <w:proofErr w:type="gramEnd"/>
    </w:p>
  </w:comment>
  <w:comment w:id="17" w:author="serega  " w:date="2014-11-28T14:32:00Z" w:initials="">
    <w:p w:rsidR="00C42DBC" w:rsidRDefault="006D3BE7">
      <w:r>
        <w:rPr>
          <w:rFonts w:ascii="Droid Sans" w:hAnsi="Droid Sans"/>
          <w:sz w:val="20"/>
        </w:rPr>
        <w:t>ужас</w:t>
      </w:r>
    </w:p>
  </w:comment>
  <w:comment w:id="24" w:author="serega  " w:date="2014-11-28T14:33:00Z" w:initials="">
    <w:p w:rsidR="00C42DBC" w:rsidRDefault="006D3BE7">
      <w:r>
        <w:rPr>
          <w:rFonts w:ascii="Droid Sans" w:hAnsi="Droid Sans"/>
          <w:sz w:val="20"/>
        </w:rPr>
        <w:t>С женой особенно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">
    <w:altName w:val="Arial"/>
    <w:charset w:val="01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42DBC"/>
    <w:rsid w:val="00140756"/>
    <w:rsid w:val="006D3BE7"/>
    <w:rsid w:val="00834E45"/>
    <w:rsid w:val="00AC1381"/>
    <w:rsid w:val="00C42DBC"/>
    <w:rsid w:val="00EA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688"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ascii="Cambria" w:hAnsi="Cambria" w:cs="FreeSans"/>
    </w:r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834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34E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7</cp:revision>
  <dcterms:created xsi:type="dcterms:W3CDTF">2014-10-29T05:11:00Z</dcterms:created>
  <dcterms:modified xsi:type="dcterms:W3CDTF">2016-02-06T16:25:00Z</dcterms:modified>
  <dc:language>ru-RU</dc:language>
</cp:coreProperties>
</file>