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С новым годом в твоей жизни,</w:t>
      </w:r>
    </w:p>
    <w:p>
      <w:pPr>
        <w:pStyle w:val="Normal"/>
        <w:rPr/>
      </w:pPr>
      <w:r>
        <w:rPr/>
        <w:t>Мой любимый человек!</w:t>
      </w:r>
    </w:p>
    <w:p>
      <w:pPr>
        <w:pStyle w:val="Normal"/>
        <w:rPr/>
      </w:pPr>
      <w:r>
        <w:rPr/>
        <w:t xml:space="preserve">Пожелать тебе хочу я </w:t>
      </w:r>
    </w:p>
    <w:p>
      <w:pPr>
        <w:pStyle w:val="Normal"/>
        <w:rPr/>
      </w:pPr>
      <w:r>
        <w:rPr/>
        <w:t>Много</w:t>
      </w:r>
      <w:ins w:id="0" w:author="serega  " w:date="2014-11-29T23:22:00Z">
        <w:r>
          <w:rPr/>
          <w:t>-</w:t>
        </w:r>
      </w:ins>
      <w:del w:id="1" w:author="serega  " w:date="2014-11-29T23:22:00Z">
        <w:r>
          <w:rPr/>
          <w:delText xml:space="preserve">, </w:delText>
        </w:r>
      </w:del>
      <w:r>
        <w:rPr/>
        <w:t>много</w:t>
      </w:r>
      <w:del w:id="2" w:author="serega  " w:date="2014-11-29T23:22:00Z">
        <w:r>
          <w:rPr/>
          <w:delText>,</w:delText>
        </w:r>
      </w:del>
      <w:ins w:id="3" w:author="serega  " w:date="2014-11-29T23:22:00Z">
        <w:r>
          <w:rPr/>
          <w:t>-</w:t>
        </w:r>
      </w:ins>
      <w:del w:id="4" w:author="serega  " w:date="2014-11-29T23:22:00Z">
        <w:r>
          <w:rPr/>
          <w:delText xml:space="preserve"> </w:delText>
        </w:r>
      </w:del>
      <w:r>
        <w:rPr/>
        <w:t>много лет!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Чтоб жила ты</w:t>
      </w:r>
      <w:ins w:id="5" w:author="serega  " w:date="2014-11-29T23:24:00Z">
        <w:r>
          <w:rPr/>
          <w:t>,</w:t>
        </w:r>
      </w:ins>
      <w:r>
        <w:rPr/>
        <w:t xml:space="preserve"> замечая</w:t>
      </w:r>
    </w:p>
    <w:p>
      <w:pPr>
        <w:pStyle w:val="Normal"/>
        <w:rPr/>
      </w:pPr>
      <w:del w:id="6" w:author="serega  " w:date="2014-11-29T23:22:00Z">
        <w:r>
          <w:rPr/>
          <w:delText xml:space="preserve"> </w:delText>
        </w:r>
      </w:del>
      <w:r>
        <w:rPr/>
        <w:t>Всю в округе красоту,</w:t>
      </w:r>
    </w:p>
    <w:p>
      <w:pPr>
        <w:pStyle w:val="Normal"/>
        <w:rPr/>
      </w:pPr>
      <w:r>
        <w:rPr/>
        <w:t>На своём пути встречая</w:t>
      </w:r>
    </w:p>
    <w:p>
      <w:pPr>
        <w:pStyle w:val="Normal"/>
        <w:rPr/>
      </w:pPr>
      <w:r>
        <w:rPr/>
        <w:t>Ласку, нежность, доброту!</w:t>
      </w:r>
    </w:p>
    <w:p>
      <w:pPr>
        <w:pStyle w:val="Normal"/>
        <w:rPr/>
      </w:pPr>
      <w:r>
        <w:rPr/>
      </w:r>
    </w:p>
    <w:p>
      <w:pPr>
        <w:pStyle w:val="Normal"/>
        <w:rPr/>
      </w:pPr>
      <w:del w:id="7" w:author="serega  " w:date="2014-11-29T23:22:00Z">
        <w:r>
          <w:rPr/>
          <w:delText>Хочу, ч</w:delText>
        </w:r>
      </w:del>
      <w:ins w:id="8" w:author="serega  " w:date="2014-11-29T23:22:00Z">
        <w:r>
          <w:rPr/>
          <w:t>Ч</w:t>
        </w:r>
      </w:ins>
      <w:r>
        <w:rPr/>
        <w:t>тоб</w:t>
      </w:r>
      <w:del w:id="9" w:author="serega  " w:date="2014-11-29T23:23:00Z">
        <w:r>
          <w:rPr/>
          <w:delText>ы</w:delText>
        </w:r>
      </w:del>
      <w:ins w:id="10" w:author="serega  " w:date="2014-11-29T23:23:00Z">
        <w:r>
          <w:rPr/>
          <w:t xml:space="preserve"> </w:t>
        </w:r>
      </w:ins>
      <w:ins w:id="11" w:author="serega  " w:date="2014-11-29T23:23:00Z">
        <w:r>
          <w:rPr/>
          <w:t>тебе</w:t>
        </w:r>
      </w:ins>
      <w:r>
        <w:rPr/>
        <w:t xml:space="preserve"> приснился сон</w:t>
      </w:r>
    </w:p>
    <w:p>
      <w:pPr>
        <w:pStyle w:val="Normal"/>
        <w:rPr/>
      </w:pPr>
      <w:del w:id="12" w:author="serega  " w:date="2014-11-29T23:23:00Z">
        <w:r>
          <w:rPr/>
          <w:delText>И в</w:delText>
        </w:r>
      </w:del>
      <w:ins w:id="13" w:author="serega  " w:date="2014-11-29T23:23:00Z">
        <w:r>
          <w:rPr/>
          <w:t>В</w:t>
        </w:r>
      </w:ins>
      <w:r>
        <w:rPr/>
        <w:t>ещим оказался он,</w:t>
      </w:r>
    </w:p>
    <w:p>
      <w:pPr>
        <w:pStyle w:val="Normal"/>
        <w:rPr/>
      </w:pPr>
      <w:r>
        <w:rPr/>
        <w:t>Чтобы умчались все невзгоды</w:t>
      </w:r>
    </w:p>
    <w:p>
      <w:pPr>
        <w:pStyle w:val="Normal"/>
        <w:rPr/>
      </w:pPr>
      <w:del w:id="14" w:author="serega  " w:date="2014-11-29T23:23:00Z">
        <w:r>
          <w:rPr/>
          <w:delText>И р</w:delText>
        </w:r>
      </w:del>
      <w:ins w:id="15" w:author="serega  " w:date="2014-11-29T23:23:00Z">
        <w:r>
          <w:rPr/>
          <w:t>Р</w:t>
        </w:r>
      </w:ins>
      <w:r>
        <w:rPr/>
        <w:t>адости был полон дом</w:t>
      </w:r>
      <w:del w:id="16" w:author="serega  " w:date="2014-11-29T23:23:00Z">
        <w:r>
          <w:rPr/>
          <w:delText>.</w:delText>
        </w:r>
      </w:del>
      <w:ins w:id="17" w:author="serega  " w:date="2014-11-29T23:23:00Z">
        <w:r>
          <w:rPr/>
          <w:t>!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Хочу, чтоб радовали дети,</w:t>
      </w:r>
    </w:p>
    <w:p>
      <w:pPr>
        <w:pStyle w:val="Normal"/>
        <w:rPr/>
      </w:pPr>
      <w:r>
        <w:rPr/>
        <w:t>Немало в них вложила ты,</w:t>
      </w:r>
    </w:p>
    <w:p>
      <w:pPr>
        <w:pStyle w:val="Normal"/>
        <w:rPr/>
      </w:pPr>
      <w:r>
        <w:rPr/>
        <w:t>Дороже нет на белом свете</w:t>
      </w:r>
    </w:p>
    <w:p>
      <w:pPr>
        <w:pStyle w:val="Normal"/>
        <w:rPr/>
      </w:pPr>
      <w:r>
        <w:rPr/>
        <w:t>И нет желаннее мечты.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чтобы верные подружки</w:t>
      </w:r>
    </w:p>
    <w:p>
      <w:pPr>
        <w:pStyle w:val="Normal"/>
        <w:rPr/>
      </w:pPr>
      <w:r>
        <w:rPr/>
        <w:t>Одним присутствием своим,</w:t>
      </w:r>
    </w:p>
    <w:p>
      <w:pPr>
        <w:pStyle w:val="Normal"/>
        <w:rPr/>
      </w:pPr>
      <w:ins w:id="18" w:author="serega  " w:date="2014-11-29T23:23:00Z">
        <w:r>
          <w:rPr/>
          <w:t>По</w:t>
        </w:r>
      </w:ins>
      <w:del w:id="19" w:author="serega  " w:date="2014-11-29T23:23:00Z">
        <w:r>
          <w:rPr/>
          <w:delText>И</w:delText>
        </w:r>
      </w:del>
      <w:ins w:id="20" w:author="serega  " w:date="2014-11-29T23:23:00Z">
        <w:r>
          <w:rPr/>
          <w:t>и</w:t>
        </w:r>
      </w:ins>
      <w:r>
        <w:rPr/>
        <w:t xml:space="preserve">сцеляли </w:t>
      </w:r>
      <w:del w:id="21" w:author="serega  " w:date="2014-11-29T23:23:00Z">
        <w:r>
          <w:rPr/>
          <w:delText>б</w:delText>
        </w:r>
      </w:del>
      <w:del w:id="22" w:author="serega  " w:date="2014-11-29T23:24:00Z">
        <w:r>
          <w:rPr/>
          <w:delText xml:space="preserve"> </w:delText>
        </w:r>
      </w:del>
      <w:r>
        <w:rPr/>
        <w:t>все недуги,</w:t>
      </w:r>
    </w:p>
    <w:p>
      <w:pPr>
        <w:pStyle w:val="Normal"/>
        <w:rPr/>
      </w:pPr>
      <w:del w:id="23" w:author="serega  " w:date="2014-11-29T23:23:00Z">
        <w:r>
          <w:rPr/>
          <w:delText>М</w:delText>
        </w:r>
      </w:del>
      <w:ins w:id="24" w:author="serega  " w:date="2014-11-29T23:23:00Z">
        <w:r>
          <w:rPr/>
          <w:t>См</w:t>
        </w:r>
      </w:ins>
      <w:r>
        <w:rPr/>
        <w:t>огла</w:t>
      </w:r>
      <w:ins w:id="25" w:author="serega  " w:date="2014-11-29T23:24:00Z">
        <w:r>
          <w:rPr/>
          <w:t xml:space="preserve"> </w:t>
        </w:r>
      </w:ins>
      <w:ins w:id="26" w:author="serega  " w:date="2014-11-29T23:24:00Z">
        <w:r>
          <w:rPr/>
          <w:t>б</w:t>
        </w:r>
      </w:ins>
      <w:r>
        <w:rPr/>
        <w:t xml:space="preserve"> довериться ты им.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Чтобы тоска тебя не знала,</w:t>
      </w:r>
    </w:p>
    <w:p>
      <w:pPr>
        <w:pStyle w:val="Normal"/>
        <w:rPr/>
      </w:pPr>
      <w:r>
        <w:rPr/>
        <w:t>Она идёт пусть стороной,</w:t>
      </w:r>
    </w:p>
    <w:p>
      <w:pPr>
        <w:pStyle w:val="Normal"/>
        <w:rPr/>
      </w:pPr>
      <w:r>
        <w:rPr/>
        <w:t>Сбылось бы всё, о чём мечтала,</w:t>
      </w:r>
    </w:p>
    <w:p>
      <w:pPr>
        <w:pStyle w:val="Normal"/>
        <w:rPr/>
      </w:pPr>
      <w:r>
        <w:rPr/>
        <w:t>А так</w:t>
      </w:r>
      <w:ins w:id="27" w:author="serega  " w:date="2014-11-29T23:24:00Z">
        <w:r>
          <w:rPr/>
          <w:t xml:space="preserve"> – </w:t>
        </w:r>
      </w:ins>
      <w:del w:id="28" w:author="serega  " w:date="2014-11-29T23:24:00Z">
        <w:r>
          <w:rPr/>
          <w:delText xml:space="preserve"> </w:delText>
        </w:r>
      </w:del>
      <w:r>
        <w:rPr/>
        <w:t>бывает ведь порой</w:t>
      </w:r>
      <w:del w:id="29" w:author="serega  " w:date="2014-11-29T23:24:00Z">
        <w:r>
          <w:rPr/>
          <w:delText>.</w:delText>
        </w:r>
      </w:del>
      <w:ins w:id="30" w:author="serega  " w:date="2014-11-29T23:24:00Z">
        <w:r>
          <w:rPr/>
          <w:t>!</w:t>
        </w:r>
      </w:ins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2014-10-24T18:00:00Z</dcterms:created>
  <dc:language>ru-RU</dc:language>
  <cp:lastModifiedBy>Василий</cp:lastModifiedBy>
  <cp:lastPrinted>2014-11-29T23:24:42Z</cp:lastPrinted>
  <dcterms:modified xsi:type="dcterms:W3CDTF">2014-11-10T19:51:00Z</dcterms:modified>
  <cp:revision>3</cp:revision>
  <dc:title>С Днём Ангела!.docx</dc:title>
</cp:coreProperties>
</file>