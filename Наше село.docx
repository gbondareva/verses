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 xml:space="preserve">Наше село Михайловка – </w:t>
        <w:br/>
        <w:t>Как отчий дом для нас.</w:t>
        <w:br/>
        <w:t>Здесь родились мы, выросли,</w:t>
        <w:br/>
        <w:t>Да и живём сейчас.</w:t>
      </w:r>
    </w:p>
    <w:p>
      <w:pPr>
        <w:pStyle w:val="Normal"/>
        <w:rPr/>
      </w:pPr>
      <w:commentRangeStart w:id="0"/>
      <w:r>
        <w:rPr/>
        <w:t>Сад, школа, клуб и стадион,</w:t>
        <w:br/>
        <w:t>Значит, село живёт!</w:t>
      </w:r>
      <w:commentRangeEnd w:id="0"/>
      <w:r>
        <w:rPr/>
      </w:r>
      <w:r>
        <w:rPr/>
        <w:commentReference w:id="0"/>
      </w:r>
      <w:r>
        <w:rPr/>
        <w:br/>
        <w:t>Гостеприимный, добрый,</w:t>
        <w:br/>
        <w:t>Приветливый народ.</w:t>
      </w:r>
    </w:p>
    <w:p>
      <w:pPr>
        <w:pStyle w:val="Normal"/>
        <w:rPr/>
      </w:pPr>
      <w:r>
        <w:rPr/>
        <w:t>Здесь знакомы нам все уголки.</w:t>
        <w:br/>
        <w:t>Можно рыбку ловить у реки,</w:t>
        <w:br/>
        <w:t>По пороше на лыжах с горы,</w:t>
        <w:br/>
        <w:t>Есть занят</w:t>
      </w:r>
      <w:r>
        <w:rPr/>
        <w:t>и</w:t>
      </w:r>
      <w:r>
        <w:rPr/>
        <w:t>я для всей детворы.</w:t>
      </w:r>
    </w:p>
    <w:p>
      <w:pPr>
        <w:pStyle w:val="Normal"/>
        <w:rPr/>
      </w:pPr>
      <w:commentRangeStart w:id="1"/>
      <w:r>
        <w:rPr/>
        <w:t>В пруду живут</w:t>
        <w:br/>
        <w:t>Доверчивые стаи лебедей,</w:t>
        <w:br/>
        <w:t>Цветут сирень, черёмуха,</w:t>
        <w:br/>
        <w:t>В Михайловке моей.</w:t>
      </w:r>
      <w:bookmarkStart w:id="0" w:name="_GoBack"/>
      <w:bookmarkEnd w:id="0"/>
      <w:commentRangeEnd w:id="1"/>
      <w:r>
        <w:rPr/>
      </w:r>
      <w:r>
        <w:rPr/>
        <w:commentReference w:id="1"/>
      </w:r>
    </w:p>
    <w:p>
      <w:pPr>
        <w:pStyle w:val="Normal"/>
        <w:rPr/>
      </w:pPr>
      <w:r>
        <w:rPr/>
        <w:t>И, какая ж у нас благодать!</w:t>
        <w:br/>
        <w:t>Едешь степью – село всё видать.</w:t>
        <w:br/>
        <w:t>До чего же красивый пейзаж,</w:t>
        <w:br/>
        <w:t>Это</w:t>
      </w:r>
      <w:r>
        <w:rPr/>
        <w:t>т</w:t>
      </w:r>
      <w:r>
        <w:rPr/>
        <w:t xml:space="preserve"> край, дорогой сердцу – наш!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" w:date="2016-06-06T23:17:32Z" w:initials="">
    <w:p>
      <w:r>
        <w:rPr>
          <w:rFonts w:eastAsia="Cambria" w:ascii="Droid Sans" w:hAnsi="Droid Sans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eastAsia="ru-RU" w:val="ru-RU"/>
        </w:rPr>
        <w:t>1.Не все могут понять, что клуб — дом культуры.</w:t>
      </w:r>
    </w:p>
    <w:p>
      <w:r>
        <w:rPr>
          <w:rFonts w:eastAsia="Cambria" w:ascii="Droid Sans" w:hAnsi="Droid Sans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eastAsia="ru-RU" w:val="ru-RU"/>
        </w:rPr>
        <w:t>2. нет логической связки</w:t>
      </w:r>
    </w:p>
  </w:comment>
  <w:comment w:id="1" w:author="serega " w:date="2016-06-06T23:19:29Z" w:initials="">
    <w:p>
      <w:r>
        <w:rPr>
          <w:rFonts w:eastAsia="Cambria" w:cs="Cambria" w:ascii="Droid Sans" w:hAnsi="Droid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Рифма сломана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Droid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mphasis">
    <w:name w:val="Emphasis"/>
    <w:uiPriority w:val="20"/>
    <w:qFormat/>
    <w:rsid w:val="006524a7"/>
    <w:basedOn w:val="DefaultParagraphFont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2014-10-22T14:31:00Z</dcterms:created>
  <dc:language>ru-RU</dc:language>
  <cp:lastModifiedBy>Василий</cp:lastModifiedBy>
  <dcterms:modified xsi:type="dcterms:W3CDTF">2016-01-25T10:09:00Z</dcterms:modified>
  <cp:revision>5</cp:revision>
  <dc:title>Наше село.docx</dc:title>
</cp:coreProperties>
</file>