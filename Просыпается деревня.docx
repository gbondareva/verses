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12AB" w:rsidRDefault="00A15F54">
      <w:r>
        <w:t>Просыпается деревня,</w:t>
      </w:r>
      <w:r>
        <w:br/>
        <w:t>Петушок давно поёт.</w:t>
      </w:r>
      <w:r>
        <w:br/>
        <w:t>Здесь нельзя совсем лениться,</w:t>
      </w:r>
      <w:r>
        <w:br/>
        <w:t>Это знает весь народ!</w:t>
      </w:r>
    </w:p>
    <w:p w:rsidR="006012AB" w:rsidRDefault="00A15F54">
      <w:r>
        <w:t>Пастух гонит рано стадо,</w:t>
      </w:r>
      <w:r>
        <w:br/>
        <w:t>Громко хлопает кнутом,</w:t>
      </w:r>
      <w:r>
        <w:br/>
        <w:t>Пока солнце не пригрело,</w:t>
      </w:r>
      <w:r>
        <w:br/>
        <w:t>Пусть пас</w:t>
      </w:r>
      <w:ins w:id="0" w:author="Василий" w:date="2016-10-30T01:33:00Z">
        <w:r w:rsidR="00187279">
          <w:t>ётся</w:t>
        </w:r>
      </w:ins>
      <w:ins w:id="1" w:author="serega " w:date="2016-10-09T22:00:00Z">
        <w:del w:id="2" w:author="Василий" w:date="2016-10-30T01:33:00Z">
          <w:r w:rsidDel="00187279">
            <w:delText>ё</w:delText>
          </w:r>
        </w:del>
      </w:ins>
      <w:del w:id="3" w:author="serega " w:date="2016-10-09T22:00:00Z">
        <w:r>
          <w:delText>у</w:delText>
        </w:r>
      </w:del>
      <w:del w:id="4" w:author="Василий" w:date="2016-10-30T01:33:00Z">
        <w:r w:rsidDel="00187279">
          <w:delText>т</w:delText>
        </w:r>
        <w:r w:rsidDel="00187279">
          <w:delText>с</w:delText>
        </w:r>
        <w:r w:rsidDel="00187279">
          <w:delText>я</w:delText>
        </w:r>
      </w:del>
      <w:r>
        <w:t xml:space="preserve"> за прудом.</w:t>
      </w:r>
    </w:p>
    <w:p w:rsidR="006012AB" w:rsidRDefault="00A15F54">
      <w:r>
        <w:t xml:space="preserve">Трактор </w:t>
      </w:r>
      <w:ins w:id="5" w:author="Василий" w:date="2016-10-30T01:34:00Z">
        <w:r w:rsidR="00187279">
          <w:t>громко загудел,</w:t>
        </w:r>
      </w:ins>
      <w:del w:id="6" w:author="Василий" w:date="2016-10-30T01:34:00Z">
        <w:r w:rsidDel="00187279">
          <w:delText>з</w:delText>
        </w:r>
        <w:r w:rsidDel="00187279">
          <w:delText>а</w:delText>
        </w:r>
        <w:r w:rsidDel="00187279">
          <w:delText>г</w:delText>
        </w:r>
        <w:r w:rsidDel="00187279">
          <w:delText>у</w:delText>
        </w:r>
        <w:r w:rsidDel="00187279">
          <w:delText>д</w:delText>
        </w:r>
        <w:r w:rsidDel="00187279">
          <w:delText>е</w:delText>
        </w:r>
        <w:r w:rsidDel="00187279">
          <w:delText>л</w:delText>
        </w:r>
        <w:r w:rsidDel="00187279">
          <w:delText xml:space="preserve"> </w:delText>
        </w:r>
        <w:commentRangeStart w:id="7"/>
        <w:r w:rsidDel="00187279">
          <w:delText>р</w:delText>
        </w:r>
        <w:r w:rsidDel="00187279">
          <w:delText>е</w:delText>
        </w:r>
        <w:r w:rsidDel="00187279">
          <w:delText>в</w:delText>
        </w:r>
        <w:r w:rsidDel="00187279">
          <w:delText>н</w:delText>
        </w:r>
        <w:r w:rsidDel="00187279">
          <w:delText>и</w:delText>
        </w:r>
        <w:r w:rsidDel="00187279">
          <w:delText>в</w:delText>
        </w:r>
        <w:r w:rsidDel="00187279">
          <w:delText>о</w:delText>
        </w:r>
        <w:commentRangeEnd w:id="7"/>
        <w:r w:rsidDel="00187279">
          <w:commentReference w:id="7"/>
        </w:r>
        <w:r w:rsidDel="00187279">
          <w:delText>,</w:delText>
        </w:r>
      </w:del>
      <w:r>
        <w:br/>
        <w:t>Из трубы валит дымок.</w:t>
      </w:r>
      <w:r>
        <w:br/>
        <w:t xml:space="preserve">Ждёт его </w:t>
      </w:r>
      <w:r>
        <w:t>сегодня нива,</w:t>
      </w:r>
      <w:r>
        <w:br/>
        <w:t>Ждёт его сегодня ток.</w:t>
      </w:r>
    </w:p>
    <w:p w:rsidR="006012AB" w:rsidRDefault="00A15F54">
      <w:r>
        <w:t>А ещё, по холодку,</w:t>
      </w:r>
      <w:bookmarkStart w:id="8" w:name="_GoBack"/>
      <w:bookmarkEnd w:id="8"/>
      <w:r>
        <w:br/>
        <w:t>Рыбак едет на реку.</w:t>
      </w:r>
      <w:r>
        <w:br/>
        <w:t>Траву косят по росе,</w:t>
      </w:r>
      <w:r>
        <w:br/>
        <w:t>В огороде с утра все.</w:t>
      </w:r>
    </w:p>
    <w:p w:rsidR="006012AB" w:rsidRDefault="00A15F54">
      <w:r>
        <w:t>Все встают в деревне рано,</w:t>
      </w:r>
      <w:r>
        <w:br/>
        <w:t>И идут трудиться.</w:t>
      </w:r>
      <w:r>
        <w:br/>
        <w:t>Под лежачий камень,</w:t>
      </w:r>
      <w:r>
        <w:br/>
        <w:t>Не течёт водица!</w:t>
      </w:r>
    </w:p>
    <w:sectPr w:rsidR="006012A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erega " w:date="2016-10-09T22:00:00Z" w:initials="s">
    <w:p w:rsidR="006012AB" w:rsidRDefault="00A15F54">
      <w:r>
        <w:rPr>
          <w:sz w:val="20"/>
        </w:rPr>
        <w:t>К чему рев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012AB"/>
    <w:rsid w:val="00187279"/>
    <w:rsid w:val="006012AB"/>
    <w:rsid w:val="00A1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8727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87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8727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87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>Krokoz™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2016-07-04T06:19:00Z</dcterms:created>
  <dcterms:modified xsi:type="dcterms:W3CDTF">2016-10-29T21:35:00Z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