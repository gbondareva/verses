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Я не сильна в грамматике,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Специфика в речах.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Так говорили жители,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2"/>
        </w:rPr>
      </w:pPr>
      <w:del w:id="0" w:author="serega  " w:date="2014-11-28T17:48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Всегда в моих краях</w:t>
      </w:r>
      <w:r>
        <w:rPr>
          <w:rFonts w:eastAsia="Calibri" w:cs="Calibri" w:ascii="Calibri" w:hAnsi="Calibri"/>
          <w:sz w:val="22"/>
        </w:rPr>
        <w:t>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 каждого селения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Есть говор свой родной.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лишь в недоумении,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Пошепчут за спиной.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i/>
          <w:iCs/>
          <w:sz w:val="28"/>
          <w:rPrChange w:id="0" w:author="serega  " w:date="2014-11-28T17:48:00Z"/>
        </w:rPr>
      </w:pPr>
      <w:r>
        <w:rPr>
          <w:rFonts w:eastAsia="Calibri" w:cs="Calibri" w:ascii="Calibri" w:hAnsi="Calibri"/>
          <w:sz w:val="28"/>
        </w:rPr>
        <w:t xml:space="preserve">Где </w:t>
      </w:r>
      <w:r>
        <w:rPr>
          <w:rFonts w:eastAsia="Calibri" w:cs="Calibri" w:ascii="Calibri" w:hAnsi="Calibri"/>
          <w:i/>
          <w:iCs/>
          <w:sz w:val="28"/>
          <w:rPrChange w:id="0" w:author="serega  " w:date="2014-11-28T17:48:00Z"/>
        </w:rPr>
        <w:t>акают</w:t>
      </w:r>
      <w:r>
        <w:rPr>
          <w:rFonts w:eastAsia="Calibri" w:cs="Calibri" w:ascii="Calibri" w:hAnsi="Calibri"/>
          <w:sz w:val="28"/>
        </w:rPr>
        <w:t xml:space="preserve">, где </w:t>
      </w:r>
      <w:r>
        <w:rPr>
          <w:rFonts w:eastAsia="Calibri" w:cs="Calibri" w:ascii="Calibri" w:hAnsi="Calibri"/>
          <w:i/>
          <w:iCs/>
          <w:sz w:val="28"/>
          <w:rPrChange w:id="0" w:author="serega  " w:date="2014-11-28T17:48:00Z"/>
        </w:rPr>
        <w:t>окают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Или, что-то ещё,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 мы на "Г" хромаем,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 букву "</w:t>
      </w:r>
      <w:del w:id="3" w:author="serega  " w:date="2014-11-28T17:48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r>
        <w:rPr>
          <w:rFonts w:eastAsia="Calibri" w:cs="Calibri" w:ascii="Calibri" w:hAnsi="Calibri"/>
          <w:sz w:val="28"/>
        </w:rPr>
        <w:t>Щ" ещё.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Нам в шутку скажут "Чугунки"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пусть, нам не обидно.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Зато без документа, 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Откуда родом видно.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Мне нравится наш говор,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Скрывать я не хочу.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Хоть может, кому кажется,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Не так я ворочу.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2014-10-21T10:59:00Z</dcterms:created>
  <dc:language>ru-RU</dc:language>
  <cp:lastModifiedBy>Василий</cp:lastModifiedBy>
  <dcterms:modified xsi:type="dcterms:W3CDTF">2014-11-17T12:30:00Z</dcterms:modified>
  <cp:revision>3</cp:revision>
  <dc:title>Говор.docx</dc:title>
</cp:coreProperties>
</file>