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A58" w:rsidRDefault="00E94E1A">
      <w:pPr>
        <w:rPr>
          <w:sz w:val="28"/>
          <w:szCs w:val="28"/>
        </w:rPr>
      </w:pPr>
      <w:r>
        <w:rPr>
          <w:sz w:val="28"/>
          <w:szCs w:val="28"/>
        </w:rPr>
        <w:t>Стая сизокрылых голубей,</w:t>
      </w:r>
      <w:r>
        <w:rPr>
          <w:sz w:val="28"/>
          <w:szCs w:val="28"/>
        </w:rPr>
        <w:br/>
        <w:t>Не боясь, снуют среди людей.</w:t>
      </w:r>
      <w:r>
        <w:rPr>
          <w:sz w:val="28"/>
          <w:szCs w:val="28"/>
        </w:rPr>
        <w:br/>
        <w:t>Их с ладошки кормит детвора,</w:t>
      </w:r>
      <w:r>
        <w:rPr>
          <w:sz w:val="28"/>
          <w:szCs w:val="28"/>
        </w:rPr>
        <w:br/>
        <w:t>Удивляясь, сколько мира и добра!</w:t>
      </w:r>
    </w:p>
    <w:p w:rsidR="00385A58" w:rsidRDefault="00E94E1A">
      <w:pPr>
        <w:rPr>
          <w:sz w:val="28"/>
          <w:szCs w:val="28"/>
        </w:rPr>
      </w:pPr>
      <w:r>
        <w:rPr>
          <w:sz w:val="28"/>
          <w:szCs w:val="28"/>
        </w:rPr>
        <w:t>Семечки в гостинец от прохожих,</w:t>
      </w:r>
      <w:r>
        <w:rPr>
          <w:sz w:val="28"/>
          <w:szCs w:val="28"/>
        </w:rPr>
        <w:br/>
        <w:t>Зёрнышки любые любят тоже.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Гули-гули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отовсюду слыш</w:t>
      </w:r>
      <w:ins w:id="0" w:author="serega  " w:date="2015-02-02T23:28:00Z">
        <w:r>
          <w:rPr>
            <w:sz w:val="28"/>
            <w:szCs w:val="28"/>
          </w:rPr>
          <w:t>ат</w:t>
        </w:r>
      </w:ins>
      <w:del w:id="1" w:author="serega  " w:date="2015-02-02T23:28:00Z">
        <w:r>
          <w:rPr>
            <w:sz w:val="28"/>
            <w:szCs w:val="28"/>
          </w:rPr>
          <w:delText>но</w:delText>
        </w:r>
      </w:del>
      <w:r>
        <w:rPr>
          <w:sz w:val="28"/>
          <w:szCs w:val="28"/>
        </w:rPr>
        <w:t>,</w:t>
      </w:r>
      <w:r>
        <w:rPr>
          <w:sz w:val="28"/>
          <w:szCs w:val="28"/>
        </w:rPr>
        <w:br/>
        <w:t>Пёрышки, расправив свои пышно.</w:t>
      </w:r>
    </w:p>
    <w:p w:rsidR="00385A58" w:rsidRDefault="00E94E1A">
      <w:pPr>
        <w:rPr>
          <w:sz w:val="28"/>
          <w:szCs w:val="28"/>
        </w:rPr>
      </w:pPr>
      <w:r>
        <w:rPr>
          <w:sz w:val="28"/>
          <w:szCs w:val="28"/>
        </w:rPr>
        <w:t xml:space="preserve">Голубок тихонечко </w:t>
      </w:r>
      <w:r>
        <w:rPr>
          <w:sz w:val="28"/>
          <w:szCs w:val="28"/>
        </w:rPr>
        <w:t>танцует,</w:t>
      </w:r>
      <w:r>
        <w:rPr>
          <w:sz w:val="28"/>
          <w:szCs w:val="28"/>
        </w:rPr>
        <w:br/>
        <w:t>Перед дамой, видно, что ревнует.</w:t>
      </w:r>
      <w:r>
        <w:rPr>
          <w:sz w:val="28"/>
          <w:szCs w:val="28"/>
        </w:rPr>
        <w:br/>
        <w:t>Самый настоящий кавалер!</w:t>
      </w:r>
      <w:r>
        <w:rPr>
          <w:sz w:val="28"/>
          <w:szCs w:val="28"/>
        </w:rPr>
        <w:br/>
        <w:t>Для свиданий видно этот сквер.</w:t>
      </w:r>
    </w:p>
    <w:p w:rsidR="00385A58" w:rsidRDefault="00E94E1A">
      <w:pPr>
        <w:rPr>
          <w:sz w:val="28"/>
          <w:szCs w:val="28"/>
        </w:rPr>
      </w:pPr>
      <w:r>
        <w:rPr>
          <w:sz w:val="28"/>
          <w:szCs w:val="28"/>
        </w:rPr>
        <w:t>Голубок целуется с голубой,</w:t>
      </w:r>
      <w:r>
        <w:rPr>
          <w:sz w:val="28"/>
          <w:szCs w:val="28"/>
        </w:rPr>
        <w:br/>
        <w:t>Будто бы не клюв у них, а губы.</w:t>
      </w:r>
      <w:r>
        <w:rPr>
          <w:sz w:val="28"/>
          <w:szCs w:val="28"/>
        </w:rPr>
        <w:br/>
        <w:t>Обирают пёрышки умело</w:t>
      </w:r>
      <w:r>
        <w:rPr>
          <w:sz w:val="28"/>
          <w:szCs w:val="28"/>
        </w:rPr>
        <w:br/>
        <w:t>И взлетают в небо они смело.</w:t>
      </w:r>
    </w:p>
    <w:p w:rsidR="00385A58" w:rsidRDefault="00E94E1A">
      <w:pPr>
        <w:rPr>
          <w:sz w:val="28"/>
          <w:szCs w:val="28"/>
        </w:rPr>
      </w:pPr>
      <w:r>
        <w:rPr>
          <w:sz w:val="28"/>
          <w:szCs w:val="28"/>
        </w:rPr>
        <w:t>Улетят, чуть видно простым глазом,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Неразлучны</w:t>
      </w:r>
      <w:proofErr w:type="gramEnd"/>
      <w:r>
        <w:rPr>
          <w:sz w:val="28"/>
          <w:szCs w:val="28"/>
        </w:rPr>
        <w:t xml:space="preserve"> д</w:t>
      </w:r>
      <w:r>
        <w:rPr>
          <w:sz w:val="28"/>
          <w:szCs w:val="28"/>
        </w:rPr>
        <w:t>аже в вышине.</w:t>
      </w:r>
      <w:r>
        <w:rPr>
          <w:sz w:val="28"/>
          <w:szCs w:val="28"/>
        </w:rPr>
        <w:br/>
        <w:t>Про любовь и голубей сложила,</w:t>
      </w:r>
      <w:r>
        <w:rPr>
          <w:sz w:val="28"/>
          <w:szCs w:val="28"/>
        </w:rPr>
        <w:br/>
        <w:t>Очень симпатичны они мне!</w:t>
      </w:r>
      <w:bookmarkStart w:id="2" w:name="_GoBack"/>
      <w:bookmarkEnd w:id="2"/>
    </w:p>
    <w:sectPr w:rsidR="00385A5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5A58"/>
    <w:rsid w:val="00385A58"/>
    <w:rsid w:val="00E9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494</Characters>
  <Application>Microsoft Office Word</Application>
  <DocSecurity>0</DocSecurity>
  <Lines>4</Lines>
  <Paragraphs>1</Paragraphs>
  <ScaleCrop>false</ScaleCrop>
  <Company>Krokoz™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2015-01-06T10:34:00Z</dcterms:created>
  <dcterms:modified xsi:type="dcterms:W3CDTF">2016-02-06T09:27:00Z</dcterms:modified>
  <dc:language>ru-RU</dc:language>
</cp:coreProperties>
</file>