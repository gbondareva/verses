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люблю разъезжать автостопом,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Потому, что всегда мне везёт.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успею дойти до дороги,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Смотришь</w:t>
      </w:r>
      <w:ins w:id="0" w:author="serega  " w:date="2014-11-28T15:33:00Z">
        <w:r>
          <w:rPr>
            <w:rFonts w:eastAsia="Calibri" w:cs="Calibri" w:ascii="Calibri" w:hAnsi="Calibri"/>
            <w:sz w:val="28"/>
          </w:rPr>
          <w:t xml:space="preserve"> – </w:t>
        </w:r>
      </w:ins>
      <w:del w:id="1" w:author="serega  " w:date="2014-11-28T15:33:00Z">
        <w:r>
          <w:rPr>
            <w:rFonts w:eastAsia="Calibri" w:cs="Calibri" w:ascii="Calibri" w:hAnsi="Calibri"/>
            <w:sz w:val="28"/>
          </w:rPr>
          <w:delText>,</w:delText>
        </w:r>
      </w:del>
      <w:r>
        <w:rPr>
          <w:rFonts w:eastAsia="Calibri" w:cs="Calibri" w:ascii="Calibri" w:hAnsi="Calibri"/>
          <w:sz w:val="28"/>
        </w:rPr>
        <w:t xml:space="preserve"> кто-то уже подбер</w:t>
      </w:r>
      <w:ins w:id="2" w:author="serega  " w:date="2014-11-28T15:33:00Z">
        <w:r>
          <w:rPr>
            <w:rFonts w:eastAsia="Calibri" w:cs="Calibri" w:ascii="Calibri" w:hAnsi="Calibri"/>
            <w:sz w:val="28"/>
          </w:rPr>
          <w:t>ё</w:t>
        </w:r>
      </w:ins>
      <w:del w:id="3" w:author="serega  " w:date="2014-11-28T15:33:00Z">
        <w:r>
          <w:rPr>
            <w:rFonts w:eastAsia="Calibri" w:cs="Calibri" w:ascii="Calibri" w:hAnsi="Calibri"/>
            <w:sz w:val="28"/>
          </w:rPr>
          <w:delText>е</w:delText>
        </w:r>
      </w:del>
      <w:r>
        <w:rPr>
          <w:rFonts w:eastAsia="Calibri" w:cs="Calibri" w:ascii="Calibri" w:hAnsi="Calibri"/>
          <w:sz w:val="28"/>
        </w:rPr>
        <w:t>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Начинаешь беседу с погоды,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Ведь любая она хороша.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проедешь в дороге часочек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становится ближе душа.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тот момент, когда сядешь в машину,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Отдаёшь свою жизнь напрокат.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тихонько попросишь у Бога,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Чтоб помог мне добраться назад.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Вереницы машин разных марок,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Обгоняя друг друга спешат</w:t>
      </w:r>
      <w:ins w:id="4" w:author="Василий" w:date="2014-12-04T01:01:00Z">
        <w:r>
          <w:rPr>
            <w:rFonts w:eastAsia="Calibri" w:cs="Calibri" w:ascii="Calibri" w:hAnsi="Calibri"/>
            <w:sz w:val="28"/>
          </w:rPr>
          <w:t>,</w:t>
        </w:r>
      </w:ins>
      <w:del w:id="5" w:author="Василий" w:date="2014-12-04T01:01:00Z">
        <w:r>
          <w:rPr>
            <w:rFonts w:eastAsia="Calibri" w:cs="Calibri" w:ascii="Calibri" w:hAnsi="Calibri"/>
            <w:sz w:val="28"/>
          </w:rPr>
          <w:delText>.</w:delText>
        </w:r>
      </w:del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 стоят у обочин берёзы,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Все бегут почему-то назад.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 хорошей беседой, за быстрой ездой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заметно доедешь до места.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</w:t>
      </w:r>
      <w:r>
        <w:rPr>
          <w:rFonts w:eastAsia="Calibri" w:cs="Calibri" w:ascii="Calibri" w:hAnsi="Calibri"/>
          <w:sz w:val="28"/>
        </w:rPr>
        <w:t xml:space="preserve">озвонят </w:t>
      </w:r>
      <w:r>
        <w:rPr>
          <w:rFonts w:eastAsia="Calibri" w:cs="Calibri" w:ascii="Calibri" w:hAnsi="Calibri"/>
          <w:sz w:val="28"/>
        </w:rPr>
        <w:t>мне</w:t>
      </w:r>
      <w:r>
        <w:rPr>
          <w:rFonts w:eastAsia="Calibri" w:cs="Calibri" w:ascii="Calibri" w:hAnsi="Calibri"/>
          <w:sz w:val="28"/>
        </w:rPr>
        <w:t xml:space="preserve"> и спросят: </w:t>
      </w:r>
      <w:ins w:id="6" w:author="serega  " w:date="2014-11-28T15:35:00Z">
        <w:r>
          <w:rPr>
            <w:rFonts w:eastAsia="Calibri" w:cs="Calibri" w:ascii="Calibri" w:hAnsi="Calibri"/>
            <w:sz w:val="28"/>
          </w:rPr>
          <w:t>«</w:t>
        </w:r>
      </w:ins>
      <w:del w:id="7" w:author="serega  " w:date="2014-11-28T15:35:00Z">
        <w:r>
          <w:rPr>
            <w:rFonts w:eastAsia="Calibri" w:cs="Calibri" w:ascii="Calibri" w:hAnsi="Calibri"/>
            <w:sz w:val="28"/>
          </w:rPr>
          <w:delText>"</w:delText>
        </w:r>
      </w:del>
      <w:r>
        <w:rPr>
          <w:rFonts w:eastAsia="Calibri" w:cs="Calibri" w:ascii="Calibri" w:hAnsi="Calibri"/>
          <w:sz w:val="28"/>
        </w:rPr>
        <w:t>Ну как добралась?</w:t>
      </w:r>
      <w:ins w:id="8" w:author="serega  " w:date="2014-11-28T15:35:00Z">
        <w:r>
          <w:rPr>
            <w:rFonts w:eastAsia="Calibri" w:cs="Calibri" w:ascii="Calibri" w:hAnsi="Calibri"/>
            <w:sz w:val="28"/>
          </w:rPr>
          <w:t>»</w:t>
        </w:r>
      </w:ins>
      <w:del w:id="9" w:author="serega  " w:date="2014-11-28T15:35:00Z">
        <w:r>
          <w:rPr>
            <w:rFonts w:eastAsia="Calibri" w:cs="Calibri" w:ascii="Calibri" w:hAnsi="Calibri"/>
            <w:sz w:val="28"/>
          </w:rPr>
          <w:delText>"</w:delText>
        </w:r>
      </w:del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Я отвечу: </w:t>
      </w:r>
      <w:ins w:id="10" w:author="serega  " w:date="2014-11-28T15:35:00Z">
        <w:r>
          <w:rPr>
            <w:rFonts w:eastAsia="Calibri" w:cs="Calibri" w:ascii="Calibri" w:hAnsi="Calibri"/>
            <w:sz w:val="28"/>
          </w:rPr>
          <w:t>«</w:t>
        </w:r>
      </w:ins>
      <w:del w:id="11" w:author="serega  " w:date="2014-11-28T15:35:00Z">
        <w:r>
          <w:rPr>
            <w:rFonts w:eastAsia="Calibri" w:cs="Calibri" w:ascii="Calibri" w:hAnsi="Calibri"/>
            <w:sz w:val="28"/>
          </w:rPr>
          <w:delText>"</w:delText>
        </w:r>
      </w:del>
      <w:r>
        <w:rPr>
          <w:rFonts w:eastAsia="Calibri" w:cs="Calibri" w:ascii="Calibri" w:hAnsi="Calibri"/>
          <w:sz w:val="28"/>
        </w:rPr>
        <w:t>Всё было прелестно!</w:t>
      </w:r>
      <w:del w:id="12" w:author="serega  " w:date="2014-11-28T15:35:00Z">
        <w:r>
          <w:rPr>
            <w:rFonts w:eastAsia="Calibri" w:cs="Calibri" w:ascii="Calibri" w:hAnsi="Calibri"/>
            <w:sz w:val="28"/>
          </w:rPr>
          <w:delText>"</w:delText>
        </w:r>
      </w:del>
      <w:ins w:id="13" w:author="serega  " w:date="2014-11-28T15:35:00Z">
        <w:r>
          <w:rPr>
            <w:rFonts w:eastAsia="Calibri" w:cs="Calibri" w:ascii="Calibri" w:hAnsi="Calibri"/>
            <w:sz w:val="28"/>
          </w:rPr>
          <w:t>»</w:t>
        </w:r>
      </w:ins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ins w:id="14" w:author="Василий" w:date="2014-12-04T00:57:00Z">
        <w:r>
          <w:rPr>
            <w:rFonts w:eastAsia="Calibri" w:cs="Calibri" w:ascii="Calibri" w:hAnsi="Calibri"/>
            <w:sz w:val="28"/>
          </w:rPr>
          <w:t>Расставаясь, «Спасибо» скажу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del w:id="15" w:author="Василий" w:date="2014-12-04T00:57:00Z">
        <w:r>
          <w:rPr>
            <w:rFonts w:eastAsia="Calibri" w:cs="Calibri" w:ascii="Calibri" w:hAnsi="Calibri"/>
            <w:sz w:val="28"/>
          </w:rPr>
          <w:delText xml:space="preserve">Прощаясь, я желаю </w:delText>
        </w:r>
      </w:del>
      <w:commentRangeStart w:id="0"/>
      <w:r>
        <w:rPr>
          <w:rFonts w:eastAsia="Calibri" w:cs="Calibri" w:ascii="Calibri" w:hAnsi="Calibri"/>
          <w:sz w:val="28"/>
        </w:rPr>
      </w:r>
      <w:del w:id="16" w:author="Василий" w:date="2014-12-04T00:57:00Z">
        <w:r>
          <w:rPr>
            <w:rFonts w:eastAsia="Calibri" w:cs="Calibri" w:ascii="Calibri" w:hAnsi="Calibri"/>
            <w:sz w:val="28"/>
          </w:rPr>
          <w:delText>добрый путь,</w:delText>
        </w:r>
      </w:del>
      <w:commentRangeEnd w:id="0"/>
      <w:r>
        <w:rPr>
          <w:rFonts w:eastAsia="Calibri" w:cs="Calibri" w:ascii="Calibri" w:hAnsi="Calibri"/>
          <w:sz w:val="28"/>
        </w:rPr>
      </w:r>
      <w:r>
        <w:rPr>
          <w:rFonts w:eastAsia="Calibri" w:cs="Calibri" w:ascii="Calibri" w:hAnsi="Calibri"/>
          <w:sz w:val="28"/>
        </w:rPr>
        <w:commentReference w:id="0"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ins w:id="17" w:author="Василий" w:date="2014-12-04T00:58:00Z">
        <w:r>
          <w:rPr>
            <w:rFonts w:eastAsia="Calibri" w:cs="Calibri" w:ascii="Calibri" w:hAnsi="Calibri"/>
            <w:sz w:val="28"/>
          </w:rPr>
          <w:t>И добра я в пути пожелаю.</w:t>
        </w:r>
      </w:ins>
      <w:del w:id="18" w:author="Василий" w:date="2014-12-04T00:58:00Z">
        <w:r>
          <w:rPr>
            <w:rFonts w:eastAsia="Calibri" w:cs="Calibri" w:ascii="Calibri" w:hAnsi="Calibri"/>
            <w:sz w:val="28"/>
          </w:rPr>
          <w:delText>Всего доброго в жизни желаю.</w:delText>
        </w:r>
      </w:del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Ну, а если до дома меня довезут,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Предложу даже чашечку чая.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Бескорыстных людей на планете полно,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Им общение дороже богатства.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словаре интересное слово дано,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А название ему слово </w:t>
      </w:r>
      <w:del w:id="19" w:author="serega  " w:date="2014-11-28T15:35:00Z">
        <w:r>
          <w:rPr>
            <w:rFonts w:eastAsia="Calibri" w:cs="Calibri" w:ascii="Calibri" w:hAnsi="Calibri"/>
            <w:sz w:val="28"/>
          </w:rPr>
          <w:delText>"</w:delText>
        </w:r>
      </w:del>
      <w:ins w:id="20" w:author="serega  " w:date="2014-11-28T15:35:00Z">
        <w:r>
          <w:rPr>
            <w:rFonts w:eastAsia="Calibri" w:cs="Calibri" w:ascii="Calibri" w:hAnsi="Calibri"/>
            <w:sz w:val="28"/>
          </w:rPr>
          <w:t>«</w:t>
        </w:r>
      </w:ins>
      <w:r>
        <w:rPr>
          <w:rFonts w:eastAsia="Calibri" w:cs="Calibri" w:ascii="Calibri" w:hAnsi="Calibri"/>
          <w:sz w:val="28"/>
        </w:rPr>
        <w:t>Братство</w:t>
      </w:r>
      <w:del w:id="21" w:author="serega  " w:date="2014-11-28T15:35:00Z">
        <w:r>
          <w:rPr>
            <w:rFonts w:eastAsia="Calibri" w:cs="Calibri" w:ascii="Calibri" w:hAnsi="Calibri"/>
            <w:sz w:val="28"/>
          </w:rPr>
          <w:delText>"</w:delText>
        </w:r>
      </w:del>
      <w:ins w:id="22" w:author="serega  " w:date="2014-11-28T15:35:00Z">
        <w:r>
          <w:rPr>
            <w:rFonts w:eastAsia="Calibri" w:cs="Calibri" w:ascii="Calibri" w:hAnsi="Calibri"/>
            <w:sz w:val="28"/>
          </w:rPr>
          <w:t>»</w:t>
        </w:r>
      </w:ins>
      <w:r>
        <w:rPr>
          <w:rFonts w:eastAsia="Calibri" w:cs="Calibri" w:ascii="Calibri" w:hAnsi="Calibri"/>
          <w:sz w:val="28"/>
        </w:rPr>
        <w:t>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полустанках я стою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тихо песенки пою.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Мне в жизни мало где везёт,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вот в пути</w:t>
      </w:r>
      <w:ins w:id="23" w:author="serega  " w:date="2014-11-28T15:34:00Z">
        <w:r>
          <w:rPr>
            <w:rFonts w:eastAsia="Calibri" w:cs="Calibri" w:ascii="Calibri" w:hAnsi="Calibri"/>
            <w:sz w:val="28"/>
          </w:rPr>
          <w:t xml:space="preserve"> – </w:t>
        </w:r>
      </w:ins>
      <w:del w:id="24" w:author="serega  " w:date="2014-11-28T15:34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наоборот.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1-28T15:35:00Z" w:initials="">
    <w:p>
      <w:r>
        <w:rPr>
          <w:rFonts w:ascii="Droid Sans" w:hAnsi="Droid Sans"/>
          <w:sz w:val="20"/>
        </w:rPr>
        <w:t>Желаю чего? ДоброГО пуТИ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  <w:font w:name="Droid San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9e4143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before="480" w:after="120"/>
      <w:contextualSpacing/>
    </w:pPr>
    <w:rPr>
      <w:rFonts w:ascii="Cambria" w:hAnsi="Cambria" w:cs="FreeSans"/>
      <w:b/>
      <w:i/>
      <w:iCs/>
      <w:sz w:val="72"/>
      <w:szCs w:val="24"/>
    </w:rPr>
  </w:style>
  <w:style w:type="paragraph" w:styleId="Indexheading">
    <w:name w:val="index heading"/>
    <w:basedOn w:val="Normal"/>
    <w:pPr>
      <w:suppressLineNumbers/>
    </w:pPr>
    <w:rPr>
      <w:rFonts w:ascii="Cambria" w:hAnsi="Cambria" w:cs="FreeSans"/>
    </w:rPr>
  </w:style>
  <w:style w:type="paragraph" w:styleId="Style16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Annotationtext">
    <w:name w:val="annotation text"/>
    <w:uiPriority w:val="99"/>
    <w:semiHidden/>
    <w:unhideWhenUsed/>
    <w:link w:val="ab"/>
    <w:basedOn w:val="Normal"/>
    <w:pPr/>
    <w:rPr>
      <w:sz w:val="20"/>
    </w:rPr>
  </w:style>
  <w:style w:type="paragraph" w:styleId="BalloonText">
    <w:name w:val="Balloon Text"/>
    <w:uiPriority w:val="99"/>
    <w:semiHidden/>
    <w:unhideWhenUsed/>
    <w:link w:val="ae"/>
    <w:rsid w:val="009e4143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2014-11-17T10:35:00Z</dcterms:created>
  <dc:language>ru-RU</dc:language>
  <cp:lastModifiedBy>Василий</cp:lastModifiedBy>
  <dcterms:modified xsi:type="dcterms:W3CDTF">2014-12-03T21:02:00Z</dcterms:modified>
  <cp:revision>3</cp:revision>
  <dc:title>Попутчица.docx</dc:title>
</cp:coreProperties>
</file>