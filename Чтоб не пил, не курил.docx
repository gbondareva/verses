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233E" w:rsidRDefault="004E328B">
      <w:r>
        <w:t>А жизнь проходит стороной,</w:t>
      </w:r>
      <w:r>
        <w:br/>
        <w:t>Ну а мой милый не со мной.</w:t>
      </w:r>
      <w:r>
        <w:br/>
        <w:t>Хочу устроить всю родню,</w:t>
      </w:r>
      <w:r>
        <w:br/>
        <w:t xml:space="preserve">Сама в сторонке </w:t>
      </w:r>
      <w:del w:id="0" w:author="serega devyatkin" w:date="2016-11-24T22:50:00Z">
        <w:r>
          <w:delText>я</w:delText>
        </w:r>
      </w:del>
      <w:ins w:id="1" w:author="serega devyatkin" w:date="2016-11-24T22:50:00Z">
        <w:r>
          <w:t>же</w:t>
        </w:r>
      </w:ins>
      <w:r>
        <w:t xml:space="preserve"> стою.</w:t>
      </w:r>
    </w:p>
    <w:p w:rsidR="00C8233E" w:rsidRDefault="004E328B">
      <w:r>
        <w:t>Мне кажется, что жизнь длинна,</w:t>
      </w:r>
      <w:r>
        <w:br/>
        <w:t>И потому сейчас одна.</w:t>
      </w:r>
      <w:r>
        <w:br/>
      </w:r>
      <w:ins w:id="2" w:author="serega devyatkin" w:date="2016-11-24T22:48:00Z">
        <w:r>
          <w:t>Хоть</w:t>
        </w:r>
      </w:ins>
      <w:del w:id="3" w:author="serega devyatkin" w:date="2016-11-24T22:48:00Z">
        <w:r>
          <w:delText>Я</w:delText>
        </w:r>
      </w:del>
      <w:r>
        <w:t xml:space="preserve"> радуюсь за близких всех,</w:t>
      </w:r>
      <w:r>
        <w:br/>
        <w:t>Не вижу свой пока успех.</w:t>
      </w:r>
    </w:p>
    <w:p w:rsidR="00C8233E" w:rsidRDefault="004E328B">
      <w:r>
        <w:t xml:space="preserve">Потом пойму, что всё не так, </w:t>
      </w:r>
      <w:r>
        <w:br/>
        <w:t>Своя судьба</w:t>
      </w:r>
      <w:r>
        <w:t xml:space="preserve"> ведь</w:t>
      </w:r>
      <w:del w:id="4" w:author="serega devyatkin" w:date="2016-11-24T22:50:00Z">
        <w:r>
          <w:delText>,</w:delText>
        </w:r>
      </w:del>
      <w:ins w:id="5" w:author="Василий" w:date="2017-01-06T00:14:00Z">
        <w:r w:rsidR="00A70D76">
          <w:t xml:space="preserve"> - </w:t>
        </w:r>
      </w:ins>
      <w:ins w:id="6" w:author="serega devyatkin" w:date="2016-11-24T22:50:00Z">
        <w:del w:id="7" w:author="Василий" w:date="2017-01-06T00:13:00Z">
          <w:r w:rsidDel="00A70D76">
            <w:delText xml:space="preserve"> </w:delText>
          </w:r>
          <w:r w:rsidDel="00A70D76">
            <w:delText>–</w:delText>
          </w:r>
        </w:del>
      </w:ins>
      <w:del w:id="8" w:author="Василий" w:date="2017-01-06T00:13:00Z">
        <w:r w:rsidDel="00A70D76">
          <w:delText xml:space="preserve"> </w:delText>
        </w:r>
      </w:del>
      <w:r>
        <w:t>не пустяк.</w:t>
      </w:r>
      <w:r>
        <w:br/>
        <w:t>Мне легче будет помогать,</w:t>
      </w:r>
      <w:r>
        <w:br/>
        <w:t>Когда себе не стану лгать.</w:t>
      </w:r>
    </w:p>
    <w:p w:rsidR="00C8233E" w:rsidDel="00A70D76" w:rsidRDefault="004E328B">
      <w:pPr>
        <w:rPr>
          <w:del w:id="9" w:author="Василий" w:date="2017-01-06T00:11:00Z"/>
        </w:rPr>
      </w:pPr>
      <w:del w:id="10" w:author="Василий" w:date="2017-01-06T00:11:00Z">
        <w:r w:rsidDel="00A70D76">
          <w:delText>Н</w:delText>
        </w:r>
        <w:r w:rsidDel="00A70D76">
          <w:delText>е</w:delText>
        </w:r>
        <w:r w:rsidDel="00A70D76">
          <w:delText xml:space="preserve"> </w:delText>
        </w:r>
        <w:r w:rsidDel="00A70D76">
          <w:delText>о</w:delText>
        </w:r>
        <w:r w:rsidDel="00A70D76">
          <w:delText>г</w:delText>
        </w:r>
        <w:r w:rsidDel="00A70D76">
          <w:delText>л</w:delText>
        </w:r>
        <w:r w:rsidDel="00A70D76">
          <w:delText>я</w:delText>
        </w:r>
        <w:r w:rsidDel="00A70D76">
          <w:delText>н</w:delText>
        </w:r>
        <w:r w:rsidDel="00A70D76">
          <w:delText>е</w:delText>
        </w:r>
        <w:r w:rsidDel="00A70D76">
          <w:delText>ш</w:delText>
        </w:r>
        <w:r w:rsidDel="00A70D76">
          <w:delText>ь</w:delText>
        </w:r>
        <w:r w:rsidDel="00A70D76">
          <w:delText>с</w:delText>
        </w:r>
        <w:r w:rsidDel="00A70D76">
          <w:delText>я</w:delText>
        </w:r>
      </w:del>
      <w:del w:id="11" w:author="serega devyatkin" w:date="2016-11-24T22:50:00Z">
        <w:r>
          <w:delText>,</w:delText>
        </w:r>
      </w:del>
      <w:ins w:id="12" w:author="serega devyatkin" w:date="2016-11-24T22:50:00Z">
        <w:del w:id="13" w:author="Василий" w:date="2017-01-06T00:11:00Z">
          <w:r w:rsidDel="00A70D76">
            <w:delText xml:space="preserve"> </w:delText>
          </w:r>
          <w:r w:rsidDel="00A70D76">
            <w:delText>–</w:delText>
          </w:r>
        </w:del>
      </w:ins>
      <w:del w:id="14" w:author="Василий" w:date="2017-01-06T00:11:00Z">
        <w:r w:rsidDel="00A70D76">
          <w:delText xml:space="preserve"> </w:delText>
        </w:r>
        <w:r w:rsidDel="00A70D76">
          <w:delText>б</w:delText>
        </w:r>
        <w:r w:rsidDel="00A70D76">
          <w:delText>у</w:delText>
        </w:r>
        <w:r w:rsidDel="00A70D76">
          <w:delText>д</w:delText>
        </w:r>
        <w:r w:rsidDel="00A70D76">
          <w:delText>у</w:delText>
        </w:r>
        <w:r w:rsidDel="00A70D76">
          <w:delText>т</w:delText>
        </w:r>
        <w:r w:rsidDel="00A70D76">
          <w:delText xml:space="preserve"> </w:delText>
        </w:r>
        <w:r w:rsidDel="00A70D76">
          <w:delText>в</w:delText>
        </w:r>
        <w:r w:rsidDel="00A70D76">
          <w:delText>н</w:delText>
        </w:r>
        <w:r w:rsidDel="00A70D76">
          <w:delText>у</w:delText>
        </w:r>
        <w:r w:rsidDel="00A70D76">
          <w:delText>к</w:delText>
        </w:r>
        <w:r w:rsidDel="00A70D76">
          <w:delText>и</w:delText>
        </w:r>
        <w:r w:rsidDel="00A70D76">
          <w:delText>,</w:delText>
        </w:r>
        <w:r w:rsidDel="00A70D76">
          <w:br/>
        </w:r>
        <w:r w:rsidDel="00A70D76">
          <w:delText>Б</w:delText>
        </w:r>
        <w:r w:rsidDel="00A70D76">
          <w:delText>а</w:delText>
        </w:r>
        <w:r w:rsidDel="00A70D76">
          <w:delText>б</w:delText>
        </w:r>
        <w:r w:rsidDel="00A70D76">
          <w:delText>у</w:delText>
        </w:r>
        <w:r w:rsidDel="00A70D76">
          <w:delText>л</w:delText>
        </w:r>
        <w:r w:rsidDel="00A70D76">
          <w:delText>е</w:delText>
        </w:r>
        <w:r w:rsidDel="00A70D76">
          <w:delText>й</w:delText>
        </w:r>
        <w:r w:rsidDel="00A70D76">
          <w:delText xml:space="preserve"> </w:delText>
        </w:r>
        <w:r w:rsidDel="00A70D76">
          <w:delText>с</w:delText>
        </w:r>
        <w:r w:rsidDel="00A70D76">
          <w:delText>т</w:delText>
        </w:r>
        <w:r w:rsidDel="00A70D76">
          <w:delText>а</w:delText>
        </w:r>
        <w:r w:rsidDel="00A70D76">
          <w:delText>н</w:delText>
        </w:r>
        <w:r w:rsidDel="00A70D76">
          <w:delText>у</w:delText>
        </w:r>
        <w:r w:rsidDel="00A70D76">
          <w:delText>т</w:delText>
        </w:r>
        <w:r w:rsidDel="00A70D76">
          <w:delText xml:space="preserve"> </w:delText>
        </w:r>
        <w:r w:rsidDel="00A70D76">
          <w:delText>н</w:delText>
        </w:r>
        <w:r w:rsidDel="00A70D76">
          <w:delText>а</w:delText>
        </w:r>
        <w:r w:rsidDel="00A70D76">
          <w:delText>з</w:delText>
        </w:r>
        <w:r w:rsidDel="00A70D76">
          <w:delText>ы</w:delText>
        </w:r>
        <w:r w:rsidDel="00A70D76">
          <w:delText>в</w:delText>
        </w:r>
        <w:r w:rsidDel="00A70D76">
          <w:delText>а</w:delText>
        </w:r>
        <w:r w:rsidDel="00A70D76">
          <w:delText>т</w:delText>
        </w:r>
        <w:r w:rsidDel="00A70D76">
          <w:delText>ь</w:delText>
        </w:r>
        <w:r w:rsidDel="00A70D76">
          <w:delText>.</w:delText>
        </w:r>
        <w:r w:rsidDel="00A70D76">
          <w:br/>
        </w:r>
        <w:r w:rsidDel="00A70D76">
          <w:delText>К</w:delText>
        </w:r>
        <w:r w:rsidDel="00A70D76">
          <w:delText>а</w:delText>
        </w:r>
        <w:r w:rsidDel="00A70D76">
          <w:delText>к</w:delText>
        </w:r>
        <w:r w:rsidDel="00A70D76">
          <w:delText>а</w:delText>
        </w:r>
        <w:r w:rsidDel="00A70D76">
          <w:delText>я</w:delText>
        </w:r>
        <w:r w:rsidDel="00A70D76">
          <w:delText xml:space="preserve"> </w:delText>
        </w:r>
        <w:r w:rsidDel="00A70D76">
          <w:delText>ж</w:delText>
        </w:r>
        <w:r w:rsidDel="00A70D76">
          <w:delText xml:space="preserve"> </w:delText>
        </w:r>
        <w:commentRangeStart w:id="15"/>
        <w:r w:rsidDel="00A70D76">
          <w:delText>с</w:delText>
        </w:r>
        <w:r w:rsidDel="00A70D76">
          <w:delText>к</w:delText>
        </w:r>
        <w:r w:rsidDel="00A70D76">
          <w:delText>о</w:delText>
        </w:r>
        <w:r w:rsidDel="00A70D76">
          <w:delText>р</w:delText>
        </w:r>
        <w:r w:rsidDel="00A70D76">
          <w:delText>о</w:delText>
        </w:r>
        <w:r w:rsidDel="00A70D76">
          <w:delText>с</w:delText>
        </w:r>
        <w:r w:rsidDel="00A70D76">
          <w:delText>т</w:delText>
        </w:r>
        <w:r w:rsidDel="00A70D76">
          <w:delText>ь</w:delText>
        </w:r>
        <w:r w:rsidDel="00A70D76">
          <w:delText xml:space="preserve"> </w:delText>
        </w:r>
        <w:r w:rsidDel="00A70D76">
          <w:delText>у</w:delText>
        </w:r>
        <w:r w:rsidDel="00A70D76">
          <w:delText xml:space="preserve"> </w:delText>
        </w:r>
        <w:r w:rsidDel="00A70D76">
          <w:delText>р</w:delText>
        </w:r>
        <w:r w:rsidDel="00A70D76">
          <w:delText>а</w:delText>
        </w:r>
        <w:r w:rsidDel="00A70D76">
          <w:delText>з</w:delText>
        </w:r>
        <w:r w:rsidDel="00A70D76">
          <w:delText>л</w:delText>
        </w:r>
        <w:r w:rsidDel="00A70D76">
          <w:delText>у</w:delText>
        </w:r>
        <w:r w:rsidDel="00A70D76">
          <w:delText>к</w:delText>
        </w:r>
        <w:r w:rsidDel="00A70D76">
          <w:delText>и</w:delText>
        </w:r>
        <w:r w:rsidDel="00A70D76">
          <w:delText>?</w:delText>
        </w:r>
        <w:commentRangeEnd w:id="15"/>
        <w:r w:rsidDel="00A70D76">
          <w:commentReference w:id="15"/>
        </w:r>
        <w:r w:rsidDel="00A70D76">
          <w:br/>
        </w:r>
        <w:r w:rsidDel="00A70D76">
          <w:delText>П</w:delText>
        </w:r>
        <w:r w:rsidDel="00A70D76">
          <w:delText>р</w:delText>
        </w:r>
        <w:r w:rsidDel="00A70D76">
          <w:delText>и</w:delText>
        </w:r>
        <w:r w:rsidDel="00A70D76">
          <w:delText>д</w:delText>
        </w:r>
        <w:r w:rsidDel="00A70D76">
          <w:delText>ё</w:delText>
        </w:r>
        <w:r w:rsidDel="00A70D76">
          <w:delText>т</w:delText>
        </w:r>
        <w:r w:rsidDel="00A70D76">
          <w:delText>с</w:delText>
        </w:r>
        <w:r w:rsidDel="00A70D76">
          <w:delText>я</w:delText>
        </w:r>
        <w:r w:rsidDel="00A70D76">
          <w:delText xml:space="preserve"> </w:delText>
        </w:r>
        <w:r w:rsidDel="00A70D76">
          <w:delText>т</w:delText>
        </w:r>
        <w:r w:rsidDel="00A70D76">
          <w:delText>о</w:delText>
        </w:r>
        <w:r w:rsidDel="00A70D76">
          <w:delText>л</w:delText>
        </w:r>
        <w:r w:rsidDel="00A70D76">
          <w:delText>ь</w:delText>
        </w:r>
        <w:r w:rsidDel="00A70D76">
          <w:delText>к</w:delText>
        </w:r>
        <w:r w:rsidDel="00A70D76">
          <w:delText>о</w:delText>
        </w:r>
        <w:r w:rsidDel="00A70D76">
          <w:delText xml:space="preserve"> </w:delText>
        </w:r>
        <w:r w:rsidDel="00A70D76">
          <w:delText>л</w:delText>
        </w:r>
        <w:r w:rsidDel="00A70D76">
          <w:delText>и</w:delText>
        </w:r>
        <w:r w:rsidDel="00A70D76">
          <w:delText>ш</w:delText>
        </w:r>
        <w:r w:rsidDel="00A70D76">
          <w:delText>ь</w:delText>
        </w:r>
        <w:r w:rsidDel="00A70D76">
          <w:delText xml:space="preserve"> </w:delText>
        </w:r>
        <w:r w:rsidDel="00A70D76">
          <w:delText>г</w:delText>
        </w:r>
        <w:r w:rsidDel="00A70D76">
          <w:delText>а</w:delText>
        </w:r>
        <w:r w:rsidDel="00A70D76">
          <w:delText>д</w:delText>
        </w:r>
        <w:r w:rsidDel="00A70D76">
          <w:delText>а</w:delText>
        </w:r>
        <w:r w:rsidDel="00A70D76">
          <w:delText>т</w:delText>
        </w:r>
        <w:r w:rsidDel="00A70D76">
          <w:delText>ь</w:delText>
        </w:r>
        <w:r w:rsidDel="00A70D76">
          <w:delText>.</w:delText>
        </w:r>
      </w:del>
    </w:p>
    <w:p w:rsidR="00C8233E" w:rsidRDefault="004E328B">
      <w:r>
        <w:t>Моя родня уже на месте,</w:t>
      </w:r>
      <w:r>
        <w:br/>
        <w:t>Пора б заняться и собой.</w:t>
      </w:r>
      <w:r>
        <w:br/>
        <w:t>Но, только вот одно</w:t>
      </w:r>
      <w:r>
        <w:t xml:space="preserve"> не знаю,</w:t>
      </w:r>
      <w:r>
        <w:br/>
        <w:t xml:space="preserve">Какой он должен </w:t>
      </w:r>
      <w:bookmarkStart w:id="16" w:name="_GoBack"/>
      <w:bookmarkEnd w:id="16"/>
      <w:r>
        <w:t>быть, какой?</w:t>
      </w:r>
    </w:p>
    <w:p w:rsidR="00C8233E" w:rsidRDefault="004E328B">
      <w:r>
        <w:t>Внучата скажут, чтоб не пил,</w:t>
      </w:r>
      <w:r>
        <w:br/>
        <w:t>С н</w:t>
      </w:r>
      <w:ins w:id="17" w:author="Василий" w:date="2017-01-06T00:12:00Z">
        <w:r w:rsidR="00A70D76">
          <w:t>и</w:t>
        </w:r>
      </w:ins>
      <w:del w:id="18" w:author="Василий" w:date="2017-01-06T00:12:00Z">
        <w:r w:rsidDel="00A70D76">
          <w:delText>а</w:delText>
        </w:r>
      </w:del>
      <w:r>
        <w:t>ми играть на лёд ходил,</w:t>
      </w:r>
      <w:r>
        <w:br/>
        <w:t>И будут долго перечислять,</w:t>
      </w:r>
      <w:r>
        <w:br/>
        <w:t>Не хватит пальцев загибать.</w:t>
      </w:r>
    </w:p>
    <w:p w:rsidR="00C8233E" w:rsidRDefault="004E328B">
      <w:r>
        <w:t>Послушаю я их совет,</w:t>
      </w:r>
      <w:r>
        <w:br/>
        <w:t>Свидетельства лишь только нет.</w:t>
      </w:r>
      <w:r>
        <w:br/>
        <w:t>Фамилия у нас одна,</w:t>
      </w:r>
      <w:r>
        <w:br/>
        <w:t>Он будет муж, а я жена.</w:t>
      </w:r>
    </w:p>
    <w:sectPr w:rsidR="00C8233E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serega devyatkin" w:date="2016-11-24T22:50:00Z" w:initials="sd">
    <w:p w:rsidR="00C8233E" w:rsidRDefault="004E328B">
      <w:r>
        <w:rPr>
          <w:sz w:val="20"/>
        </w:rPr>
        <w:t>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C8233E"/>
    <w:rsid w:val="004E328B"/>
    <w:rsid w:val="00A70D76"/>
    <w:rsid w:val="00C8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70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70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70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70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Чтоб не пил, не курил.docx</vt:lpstr>
    </vt:vector>
  </TitlesOfParts>
  <Company>Krokoz™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Чтоб не пил, не курил.docx</dc:title>
  <dc:subject/>
  <dc:creator/>
  <dc:description/>
  <cp:lastModifiedBy>Василий</cp:lastModifiedBy>
  <cp:revision>6</cp:revision>
  <dcterms:created xsi:type="dcterms:W3CDTF">2014-10-25T21:07:00Z</dcterms:created>
  <dcterms:modified xsi:type="dcterms:W3CDTF">2017-01-05T20:16:00Z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