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FB2" w:rsidRDefault="00AF1FB2">
      <w:r>
        <w:t>Отношенья не сложились,</w:t>
      </w:r>
      <w:r w:rsidR="00A83E1B">
        <w:br/>
      </w:r>
      <w:r>
        <w:t>Кто бы им помог сложить?</w:t>
      </w:r>
      <w:r w:rsidR="00A83E1B">
        <w:br/>
      </w:r>
      <w:r>
        <w:t>Ведь не хочется разлуки,</w:t>
      </w:r>
      <w:r w:rsidR="00A83E1B">
        <w:br/>
      </w:r>
      <w:r w:rsidR="006009D7">
        <w:t>Как-</w:t>
      </w:r>
      <w:r>
        <w:t>то дальше нужно жить.</w:t>
      </w:r>
    </w:p>
    <w:p w:rsidR="00AF1FB2" w:rsidRDefault="00AF1FB2">
      <w:r>
        <w:t>И к кому же ей пойти</w:t>
      </w:r>
      <w:r w:rsidR="006009D7">
        <w:t>,</w:t>
      </w:r>
      <w:r w:rsidR="00A83E1B">
        <w:br/>
      </w:r>
      <w:r w:rsidR="006009D7">
        <w:t>Рассказать про молодца?</w:t>
      </w:r>
      <w:r w:rsidR="00A83E1B">
        <w:br/>
      </w:r>
      <w:r>
        <w:t>У неё на этом свете</w:t>
      </w:r>
      <w:r w:rsidR="006009D7">
        <w:t>,</w:t>
      </w:r>
      <w:r w:rsidR="00A83E1B">
        <w:br/>
      </w:r>
      <w:r>
        <w:t>Нет ни матери, отца.</w:t>
      </w:r>
    </w:p>
    <w:p w:rsidR="00AF1FB2" w:rsidRDefault="006009D7">
      <w:r>
        <w:t>Расскажу-</w:t>
      </w:r>
      <w:r w:rsidR="00AF1FB2">
        <w:t>ка я подружке,</w:t>
      </w:r>
      <w:r w:rsidR="00A83E1B">
        <w:br/>
      </w:r>
      <w:r w:rsidR="00AF1FB2">
        <w:t>Может быть, она поймёт.</w:t>
      </w:r>
      <w:r w:rsidR="00A83E1B">
        <w:br/>
      </w:r>
      <w:r w:rsidR="00AF1FB2">
        <w:t>У неё</w:t>
      </w:r>
      <w:r>
        <w:t xml:space="preserve"> не всё</w:t>
      </w:r>
      <w:r w:rsidR="00AF1FB2">
        <w:t xml:space="preserve"> сложилось</w:t>
      </w:r>
      <w:r w:rsidR="00A83E1B">
        <w:t>,</w:t>
      </w:r>
      <w:r w:rsidR="00A83E1B">
        <w:br/>
      </w:r>
      <w:r w:rsidR="00AF1FB2">
        <w:t>И судьба её не мёд.</w:t>
      </w:r>
    </w:p>
    <w:p w:rsidR="00AF1FB2" w:rsidRDefault="00AF1FB2">
      <w:r>
        <w:t>Разложили всё по полкам,</w:t>
      </w:r>
      <w:r w:rsidR="00A83E1B">
        <w:br/>
      </w:r>
      <w:r>
        <w:t>Кто и что разобрались.</w:t>
      </w:r>
      <w:r w:rsidR="00A83E1B">
        <w:br/>
      </w:r>
      <w:r>
        <w:t>Вот и стог и в нём иголка,</w:t>
      </w:r>
      <w:r w:rsidR="00A83E1B">
        <w:br/>
      </w:r>
      <w:r>
        <w:t>Как понять всю эту жизнь?</w:t>
      </w:r>
    </w:p>
    <w:p w:rsidR="00AF1FB2" w:rsidRDefault="00AF1FB2">
      <w:r>
        <w:t>Тем она и интересна,</w:t>
      </w:r>
      <w:r w:rsidR="00A83E1B">
        <w:br/>
      </w:r>
      <w:r>
        <w:t>Один проще, другой горд.</w:t>
      </w:r>
      <w:r w:rsidR="00A83E1B">
        <w:br/>
      </w:r>
      <w:r>
        <w:t>Это вам ни стих, ни песня,</w:t>
      </w:r>
      <w:r w:rsidR="00A83E1B">
        <w:br/>
        <w:t>И ни ребус, ни</w:t>
      </w:r>
      <w:r>
        <w:t xml:space="preserve"> кроссворд.</w:t>
      </w:r>
    </w:p>
    <w:p w:rsidR="00AF1FB2" w:rsidRDefault="00AF1FB2">
      <w:r>
        <w:t xml:space="preserve">Каждый раз всё </w:t>
      </w:r>
      <w:proofErr w:type="gramStart"/>
      <w:r>
        <w:t>посложнее</w:t>
      </w:r>
      <w:proofErr w:type="gramEnd"/>
      <w:r w:rsidR="00A83E1B">
        <w:br/>
      </w:r>
      <w:r w:rsidR="006009D7">
        <w:t>Мы экзамены сдаём.</w:t>
      </w:r>
      <w:r w:rsidR="00A83E1B">
        <w:br/>
      </w:r>
      <w:r>
        <w:t>Не издали нам учебник,</w:t>
      </w:r>
      <w:r w:rsidR="00A83E1B">
        <w:br/>
      </w:r>
      <w:r>
        <w:t>Чтоб ответы были в нём.</w:t>
      </w:r>
    </w:p>
    <w:p w:rsidR="00AF1FB2" w:rsidRDefault="006009D7">
      <w:r>
        <w:t>Взял билет, решай задачу.</w:t>
      </w:r>
      <w:r w:rsidR="00A83E1B">
        <w:br/>
      </w:r>
      <w:r w:rsidR="00AF1FB2">
        <w:t>Одному тебе понять,</w:t>
      </w:r>
      <w:r w:rsidR="00A83E1B">
        <w:br/>
      </w:r>
      <w:r w:rsidR="00AF1FB2">
        <w:t>Где конец, где середина</w:t>
      </w:r>
      <w:r w:rsidR="00A83E1B">
        <w:t>,</w:t>
      </w:r>
      <w:r w:rsidR="00A83E1B">
        <w:br/>
      </w:r>
      <w:r w:rsidR="00AF1FB2">
        <w:t>И откуда начинать.</w:t>
      </w:r>
    </w:p>
    <w:p w:rsidR="00AF1FB2" w:rsidRDefault="00AF1FB2">
      <w:r>
        <w:t>Подключи литературу,</w:t>
      </w:r>
      <w:r w:rsidR="00A83E1B">
        <w:br/>
      </w:r>
      <w:r w:rsidR="006009D7">
        <w:t>Может там, отгадка есть?</w:t>
      </w:r>
      <w:r w:rsidR="00A83E1B">
        <w:br/>
      </w:r>
      <w:r>
        <w:t>Ну, а если слушать Бога,</w:t>
      </w:r>
      <w:r w:rsidR="00A83E1B">
        <w:br/>
      </w:r>
      <w:r>
        <w:t>Просто ты несёшь</w:t>
      </w:r>
      <w:r w:rsidR="006009D7">
        <w:t xml:space="preserve"> свой кр</w:t>
      </w:r>
      <w:r>
        <w:t>ест.</w:t>
      </w:r>
    </w:p>
    <w:p w:rsidR="00AF1FB2" w:rsidRDefault="00AF1FB2">
      <w:r>
        <w:t xml:space="preserve">Вот и разберись, пожалуй, </w:t>
      </w:r>
      <w:r w:rsidR="00A83E1B">
        <w:br/>
      </w:r>
      <w:r w:rsidR="006009D7">
        <w:t>От чего нужно плясать.</w:t>
      </w:r>
      <w:r w:rsidR="00A83E1B">
        <w:br/>
      </w:r>
      <w:r>
        <w:t>Что судьба, а что гордыня</w:t>
      </w:r>
      <w:r w:rsidR="006009D7">
        <w:t>,</w:t>
      </w:r>
      <w:r w:rsidR="00A83E1B">
        <w:br/>
      </w:r>
      <w:r w:rsidR="006009D7">
        <w:t>Не могу ничто понять?!</w:t>
      </w:r>
    </w:p>
    <w:p w:rsidR="00AF1FB2" w:rsidRDefault="00AF1FB2">
      <w:r>
        <w:lastRenderedPageBreak/>
        <w:t>Не ищи на стороне ответ,</w:t>
      </w:r>
      <w:r w:rsidR="00A83E1B">
        <w:br/>
      </w:r>
      <w:r>
        <w:t>Там его</w:t>
      </w:r>
      <w:r w:rsidR="006009D7">
        <w:t xml:space="preserve"> и</w:t>
      </w:r>
      <w:r>
        <w:t xml:space="preserve"> не было, и нет.</w:t>
      </w:r>
      <w:r w:rsidR="00A83E1B">
        <w:br/>
      </w:r>
      <w:r>
        <w:t>Только вам одним  понять</w:t>
      </w:r>
      <w:r w:rsidR="00A83E1B">
        <w:t>,</w:t>
      </w:r>
      <w:bookmarkStart w:id="0" w:name="_GoBack"/>
      <w:bookmarkEnd w:id="0"/>
      <w:r w:rsidR="00A83E1B">
        <w:br/>
      </w:r>
      <w:r>
        <w:t>От чего нужно плясать.</w:t>
      </w:r>
    </w:p>
    <w:sectPr w:rsidR="00AF1F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6696"/>
    <w:rsid w:val="006009D7"/>
    <w:rsid w:val="00986696"/>
    <w:rsid w:val="00A83E1B"/>
    <w:rsid w:val="00A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818</Characters>
  <Application>Microsoft Office Word</Application>
  <DocSecurity>0</DocSecurity>
  <Lines>6</Lines>
  <Paragraphs>1</Paragraphs>
  <ScaleCrop>false</ScaleCrop>
  <Company>Krokoz™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Ответ на билет.docx</dc:title>
  <cp:lastModifiedBy>Василий</cp:lastModifiedBy>
  <cp:revision>4</cp:revision>
  <dcterms:created xsi:type="dcterms:W3CDTF">2014-10-23T19:28:00Z</dcterms:created>
  <dcterms:modified xsi:type="dcterms:W3CDTF">2016-01-25T14:55:00Z</dcterms:modified>
</cp:coreProperties>
</file>