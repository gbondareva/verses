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третий день от Рождества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Погода чудная была</w:t>
      </w:r>
      <w:ins w:id="0" w:author="Василий" w:date="2014-12-04T16:06:00Z">
        <w:r>
          <w:rPr>
            <w:rFonts w:eastAsia="Calibri" w:cs="Calibri" w:ascii="Calibri" w:hAnsi="Calibri"/>
            <w:sz w:val="28"/>
          </w:rPr>
          <w:t>.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шла на кладбище в обед</w:t>
      </w:r>
      <w:ins w:id="1" w:author="Василий" w:date="2014-12-04T16:06:00Z">
        <w:r>
          <w:rPr>
            <w:rFonts w:eastAsia="Calibri" w:cs="Calibri" w:ascii="Calibri" w:hAnsi="Calibri"/>
            <w:sz w:val="28"/>
          </w:rPr>
          <w:t>,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Проведать тех, кого уж нет.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Светило солнце, снег летел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лес на кладбище шумел</w:t>
      </w:r>
      <w:ins w:id="2" w:author="Василий" w:date="2014-12-04T16:18:00Z">
        <w:r>
          <w:rPr>
            <w:rFonts w:eastAsia="Calibri" w:cs="Calibri" w:ascii="Calibri" w:hAnsi="Calibri"/>
            <w:sz w:val="28"/>
          </w:rPr>
          <w:t>.</w:t>
        </w:r>
      </w:ins>
      <w:del w:id="3" w:author="Василий" w:date="2014-12-04T16:18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Издали было не понять,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 так мог звуки издавать.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шла, в уме перебирая,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будто бы не явь, а сон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птиц огромнейшая стая</w:t>
      </w:r>
      <w:ins w:id="4" w:author="Василий" w:date="2014-12-04T16:19:00Z">
        <w:r>
          <w:rPr>
            <w:rFonts w:eastAsia="Calibri" w:cs="Calibri" w:ascii="Calibri" w:hAnsi="Calibri"/>
            <w:sz w:val="28"/>
          </w:rPr>
          <w:t>,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 щебетали в унисон</w:t>
      </w:r>
      <w:ins w:id="5" w:author="Василий" w:date="2014-12-04T16:19:00Z">
        <w:r>
          <w:rPr>
            <w:rFonts w:eastAsia="Calibri" w:cs="Calibri" w:ascii="Calibri" w:hAnsi="Calibri"/>
            <w:sz w:val="28"/>
          </w:rPr>
          <w:t>!</w:t>
        </w:r>
      </w:ins>
      <w:del w:id="6" w:author="Василий" w:date="2014-12-04T16:19:00Z">
        <w:r>
          <w:rPr>
            <w:rFonts w:eastAsia="Calibri" w:cs="Calibri" w:ascii="Calibri" w:hAnsi="Calibri"/>
            <w:sz w:val="28"/>
          </w:rPr>
          <w:delText>.</w:delText>
        </w:r>
      </w:del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каждой ветке, что их было,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Сидели будто бы плоды.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сразу разом замолчали</w:t>
      </w:r>
      <w:ins w:id="7" w:author="Василий" w:date="2014-12-04T16:19:00Z">
        <w:r>
          <w:rPr>
            <w:rFonts w:eastAsia="Calibri" w:cs="Calibri" w:ascii="Calibri" w:hAnsi="Calibri"/>
            <w:sz w:val="28"/>
          </w:rPr>
          <w:t>,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наблюдали с высоты.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Я сразу вспомнила ту песню,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 стаю белых журавлей,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 это там, а здесь наверно</w:t>
      </w:r>
      <w:ins w:id="8" w:author="Василий" w:date="2014-12-04T16:20:00Z">
        <w:r>
          <w:rPr>
            <w:rFonts w:eastAsia="Calibri" w:cs="Calibri" w:ascii="Calibri" w:hAnsi="Calibri"/>
            <w:sz w:val="28"/>
          </w:rPr>
          <w:t>,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commentRangeStart w:id="0"/>
      <w:r>
        <w:rPr>
          <w:rFonts w:eastAsia="Calibri" w:cs="Calibri" w:ascii="Calibri" w:hAnsi="Calibri"/>
          <w:sz w:val="28"/>
        </w:rPr>
        <w:t>В замену серый воробей.</w:t>
      </w:r>
      <w:commentRangeEnd w:id="0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0"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шла и молча размышляла.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много не дано понять,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никого там не видала,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тянет, просто постоять.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третий день от Рождества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Погода чудная была</w:t>
      </w:r>
      <w:ins w:id="9" w:author="Василий" w:date="2014-12-04T16:20:00Z">
        <w:r>
          <w:rPr>
            <w:rFonts w:eastAsia="Calibri" w:cs="Calibri" w:ascii="Calibri" w:hAnsi="Calibri"/>
            <w:sz w:val="28"/>
          </w:rPr>
          <w:t>.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</w:t>
      </w:r>
      <w:del w:id="10" w:author="serega  " w:date="2014-12-13T18:55:00Z">
        <w:r>
          <w:rPr>
            <w:rFonts w:eastAsia="Calibri" w:cs="Calibri" w:ascii="Calibri" w:hAnsi="Calibri"/>
            <w:sz w:val="28"/>
          </w:rPr>
          <w:delText xml:space="preserve">этот </w:delText>
        </w:r>
      </w:del>
      <w:r>
        <w:rPr>
          <w:rFonts w:eastAsia="Calibri" w:cs="Calibri" w:ascii="Calibri" w:hAnsi="Calibri"/>
          <w:sz w:val="28"/>
        </w:rPr>
        <w:t xml:space="preserve">звук, что </w:t>
      </w:r>
      <w:ins w:id="11" w:author="serega  " w:date="2014-12-13T18:55:00Z">
        <w:r>
          <w:rPr>
            <w:rFonts w:eastAsia="Calibri" w:cs="Calibri" w:ascii="Calibri" w:hAnsi="Calibri"/>
            <w:sz w:val="28"/>
          </w:rPr>
          <w:t xml:space="preserve">там </w:t>
        </w:r>
      </w:ins>
      <w:ins w:id="12" w:author="Василий" w:date="2014-12-04T16:21:00Z">
        <w:r>
          <w:rPr>
            <w:rFonts w:eastAsia="Calibri" w:cs="Calibri" w:ascii="Calibri" w:hAnsi="Calibri"/>
            <w:sz w:val="28"/>
          </w:rPr>
          <w:t>слы</w:t>
        </w:r>
      </w:ins>
      <w:del w:id="13" w:author="serega  " w:date="2014-12-13T18:55:00Z">
        <w:r>
          <w:rPr>
            <w:rFonts w:eastAsia="Calibri" w:cs="Calibri" w:ascii="Calibri" w:hAnsi="Calibri"/>
            <w:sz w:val="28"/>
          </w:rPr>
          <w:delText>ш</w:delText>
        </w:r>
      </w:del>
      <w:ins w:id="14" w:author="serega  " w:date="2014-12-13T18:55:00Z">
        <w:r>
          <w:rPr>
            <w:rFonts w:eastAsia="Calibri" w:cs="Calibri" w:ascii="Calibri" w:hAnsi="Calibri"/>
            <w:sz w:val="28"/>
          </w:rPr>
          <w:t>х</w:t>
        </w:r>
      </w:ins>
      <w:ins w:id="15" w:author="Василий" w:date="2014-12-04T16:21:00Z">
        <w:r>
          <w:rPr>
            <w:rFonts w:eastAsia="Calibri" w:cs="Calibri" w:ascii="Calibri" w:hAnsi="Calibri"/>
            <w:sz w:val="28"/>
          </w:rPr>
          <w:t>ала я</w:t>
        </w:r>
      </w:ins>
      <w:del w:id="16" w:author="Василий" w:date="2014-12-04T16:21:00Z">
        <w:r>
          <w:rPr>
            <w:rFonts w:eastAsia="Calibri" w:cs="Calibri" w:ascii="Calibri" w:hAnsi="Calibri"/>
            <w:sz w:val="28"/>
          </w:rPr>
          <w:delText>я слыхала</w:delText>
        </w:r>
      </w:del>
      <w:r>
        <w:rPr>
          <w:rFonts w:eastAsia="Calibri" w:cs="Calibri" w:ascii="Calibri" w:hAnsi="Calibri"/>
          <w:sz w:val="28"/>
        </w:rPr>
        <w:t>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схож со звуком воробья.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commentRangeStart w:id="1"/>
      <w:r>
        <w:rPr>
          <w:rFonts w:eastAsia="Calibri" w:cs="Calibri" w:ascii="Calibri" w:hAnsi="Calibri"/>
          <w:sz w:val="28"/>
        </w:rPr>
        <w:t>Наверное, у душ есть тоже голоса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этом я почти</w:t>
      </w:r>
      <w:del w:id="17" w:author="serega  " w:date="2014-12-12T00:47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что убедилась</w:t>
      </w:r>
      <w:ins w:id="18" w:author="Василий" w:date="2014-12-04T16:22:00Z">
        <w:r>
          <w:rPr>
            <w:rFonts w:eastAsia="Calibri" w:cs="Calibri" w:ascii="Calibri" w:hAnsi="Calibri"/>
            <w:sz w:val="28"/>
          </w:rPr>
          <w:t>.</w:t>
        </w:r>
      </w:ins>
      <w:del w:id="19" w:author="Василий" w:date="2014-12-04T16:22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как ещё такое расценить?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неде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лю Святок всё</w:t>
      </w:r>
      <w:ins w:id="20" w:author="Василий" w:date="2014-12-04T16:05:00Z">
        <w:r>
          <w:rPr>
            <w:rFonts w:eastAsia="Calibri" w:cs="Calibri" w:ascii="Calibri" w:hAnsi="Calibri"/>
            <w:sz w:val="28"/>
          </w:rPr>
          <w:t xml:space="preserve"> это случилось. </w:t>
        </w:r>
      </w:ins>
      <w:del w:id="21" w:author="Василий" w:date="2014-12-04T16:05:00Z">
        <w:r>
          <w:rPr>
            <w:rFonts w:eastAsia="Calibri" w:cs="Calibri" w:ascii="Calibri" w:hAnsi="Calibri"/>
            <w:sz w:val="28"/>
          </w:rPr>
          <w:delText xml:space="preserve"> может случи</w:delText>
        </w:r>
      </w:del>
      <w:del w:id="22" w:author="serega  " w:date="2014-12-03T12:33:00Z">
        <w:r>
          <w:rPr>
            <w:rFonts w:eastAsia="Calibri" w:cs="Calibri" w:ascii="Calibri" w:hAnsi="Calibri"/>
            <w:sz w:val="28"/>
          </w:rPr>
          <w:delText>ло</w:delText>
        </w:r>
      </w:del>
      <w:del w:id="23" w:author="serega  " w:date="2014-12-03T12:33:00Z">
        <w:bookmarkStart w:id="1" w:name="_GoBack11111111"/>
        <w:bookmarkEnd w:id="1"/>
        <w:r>
          <w:rPr>
            <w:rFonts w:eastAsia="Calibri" w:cs="Calibri" w:ascii="Calibri" w:hAnsi="Calibri"/>
            <w:sz w:val="28"/>
          </w:rPr>
          <w:delText>сь</w:delText>
        </w:r>
      </w:del>
      <w:del w:id="24" w:author="Василий" w:date="2014-12-04T16:05:00Z">
        <w:r>
          <w:rPr>
            <w:rFonts w:eastAsia="Calibri" w:cs="Calibri" w:ascii="Calibri" w:hAnsi="Calibri"/>
            <w:sz w:val="28"/>
          </w:rPr>
          <w:delText>ться.</w:delText>
        </w:r>
      </w:del>
      <w:commentRangeEnd w:id="1"/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  <w:commentReference w:id="1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2-03T12:32:00Z" w:initials="">
    <w:p>
      <w:r>
        <w:rPr>
          <w:rFonts w:ascii="Droid Sans" w:hAnsi="Droid Sans"/>
          <w:sz w:val="20"/>
        </w:rPr>
        <w:t>В замену чему?</w:t>
      </w:r>
    </w:p>
  </w:comment>
  <w:comment w:id="1" w:author="serega  " w:date="2014-12-03T12:33:00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c44545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c44545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2014-11-08T18:23:00Z</dcterms:created>
  <dc:language>ru-RU</dc:language>
  <cp:lastModifiedBy>Василий</cp:lastModifiedBy>
  <dcterms:modified xsi:type="dcterms:W3CDTF">2014-12-04T12:24:00Z</dcterms:modified>
  <cp:revision>3</cp:revision>
  <dc:title>На третий день от Рождества.docx</dc:title>
</cp:coreProperties>
</file>