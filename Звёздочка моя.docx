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Сверкают звёзды летом и зимой,</w:t>
      </w:r>
    </w:p>
    <w:p>
      <w:pPr>
        <w:pStyle w:val="Normal"/>
        <w:rPr/>
      </w:pPr>
      <w:r>
        <w:rPr/>
        <w:t>А самая красивая</w:t>
      </w:r>
      <w:ins w:id="0" w:author="serega  " w:date="2014-11-28T12:49:00Z">
        <w:r>
          <w:rPr/>
          <w:t xml:space="preserve"> </w:t>
        </w:r>
      </w:ins>
      <w:del w:id="1" w:author="serega  " w:date="2014-11-28T12:49:00Z">
        <w:r>
          <w:rPr/>
          <w:delText xml:space="preserve"> </w:delText>
        </w:r>
      </w:del>
      <w:ins w:id="2" w:author="serega  " w:date="2014-11-28T12:49:00Z">
        <w:r>
          <w:rPr/>
          <w:t xml:space="preserve">– </w:t>
        </w:r>
      </w:ins>
      <w:r>
        <w:rPr/>
        <w:t>со мной.</w:t>
      </w:r>
    </w:p>
    <w:p>
      <w:pPr>
        <w:pStyle w:val="Normal"/>
        <w:rPr/>
      </w:pPr>
      <w:r>
        <w:rPr/>
        <w:t>Она мне помогает в жизненном пути,</w:t>
      </w:r>
    </w:p>
    <w:p>
      <w:pPr>
        <w:pStyle w:val="Normal"/>
        <w:rPr/>
      </w:pPr>
      <w:r>
        <w:rPr/>
        <w:t>Скажу я прямо, лучше не найти.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Она упала с неба, я поймал,</w:t>
      </w:r>
    </w:p>
    <w:p>
      <w:pPr>
        <w:pStyle w:val="Normal"/>
        <w:rPr/>
      </w:pPr>
      <w:del w:id="3" w:author="Василий" w:date="2014-12-03T12:38:00Z">
        <w:r>
          <w:rPr/>
          <w:delText>Её,</w:delText>
        </w:r>
      </w:del>
      <w:del w:id="4" w:author="Василий" w:date="2014-12-03T14:50:00Z">
        <w:r>
          <w:rPr/>
          <w:delText xml:space="preserve"> </w:delText>
        </w:r>
      </w:del>
      <w:del w:id="5" w:author="serega  " w:date="2014-11-28T12:49:00Z">
        <w:r>
          <w:rPr/>
          <w:delText>Н</w:delText>
        </w:r>
      </w:del>
      <w:ins w:id="6" w:author="Василий" w:date="2014-12-03T14:50:00Z">
        <w:r>
          <w:rPr/>
          <w:t>Н</w:t>
        </w:r>
      </w:ins>
      <w:del w:id="7" w:author="Василий" w:date="2014-12-03T14:50:00Z">
        <w:r>
          <w:rPr/>
          <w:delText>н</w:delText>
        </w:r>
      </w:del>
      <w:r>
        <w:rPr/>
        <w:t>аверно</w:t>
      </w:r>
      <w:ins w:id="8" w:author="Василий" w:date="2014-12-03T14:57:00Z">
        <w:r>
          <w:rPr/>
          <w:t>,</w:t>
        </w:r>
      </w:ins>
      <w:del w:id="9" w:author="Василий" w:date="2014-12-03T14:57:00Z">
        <w:r>
          <w:rPr/>
          <w:delText>,</w:delText>
        </w:r>
      </w:del>
      <w:r>
        <w:rPr/>
        <w:t xml:space="preserve"> </w:t>
      </w:r>
      <w:ins w:id="10" w:author="Василий" w:date="2014-12-03T12:38:00Z">
        <w:r>
          <w:rPr/>
          <w:t>её</w:t>
        </w:r>
      </w:ins>
      <w:ins w:id="11" w:author="Василий" w:date="2014-12-03T14:50:00Z">
        <w:r>
          <w:rPr/>
          <w:t xml:space="preserve"> </w:t>
        </w:r>
      </w:ins>
      <w:del w:id="12" w:author="serega  " w:date="2014-11-28T12:49:00Z">
        <w:r>
          <w:rPr/>
          <w:delText xml:space="preserve">её </w:delText>
        </w:r>
      </w:del>
      <w:r>
        <w:rPr/>
        <w:t>месяц потерял.</w:t>
      </w:r>
    </w:p>
    <w:p>
      <w:pPr>
        <w:pStyle w:val="Normal"/>
        <w:rPr/>
      </w:pPr>
      <w:r>
        <w:rPr/>
        <w:t>А может</w:t>
      </w:r>
      <w:ins w:id="13" w:author="serega  " w:date="2014-11-28T12:50:00Z">
        <w:r>
          <w:rPr/>
          <w:t>,</w:t>
        </w:r>
      </w:ins>
      <w:r>
        <w:rPr/>
        <w:t xml:space="preserve"> просто он мне подарил,</w:t>
      </w:r>
    </w:p>
    <w:p>
      <w:pPr>
        <w:pStyle w:val="Normal"/>
        <w:rPr/>
      </w:pPr>
      <w:del w:id="14" w:author="Василий" w:date="2014-12-03T12:39:00Z">
        <w:r>
          <w:rPr/>
          <w:delText xml:space="preserve">На счастье, </w:delText>
        </w:r>
      </w:del>
      <w:del w:id="15" w:author="Василий" w:date="2014-12-03T12:39:00Z">
        <w:r>
          <w:rPr/>
          <w:delText>ил</w:delText>
        </w:r>
      </w:del>
      <w:del w:id="16" w:author="Василий" w:date="2014-12-03T12:03:00Z">
        <w:r>
          <w:rPr/>
          <w:delText>и просто</w:delText>
        </w:r>
      </w:del>
      <w:ins w:id="17" w:author="Василий" w:date="2014-12-03T14:51:00Z">
        <w:r>
          <w:rPr/>
          <w:t>Конечно же, её я заслужил.</w:t>
        </w:r>
      </w:ins>
      <w:del w:id="18" w:author="Василий" w:date="2014-12-03T14:51:00Z">
        <w:r>
          <w:rPr/>
          <w:delText>–</w:delText>
        </w:r>
      </w:del>
      <w:ins w:id="19" w:author="serega  " w:date="2014-11-28T12:51:00Z">
        <w:r>
          <w:rPr/>
          <w:t xml:space="preserve"> </w:t>
        </w:r>
      </w:ins>
      <w:del w:id="20" w:author="serega  " w:date="2014-11-28T12:51:00Z">
        <w:r>
          <w:rPr/>
          <w:delText xml:space="preserve">я </w:delText>
        </w:r>
      </w:del>
      <w:del w:id="21" w:author="serega  " w:date="2014-11-28T12:50:00Z">
        <w:r>
          <w:rPr/>
          <w:delText xml:space="preserve">наверно </w:delText>
        </w:r>
      </w:del>
      <w:del w:id="22" w:author="Василий" w:date="2014-12-03T14:51:00Z">
        <w:r>
          <w:rPr/>
          <w:delText>заслужил.</w:delText>
        </w:r>
      </w:del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постараюсь, чтобы не погасла,</w:t>
      </w:r>
    </w:p>
    <w:p>
      <w:pPr>
        <w:pStyle w:val="Normal"/>
        <w:rPr/>
      </w:pPr>
      <w:r>
        <w:rPr/>
        <w:t>Не жалко для неё мне ничего.</w:t>
      </w:r>
    </w:p>
    <w:p>
      <w:pPr>
        <w:pStyle w:val="Normal"/>
        <w:rPr/>
      </w:pPr>
      <w:r>
        <w:rPr/>
        <w:t>Лишь об одном прошу я месяц,</w:t>
      </w:r>
    </w:p>
    <w:p>
      <w:pPr>
        <w:pStyle w:val="Normal"/>
        <w:rPr/>
      </w:pPr>
      <w:r>
        <w:rPr/>
        <w:t>Чтоб не забрал обратно он её.</w:t>
      </w:r>
    </w:p>
    <w:p>
      <w:pPr>
        <w:pStyle w:val="Normal"/>
        <w:rPr/>
      </w:pPr>
      <w:r>
        <w:rPr/>
      </w:r>
    </w:p>
    <w:p>
      <w:pPr>
        <w:pStyle w:val="Normal"/>
        <w:rPr/>
      </w:pPr>
      <w:ins w:id="23" w:author="Василий" w:date="2014-12-03T14:48:00Z">
        <w:r>
          <w:rPr/>
          <w:t xml:space="preserve">Без звёздочки </w:t>
        </w:r>
      </w:ins>
      <w:del w:id="24" w:author="Василий" w:date="2014-12-03T14:48:00Z">
        <w:r>
          <w:rPr/>
          <w:delText xml:space="preserve">Мне без неё будет </w:delText>
        </w:r>
      </w:del>
      <w:r>
        <w:rPr/>
        <w:t>темно и скучно,</w:t>
      </w:r>
    </w:p>
    <w:p>
      <w:pPr>
        <w:pStyle w:val="Normal"/>
        <w:rPr/>
      </w:pPr>
      <w:r>
        <w:rPr/>
        <w:t>Не вижу смысла жизни без неё.</w:t>
      </w:r>
    </w:p>
    <w:p>
      <w:pPr>
        <w:pStyle w:val="Normal"/>
        <w:rPr/>
      </w:pPr>
      <w:r>
        <w:rPr/>
        <w:t>Она так хороша и так прекрасна,</w:t>
      </w:r>
    </w:p>
    <w:p>
      <w:pPr>
        <w:pStyle w:val="Normal"/>
        <w:rPr/>
      </w:pPr>
      <w:r>
        <w:rPr/>
        <w:t>И остальным далёко до неё</w:t>
      </w:r>
      <w:bookmarkStart w:id="0" w:name="_GoBack"/>
      <w:bookmarkEnd w:id="0"/>
      <w:r>
        <w:rPr/>
        <w:t>.</w:t>
      </w:r>
      <w:r>
        <w:rPr/>
        <w:commentReference w:id="0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 надо мне ни золота, брильянтов,</w:t>
      </w:r>
    </w:p>
    <w:p>
      <w:pPr>
        <w:pStyle w:val="Normal"/>
        <w:rPr/>
      </w:pPr>
      <w:r>
        <w:rPr/>
        <w:t xml:space="preserve">Лишь бы моя </w:t>
      </w:r>
      <w:ins w:id="25" w:author="Василий" w:date="2014-12-03T14:50:00Z">
        <w:r>
          <w:rPr/>
          <w:t>З</w:t>
        </w:r>
      </w:ins>
      <w:commentRangeStart w:id="1"/>
      <w:r>
        <w:rPr/>
      </w:r>
      <w:del w:id="26" w:author="Василий" w:date="2014-12-03T14:50:00Z">
        <w:r>
          <w:rPr/>
          <w:delText>з</w:delText>
        </w:r>
      </w:del>
      <w:r>
        <w:rPr/>
        <w:t>везда</w:t>
      </w:r>
      <w:commentRangeEnd w:id="1"/>
      <w:r>
        <w:rPr/>
      </w:r>
      <w:r>
        <w:rPr/>
        <w:commentReference w:id="1"/>
      </w:r>
      <w:r>
        <w:rPr/>
        <w:t xml:space="preserve"> была со мной.</w:t>
      </w:r>
    </w:p>
    <w:p>
      <w:pPr>
        <w:pStyle w:val="Normal"/>
        <w:rPr/>
      </w:pPr>
      <w:r>
        <w:rPr/>
        <w:t>Тогда все неудачи побоятся</w:t>
      </w:r>
    </w:p>
    <w:p>
      <w:pPr>
        <w:pStyle w:val="Normal"/>
        <w:rPr/>
      </w:pPr>
      <w:r>
        <w:rPr/>
        <w:t>И будут обходить нас стороной.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ins w:id="27" w:author="Василий" w:date="2014-12-03T14:56:00Z">
        <w:r>
          <w:rPr/>
          <w:t>Смотри на</w:t>
        </w:r>
      </w:ins>
      <w:del w:id="28" w:author="Василий" w:date="2014-12-03T14:56:00Z">
        <w:r>
          <w:rPr/>
          <w:delText>Смотри</w:delText>
        </w:r>
      </w:del>
      <w:ins w:id="29" w:author="Василий" w:date="2014-12-03T14:54:00Z">
        <w:r>
          <w:rPr/>
          <w:t xml:space="preserve"> небо и</w:t>
        </w:r>
      </w:ins>
      <w:del w:id="30" w:author="Василий" w:date="2014-12-03T14:54:00Z">
        <w:r>
          <w:rPr/>
          <w:delText xml:space="preserve"> на неб</w:delText>
        </w:r>
      </w:del>
      <w:del w:id="31" w:author="serega  " w:date="2014-11-28T12:57:00Z">
        <w:r>
          <w:rPr/>
          <w:delText>еса</w:delText>
        </w:r>
      </w:del>
      <w:del w:id="32" w:author="Василий" w:date="2014-12-03T14:54:00Z">
        <w:r>
          <w:rPr/>
          <w:delText>о</w:delText>
        </w:r>
      </w:del>
      <w:del w:id="33" w:author="Василий" w:date="2014-12-03T14:56:00Z">
        <w:r>
          <w:rPr/>
          <w:delText>,</w:delText>
        </w:r>
      </w:del>
      <w:ins w:id="34" w:author="Василий" w:date="2014-12-03T14:53:00Z">
        <w:r>
          <w:rPr/>
          <w:t xml:space="preserve"> загад</w:t>
        </w:r>
      </w:ins>
      <w:ins w:id="35" w:author="Василий" w:date="2014-12-03T14:55:00Z">
        <w:r>
          <w:rPr/>
          <w:t>ы</w:t>
        </w:r>
      </w:ins>
      <w:ins w:id="36" w:author="Василий" w:date="2014-12-03T14:54:00Z">
        <w:r>
          <w:rPr/>
          <w:t xml:space="preserve">вай </w:t>
        </w:r>
      </w:ins>
      <w:del w:id="37" w:author="Василий" w:date="2014-12-03T14:52:00Z">
        <w:r>
          <w:rPr/>
          <w:delText xml:space="preserve"> загад</w:delText>
        </w:r>
      </w:del>
      <w:del w:id="38" w:author="serega  " w:date="2014-11-28T12:57:00Z">
        <w:r>
          <w:rPr/>
          <w:delText>ыв</w:delText>
        </w:r>
      </w:del>
      <w:del w:id="39" w:author="Василий" w:date="2014-12-03T14:52:00Z">
        <w:r>
          <w:rPr/>
          <w:delText>ай</w:delText>
        </w:r>
      </w:del>
      <w:ins w:id="40" w:author="Василий" w:date="2014-12-03T14:53:00Z">
        <w:r>
          <w:rPr/>
          <w:t>желанье</w:t>
        </w:r>
      </w:ins>
      <w:del w:id="41" w:author="Василий" w:date="2014-12-03T14:53:00Z">
        <w:r>
          <w:rPr/>
          <w:delText xml:space="preserve"> желань</w:delText>
        </w:r>
      </w:del>
      <w:del w:id="42" w:author="serega  " w:date="2014-11-28T12:57:00Z">
        <w:r>
          <w:rPr/>
          <w:delText>я</w:delText>
        </w:r>
      </w:del>
      <w:del w:id="43" w:author="Василий" w:date="2014-12-03T14:53:00Z">
        <w:r>
          <w:rPr/>
          <w:delText>е</w:delText>
        </w:r>
      </w:del>
      <w:r>
        <w:rPr/>
        <w:t>,</w:t>
      </w:r>
    </w:p>
    <w:p>
      <w:pPr>
        <w:pStyle w:val="Normal"/>
        <w:rPr/>
      </w:pPr>
      <w:r>
        <w:rPr/>
        <w:t>Проси у месяца звезду.</w:t>
      </w:r>
    </w:p>
    <w:p>
      <w:pPr>
        <w:pStyle w:val="Normal"/>
        <w:rPr/>
      </w:pPr>
      <w:r>
        <w:rPr/>
        <w:t>Он добрый, он тебе поможет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Осуществить свою мечту.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8T12:53:00Z" w:initials="">
    <w:p>
      <w:r>
        <w:rPr>
          <w:rFonts w:ascii="Droid Sans" w:hAnsi="Droid Sans"/>
          <w:sz w:val="20"/>
        </w:rPr>
        <w:t>Много «неё»</w:t>
      </w:r>
    </w:p>
    <w:p>
      <w:r>
        <w:rPr/>
      </w:r>
    </w:p>
  </w:comment>
  <w:comment w:id="1" w:author="serega  " w:date="2014-11-28T12:56:00Z" w:initials="">
    <w:p>
      <w:r>
        <w:rPr>
          <w:rFonts w:ascii="Droid Sans" w:hAnsi="Droid Sans"/>
          <w:sz w:val="20"/>
        </w:rPr>
        <w:t>Может быть с заглавной буквы?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4e7870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4e7870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2014-10-21T16:20:00Z</dcterms:created>
  <dc:language>ru-RU</dc:language>
  <cp:lastModifiedBy>Василий</cp:lastModifiedBy>
  <dcterms:modified xsi:type="dcterms:W3CDTF">2014-12-03T10:58:00Z</dcterms:modified>
  <cp:revision>4</cp:revision>
  <dc:title>Звёздочка моя.docx</dc:title>
</cp:coreProperties>
</file>