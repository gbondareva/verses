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Сегодня ты последний день на этом свете</w:t>
      </w:r>
      <w:r w:rsidR="001F4C8B">
        <w:rPr>
          <w:rFonts w:ascii="Calibri" w:eastAsia="Calibri" w:hAnsi="Calibri" w:cs="Calibri"/>
          <w:sz w:val="28"/>
        </w:rPr>
        <w:t>,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Отсюда ты уходишь навсегда</w:t>
      </w:r>
      <w:r w:rsidR="001F4C8B">
        <w:rPr>
          <w:rFonts w:ascii="Calibri" w:eastAsia="Calibri" w:hAnsi="Calibri" w:cs="Calibri"/>
          <w:sz w:val="28"/>
        </w:rPr>
        <w:t>.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за тебя молиться будут дети,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Забыть тебя не смогут никогда.</w:t>
      </w:r>
    </w:p>
    <w:p w:rsidR="00BB680E" w:rsidRDefault="00BB680E">
      <w:pPr>
        <w:spacing w:after="200" w:line="276" w:lineRule="auto"/>
      </w:pP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Последний раз тебе светило солнце,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последний путь пришли все проводить.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Конечно, неожиданно, нежданно</w:t>
      </w:r>
      <w:r w:rsidR="001F4C8B">
        <w:rPr>
          <w:rFonts w:ascii="Calibri" w:eastAsia="Calibri" w:hAnsi="Calibri" w:cs="Calibri"/>
          <w:sz w:val="28"/>
        </w:rPr>
        <w:t>,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Пришлось ей чашу горькую испить.</w:t>
      </w:r>
    </w:p>
    <w:p w:rsidR="00BB680E" w:rsidRDefault="00BB680E">
      <w:pPr>
        <w:spacing w:after="200" w:line="276" w:lineRule="auto"/>
      </w:pP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Ты не успела многое доделать</w:t>
      </w:r>
      <w:r w:rsidR="001F4C8B">
        <w:rPr>
          <w:rFonts w:ascii="Calibri" w:eastAsia="Calibri" w:hAnsi="Calibri" w:cs="Calibri"/>
          <w:sz w:val="28"/>
        </w:rPr>
        <w:t>,</w:t>
      </w:r>
    </w:p>
    <w:p w:rsidR="00BB680E" w:rsidRDefault="001F4C8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 успела многое сказать.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главное, что ты успела сделать,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Ты была бабушка и любящая Мать.</w:t>
      </w:r>
    </w:p>
    <w:p w:rsidR="00BB680E" w:rsidRDefault="00BB680E">
      <w:pPr>
        <w:spacing w:after="200" w:line="276" w:lineRule="auto"/>
      </w:pPr>
    </w:p>
    <w:p w:rsidR="00BB680E" w:rsidRDefault="00EC6F0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Привычное всё разом изменилось</w:t>
      </w:r>
      <w:r w:rsidR="001F4C8B">
        <w:rPr>
          <w:rFonts w:ascii="Calibri" w:eastAsia="Calibri" w:hAnsi="Calibri" w:cs="Calibri"/>
          <w:sz w:val="28"/>
        </w:rPr>
        <w:t>,</w:t>
      </w:r>
    </w:p>
    <w:p w:rsidR="00BB680E" w:rsidRDefault="001F4C8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Придётся всё по-новому начать.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Убрать из телефона номер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у калитки </w:t>
      </w:r>
      <w:r w:rsidR="00EC6F0A">
        <w:rPr>
          <w:rFonts w:ascii="Calibri" w:eastAsia="Calibri" w:hAnsi="Calibri" w:cs="Calibri"/>
          <w:sz w:val="28"/>
        </w:rPr>
        <w:t>некому</w:t>
      </w:r>
      <w:r>
        <w:rPr>
          <w:rFonts w:ascii="Calibri" w:eastAsia="Calibri" w:hAnsi="Calibri" w:cs="Calibri"/>
          <w:sz w:val="28"/>
        </w:rPr>
        <w:t xml:space="preserve"> встречать.</w:t>
      </w:r>
    </w:p>
    <w:p w:rsidR="00BB680E" w:rsidRDefault="00BB680E">
      <w:pPr>
        <w:spacing w:after="200" w:line="276" w:lineRule="auto"/>
      </w:pP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 как же мы, живём не понимая</w:t>
      </w:r>
      <w:r w:rsidR="001F4C8B">
        <w:rPr>
          <w:rFonts w:ascii="Calibri" w:eastAsia="Calibri" w:hAnsi="Calibri" w:cs="Calibri"/>
          <w:sz w:val="28"/>
        </w:rPr>
        <w:t>,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Насколько нужные друг другу мы</w:t>
      </w:r>
      <w:r w:rsidR="001F4C8B">
        <w:rPr>
          <w:rFonts w:ascii="Calibri" w:eastAsia="Calibri" w:hAnsi="Calibri" w:cs="Calibri"/>
          <w:sz w:val="28"/>
        </w:rPr>
        <w:t>.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только при разлуке понимаем,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дали меньше света, больше тьмы.</w:t>
      </w:r>
    </w:p>
    <w:p w:rsidR="00BB680E" w:rsidRDefault="00BB680E">
      <w:pPr>
        <w:spacing w:after="200" w:line="276" w:lineRule="auto"/>
      </w:pP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И этот миг исправить невозможно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переделки он не подлежит</w:t>
      </w:r>
      <w:r w:rsidR="001F4C8B">
        <w:rPr>
          <w:rFonts w:ascii="Calibri" w:eastAsia="Calibri" w:hAnsi="Calibri" w:cs="Calibri"/>
          <w:sz w:val="28"/>
        </w:rPr>
        <w:t>.</w:t>
      </w:r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Конечно, расставаться очень сложно</w:t>
      </w:r>
      <w:r w:rsidR="001F4C8B">
        <w:rPr>
          <w:rFonts w:ascii="Calibri" w:eastAsia="Calibri" w:hAnsi="Calibri" w:cs="Calibri"/>
          <w:sz w:val="28"/>
        </w:rPr>
        <w:t>,</w:t>
      </w:r>
      <w:bookmarkStart w:id="0" w:name="_GoBack"/>
      <w:bookmarkEnd w:id="0"/>
    </w:p>
    <w:p w:rsidR="00BB680E" w:rsidRDefault="008A20A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что поделать, нужно дальше жить.</w:t>
      </w:r>
    </w:p>
    <w:sectPr w:rsidR="00BB680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680E"/>
    <w:rsid w:val="001F4C8B"/>
    <w:rsid w:val="008A20A7"/>
    <w:rsid w:val="00BB680E"/>
    <w:rsid w:val="00E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665</Characters>
  <Application>Microsoft Office Word</Application>
  <DocSecurity>0</DocSecurity>
  <Lines>5</Lines>
  <Paragraphs>1</Paragraphs>
  <ScaleCrop>false</ScaleCrop>
  <Company>Krokoz™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Прощание.docx</dc:title>
  <cp:lastModifiedBy>Василий</cp:lastModifiedBy>
  <cp:revision>5</cp:revision>
  <dcterms:created xsi:type="dcterms:W3CDTF">2014-10-24T11:34:00Z</dcterms:created>
  <dcterms:modified xsi:type="dcterms:W3CDTF">2014-11-09T10:40:00Z</dcterms:modified>
</cp:coreProperties>
</file>