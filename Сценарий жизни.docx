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758A" w:rsidRDefault="00115536">
      <w:r>
        <w:t>Любая жизнь, как интереснейший сценарий,</w:t>
      </w:r>
    </w:p>
    <w:p w:rsidR="0021758A" w:rsidRDefault="00115536">
      <w:r>
        <w:t xml:space="preserve">А постановку </w:t>
      </w:r>
      <w:del w:id="0" w:author="serega  " w:date="2014-11-28T13:48:00Z">
        <w:r>
          <w:delText>сделали</w:delText>
        </w:r>
      </w:del>
      <w:ins w:id="1" w:author="serega  " w:date="2014-11-28T13:48:00Z">
        <w:r>
          <w:t>делаем</w:t>
        </w:r>
      </w:ins>
      <w:r>
        <w:t xml:space="preserve"> мы сами.</w:t>
      </w:r>
    </w:p>
    <w:p w:rsidR="0021758A" w:rsidRDefault="00115536">
      <w:r>
        <w:t xml:space="preserve">И если всё </w:t>
      </w:r>
      <w:proofErr w:type="gramStart"/>
      <w:r>
        <w:t>заснять</w:t>
      </w:r>
      <w:proofErr w:type="gramEnd"/>
      <w:r>
        <w:t xml:space="preserve"> и посмотреть,</w:t>
      </w:r>
    </w:p>
    <w:p w:rsidR="0021758A" w:rsidRDefault="00115536">
      <w:r>
        <w:t>Себя мы можем сильно удивить.</w:t>
      </w:r>
    </w:p>
    <w:p w:rsidR="0021758A" w:rsidRDefault="0021758A"/>
    <w:p w:rsidR="0021758A" w:rsidRDefault="00115536">
      <w:r>
        <w:t>Любая жизнь, как песня, как вокал,</w:t>
      </w:r>
    </w:p>
    <w:p w:rsidR="0021758A" w:rsidRDefault="00115536">
      <w:r>
        <w:t xml:space="preserve">Её поём </w:t>
      </w:r>
      <w:ins w:id="2" w:author="serega  " w:date="2014-11-28T13:46:00Z">
        <w:r>
          <w:t>в течени</w:t>
        </w:r>
        <w:proofErr w:type="gramStart"/>
        <w:r>
          <w:t>и</w:t>
        </w:r>
      </w:ins>
      <w:proofErr w:type="gramEnd"/>
      <w:del w:id="3" w:author="serega  " w:date="2014-11-28T13:46:00Z">
        <w:r>
          <w:delText>на протяженье</w:delText>
        </w:r>
      </w:del>
      <w:ins w:id="4" w:author="serega  " w:date="2014-11-28T13:46:00Z">
        <w:r>
          <w:t xml:space="preserve"> всей</w:t>
        </w:r>
      </w:ins>
      <w:r>
        <w:t xml:space="preserve"> жизни.</w:t>
      </w:r>
    </w:p>
    <w:p w:rsidR="0021758A" w:rsidRDefault="00115536">
      <w:r>
        <w:t>И самый разный в ней репертуар</w:t>
      </w:r>
      <w:del w:id="5" w:author="serega  " w:date="2014-11-28T13:49:00Z">
        <w:r>
          <w:delText>,</w:delText>
        </w:r>
      </w:del>
      <w:ins w:id="6" w:author="serega  " w:date="2014-11-28T13:49:00Z">
        <w:r>
          <w:t>:</w:t>
        </w:r>
      </w:ins>
    </w:p>
    <w:p w:rsidR="0021758A" w:rsidRDefault="00115536">
      <w:r>
        <w:t xml:space="preserve">От </w:t>
      </w:r>
      <w:r>
        <w:t>колыбельной, величальной и до тризны</w:t>
      </w:r>
      <w:ins w:id="7" w:author="serega  " w:date="2014-11-28T13:49:00Z">
        <w:r>
          <w:t>..</w:t>
        </w:r>
      </w:ins>
      <w:r>
        <w:t>.</w:t>
      </w:r>
      <w:bookmarkStart w:id="8" w:name="_GoBack"/>
      <w:bookmarkEnd w:id="8"/>
    </w:p>
    <w:p w:rsidR="0021758A" w:rsidRDefault="0021758A"/>
    <w:p w:rsidR="0021758A" w:rsidRDefault="00115536">
      <w:r>
        <w:t>Любая жизнь, как интереснейший роман,</w:t>
      </w:r>
    </w:p>
    <w:p w:rsidR="0021758A" w:rsidRDefault="00115536">
      <w:r>
        <w:t>Специально так придумать не сумеешь.</w:t>
      </w:r>
    </w:p>
    <w:p w:rsidR="0021758A" w:rsidRDefault="00115536">
      <w:r>
        <w:t>В нём</w:t>
      </w:r>
      <w:ins w:id="9" w:author="serega  " w:date="2014-11-28T13:47:00Z">
        <w:r>
          <w:t xml:space="preserve"> – </w:t>
        </w:r>
      </w:ins>
      <w:del w:id="10" w:author="serega  " w:date="2014-11-28T13:47:00Z">
        <w:r>
          <w:delText xml:space="preserve"> </w:delText>
        </w:r>
      </w:del>
      <w:del w:id="11" w:author="serega  " w:date="2014-11-28T13:49:00Z">
        <w:r>
          <w:delText>одна</w:delText>
        </w:r>
      </w:del>
      <w:del w:id="12" w:author="serega  " w:date="2014-11-28T13:47:00Z">
        <w:r>
          <w:delText>,</w:delText>
        </w:r>
      </w:del>
      <w:proofErr w:type="gramStart"/>
      <w:ins w:id="13" w:author="serega  " w:date="2014-11-28T13:49:00Z">
        <w:r>
          <w:t>только</w:t>
        </w:r>
      </w:ins>
      <w:proofErr w:type="gramEnd"/>
      <w:r>
        <w:t xml:space="preserve"> правда, не обман,</w:t>
      </w:r>
    </w:p>
    <w:p w:rsidR="0021758A" w:rsidRDefault="00115536">
      <w:r>
        <w:t>Читаешь и себе не веришь.</w:t>
      </w:r>
    </w:p>
    <w:p w:rsidR="0021758A" w:rsidRDefault="0021758A"/>
    <w:p w:rsidR="0021758A" w:rsidRDefault="00115536">
      <w:r>
        <w:t>Любая жизнь, как календарь,</w:t>
      </w:r>
    </w:p>
    <w:p w:rsidR="0021758A" w:rsidRDefault="00115536">
      <w:r>
        <w:t>Где есть и праздники и будни.</w:t>
      </w:r>
    </w:p>
    <w:p w:rsidR="0021758A" w:rsidRDefault="00115536">
      <w:commentRangeStart w:id="14"/>
      <w:r>
        <w:t>Сорвёшь листок и</w:t>
      </w:r>
      <w:r>
        <w:t xml:space="preserve"> невдомёк,</w:t>
      </w:r>
    </w:p>
    <w:p w:rsidR="0021758A" w:rsidRDefault="00115536">
      <w:r>
        <w:t>Ушёл ещё один денёк из жизни.</w:t>
      </w:r>
      <w:commentRangeEnd w:id="14"/>
      <w:ins w:id="15" w:author="serega  " w:date="2014-11-28T13:50:00Z">
        <w:r>
          <w:commentReference w:id="14"/>
        </w:r>
      </w:ins>
    </w:p>
    <w:p w:rsidR="0021758A" w:rsidRDefault="0021758A"/>
    <w:p w:rsidR="0021758A" w:rsidRDefault="00115536">
      <w:r>
        <w:t>Любая жизнь, как вкусное вино</w:t>
      </w:r>
    </w:p>
    <w:p w:rsidR="0021758A" w:rsidRDefault="00115536">
      <w:r>
        <w:t>И пить его не надо торопиться.</w:t>
      </w:r>
    </w:p>
    <w:p w:rsidR="0021758A" w:rsidRDefault="00115536">
      <w:r>
        <w:t>Оно не для того, чтоб опьянеть,</w:t>
      </w:r>
    </w:p>
    <w:p w:rsidR="0021758A" w:rsidRDefault="00115536">
      <w:r>
        <w:t>А для того, чтоб вкусом насладиться.</w:t>
      </w:r>
    </w:p>
    <w:p w:rsidR="0021758A" w:rsidRDefault="0021758A"/>
    <w:p w:rsidR="0021758A" w:rsidDel="00115536" w:rsidRDefault="00115536">
      <w:pPr>
        <w:rPr>
          <w:del w:id="16" w:author="Василий" w:date="2014-12-03T16:41:00Z"/>
        </w:rPr>
      </w:pPr>
      <w:del w:id="17" w:author="Василий" w:date="2014-12-03T16:42:00Z">
        <w:r w:rsidDel="00115536">
          <w:delText>П</w:delText>
        </w:r>
        <w:r w:rsidDel="00115536">
          <w:delText>о</w:delText>
        </w:r>
        <w:r w:rsidDel="00115536">
          <w:delText>б</w:delText>
        </w:r>
        <w:r w:rsidDel="00115536">
          <w:delText>о</w:delText>
        </w:r>
        <w:r w:rsidDel="00115536">
          <w:delText>л</w:delText>
        </w:r>
        <w:r w:rsidDel="00115536">
          <w:delText>ь</w:delText>
        </w:r>
        <w:r w:rsidDel="00115536">
          <w:delText>ш</w:delText>
        </w:r>
        <w:r w:rsidDel="00115536">
          <w:delText>е</w:delText>
        </w:r>
        <w:r w:rsidDel="00115536">
          <w:delText xml:space="preserve"> </w:delText>
        </w:r>
        <w:r w:rsidDel="00115536">
          <w:delText>в</w:delText>
        </w:r>
        <w:r w:rsidDel="00115536">
          <w:delText>с</w:delText>
        </w:r>
        <w:r w:rsidDel="00115536">
          <w:delText>е</w:delText>
        </w:r>
        <w:r w:rsidDel="00115536">
          <w:delText>м</w:delText>
        </w:r>
        <w:r w:rsidDel="00115536">
          <w:delText xml:space="preserve"> </w:delText>
        </w:r>
        <w:r w:rsidDel="00115536">
          <w:delText>л</w:delText>
        </w:r>
        <w:r w:rsidDel="00115536">
          <w:delText>и</w:delText>
        </w:r>
        <w:r w:rsidDel="00115536">
          <w:delText>с</w:delText>
        </w:r>
        <w:r w:rsidDel="00115536">
          <w:delText>т</w:delText>
        </w:r>
        <w:r w:rsidDel="00115536">
          <w:delText>к</w:delText>
        </w:r>
        <w:r w:rsidDel="00115536">
          <w:delText>о</w:delText>
        </w:r>
        <w:r w:rsidDel="00115536">
          <w:delText>в</w:delText>
        </w:r>
        <w:r w:rsidDel="00115536">
          <w:delText xml:space="preserve"> </w:delText>
        </w:r>
        <w:r w:rsidDel="00115536">
          <w:delText>в</w:delText>
        </w:r>
        <w:r w:rsidDel="00115536">
          <w:delText xml:space="preserve"> </w:delText>
        </w:r>
        <w:r w:rsidDel="00115536">
          <w:delText>к</w:delText>
        </w:r>
        <w:r w:rsidDel="00115536">
          <w:delText>а</w:delText>
        </w:r>
        <w:r w:rsidDel="00115536">
          <w:delText>л</w:delText>
        </w:r>
        <w:r w:rsidDel="00115536">
          <w:delText>е</w:delText>
        </w:r>
        <w:r w:rsidDel="00115536">
          <w:delText>н</w:delText>
        </w:r>
        <w:r w:rsidDel="00115536">
          <w:delText>д</w:delText>
        </w:r>
        <w:r w:rsidDel="00115536">
          <w:delText>а</w:delText>
        </w:r>
        <w:r w:rsidDel="00115536">
          <w:delText>р</w:delText>
        </w:r>
        <w:r w:rsidDel="00115536">
          <w:delText>е</w:delText>
        </w:r>
        <w:r w:rsidDel="00115536">
          <w:delText>,</w:delText>
        </w:r>
      </w:del>
    </w:p>
    <w:p w:rsidR="0021758A" w:rsidDel="00115536" w:rsidRDefault="00115536">
      <w:pPr>
        <w:rPr>
          <w:del w:id="18" w:author="Василий" w:date="2014-12-03T16:41:00Z"/>
        </w:rPr>
      </w:pPr>
      <w:del w:id="19" w:author="Василий" w:date="2014-12-03T16:41:00Z">
        <w:r w:rsidDel="00115536">
          <w:delText>Р</w:delText>
        </w:r>
        <w:r w:rsidDel="00115536">
          <w:delText>о</w:delText>
        </w:r>
        <w:r w:rsidDel="00115536">
          <w:delText>м</w:delText>
        </w:r>
        <w:r w:rsidDel="00115536">
          <w:delText>а</w:delText>
        </w:r>
        <w:r w:rsidDel="00115536">
          <w:delText>н</w:delText>
        </w:r>
        <w:r w:rsidDel="00115536">
          <w:delText>о</w:delText>
        </w:r>
        <w:r w:rsidDel="00115536">
          <w:delText>в</w:delText>
        </w:r>
        <w:r w:rsidDel="00115536">
          <w:delText xml:space="preserve"> </w:delText>
        </w:r>
        <w:r w:rsidDel="00115536">
          <w:delText>и</w:delText>
        </w:r>
        <w:r w:rsidDel="00115536">
          <w:delText>н</w:delText>
        </w:r>
        <w:r w:rsidDel="00115536">
          <w:delText>т</w:delText>
        </w:r>
        <w:r w:rsidDel="00115536">
          <w:delText>е</w:delText>
        </w:r>
        <w:r w:rsidDel="00115536">
          <w:delText>р</w:delText>
        </w:r>
        <w:r w:rsidDel="00115536">
          <w:delText>е</w:delText>
        </w:r>
        <w:r w:rsidDel="00115536">
          <w:delText>с</w:delText>
        </w:r>
        <w:r w:rsidDel="00115536">
          <w:delText>н</w:delText>
        </w:r>
        <w:r w:rsidDel="00115536">
          <w:delText>ы</w:delText>
        </w:r>
        <w:r w:rsidDel="00115536">
          <w:delText>х</w:delText>
        </w:r>
        <w:r w:rsidDel="00115536">
          <w:delText>,</w:delText>
        </w:r>
        <w:r w:rsidDel="00115536">
          <w:delText xml:space="preserve"> </w:delText>
        </w:r>
        <w:commentRangeStart w:id="20"/>
        <w:r w:rsidDel="00115536">
          <w:delText>с</w:delText>
        </w:r>
        <w:r w:rsidDel="00115536">
          <w:delText>у</w:delText>
        </w:r>
        <w:r w:rsidDel="00115536">
          <w:delText>м</w:delText>
        </w:r>
        <w:r w:rsidDel="00115536">
          <w:delText>а</w:delText>
        </w:r>
        <w:r w:rsidDel="00115536">
          <w:delText>с</w:delText>
        </w:r>
        <w:r w:rsidDel="00115536">
          <w:delText>ш</w:delText>
        </w:r>
        <w:r w:rsidDel="00115536">
          <w:delText>е</w:delText>
        </w:r>
        <w:r w:rsidDel="00115536">
          <w:delText>д</w:delText>
        </w:r>
        <w:r w:rsidDel="00115536">
          <w:delText>ш</w:delText>
        </w:r>
        <w:r w:rsidDel="00115536">
          <w:delText>и</w:delText>
        </w:r>
        <w:r w:rsidDel="00115536">
          <w:delText>х</w:delText>
        </w:r>
      </w:del>
      <w:commentRangeEnd w:id="20"/>
      <w:ins w:id="21" w:author="serega  " w:date="2014-11-28T13:48:00Z">
        <w:del w:id="22" w:author="Василий" w:date="2014-12-03T16:41:00Z">
          <w:r w:rsidDel="00115536">
            <w:commentReference w:id="20"/>
          </w:r>
        </w:del>
      </w:ins>
      <w:del w:id="23" w:author="Василий" w:date="2014-12-03T16:41:00Z">
        <w:r w:rsidDel="00115536">
          <w:delText>.</w:delText>
        </w:r>
      </w:del>
    </w:p>
    <w:p w:rsidR="0021758A" w:rsidDel="00115536" w:rsidRDefault="00115536">
      <w:pPr>
        <w:rPr>
          <w:del w:id="24" w:author="Василий" w:date="2014-12-03T16:41:00Z"/>
        </w:rPr>
      </w:pPr>
      <w:del w:id="25" w:author="Василий" w:date="2014-12-03T16:41:00Z">
        <w:r w:rsidDel="00115536">
          <w:delText>К</w:delText>
        </w:r>
        <w:r w:rsidDel="00115536">
          <w:delText xml:space="preserve"> </w:delText>
        </w:r>
        <w:r w:rsidDel="00115536">
          <w:delText>в</w:delText>
        </w:r>
        <w:r w:rsidDel="00115536">
          <w:delText>и</w:delText>
        </w:r>
        <w:r w:rsidDel="00115536">
          <w:delText>н</w:delText>
        </w:r>
        <w:r w:rsidDel="00115536">
          <w:delText>у</w:delText>
        </w:r>
        <w:r w:rsidDel="00115536">
          <w:delText xml:space="preserve"> </w:delText>
        </w:r>
        <w:r w:rsidDel="00115536">
          <w:delText>и</w:delText>
        </w:r>
        <w:r w:rsidDel="00115536">
          <w:delText>г</w:delText>
        </w:r>
        <w:r w:rsidDel="00115536">
          <w:delText>р</w:delText>
        </w:r>
        <w:r w:rsidDel="00115536">
          <w:delText>и</w:delText>
        </w:r>
        <w:r w:rsidDel="00115536">
          <w:delText>в</w:delText>
        </w:r>
        <w:r w:rsidDel="00115536">
          <w:delText>о</w:delText>
        </w:r>
        <w:r w:rsidDel="00115536">
          <w:delText>м</w:delText>
        </w:r>
        <w:r w:rsidDel="00115536">
          <w:delText>у</w:delText>
        </w:r>
      </w:del>
      <w:del w:id="26" w:author="serega  " w:date="2014-11-28T13:47:00Z">
        <w:r>
          <w:delText>,</w:delText>
        </w:r>
      </w:del>
      <w:ins w:id="27" w:author="serega  " w:date="2014-11-28T13:47:00Z">
        <w:del w:id="28" w:author="Василий" w:date="2014-12-03T16:41:00Z">
          <w:r w:rsidDel="00115536">
            <w:delText xml:space="preserve"> </w:delText>
          </w:r>
          <w:r w:rsidDel="00115536">
            <w:delText>–</w:delText>
          </w:r>
          <w:r w:rsidDel="00115536">
            <w:delText xml:space="preserve"> </w:delText>
          </w:r>
        </w:del>
      </w:ins>
      <w:del w:id="29" w:author="serega  " w:date="2014-11-28T13:47:00Z">
        <w:r>
          <w:delText xml:space="preserve"> </w:delText>
        </w:r>
      </w:del>
      <w:del w:id="30" w:author="Василий" w:date="2014-12-03T16:41:00Z">
        <w:r w:rsidDel="00115536">
          <w:delText>в</w:delText>
        </w:r>
        <w:r w:rsidDel="00115536">
          <w:delText>е</w:delText>
        </w:r>
        <w:r w:rsidDel="00115536">
          <w:delText>с</w:delText>
        </w:r>
        <w:r w:rsidDel="00115536">
          <w:delText>ё</w:delText>
        </w:r>
        <w:r w:rsidDel="00115536">
          <w:delText>л</w:delText>
        </w:r>
        <w:r w:rsidDel="00115536">
          <w:delText>ы</w:delText>
        </w:r>
        <w:r w:rsidDel="00115536">
          <w:delText>х</w:delText>
        </w:r>
        <w:r w:rsidDel="00115536">
          <w:delText xml:space="preserve"> </w:delText>
        </w:r>
        <w:r w:rsidDel="00115536">
          <w:delText>п</w:delText>
        </w:r>
        <w:r w:rsidDel="00115536">
          <w:delText>е</w:delText>
        </w:r>
        <w:r w:rsidDel="00115536">
          <w:delText>с</w:delText>
        </w:r>
        <w:r w:rsidDel="00115536">
          <w:delText>е</w:delText>
        </w:r>
        <w:r w:rsidDel="00115536">
          <w:delText>н</w:delText>
        </w:r>
        <w:r w:rsidDel="00115536">
          <w:delText>,</w:delText>
        </w:r>
      </w:del>
    </w:p>
    <w:p w:rsidR="0021758A" w:rsidRDefault="00115536">
      <w:del w:id="31" w:author="Василий" w:date="2014-12-03T16:41:00Z">
        <w:r w:rsidDel="00115536">
          <w:delText>Ч</w:delText>
        </w:r>
        <w:r w:rsidDel="00115536">
          <w:delText>т</w:delText>
        </w:r>
        <w:r w:rsidDel="00115536">
          <w:delText>о</w:delText>
        </w:r>
        <w:r w:rsidDel="00115536">
          <w:delText>б</w:delText>
        </w:r>
        <w:r w:rsidDel="00115536">
          <w:delText>ы</w:delText>
        </w:r>
        <w:r w:rsidDel="00115536">
          <w:delText xml:space="preserve"> </w:delText>
        </w:r>
        <w:r w:rsidDel="00115536">
          <w:delText>с</w:delText>
        </w:r>
        <w:r w:rsidDel="00115536">
          <w:delText>ц</w:delText>
        </w:r>
        <w:r w:rsidDel="00115536">
          <w:delText>е</w:delText>
        </w:r>
        <w:r w:rsidDel="00115536">
          <w:delText>н</w:delText>
        </w:r>
        <w:r w:rsidDel="00115536">
          <w:delText>а</w:delText>
        </w:r>
        <w:r w:rsidDel="00115536">
          <w:delText>р</w:delText>
        </w:r>
        <w:r w:rsidDel="00115536">
          <w:delText>и</w:delText>
        </w:r>
        <w:r w:rsidDel="00115536">
          <w:delText>й</w:delText>
        </w:r>
        <w:r w:rsidDel="00115536">
          <w:delText xml:space="preserve"> </w:delText>
        </w:r>
        <w:r w:rsidDel="00115536">
          <w:delText>п</w:delText>
        </w:r>
        <w:r w:rsidDel="00115536">
          <w:delText>о</w:delText>
        </w:r>
        <w:r w:rsidDel="00115536">
          <w:delText>л</w:delText>
        </w:r>
        <w:r w:rsidDel="00115536">
          <w:delText>у</w:delText>
        </w:r>
        <w:r w:rsidDel="00115536">
          <w:delText>ч</w:delText>
        </w:r>
        <w:r w:rsidDel="00115536">
          <w:delText>и</w:delText>
        </w:r>
        <w:r w:rsidDel="00115536">
          <w:delText>л</w:delText>
        </w:r>
        <w:r w:rsidDel="00115536">
          <w:delText>с</w:delText>
        </w:r>
        <w:r w:rsidDel="00115536">
          <w:delText>я</w:delText>
        </w:r>
        <w:r w:rsidDel="00115536">
          <w:delText xml:space="preserve"> </w:delText>
        </w:r>
        <w:r w:rsidDel="00115536">
          <w:delText>и</w:delText>
        </w:r>
        <w:r w:rsidDel="00115536">
          <w:delText>н</w:delText>
        </w:r>
        <w:r w:rsidDel="00115536">
          <w:delText>т</w:delText>
        </w:r>
        <w:r w:rsidDel="00115536">
          <w:delText>е</w:delText>
        </w:r>
        <w:r w:rsidDel="00115536">
          <w:delText>р</w:delText>
        </w:r>
        <w:r w:rsidDel="00115536">
          <w:delText>е</w:delText>
        </w:r>
        <w:r w:rsidDel="00115536">
          <w:delText>с</w:delText>
        </w:r>
        <w:r w:rsidDel="00115536">
          <w:delText>е</w:delText>
        </w:r>
        <w:r w:rsidDel="00115536">
          <w:delText>н</w:delText>
        </w:r>
        <w:r w:rsidDel="00115536">
          <w:delText>!</w:delText>
        </w:r>
      </w:del>
    </w:p>
    <w:sectPr w:rsidR="0021758A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serega  " w:date="2014-11-28T13:50:00Z" w:initials="">
    <w:p w:rsidR="0021758A" w:rsidRDefault="00115536">
      <w:r>
        <w:rPr>
          <w:rFonts w:ascii="Droid Sans" w:hAnsi="Droid Sans"/>
          <w:sz w:val="20"/>
        </w:rPr>
        <w:t>Шесть букв</w:t>
      </w:r>
      <w:proofErr w:type="gramStart"/>
      <w:r>
        <w:rPr>
          <w:rFonts w:ascii="Droid Sans" w:hAnsi="Droid Sans"/>
          <w:sz w:val="20"/>
        </w:rPr>
        <w:t xml:space="preserve"> Ё</w:t>
      </w:r>
      <w:proofErr w:type="gramEnd"/>
      <w:r>
        <w:rPr>
          <w:rFonts w:ascii="Droid Sans" w:hAnsi="Droid Sans"/>
          <w:sz w:val="20"/>
        </w:rPr>
        <w:t xml:space="preserve"> в двух строках</w:t>
      </w:r>
    </w:p>
  </w:comment>
  <w:comment w:id="20" w:author="serega  " w:date="2014-11-28T13:48:00Z" w:initials="">
    <w:p w:rsidR="0021758A" w:rsidRDefault="00115536">
      <w:r>
        <w:rPr>
          <w:rFonts w:ascii="Droid Sans" w:hAnsi="Droid Sans"/>
          <w:sz w:val="20"/>
        </w:rPr>
        <w:t>Точно надо сумасшедших?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21758A"/>
    <w:rsid w:val="00115536"/>
    <w:rsid w:val="0021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37774"/>
    <w:rPr>
      <w:i/>
      <w:i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customStyle="1" w:styleId="a9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a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11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15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702</Characters>
  <Application>Microsoft Office Word</Application>
  <DocSecurity>0</DocSecurity>
  <Lines>5</Lines>
  <Paragraphs>1</Paragraphs>
  <ScaleCrop>false</ScaleCrop>
  <Company>Krokoz™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Сценарий жизни.docx</dc:title>
  <cp:lastModifiedBy>Василий</cp:lastModifiedBy>
  <cp:revision>4</cp:revision>
  <dcterms:created xsi:type="dcterms:W3CDTF">2014-10-25T10:26:00Z</dcterms:created>
  <dcterms:modified xsi:type="dcterms:W3CDTF">2014-12-03T12:43:00Z</dcterms:modified>
  <dc:language>ru-RU</dc:language>
</cp:coreProperties>
</file>