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Не удержать мгновенья, не удержать минуты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как летят стремительно года.</w:t>
      </w:r>
      <w:r w:rsidR="003664BD">
        <w:rPr>
          <w:rFonts w:ascii="Calibri" w:eastAsia="Calibri" w:hAnsi="Calibri" w:cs="Calibri"/>
          <w:sz w:val="28"/>
        </w:rPr>
        <w:br/>
      </w:r>
      <w:r w:rsidR="00D4507A">
        <w:rPr>
          <w:rFonts w:ascii="Calibri" w:eastAsia="Calibri" w:hAnsi="Calibri" w:cs="Calibri"/>
          <w:sz w:val="28"/>
        </w:rPr>
        <w:t>Морщинки появились, виски за</w:t>
      </w:r>
      <w:r>
        <w:rPr>
          <w:rFonts w:ascii="Calibri" w:eastAsia="Calibri" w:hAnsi="Calibri" w:cs="Calibri"/>
          <w:sz w:val="28"/>
        </w:rPr>
        <w:t>серебрились,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Ну, а в душе я очень молода.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Пока мы молоды, игривы, озорные,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Не думаем совсем мы о годах</w:t>
      </w:r>
      <w:r w:rsidR="003664BD">
        <w:rPr>
          <w:rFonts w:ascii="Calibri" w:eastAsia="Calibri" w:hAnsi="Calibri" w:cs="Calibri"/>
          <w:sz w:val="28"/>
        </w:rPr>
        <w:t>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ждём мы дня рожденья, с огромным нетерпеньем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Всё видим в ярко радужных тонах.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Ну, а когда за сорок, года пойдут так скоро,</w:t>
      </w:r>
      <w:r w:rsidR="003664BD">
        <w:rPr>
          <w:rFonts w:ascii="Calibri" w:eastAsia="Calibri" w:hAnsi="Calibri" w:cs="Calibri"/>
          <w:sz w:val="28"/>
        </w:rPr>
        <w:br/>
      </w:r>
      <w:r w:rsidR="009A5593">
        <w:rPr>
          <w:rFonts w:ascii="Calibri" w:eastAsia="Calibri" w:hAnsi="Calibri" w:cs="Calibri"/>
          <w:sz w:val="28"/>
        </w:rPr>
        <w:t>Как будто бы состав локомотива.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Мы больше не рожаем, гудки нас раздражают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 w:rsidR="009A5593">
        <w:rPr>
          <w:rFonts w:ascii="Calibri" w:eastAsia="Calibri" w:hAnsi="Calibri" w:cs="Calibri"/>
          <w:sz w:val="28"/>
        </w:rPr>
        <w:t>И хочется спокойнее мотива.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 xml:space="preserve">Вот пенсионный </w:t>
      </w:r>
      <w:r w:rsidR="003664BD">
        <w:rPr>
          <w:rFonts w:ascii="Calibri" w:eastAsia="Calibri" w:hAnsi="Calibri" w:cs="Calibri"/>
          <w:sz w:val="28"/>
        </w:rPr>
        <w:t>возраст,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нём хоть работай ты, а хоть лежи.</w:t>
      </w:r>
      <w:r w:rsidR="003664BD">
        <w:rPr>
          <w:rFonts w:ascii="Calibri" w:eastAsia="Calibri" w:hAnsi="Calibri" w:cs="Calibri"/>
          <w:sz w:val="28"/>
        </w:rPr>
        <w:br/>
        <w:t xml:space="preserve">Не ставят в табель </w:t>
      </w:r>
      <w:r>
        <w:rPr>
          <w:rFonts w:ascii="Calibri" w:eastAsia="Calibri" w:hAnsi="Calibri" w:cs="Calibri"/>
          <w:sz w:val="28"/>
        </w:rPr>
        <w:t>пропуск, на окнах цветёт крокус,</w:t>
      </w:r>
      <w:r w:rsidR="003664BD">
        <w:rPr>
          <w:rFonts w:ascii="Calibri" w:eastAsia="Calibri" w:hAnsi="Calibri" w:cs="Calibri"/>
          <w:sz w:val="28"/>
        </w:rPr>
        <w:br/>
      </w:r>
      <w:r w:rsidR="00D4507A">
        <w:rPr>
          <w:rFonts w:ascii="Calibri" w:eastAsia="Calibri" w:hAnsi="Calibri" w:cs="Calibri"/>
          <w:sz w:val="28"/>
        </w:rPr>
        <w:t>Казалось бы, спокойна ваша</w:t>
      </w:r>
      <w:r>
        <w:rPr>
          <w:rFonts w:ascii="Calibri" w:eastAsia="Calibri" w:hAnsi="Calibri" w:cs="Calibri"/>
          <w:sz w:val="28"/>
        </w:rPr>
        <w:t xml:space="preserve"> жизнь.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Но всё равно тревожит, а что же делать можно?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делать можно многое, друзья.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В округе всех любите, родных вы в гости ждите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вам не будет скучно никогда.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Летом в земле копайтесь, плодами наслаждайтесь,</w:t>
      </w:r>
      <w:r w:rsidR="003664BD">
        <w:rPr>
          <w:rFonts w:ascii="Calibri" w:eastAsia="Calibri" w:hAnsi="Calibri" w:cs="Calibri"/>
          <w:sz w:val="28"/>
        </w:rPr>
        <w:br/>
        <w:t xml:space="preserve">Полезное </w:t>
      </w:r>
      <w:proofErr w:type="gramStart"/>
      <w:r w:rsidR="003664BD">
        <w:rPr>
          <w:rFonts w:ascii="Calibri" w:eastAsia="Calibri" w:hAnsi="Calibri" w:cs="Calibri"/>
          <w:sz w:val="28"/>
        </w:rPr>
        <w:t>с</w:t>
      </w:r>
      <w:proofErr w:type="gramEnd"/>
      <w:r w:rsidR="003664BD">
        <w:rPr>
          <w:rFonts w:ascii="Calibri" w:eastAsia="Calibri" w:hAnsi="Calibri" w:cs="Calibri"/>
          <w:sz w:val="28"/>
        </w:rPr>
        <w:t xml:space="preserve"> приятным, совмещайте.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А если пройдёт дождик и ярко светит солнце,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 лукошком за грибами отправляйтесь.</w:t>
      </w:r>
    </w:p>
    <w:p w:rsidR="00E329D2" w:rsidRDefault="0082618E">
      <w:pPr>
        <w:spacing w:after="200" w:line="276" w:lineRule="auto"/>
      </w:pPr>
      <w:r>
        <w:rPr>
          <w:rFonts w:ascii="Calibri" w:eastAsia="Calibri" w:hAnsi="Calibri" w:cs="Calibri"/>
          <w:sz w:val="28"/>
        </w:rPr>
        <w:t>Рыбалка не мученье, большое увлеченье,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Пусть даже ты поймал всего коту.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Сидишь и отдыхаешь, поклёвку наблюдаешь</w:t>
      </w:r>
      <w:r w:rsidR="003664BD">
        <w:rPr>
          <w:rFonts w:ascii="Calibri" w:eastAsia="Calibri" w:hAnsi="Calibri" w:cs="Calibri"/>
          <w:sz w:val="28"/>
        </w:rPr>
        <w:t>,</w:t>
      </w:r>
      <w:r w:rsidR="003664BD">
        <w:rPr>
          <w:rFonts w:ascii="Calibri" w:eastAsia="Calibri" w:hAnsi="Calibri" w:cs="Calibri"/>
          <w:sz w:val="28"/>
        </w:rPr>
        <w:br/>
      </w:r>
      <w:r>
        <w:rPr>
          <w:rFonts w:ascii="Calibri" w:eastAsia="Calibri" w:hAnsi="Calibri" w:cs="Calibri"/>
          <w:sz w:val="28"/>
        </w:rPr>
        <w:t>И видишь всю в округе красоту.</w:t>
      </w:r>
      <w:bookmarkStart w:id="0" w:name="_GoBack"/>
      <w:bookmarkEnd w:id="0"/>
    </w:p>
    <w:p w:rsidR="00E329D2" w:rsidRDefault="003664BD">
      <w:pPr>
        <w:spacing w:after="200" w:line="276" w:lineRule="auto"/>
      </w:pPr>
      <w:r>
        <w:rPr>
          <w:rFonts w:ascii="Calibri" w:eastAsia="Calibri" w:hAnsi="Calibri" w:cs="Calibri"/>
          <w:sz w:val="28"/>
        </w:rPr>
        <w:t>О годах не грустите</w:t>
      </w:r>
      <w:r w:rsidR="0082618E">
        <w:rPr>
          <w:rFonts w:ascii="Calibri" w:eastAsia="Calibri" w:hAnsi="Calibri" w:cs="Calibri"/>
          <w:sz w:val="28"/>
        </w:rPr>
        <w:t>, живите и живите,</w:t>
      </w:r>
      <w:r>
        <w:rPr>
          <w:rFonts w:ascii="Calibri" w:eastAsia="Calibri" w:hAnsi="Calibri" w:cs="Calibri"/>
          <w:sz w:val="28"/>
        </w:rPr>
        <w:br/>
      </w:r>
      <w:r w:rsidR="0082618E">
        <w:rPr>
          <w:rFonts w:ascii="Calibri" w:eastAsia="Calibri" w:hAnsi="Calibri" w:cs="Calibri"/>
          <w:sz w:val="28"/>
        </w:rPr>
        <w:t>Для вас прошла большая суета.</w:t>
      </w:r>
      <w:r>
        <w:rPr>
          <w:rFonts w:ascii="Calibri" w:eastAsia="Calibri" w:hAnsi="Calibri" w:cs="Calibri"/>
          <w:sz w:val="28"/>
        </w:rPr>
        <w:br/>
      </w:r>
      <w:r w:rsidR="0082618E">
        <w:rPr>
          <w:rFonts w:ascii="Calibri" w:eastAsia="Calibri" w:hAnsi="Calibri" w:cs="Calibri"/>
          <w:sz w:val="28"/>
        </w:rPr>
        <w:t>Вы отпуск заслужили, и где бы вы ни жили,</w:t>
      </w:r>
      <w:r>
        <w:rPr>
          <w:rFonts w:ascii="Calibri" w:eastAsia="Calibri" w:hAnsi="Calibri" w:cs="Calibri"/>
          <w:sz w:val="28"/>
        </w:rPr>
        <w:br/>
      </w:r>
      <w:r w:rsidR="0082618E">
        <w:rPr>
          <w:rFonts w:ascii="Calibri" w:eastAsia="Calibri" w:hAnsi="Calibri" w:cs="Calibri"/>
          <w:sz w:val="28"/>
        </w:rPr>
        <w:t>Соседями вам будут покой и доброта.</w:t>
      </w:r>
    </w:p>
    <w:sectPr w:rsidR="00E329D2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29D2"/>
    <w:rsid w:val="003664BD"/>
    <w:rsid w:val="0082618E"/>
    <w:rsid w:val="009A5593"/>
    <w:rsid w:val="00D4507A"/>
    <w:rsid w:val="00E3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Liberation Serif" w:hAnsi="Liberation Serif" w:cs="Liberation Serif"/>
        <w:color w:val="000000"/>
        <w:sz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  <w:contextualSpacing/>
    </w:pPr>
    <w:rPr>
      <w:b/>
      <w:sz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Живите не спеша.docx</vt:lpstr>
    </vt:vector>
  </TitlesOfParts>
  <Company>Krokoz™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Живите не спеша.docx</dc:title>
  <cp:lastModifiedBy>Василий</cp:lastModifiedBy>
  <cp:revision>4</cp:revision>
  <dcterms:created xsi:type="dcterms:W3CDTF">2014-10-21T14:07:00Z</dcterms:created>
  <dcterms:modified xsi:type="dcterms:W3CDTF">2016-01-25T13:04:00Z</dcterms:modified>
</cp:coreProperties>
</file>