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B6A" w:rsidRPr="001030E0" w:rsidRDefault="00CD2966">
      <w:pPr>
        <w:rPr>
          <w:sz w:val="36"/>
          <w:szCs w:val="36"/>
        </w:rPr>
      </w:pPr>
      <w:r w:rsidRPr="001030E0">
        <w:rPr>
          <w:sz w:val="36"/>
          <w:szCs w:val="36"/>
        </w:rPr>
        <w:t>Картин написано немало,</w:t>
      </w:r>
      <w:r w:rsidRPr="001030E0">
        <w:rPr>
          <w:sz w:val="36"/>
          <w:szCs w:val="36"/>
        </w:rPr>
        <w:br/>
        <w:t>Умело</w:t>
      </w:r>
      <w:r w:rsidR="001030E0">
        <w:rPr>
          <w:sz w:val="36"/>
          <w:szCs w:val="36"/>
        </w:rPr>
        <w:t>,</w:t>
      </w:r>
      <w:r w:rsidRPr="001030E0">
        <w:rPr>
          <w:sz w:val="36"/>
          <w:szCs w:val="36"/>
        </w:rPr>
        <w:t xml:space="preserve"> брошены мазки.</w:t>
      </w:r>
      <w:r w:rsidRPr="001030E0">
        <w:rPr>
          <w:sz w:val="36"/>
          <w:szCs w:val="36"/>
        </w:rPr>
        <w:br/>
      </w:r>
      <w:r w:rsidR="001030E0">
        <w:rPr>
          <w:sz w:val="36"/>
          <w:szCs w:val="36"/>
        </w:rPr>
        <w:t xml:space="preserve">И, о работах </w:t>
      </w:r>
      <w:r w:rsidR="001B643C">
        <w:rPr>
          <w:sz w:val="36"/>
          <w:szCs w:val="36"/>
        </w:rPr>
        <w:t>рассказал мне,</w:t>
      </w:r>
      <w:r w:rsidRPr="001030E0">
        <w:rPr>
          <w:sz w:val="36"/>
          <w:szCs w:val="36"/>
        </w:rPr>
        <w:br/>
        <w:t xml:space="preserve">Художник с </w:t>
      </w:r>
      <w:proofErr w:type="gramStart"/>
      <w:r w:rsidRPr="001030E0">
        <w:rPr>
          <w:sz w:val="36"/>
          <w:szCs w:val="36"/>
        </w:rPr>
        <w:t>лёгкою</w:t>
      </w:r>
      <w:proofErr w:type="gramEnd"/>
      <w:r w:rsidRPr="001030E0">
        <w:rPr>
          <w:sz w:val="36"/>
          <w:szCs w:val="36"/>
        </w:rPr>
        <w:t xml:space="preserve"> руки.</w:t>
      </w:r>
    </w:p>
    <w:p w:rsidR="00252B6A" w:rsidRPr="001030E0" w:rsidRDefault="00CD2966">
      <w:pPr>
        <w:rPr>
          <w:sz w:val="36"/>
          <w:szCs w:val="36"/>
        </w:rPr>
      </w:pPr>
      <w:r w:rsidRPr="001030E0">
        <w:rPr>
          <w:sz w:val="36"/>
          <w:szCs w:val="36"/>
        </w:rPr>
        <w:t>Написанные вс</w:t>
      </w:r>
      <w:r w:rsidR="001B643C">
        <w:rPr>
          <w:sz w:val="36"/>
          <w:szCs w:val="36"/>
        </w:rPr>
        <w:t>е с натуры.</w:t>
      </w:r>
      <w:r w:rsidR="001B643C">
        <w:rPr>
          <w:sz w:val="36"/>
          <w:szCs w:val="36"/>
        </w:rPr>
        <w:br/>
        <w:t xml:space="preserve">Вот сопка из </w:t>
      </w:r>
      <w:proofErr w:type="spellStart"/>
      <w:proofErr w:type="gramStart"/>
      <w:r w:rsidR="001B643C">
        <w:rPr>
          <w:sz w:val="36"/>
          <w:szCs w:val="36"/>
        </w:rPr>
        <w:t>Кинель</w:t>
      </w:r>
      <w:proofErr w:type="spellEnd"/>
      <w:r w:rsidR="001B643C">
        <w:rPr>
          <w:sz w:val="36"/>
          <w:szCs w:val="36"/>
        </w:rPr>
        <w:t>-</w:t>
      </w:r>
      <w:r w:rsidRPr="001030E0">
        <w:rPr>
          <w:sz w:val="36"/>
          <w:szCs w:val="36"/>
        </w:rPr>
        <w:t>Черкасс</w:t>
      </w:r>
      <w:proofErr w:type="gramEnd"/>
      <w:r w:rsidRPr="001030E0">
        <w:rPr>
          <w:sz w:val="36"/>
          <w:szCs w:val="36"/>
        </w:rPr>
        <w:t>,</w:t>
      </w:r>
      <w:r w:rsidRPr="001030E0">
        <w:rPr>
          <w:sz w:val="36"/>
          <w:szCs w:val="36"/>
        </w:rPr>
        <w:br/>
        <w:t>Где в детстве раннем, он с друзьями,</w:t>
      </w:r>
      <w:r w:rsidRPr="001030E0">
        <w:rPr>
          <w:sz w:val="36"/>
          <w:szCs w:val="36"/>
        </w:rPr>
        <w:br/>
        <w:t>В «войну» играли там не раз.</w:t>
      </w:r>
    </w:p>
    <w:p w:rsidR="00252B6A" w:rsidRPr="001030E0" w:rsidRDefault="00CD2966" w:rsidP="00CD2966">
      <w:pPr>
        <w:shd w:val="clear" w:color="auto" w:fill="FFFFFF" w:themeFill="background1"/>
        <w:rPr>
          <w:sz w:val="36"/>
          <w:szCs w:val="36"/>
        </w:rPr>
      </w:pPr>
      <w:r w:rsidRPr="001030E0">
        <w:rPr>
          <w:sz w:val="36"/>
          <w:szCs w:val="36"/>
        </w:rPr>
        <w:t>С борзыми, зимняя охота,</w:t>
      </w:r>
      <w:r w:rsidRPr="001030E0">
        <w:rPr>
          <w:sz w:val="36"/>
          <w:szCs w:val="36"/>
        </w:rPr>
        <w:br/>
        <w:t>След зайца, лис и кабанов.</w:t>
      </w:r>
      <w:r w:rsidRPr="001030E0">
        <w:rPr>
          <w:sz w:val="36"/>
          <w:szCs w:val="36"/>
        </w:rPr>
        <w:br/>
        <w:t>Великолеп</w:t>
      </w:r>
      <w:r w:rsidR="001030E0">
        <w:rPr>
          <w:sz w:val="36"/>
          <w:szCs w:val="36"/>
        </w:rPr>
        <w:t>ная работа!</w:t>
      </w:r>
      <w:r w:rsidR="001030E0">
        <w:rPr>
          <w:sz w:val="36"/>
          <w:szCs w:val="36"/>
        </w:rPr>
        <w:br/>
        <w:t>Я в восхищении, нет</w:t>
      </w:r>
      <w:r w:rsidRPr="001030E0">
        <w:rPr>
          <w:sz w:val="36"/>
          <w:szCs w:val="36"/>
        </w:rPr>
        <w:t xml:space="preserve"> слов!</w:t>
      </w:r>
    </w:p>
    <w:p w:rsidR="00252B6A" w:rsidRPr="001030E0" w:rsidRDefault="00CD2966">
      <w:pPr>
        <w:rPr>
          <w:sz w:val="36"/>
          <w:szCs w:val="36"/>
        </w:rPr>
      </w:pPr>
      <w:r w:rsidRPr="001030E0">
        <w:rPr>
          <w:sz w:val="36"/>
          <w:szCs w:val="36"/>
        </w:rPr>
        <w:t>А вот село, асфальт, дорога,</w:t>
      </w:r>
      <w:r w:rsidRPr="001030E0">
        <w:rPr>
          <w:sz w:val="36"/>
          <w:szCs w:val="36"/>
        </w:rPr>
        <w:br/>
        <w:t>Стоят дома в шеренгу строго</w:t>
      </w:r>
      <w:r w:rsidR="001030E0">
        <w:rPr>
          <w:sz w:val="36"/>
          <w:szCs w:val="36"/>
        </w:rPr>
        <w:t>,</w:t>
      </w:r>
      <w:r w:rsidRPr="001030E0">
        <w:rPr>
          <w:sz w:val="36"/>
          <w:szCs w:val="36"/>
        </w:rPr>
        <w:br/>
        <w:t>И гусь по улице идёт,</w:t>
      </w:r>
      <w:r w:rsidRPr="001030E0">
        <w:rPr>
          <w:sz w:val="36"/>
          <w:szCs w:val="36"/>
        </w:rPr>
        <w:br/>
        <w:t>Свой выводок с собой ведёт.</w:t>
      </w:r>
    </w:p>
    <w:p w:rsidR="00252B6A" w:rsidRPr="001030E0" w:rsidRDefault="00CD2966">
      <w:pPr>
        <w:rPr>
          <w:sz w:val="36"/>
          <w:szCs w:val="36"/>
        </w:rPr>
      </w:pPr>
      <w:commentRangeStart w:id="0"/>
      <w:r w:rsidRPr="001030E0">
        <w:rPr>
          <w:sz w:val="36"/>
          <w:szCs w:val="36"/>
        </w:rPr>
        <w:t>Картина «Осень золотая»,</w:t>
      </w:r>
      <w:r w:rsidRPr="001030E0">
        <w:rPr>
          <w:sz w:val="36"/>
          <w:szCs w:val="36"/>
        </w:rPr>
        <w:br/>
        <w:t>«Осинки» пруд запечатлел</w:t>
      </w:r>
      <w:r w:rsidR="00C046D5">
        <w:rPr>
          <w:sz w:val="36"/>
          <w:szCs w:val="36"/>
        </w:rPr>
        <w:t>.</w:t>
      </w:r>
      <w:r w:rsidR="00C046D5">
        <w:rPr>
          <w:sz w:val="36"/>
          <w:szCs w:val="36"/>
        </w:rPr>
        <w:br/>
        <w:t>Художник, красками играя,</w:t>
      </w:r>
      <w:r w:rsidRPr="001030E0">
        <w:rPr>
          <w:sz w:val="36"/>
          <w:szCs w:val="36"/>
        </w:rPr>
        <w:br/>
        <w:t>Всю землю золотом укрыл.</w:t>
      </w:r>
      <w:commentRangeEnd w:id="0"/>
      <w:r w:rsidRPr="001030E0">
        <w:rPr>
          <w:sz w:val="36"/>
          <w:szCs w:val="36"/>
        </w:rPr>
        <w:commentReference w:id="0"/>
      </w:r>
    </w:p>
    <w:p w:rsidR="00252B6A" w:rsidRPr="001030E0" w:rsidRDefault="00CD2966">
      <w:pPr>
        <w:rPr>
          <w:sz w:val="36"/>
          <w:szCs w:val="36"/>
        </w:rPr>
      </w:pPr>
      <w:r w:rsidRPr="001030E0">
        <w:rPr>
          <w:sz w:val="36"/>
          <w:szCs w:val="36"/>
        </w:rPr>
        <w:t>Просто не дом, а галерея!</w:t>
      </w:r>
      <w:r w:rsidRPr="001030E0">
        <w:rPr>
          <w:sz w:val="36"/>
          <w:szCs w:val="36"/>
        </w:rPr>
        <w:br/>
        <w:t xml:space="preserve">Висят </w:t>
      </w:r>
      <w:r>
        <w:rPr>
          <w:sz w:val="36"/>
          <w:szCs w:val="36"/>
        </w:rPr>
        <w:t xml:space="preserve">картины </w:t>
      </w:r>
      <w:r w:rsidRPr="001030E0">
        <w:rPr>
          <w:sz w:val="36"/>
          <w:szCs w:val="36"/>
        </w:rPr>
        <w:t>в три р</w:t>
      </w:r>
      <w:r w:rsidR="00C046D5">
        <w:rPr>
          <w:sz w:val="36"/>
          <w:szCs w:val="36"/>
        </w:rPr>
        <w:t>яда.</w:t>
      </w:r>
      <w:r w:rsidR="00C046D5">
        <w:rPr>
          <w:sz w:val="36"/>
          <w:szCs w:val="36"/>
        </w:rPr>
        <w:br/>
        <w:t>А в мыслях есть давно идея</w:t>
      </w:r>
      <w:r w:rsidRPr="001030E0">
        <w:rPr>
          <w:sz w:val="36"/>
          <w:szCs w:val="36"/>
        </w:rPr>
        <w:t>,</w:t>
      </w:r>
      <w:r w:rsidRPr="001030E0">
        <w:rPr>
          <w:sz w:val="36"/>
          <w:szCs w:val="36"/>
        </w:rPr>
        <w:br/>
        <w:t>«Закат на зеркале пруда».</w:t>
      </w:r>
    </w:p>
    <w:p w:rsidR="00252B6A" w:rsidRPr="001030E0" w:rsidRDefault="00CD2966">
      <w:pPr>
        <w:rPr>
          <w:sz w:val="36"/>
          <w:szCs w:val="36"/>
        </w:rPr>
      </w:pPr>
      <w:r w:rsidRPr="001030E0">
        <w:rPr>
          <w:sz w:val="36"/>
          <w:szCs w:val="36"/>
        </w:rPr>
        <w:t>И вот, пожалуйста, картина!</w:t>
      </w:r>
      <w:r w:rsidRPr="001030E0">
        <w:rPr>
          <w:sz w:val="36"/>
          <w:szCs w:val="36"/>
        </w:rPr>
        <w:br/>
        <w:t>Всего-то, лак, гуашь и кисть,</w:t>
      </w:r>
      <w:r w:rsidRPr="001030E0">
        <w:rPr>
          <w:sz w:val="36"/>
          <w:szCs w:val="36"/>
        </w:rPr>
        <w:br/>
      </w:r>
      <w:r w:rsidRPr="001030E0">
        <w:rPr>
          <w:sz w:val="36"/>
          <w:szCs w:val="36"/>
        </w:rPr>
        <w:lastRenderedPageBreak/>
        <w:t>А сколько таинства вмест</w:t>
      </w:r>
      <w:r w:rsidR="001B643C">
        <w:rPr>
          <w:sz w:val="36"/>
          <w:szCs w:val="36"/>
        </w:rPr>
        <w:t>ила,</w:t>
      </w:r>
      <w:r w:rsidR="001B643C">
        <w:rPr>
          <w:sz w:val="36"/>
          <w:szCs w:val="36"/>
        </w:rPr>
        <w:br/>
        <w:t>Слились вода, земля и высь!</w:t>
      </w:r>
      <w:bookmarkStart w:id="1" w:name="_GoBack"/>
      <w:bookmarkEnd w:id="1"/>
    </w:p>
    <w:p w:rsidR="00252B6A" w:rsidRPr="001030E0" w:rsidRDefault="00CD2966">
      <w:pPr>
        <w:rPr>
          <w:sz w:val="36"/>
          <w:szCs w:val="36"/>
        </w:rPr>
      </w:pPr>
      <w:r w:rsidRPr="001030E0">
        <w:rPr>
          <w:sz w:val="36"/>
          <w:szCs w:val="36"/>
        </w:rPr>
        <w:t>Любовь, терпенье и старанье,</w:t>
      </w:r>
      <w:r w:rsidRPr="001030E0">
        <w:rPr>
          <w:sz w:val="36"/>
          <w:szCs w:val="36"/>
        </w:rPr>
        <w:br/>
        <w:t>Мечты, фантазию и знанья</w:t>
      </w:r>
      <w:r w:rsidR="00C046D5">
        <w:rPr>
          <w:sz w:val="36"/>
          <w:szCs w:val="36"/>
        </w:rPr>
        <w:t>,</w:t>
      </w:r>
      <w:r w:rsidRPr="001030E0">
        <w:rPr>
          <w:sz w:val="36"/>
          <w:szCs w:val="36"/>
        </w:rPr>
        <w:br/>
        <w:t>В одно</w:t>
      </w:r>
      <w:r>
        <w:rPr>
          <w:sz w:val="36"/>
          <w:szCs w:val="36"/>
        </w:rPr>
        <w:t xml:space="preserve">м флаконе </w:t>
      </w:r>
      <w:r w:rsidRPr="001030E0">
        <w:rPr>
          <w:sz w:val="36"/>
          <w:szCs w:val="36"/>
        </w:rPr>
        <w:t>всё смешал</w:t>
      </w:r>
      <w:r>
        <w:rPr>
          <w:sz w:val="36"/>
          <w:szCs w:val="36"/>
        </w:rPr>
        <w:t>,</w:t>
      </w:r>
      <w:r w:rsidRPr="001030E0">
        <w:rPr>
          <w:sz w:val="36"/>
          <w:szCs w:val="36"/>
        </w:rPr>
        <w:br/>
        <w:t>И смело кистью</w:t>
      </w:r>
      <w:r>
        <w:rPr>
          <w:sz w:val="36"/>
          <w:szCs w:val="36"/>
        </w:rPr>
        <w:t xml:space="preserve"> написал</w:t>
      </w:r>
      <w:r w:rsidRPr="001030E0">
        <w:rPr>
          <w:sz w:val="36"/>
          <w:szCs w:val="36"/>
        </w:rPr>
        <w:t>.</w:t>
      </w:r>
    </w:p>
    <w:sectPr w:rsidR="00252B6A" w:rsidRPr="001030E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 " w:date="2015-02-02T20:53:00Z" w:initials="">
    <w:p w:rsidR="00252B6A" w:rsidRDefault="00CD2966">
      <w:r>
        <w:rPr>
          <w:rFonts w:ascii="Droid Sans" w:hAnsi="Droid Sans"/>
          <w:sz w:val="20"/>
        </w:rPr>
        <w:t>??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52B6A"/>
    <w:rsid w:val="001030E0"/>
    <w:rsid w:val="001B643C"/>
    <w:rsid w:val="00252B6A"/>
    <w:rsid w:val="00C046D5"/>
    <w:rsid w:val="00CD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a4"/>
    <w:rPr>
      <w:rFonts w:ascii="Cambria" w:hAnsi="Cambria" w:cs="FreeSans"/>
    </w:rPr>
  </w:style>
  <w:style w:type="paragraph" w:styleId="a5">
    <w:name w:val="caption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7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color w:val="00000A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10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030E0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3</cp:revision>
  <dcterms:created xsi:type="dcterms:W3CDTF">2015-01-06T18:38:00Z</dcterms:created>
  <dcterms:modified xsi:type="dcterms:W3CDTF">2016-02-06T10:02:00Z</dcterms:modified>
  <dc:language>ru-RU</dc:language>
</cp:coreProperties>
</file>