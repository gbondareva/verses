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13C4" w:rsidRDefault="006352F6" w:rsidP="00015689">
      <w:pPr>
        <w:spacing w:before="240"/>
      </w:pPr>
      <w:r>
        <w:t>Покупали холодильник</w:t>
      </w:r>
      <w:r>
        <w:br/>
        <w:t>Муж с женою.</w:t>
      </w:r>
      <w:ins w:id="0" w:author="Василий" w:date="2016-10-28T15:47:00Z">
        <w:r w:rsidR="00C52D98">
          <w:t xml:space="preserve"> </w:t>
        </w:r>
      </w:ins>
      <w:r>
        <w:t>И будильник.</w:t>
      </w:r>
      <w:r>
        <w:br/>
        <w:t>Выбор начали с часов,</w:t>
      </w:r>
      <w:r>
        <w:br/>
        <w:t>Угодить супруг готов.</w:t>
      </w:r>
    </w:p>
    <w:p w:rsidR="004C1F14" w:rsidRDefault="006352F6" w:rsidP="00015689">
      <w:pPr>
        <w:spacing w:before="240"/>
        <w:rPr>
          <w:ins w:id="1" w:author="Василий" w:date="2016-10-28T15:49:00Z"/>
        </w:rPr>
      </w:pPr>
      <w:r>
        <w:t>Модель "</w:t>
      </w:r>
      <w:proofErr w:type="spellStart"/>
      <w:r>
        <w:t>Скарлетт</w:t>
      </w:r>
      <w:proofErr w:type="spellEnd"/>
      <w:r>
        <w:t>" предлагал,</w:t>
      </w:r>
      <w:r>
        <w:br/>
        <w:t>Громкий звон он выбирал.</w:t>
      </w:r>
      <w:r>
        <w:br/>
        <w:t>Не понравился ей цвет,</w:t>
      </w:r>
      <w:r>
        <w:br/>
        <w:t>И сказала строго: "Нет!"</w:t>
      </w:r>
    </w:p>
    <w:p w:rsidR="004C1F14" w:rsidRDefault="006352F6" w:rsidP="00015689">
      <w:pPr>
        <w:spacing w:before="240"/>
        <w:rPr>
          <w:ins w:id="2" w:author="Василий" w:date="2016-10-28T15:49:00Z"/>
        </w:rPr>
      </w:pPr>
      <w:r>
        <w:t xml:space="preserve">- Холодильник вот "Веко" </w:t>
      </w:r>
      <w:r>
        <w:br/>
        <w:t>Он работает легко.</w:t>
      </w:r>
      <w:r>
        <w:br/>
        <w:t>"Нет!"- сказала</w:t>
      </w:r>
      <w:ins w:id="3" w:author="Василий" w:date="2016-10-28T15:50:00Z">
        <w:r w:rsidR="002F4195">
          <w:t xml:space="preserve">: </w:t>
        </w:r>
      </w:ins>
      <w:del w:id="4" w:author="Василий" w:date="2016-10-28T15:50:00Z">
        <w:r w:rsidDel="002F4195">
          <w:delText>,</w:delText>
        </w:r>
      </w:del>
      <w:r>
        <w:t>"Хочу "Бош"</w:t>
      </w:r>
      <w:ins w:id="5" w:author="Василий" w:date="2016-10-28T15:48:00Z">
        <w:r w:rsidR="00C52D98">
          <w:t>!</w:t>
        </w:r>
      </w:ins>
      <w:del w:id="6" w:author="Василий" w:date="2016-10-28T15:48:00Z">
        <w:r w:rsidDel="00C52D98">
          <w:delText>!</w:delText>
        </w:r>
      </w:del>
      <w:r>
        <w:br/>
        <w:t>Его цвет с плитой похож!</w:t>
      </w:r>
      <w:ins w:id="7" w:author="Василий" w:date="2016-10-28T15:48:00Z">
        <w:r w:rsidR="00C52D98">
          <w:t>»</w:t>
        </w:r>
      </w:ins>
      <w:bookmarkStart w:id="8" w:name="_GoBack"/>
      <w:bookmarkEnd w:id="8"/>
    </w:p>
    <w:p w:rsidR="004C1F14" w:rsidRDefault="006352F6" w:rsidP="00015689">
      <w:pPr>
        <w:spacing w:before="240"/>
        <w:rPr>
          <w:ins w:id="9" w:author="Василий" w:date="2016-10-28T15:50:00Z"/>
        </w:rPr>
      </w:pPr>
      <w:r>
        <w:t>Спорить с ней конечно зря,</w:t>
      </w:r>
      <w:r>
        <w:br/>
        <w:t>На дворе почти заря.</w:t>
      </w:r>
      <w:r>
        <w:br/>
        <w:t>Выбрала жена будильник,</w:t>
      </w:r>
      <w:r>
        <w:br/>
        <w:t>И большущий холодильник.</w:t>
      </w:r>
    </w:p>
    <w:p w:rsidR="004C1F14" w:rsidRDefault="006352F6" w:rsidP="00015689">
      <w:pPr>
        <w:spacing w:before="240"/>
        <w:rPr>
          <w:ins w:id="10" w:author="Василий" w:date="2016-10-28T15:50:00Z"/>
        </w:rPr>
      </w:pPr>
      <w:r>
        <w:t>Посмотрела как-то косо:</w:t>
      </w:r>
      <w:r>
        <w:br/>
        <w:t>"Нам доставку без заноса!</w:t>
      </w:r>
      <w:r>
        <w:br/>
        <w:t>Пусть корячится один,</w:t>
      </w:r>
      <w:r>
        <w:br/>
        <w:t>Есть на это сто причин!"</w:t>
      </w:r>
    </w:p>
    <w:p w:rsidR="004C1F14" w:rsidRDefault="006352F6" w:rsidP="00015689">
      <w:pPr>
        <w:spacing w:before="240"/>
      </w:pPr>
      <w:r>
        <w:t>Муж всё в шуточку принял,</w:t>
      </w:r>
      <w:r>
        <w:br/>
        <w:t>Улыбнулся и обнял.</w:t>
      </w:r>
      <w:r>
        <w:br/>
        <w:t>"Все покупки занесу,</w:t>
      </w:r>
      <w:r>
        <w:br/>
        <w:t>И тебя мою красу!"</w:t>
      </w:r>
    </w:p>
    <w:sectPr w:rsidR="004C1F1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</w:compat>
  <w:rsids>
    <w:rsidRoot w:val="004C1F14"/>
    <w:rsid w:val="00015689"/>
    <w:rsid w:val="000C4E27"/>
    <w:rsid w:val="002F4195"/>
    <w:rsid w:val="004C1F14"/>
    <w:rsid w:val="006352F6"/>
    <w:rsid w:val="00741103"/>
    <w:rsid w:val="007F13C4"/>
    <w:rsid w:val="00C52D98"/>
    <w:rsid w:val="00E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411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1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7411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41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490</Characters>
  <Application>Microsoft Office Word</Application>
  <DocSecurity>0</DocSecurity>
  <Lines>4</Lines>
  <Paragraphs>1</Paragraphs>
  <ScaleCrop>false</ScaleCrop>
  <Company>Krokoz™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2016-01-18T13:02:00Z</dcterms:created>
  <dcterms:modified xsi:type="dcterms:W3CDTF">2016-10-28T12:39:00Z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