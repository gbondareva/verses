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Могу я научить вязать,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вам</w:t>
      </w:r>
      <w:r w:rsidR="00DC597B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фасон уж выбирать.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Можно фантазию включить,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Самим себе стилистом быть.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полистать можно журнал,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Там очень нужный материал.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 разъяснят, какие спицы</w:t>
      </w:r>
      <w:r w:rsidR="00DC597B">
        <w:rPr>
          <w:rFonts w:ascii="Calibri" w:eastAsia="Calibri" w:hAnsi="Calibri" w:cs="Calibri"/>
          <w:sz w:val="28"/>
        </w:rPr>
        <w:t>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сколько пряжи пригодится.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Зато, когда готова вещь,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Ты сам собой станешь доволен.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Такой наряд ни у кого,</w:t>
      </w:r>
      <w:r w:rsidR="00DC597B">
        <w:rPr>
          <w:rFonts w:ascii="Calibri" w:eastAsia="Calibri" w:hAnsi="Calibri" w:cs="Calibri"/>
          <w:sz w:val="28"/>
        </w:rPr>
        <w:br/>
        <w:t>Ты не увидишь, точно боле!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Возможностей здесь сколько хочешь!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Всю вещь связать можно из роз,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Можно картиной расписать,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Детям жилет можно связать.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Узоров много интересных.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Вещь, будто сказка, будто песня!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Шедевр получится у вас</w:t>
      </w:r>
      <w:r w:rsidR="00DC597B">
        <w:rPr>
          <w:rFonts w:ascii="Calibri" w:eastAsia="Calibri" w:hAnsi="Calibri" w:cs="Calibri"/>
          <w:sz w:val="28"/>
        </w:rPr>
        <w:t>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будет радовать всем глаз.</w:t>
      </w:r>
    </w:p>
    <w:p w:rsidR="00314C86" w:rsidRDefault="00280790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Здесь смысл есть и интерес</w:t>
      </w:r>
      <w:r w:rsidR="00DC597B">
        <w:rPr>
          <w:rFonts w:ascii="Calibri" w:eastAsia="Calibri" w:hAnsi="Calibri" w:cs="Calibri"/>
          <w:sz w:val="28"/>
        </w:rPr>
        <w:t>,</w:t>
      </w:r>
      <w:r w:rsidR="00DC597B">
        <w:rPr>
          <w:rFonts w:ascii="Calibri" w:eastAsia="Calibri" w:hAnsi="Calibri" w:cs="Calibri"/>
          <w:sz w:val="28"/>
        </w:rPr>
        <w:br/>
        <w:t>И это не дремучий лес.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посмотреть</w:t>
      </w:r>
      <w:r w:rsidR="00251207"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z w:val="28"/>
        </w:rPr>
        <w:t xml:space="preserve"> здесь всё понятно</w:t>
      </w:r>
      <w:r w:rsidR="00DC597B">
        <w:rPr>
          <w:rFonts w:ascii="Calibri" w:eastAsia="Calibri" w:hAnsi="Calibri" w:cs="Calibri"/>
          <w:sz w:val="28"/>
        </w:rPr>
        <w:t>,</w:t>
      </w:r>
      <w:r w:rsidR="00DC59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так полезно и приятно!</w:t>
      </w:r>
      <w:bookmarkStart w:id="0" w:name="_GoBack"/>
      <w:bookmarkEnd w:id="0"/>
    </w:p>
    <w:sectPr w:rsidR="00314C8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4C86"/>
    <w:rsid w:val="00251207"/>
    <w:rsid w:val="00280790"/>
    <w:rsid w:val="00314C86"/>
    <w:rsid w:val="00DC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Office Word</Application>
  <DocSecurity>0</DocSecurity>
  <Lines>4</Lines>
  <Paragraphs>1</Paragraphs>
  <ScaleCrop>false</ScaleCrop>
  <Company>Krokoz™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Удовольствие и польза.docx</dc:title>
  <cp:lastModifiedBy>Василий</cp:lastModifiedBy>
  <cp:revision>5</cp:revision>
  <dcterms:created xsi:type="dcterms:W3CDTF">2014-10-25T18:02:00Z</dcterms:created>
  <dcterms:modified xsi:type="dcterms:W3CDTF">2016-01-30T11:30:00Z</dcterms:modified>
</cp:coreProperties>
</file>