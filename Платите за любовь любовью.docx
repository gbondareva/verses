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видела, как плачут старики</w:t>
      </w:r>
    </w:p>
    <w:p>
      <w:pPr>
        <w:pStyle w:val="Normal"/>
        <w:rPr>
          <w:sz w:val="28"/>
          <w:szCs w:val="28"/>
        </w:rPr>
      </w:pPr>
      <w:ins w:id="0" w:author="Василий" w:date="2014-12-04T00:22:00Z">
        <w:r>
          <w:rPr>
            <w:sz w:val="28"/>
            <w:szCs w:val="28"/>
          </w:rPr>
          <w:t>И эти</w:t>
        </w:r>
      </w:ins>
      <w:ins w:id="1" w:author="Василий" w:date="2014-12-04T00:23:00Z">
        <w:r>
          <w:rPr>
            <w:sz w:val="28"/>
            <w:szCs w:val="28"/>
          </w:rPr>
          <w:t xml:space="preserve"> слёзы очень больно виде</w:t>
        </w:r>
      </w:ins>
      <w:ins w:id="2" w:author="Василий" w:date="2014-12-04T00:24:00Z">
        <w:r>
          <w:rPr>
            <w:sz w:val="28"/>
            <w:szCs w:val="28"/>
          </w:rPr>
          <w:t>ть.</w:t>
        </w:r>
      </w:ins>
      <w:commentRangeStart w:id="0"/>
      <w:r>
        <w:rPr>
          <w:sz w:val="28"/>
          <w:szCs w:val="28"/>
        </w:rPr>
      </w:r>
      <w:del w:id="3" w:author="Василий" w:date="2014-12-04T00:22:00Z">
        <w:r>
          <w:rPr>
            <w:sz w:val="28"/>
            <w:szCs w:val="28"/>
          </w:rPr>
          <w:delText>И эт</w:delText>
        </w:r>
      </w:del>
    </w:p>
    <w:p>
      <w:pPr>
        <w:pStyle w:val="Normal"/>
        <w:rPr>
          <w:sz w:val="28"/>
          <w:szCs w:val="28"/>
        </w:rPr>
      </w:pPr>
      <w:del w:id="4" w:author="Василий" w:date="2014-12-04T00:22:00Z">
        <w:r>
          <w:rPr>
            <w:sz w:val="28"/>
            <w:szCs w:val="28"/>
          </w:rPr>
          <w:delText>и слёзы дорогого стоят.</w:delText>
        </w:r>
      </w:del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ins w:id="5" w:author="Василий" w:date="2014-12-04T00:24:00Z">
        <w:r>
          <w:rPr>
            <w:sz w:val="28"/>
            <w:szCs w:val="28"/>
          </w:rPr>
          <w:t>Будьте вн</w:t>
        </w:r>
      </w:ins>
      <w:ins w:id="6" w:author="Василий" w:date="2014-12-04T00:25:00Z">
        <w:r>
          <w:rPr>
            <w:sz w:val="28"/>
            <w:szCs w:val="28"/>
          </w:rPr>
          <w:t>имательны вы к ним,</w:t>
        </w:r>
      </w:ins>
    </w:p>
    <w:p>
      <w:pPr>
        <w:pStyle w:val="Normal"/>
        <w:rPr>
          <w:sz w:val="28"/>
          <w:szCs w:val="28"/>
        </w:rPr>
      </w:pPr>
      <w:ins w:id="7" w:author="Василий" w:date="2014-12-04T00:25:00Z">
        <w:r>
          <w:rPr>
            <w:sz w:val="28"/>
            <w:szCs w:val="28"/>
          </w:rPr>
          <w:t>Старайтес</w:t>
        </w:r>
      </w:ins>
      <w:del w:id="8" w:author="serega  " w:date="2014-12-12T00:34:00Z">
        <w:r>
          <w:rPr>
            <w:sz w:val="28"/>
            <w:szCs w:val="28"/>
          </w:rPr>
          <w:delText>я</w:delText>
        </w:r>
      </w:del>
      <w:ins w:id="9" w:author="serega  " w:date="2014-12-12T00:34:00Z">
        <w:r>
          <w:rPr>
            <w:sz w:val="28"/>
            <w:szCs w:val="28"/>
          </w:rPr>
          <w:t>ь же</w:t>
        </w:r>
      </w:ins>
      <w:ins w:id="10" w:author="Василий" w:date="2014-12-04T00:25:00Z">
        <w:r>
          <w:rPr>
            <w:sz w:val="28"/>
            <w:szCs w:val="28"/>
          </w:rPr>
          <w:t xml:space="preserve"> ни</w:t>
        </w:r>
      </w:ins>
      <w:del w:id="11" w:author="serega  " w:date="2014-12-12T00:34:00Z">
        <w:r>
          <w:rPr>
            <w:sz w:val="28"/>
            <w:szCs w:val="28"/>
          </w:rPr>
          <w:delText xml:space="preserve"> </w:delText>
        </w:r>
      </w:del>
      <w:ins w:id="12" w:author="Василий" w:date="2014-12-04T00:25:00Z">
        <w:r>
          <w:rPr>
            <w:sz w:val="28"/>
            <w:szCs w:val="28"/>
          </w:rPr>
          <w:t>чем их не обидеть.</w:t>
        </w:r>
      </w:ins>
      <w:del w:id="13" w:author="Василий" w:date="2014-12-04T00:24:00Z">
        <w:r>
          <w:rPr>
            <w:sz w:val="28"/>
            <w:szCs w:val="28"/>
          </w:rPr>
          <w:delText>Не оставляйте в одиночестве страдать,</w:delText>
        </w:r>
      </w:del>
    </w:p>
    <w:p>
      <w:pPr>
        <w:pStyle w:val="Normal"/>
        <w:rPr>
          <w:sz w:val="28"/>
          <w:szCs w:val="28"/>
        </w:rPr>
      </w:pPr>
      <w:del w:id="14" w:author="Василий" w:date="2014-12-04T00:26:00Z">
        <w:r>
          <w:rPr>
            <w:sz w:val="28"/>
            <w:szCs w:val="28"/>
          </w:rPr>
          <w:delText>Ни старого, тем более больного.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надо им богатства и наряда,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Лишь слово доброе</w:t>
      </w:r>
      <w:del w:id="15" w:author="Василий" w:date="2014-12-04T00:34:00Z">
        <w:r>
          <w:rPr>
            <w:sz w:val="28"/>
            <w:szCs w:val="28"/>
          </w:rPr>
          <w:delText>, внимание</w:delText>
        </w:r>
      </w:del>
      <w:r>
        <w:rPr>
          <w:sz w:val="28"/>
          <w:szCs w:val="28"/>
        </w:rPr>
        <w:t xml:space="preserve"> и ласку.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если оглянуться</w:t>
      </w:r>
      <w:del w:id="16" w:author="serega  " w:date="2014-11-28T15:04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чуть назад,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Они были волшебники из сказки.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Прожили жизнь, заботяся </w:t>
      </w:r>
      <w:ins w:id="17" w:author="Василий" w:date="2014-12-04T00:26:00Z">
        <w:r>
          <w:rPr>
            <w:sz w:val="28"/>
            <w:szCs w:val="28"/>
          </w:rPr>
          <w:t>о детях</w:t>
        </w:r>
      </w:ins>
      <w:del w:id="18" w:author="Василий" w:date="2014-12-04T00:26:00Z">
        <w:r>
          <w:rPr>
            <w:sz w:val="28"/>
            <w:szCs w:val="28"/>
          </w:rPr>
          <w:delText>о ком-то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</w:t>
      </w:r>
      <w:ins w:id="19" w:author="Василий" w:date="2014-12-04T00:29:00Z">
        <w:r>
          <w:rPr>
            <w:sz w:val="28"/>
            <w:szCs w:val="28"/>
          </w:rPr>
          <w:t xml:space="preserve"> мы должны</w:t>
        </w:r>
      </w:ins>
      <w:del w:id="20" w:author="Василий" w:date="2014-12-04T00:29:00Z">
        <w:r>
          <w:rPr>
            <w:sz w:val="28"/>
            <w:szCs w:val="28"/>
          </w:rPr>
          <w:delText xml:space="preserve"> этот кто-то должен</w:delText>
        </w:r>
      </w:del>
      <w:ins w:id="21" w:author="Василий" w:date="2014-12-04T00:28:00Z">
        <w:r>
          <w:rPr>
            <w:sz w:val="28"/>
            <w:szCs w:val="28"/>
          </w:rPr>
          <w:t xml:space="preserve"> теперь бы</w:t>
        </w:r>
      </w:ins>
      <w:r>
        <w:rPr>
          <w:sz w:val="28"/>
          <w:szCs w:val="28"/>
        </w:rPr>
        <w:t xml:space="preserve"> им помочь.</w:t>
      </w:r>
    </w:p>
    <w:p>
      <w:pPr>
        <w:pStyle w:val="Normal"/>
        <w:rPr>
          <w:sz w:val="28"/>
          <w:szCs w:val="28"/>
        </w:rPr>
      </w:pPr>
      <w:ins w:id="22" w:author="Василий" w:date="2014-12-04T00:31:00Z">
        <w:r>
          <w:rPr>
            <w:sz w:val="28"/>
            <w:szCs w:val="28"/>
          </w:rPr>
          <w:t>Чтобы они не</w:t>
        </w:r>
      </w:ins>
      <w:ins w:id="23" w:author="Василий" w:date="2014-12-04T00:32:00Z">
        <w:r>
          <w:rPr>
            <w:sz w:val="28"/>
            <w:szCs w:val="28"/>
          </w:rPr>
          <w:t xml:space="preserve"> были одиноки,</w:t>
        </w:r>
      </w:ins>
      <w:del w:id="24" w:author="Василий" w:date="2014-12-04T00:31:00Z">
        <w:r>
          <w:rPr>
            <w:sz w:val="28"/>
            <w:szCs w:val="28"/>
          </w:rPr>
          <w:delText>Стараяся облегчить и</w:delText>
        </w:r>
      </w:del>
      <w:ins w:id="25" w:author="Василий" w:date="2014-12-04T00:31:00Z">
        <w:r>
          <w:rPr>
            <w:sz w:val="28"/>
            <w:szCs w:val="28"/>
          </w:rPr>
          <w:t xml:space="preserve"> </w:t>
        </w:r>
      </w:ins>
      <w:del w:id="26" w:author="Василий" w:date="2014-12-04T00:31:00Z">
        <w:r>
          <w:rPr>
            <w:sz w:val="28"/>
            <w:szCs w:val="28"/>
          </w:rPr>
          <w:delText>м страданья,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Тоска, чтоб улетела от них прочь.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Беречь от слёз, как </w:t>
      </w:r>
      <w:ins w:id="27" w:author="Василий" w:date="2014-12-04T00:32:00Z">
        <w:r>
          <w:rPr>
            <w:sz w:val="28"/>
            <w:szCs w:val="28"/>
          </w:rPr>
          <w:t>нас</w:t>
        </w:r>
      </w:ins>
      <w:del w:id="28" w:author="Василий" w:date="2014-12-04T00:32:00Z">
        <w:r>
          <w:rPr>
            <w:sz w:val="28"/>
            <w:szCs w:val="28"/>
          </w:rPr>
          <w:delText>вас</w:delText>
        </w:r>
      </w:del>
      <w:r>
        <w:rPr>
          <w:sz w:val="28"/>
          <w:szCs w:val="28"/>
        </w:rPr>
        <w:t xml:space="preserve"> берёг когда-то,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спа</w:t>
      </w:r>
      <w:del w:id="29" w:author="serega  " w:date="2014-11-28T15:05:00Z">
        <w:r>
          <w:rPr>
            <w:sz w:val="28"/>
            <w:szCs w:val="28"/>
          </w:rPr>
          <w:delText>в</w:delText>
        </w:r>
      </w:del>
      <w:ins w:id="30" w:author="serega  " w:date="2014-11-28T15:05:00Z">
        <w:r>
          <w:rPr>
            <w:sz w:val="28"/>
            <w:szCs w:val="28"/>
          </w:rPr>
          <w:t>л</w:t>
        </w:r>
      </w:ins>
      <w:r>
        <w:rPr>
          <w:sz w:val="28"/>
          <w:szCs w:val="28"/>
        </w:rPr>
        <w:t xml:space="preserve"> ночами и не доеда</w:t>
      </w:r>
      <w:del w:id="31" w:author="serega  " w:date="2014-11-28T15:05:00Z">
        <w:r>
          <w:rPr>
            <w:sz w:val="28"/>
            <w:szCs w:val="28"/>
          </w:rPr>
          <w:delText>в</w:delText>
        </w:r>
      </w:del>
      <w:ins w:id="32" w:author="serega  " w:date="2014-11-28T15:05:00Z">
        <w:r>
          <w:rPr>
            <w:sz w:val="28"/>
            <w:szCs w:val="28"/>
          </w:rPr>
          <w:t>л</w:t>
        </w:r>
      </w:ins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это есть за доброту оплата</w:t>
      </w:r>
      <w:ins w:id="33" w:author="Василий" w:date="2014-12-04T00:33:00Z">
        <w:r>
          <w:rPr>
            <w:sz w:val="28"/>
            <w:szCs w:val="28"/>
          </w:rPr>
          <w:t>,</w:t>
        </w:r>
      </w:ins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не примите это за скандал.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Вот говорят, что старый и что малый,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Конечно, сходства в чём-то есть.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 мне так не хотелось бы считать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И</w:t>
      </w:r>
      <w:ins w:id="34" w:author="serega  " w:date="2014-11-28T15:05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призываю</w:t>
      </w:r>
      <w:del w:id="35" w:author="serega  " w:date="2014-11-28T15:05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старость почитать!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5:03:00Z" w:initials="">
    <w:p>
      <w:r>
        <w:rPr>
          <w:rFonts w:ascii="Droid Sans" w:hAnsi="Droid Sans"/>
          <w:sz w:val="20"/>
        </w:rPr>
        <w:t>«Дорогого стоят» - позитивная оценка.Тут же ничего хорошего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примечания Знак"/>
    <w:uiPriority w:val="99"/>
    <w:semiHidden/>
    <w:link w:val="a8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5" w:customStyle="1">
    <w:name w:val="Текст выноски Знак"/>
    <w:uiPriority w:val="99"/>
    <w:semiHidden/>
    <w:link w:val="ab"/>
    <w:rsid w:val="00250626"/>
    <w:basedOn w:val="DefaultParagraphFont"/>
    <w:rPr>
      <w:rFonts w:ascii="Tahoma" w:hAnsi="Tahoma" w:cs="Tahoma"/>
      <w:color w:val="00000A"/>
      <w:sz w:val="16"/>
      <w:szCs w:val="16"/>
    </w:rPr>
  </w:style>
  <w:style w:type="paragraph" w:styleId="Style16" w:customStyle="1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ascii="Cambria" w:hAnsi="Cambria"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21">
    <w:name w:val="Заглав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Annotationtext">
    <w:name w:val="annotation text"/>
    <w:uiPriority w:val="99"/>
    <w:semiHidden/>
    <w:unhideWhenUsed/>
    <w:link w:val="a9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ac"/>
    <w:rsid w:val="0025062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2014-10-29T05:58:00Z</dcterms:created>
  <dc:creator>Василий</dc:creator>
  <dc:language>ru-RU</dc:language>
  <cp:lastModifiedBy>Василий</cp:lastModifiedBy>
  <dcterms:modified xsi:type="dcterms:W3CDTF">2014-12-03T20:35:00Z</dcterms:modified>
  <cp:revision>6</cp:revision>
</cp:coreProperties>
</file>