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326B" w:rsidRDefault="00F04061">
      <w:r>
        <w:t>Ты, мой  братишка, ты остался за отца,</w:t>
      </w:r>
      <w:r w:rsidR="0024087A">
        <w:br/>
      </w:r>
      <w:r>
        <w:t>Я так хотела б, чтоб с тобой не разлучались.</w:t>
      </w:r>
      <w:r w:rsidR="0024087A">
        <w:br/>
      </w:r>
      <w:r>
        <w:t>Чтобы с тобой делили до конца,</w:t>
      </w:r>
      <w:r w:rsidR="0024087A">
        <w:br/>
      </w:r>
      <w:r>
        <w:t>Все свои радости и горькие печали.</w:t>
      </w:r>
    </w:p>
    <w:p w:rsidR="00F8326B" w:rsidRDefault="00F04061">
      <w:r>
        <w:t>Похож ты на отца с лица,</w:t>
      </w:r>
      <w:r w:rsidR="0024087A">
        <w:br/>
      </w:r>
      <w:r>
        <w:t>Такой же чернобровый и кудрявый.</w:t>
      </w:r>
      <w:r w:rsidR="0024087A">
        <w:br/>
      </w:r>
      <w:r>
        <w:t>Вот именно такого молодца,</w:t>
      </w:r>
      <w:r w:rsidR="0024087A">
        <w:br/>
      </w:r>
      <w:r>
        <w:t>Когда-то полюбила наша Мама.</w:t>
      </w:r>
    </w:p>
    <w:p w:rsidR="00F8326B" w:rsidRDefault="00F04061">
      <w:r>
        <w:t xml:space="preserve">Ты в колыбельке бережно качал, </w:t>
      </w:r>
      <w:r w:rsidR="0024087A">
        <w:br/>
      </w:r>
      <w:r>
        <w:t>Носил портфель до школы и обратно,</w:t>
      </w:r>
      <w:r w:rsidR="0024087A">
        <w:br/>
      </w:r>
      <w:r>
        <w:t>На "Запорожце" с города встречал.</w:t>
      </w:r>
      <w:r w:rsidR="0024087A">
        <w:br/>
      </w:r>
      <w:r>
        <w:t>Куда ушло всё это безвозвратно?</w:t>
      </w:r>
    </w:p>
    <w:p w:rsidR="00F8326B" w:rsidRDefault="00F04061">
      <w:r>
        <w:t>Какой же у меня ты молодец!</w:t>
      </w:r>
      <w:r w:rsidR="0024087A">
        <w:br/>
      </w:r>
      <w:r>
        <w:t>Ты</w:t>
      </w:r>
      <w:r w:rsidR="007F5DF8">
        <w:t>, настоящий брат, могу заверить.</w:t>
      </w:r>
      <w:r w:rsidR="0024087A">
        <w:br/>
      </w:r>
      <w:r>
        <w:t>Ты мне как Мать, сестра, да и отец,</w:t>
      </w:r>
      <w:r w:rsidR="0024087A">
        <w:br/>
      </w:r>
      <w:r>
        <w:t>Свои могу секреты я доверить.</w:t>
      </w:r>
    </w:p>
    <w:p w:rsidR="00F8326B" w:rsidRDefault="00F04061">
      <w:r>
        <w:t>И, если Мама с Папой видят,</w:t>
      </w:r>
      <w:r w:rsidR="0024087A">
        <w:br/>
      </w:r>
      <w:r w:rsidR="007F5DF8">
        <w:t>Спокойны будут за детей всегда.</w:t>
      </w:r>
      <w:r w:rsidR="0024087A">
        <w:br/>
      </w:r>
      <w:r>
        <w:t>Что не посмеет нас никто обидеть</w:t>
      </w:r>
      <w:r w:rsidR="007F5DF8">
        <w:t>,</w:t>
      </w:r>
      <w:r w:rsidR="0024087A">
        <w:br/>
      </w:r>
      <w:r>
        <w:t>Ведь мы же с братом, не разлей вода.</w:t>
      </w:r>
    </w:p>
    <w:p w:rsidR="00F8326B" w:rsidRDefault="00F04061">
      <w:r>
        <w:t>Я не хочу, чтоб нам завидовали люди,</w:t>
      </w:r>
      <w:r w:rsidR="0024087A">
        <w:br/>
      </w:r>
      <w:r w:rsidR="007F5DF8">
        <w:t>Желаю, счастья для</w:t>
      </w:r>
      <w:r>
        <w:t xml:space="preserve"> своей родни</w:t>
      </w:r>
      <w:r w:rsidR="004D0CBA">
        <w:t>.</w:t>
      </w:r>
      <w:r w:rsidR="0024087A">
        <w:br/>
      </w:r>
      <w:r w:rsidR="004D0CBA">
        <w:t>И если будем вместе,</w:t>
      </w:r>
      <w:r>
        <w:t xml:space="preserve"> легче будет</w:t>
      </w:r>
      <w:r w:rsidR="0024087A">
        <w:t>,</w:t>
      </w:r>
      <w:r w:rsidR="0024087A">
        <w:br/>
      </w:r>
      <w:r>
        <w:t>Прожить всем свои годы и все дни.</w:t>
      </w:r>
      <w:bookmarkStart w:id="0" w:name="_GoBack"/>
      <w:bookmarkEnd w:id="0"/>
    </w:p>
    <w:sectPr w:rsidR="00F8326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8326B"/>
    <w:rsid w:val="0024087A"/>
    <w:rsid w:val="004D0CBA"/>
    <w:rsid w:val="007F5DF8"/>
    <w:rsid w:val="00F04061"/>
    <w:rsid w:val="00F8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Старший брат.docx</vt:lpstr>
    </vt:vector>
  </TitlesOfParts>
  <Company>Krokoz™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Старший брат.docx</dc:title>
  <cp:lastModifiedBy>Василий</cp:lastModifiedBy>
  <cp:revision>4</cp:revision>
  <dcterms:created xsi:type="dcterms:W3CDTF">2014-10-25T08:55:00Z</dcterms:created>
  <dcterms:modified xsi:type="dcterms:W3CDTF">2016-01-25T10:16:00Z</dcterms:modified>
</cp:coreProperties>
</file>