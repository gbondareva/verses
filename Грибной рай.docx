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За Иргизом-речкой,</w:t>
        <w:br/>
        <w:t>Классное местечко!</w:t>
        <w:br/>
        <w:t>Мы отправимся с тобой,</w:t>
        <w:br/>
        <w:t>По грибы в лесок густой.</w:t>
      </w:r>
    </w:p>
    <w:p>
      <w:pPr>
        <w:pStyle w:val="Normal"/>
        <w:rPr/>
      </w:pPr>
      <w:r>
        <w:rPr/>
        <w:t>Разбегаются глаза!</w:t>
      </w:r>
      <w:bookmarkStart w:id="0" w:name="_GoBack"/>
      <w:bookmarkEnd w:id="0"/>
      <w:r>
        <w:rPr/>
        <w:br/>
      </w:r>
      <w:del w:id="0" w:author="serega " w:date="2016-06-07T23:03:00Z">
        <w:r>
          <w:rPr/>
          <w:delText>Я одно могу</w:delText>
        </w:r>
      </w:del>
      <w:ins w:id="1" w:author="serega " w:date="2016-06-07T23:03:00Z">
        <w:r>
          <w:rPr/>
          <w:t>Так и хочется</w:t>
        </w:r>
      </w:ins>
      <w:r>
        <w:rPr/>
        <w:t xml:space="preserve"> сказать:</w:t>
        <w:br/>
        <w:t>"Здесь грибов, хоть пруди пруд,</w:t>
        <w:br/>
        <w:t>Как грибное море тут!</w:t>
      </w:r>
    </w:p>
    <w:p>
      <w:pPr>
        <w:pStyle w:val="Normal"/>
        <w:rPr/>
      </w:pPr>
      <w:r>
        <w:rPr/>
        <w:t>Груздь, лисички, сыроежки,</w:t>
        <w:br/>
        <w:t>Белый гриб, как Белоснежка,</w:t>
        <w:br/>
        <w:t>Вешенки висят как ушки,</w:t>
        <w:br/>
        <w:t>Попадаются волнушки.</w:t>
      </w:r>
    </w:p>
    <w:p>
      <w:pPr>
        <w:pStyle w:val="Normal"/>
        <w:widowControl/>
        <w:bidi w:val="0"/>
        <w:spacing w:lineRule="auto" w:line="276" w:before="0" w:after="170"/>
        <w:jc w:val="left"/>
        <w:rPr/>
      </w:pPr>
      <w:r>
        <w:rPr/>
        <w:t>За какой-то за часок,</w:t>
        <w:br/>
        <w:t xml:space="preserve">Собрано </w:t>
      </w:r>
      <w:del w:id="2" w:author="serega " w:date="2016-06-07T23:00:00Z">
        <w:r>
          <w:rPr/>
          <w:delText>целый</w:delText>
        </w:r>
      </w:del>
      <w:ins w:id="3" w:author="serega " w:date="2016-06-07T23:00:00Z">
        <w:r>
          <w:rPr/>
          <w:t>грибов</w:t>
        </w:r>
      </w:ins>
      <w:r>
        <w:rPr/>
        <w:t xml:space="preserve"> мешок,</w:t>
        <w:br/>
      </w:r>
      <w:ins w:id="4" w:author="serega " w:date="2016-06-07T23:00:00Z">
        <w:r>
          <w:rPr/>
          <w:t>А</w:t>
        </w:r>
      </w:ins>
      <w:del w:id="5" w:author="serega " w:date="2016-06-07T23:00:00Z">
        <w:r>
          <w:rPr/>
          <w:delText>И</w:delText>
        </w:r>
      </w:del>
      <w:r>
        <w:rPr/>
        <w:t xml:space="preserve"> эмоций</w:t>
      </w:r>
      <w:ins w:id="6" w:author="serega " w:date="2016-06-07T23:00:00Z">
        <w:r>
          <w:rPr/>
          <w:t xml:space="preserve"> –</w:t>
        </w:r>
      </w:ins>
      <w:r>
        <w:rPr/>
        <w:t xml:space="preserve"> через край,</w:t>
        <w:br/>
        <w:t>Прям, какой-то грибной рай!"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70"/>
      <w:jc w:val="left"/>
    </w:pPr>
    <w:rPr>
      <w:rFonts w:ascii="Arial" w:hAnsi="Arial" w:eastAsia="Arial" w:cs="Arial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LibreOffice/5.1.3.2$Linux_x86 LibreOffice_project/10m0$Build-2</Application>
  <Pages>1</Pages>
  <Words>55</Words>
  <Characters>321</Characters>
  <CharactersWithSpaces>373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2015-05-27T19:24:00Z</dcterms:created>
  <dc:creator/>
  <dc:description/>
  <dc:language>ru-RU</dc:language>
  <cp:lastModifiedBy>serega </cp:lastModifiedBy>
  <dcterms:modified xsi:type="dcterms:W3CDTF">2016-06-08T09:05:50Z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