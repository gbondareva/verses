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Лес шумит, стрижи летают,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Осень дружно провожают.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Первый снег похож на манку,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Посыпает все полянки.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Ветер воет за окошком,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Предвещает мороз кошка.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Провода гудят качаясь,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Будто с осенью прощаясь.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Чистый</w:t>
      </w:r>
      <w:ins w:id="0" w:author="serega  " w:date="2014-11-28T18:05:00Z">
        <w:r>
          <w:rPr>
            <w:rFonts w:eastAsia="Calibri" w:cs="Calibri" w:ascii="Calibri" w:hAnsi="Calibri"/>
            <w:sz w:val="28"/>
          </w:rPr>
          <w:t>,</w:t>
        </w:r>
      </w:ins>
      <w:r>
        <w:rPr>
          <w:rFonts w:eastAsia="Calibri" w:cs="Calibri" w:ascii="Calibri" w:hAnsi="Calibri"/>
          <w:sz w:val="28"/>
        </w:rPr>
        <w:t xml:space="preserve"> как зеркало первый ледок,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Волны не делает уж ветерок.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Гуси с восторгом крыльями машут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гогоча, по снежку будто пляшут.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Осень с зимой повстречалась сегодня,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Передавая правленья бразды.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наказала укрыть одеялом,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Озимь полей и цветы, и са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t xml:space="preserve">ды.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2014-10-24T07:23:00Z</dcterms:created>
  <dc:language>ru-RU</dc:language>
  <cp:lastModifiedBy>Василий</cp:lastModifiedBy>
  <dcterms:modified xsi:type="dcterms:W3CDTF">2014-11-17T18:18:00Z</dcterms:modified>
  <cp:revision>3</cp:revision>
  <dc:title>Первый снежок.docx</dc:title>
</cp:coreProperties>
</file>