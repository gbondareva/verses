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ins w:id="0" w:author="Василий" w:date="2014-12-04T01:46:00Z">
        <w:r>
          <w:rPr>
            <w:rFonts w:ascii="Calibri" w:eastAsia="Calibri" w:hAnsi="Calibri" w:cs="Calibri"/>
            <w:sz w:val="28"/>
          </w:rPr>
          <w:t>Вот еду я по автотрассе,</w:t>
        </w:r>
      </w:ins>
      <w:del w:id="1" w:author="serega  " w:date="2014-12-03T19:21:00Z">
        <w:r>
          <w:rPr>
            <w:rFonts w:ascii="Calibri" w:eastAsia="Calibri" w:hAnsi="Calibri" w:cs="Calibri"/>
            <w:sz w:val="28"/>
          </w:rPr>
          <w:delText>В</w:delText>
        </w:r>
        <w:r>
          <w:rPr>
            <w:rFonts w:ascii="Calibri" w:eastAsia="Calibri" w:hAnsi="Calibri" w:cs="Calibri"/>
            <w:sz w:val="28"/>
          </w:rPr>
          <w:delText>от еду я в машине автотрасс</w:delText>
        </w:r>
        <w:r>
          <w:rPr>
            <w:rFonts w:ascii="Calibri" w:eastAsia="Calibri" w:hAnsi="Calibri" w:cs="Calibri"/>
            <w:sz w:val="28"/>
          </w:rPr>
          <w:delText>о</w:delText>
        </w:r>
      </w:del>
      <w:del w:id="2" w:author="Василий" w:date="2014-12-04T01:46:00Z">
        <w:r w:rsidDel="00006F4B">
          <w:rPr>
            <w:rFonts w:ascii="Calibri" w:eastAsia="Calibri" w:hAnsi="Calibri" w:cs="Calibri"/>
            <w:sz w:val="28"/>
          </w:rPr>
          <w:delText>й</w:delText>
        </w:r>
        <w:bookmarkStart w:id="3" w:name="__Fieldmark__39_78391182"/>
        <w:r w:rsidDel="00006F4B">
          <w:rPr>
            <w:rFonts w:ascii="Calibri" w:eastAsia="Calibri" w:hAnsi="Calibri" w:cs="Calibri"/>
            <w:sz w:val="28"/>
          </w:rPr>
          <w:commentReference w:id="4"/>
        </w:r>
      </w:del>
      <w:ins w:id="5" w:author="serega  " w:date="2014-12-03T19:21:00Z">
        <w:del w:id="6" w:author="Василий" w:date="2014-12-04T01:46:00Z">
          <w:r w:rsidDel="00006F4B">
            <w:rPr>
              <w:rFonts w:ascii="Calibri" w:eastAsia="Calibri" w:hAnsi="Calibri" w:cs="Calibri"/>
              <w:sz w:val="28"/>
            </w:rPr>
            <w:delText>П</w:delText>
          </w:r>
          <w:bookmarkEnd w:id="3"/>
          <w:r w:rsidDel="00006F4B">
            <w:rPr>
              <w:rFonts w:ascii="Calibri" w:eastAsia="Calibri" w:hAnsi="Calibri" w:cs="Calibri"/>
              <w:sz w:val="28"/>
            </w:rPr>
            <w:delText>о</w:delText>
          </w:r>
          <w:r w:rsidDel="00006F4B">
            <w:rPr>
              <w:rFonts w:ascii="Calibri" w:eastAsia="Calibri" w:hAnsi="Calibri" w:cs="Calibri"/>
              <w:sz w:val="28"/>
            </w:rPr>
            <w:delText>м</w:delText>
          </w:r>
          <w:r w:rsidDel="00006F4B">
            <w:rPr>
              <w:rFonts w:ascii="Calibri" w:eastAsia="Calibri" w:hAnsi="Calibri" w:cs="Calibri"/>
              <w:sz w:val="28"/>
            </w:rPr>
            <w:delText>ч</w:delText>
          </w:r>
          <w:r w:rsidDel="00006F4B">
            <w:rPr>
              <w:rFonts w:ascii="Calibri" w:eastAsia="Calibri" w:hAnsi="Calibri" w:cs="Calibri"/>
              <w:sz w:val="28"/>
            </w:rPr>
            <w:delText>у</w:delText>
          </w:r>
          <w:r w:rsidDel="00006F4B">
            <w:rPr>
              <w:rFonts w:ascii="Calibri" w:eastAsia="Calibri" w:hAnsi="Calibri" w:cs="Calibri"/>
              <w:sz w:val="28"/>
            </w:rPr>
            <w:delText>с</w:delText>
          </w:r>
          <w:r w:rsidDel="00006F4B">
            <w:rPr>
              <w:rFonts w:ascii="Calibri" w:eastAsia="Calibri" w:hAnsi="Calibri" w:cs="Calibri"/>
              <w:sz w:val="28"/>
            </w:rPr>
            <w:delText>ь</w:delText>
          </w:r>
          <w:r w:rsidDel="00006F4B">
            <w:rPr>
              <w:rFonts w:ascii="Calibri" w:eastAsia="Calibri" w:hAnsi="Calibri" w:cs="Calibri"/>
              <w:sz w:val="28"/>
            </w:rPr>
            <w:delText xml:space="preserve"> </w:delText>
          </w:r>
          <w:r w:rsidDel="00006F4B">
            <w:rPr>
              <w:rFonts w:ascii="Calibri" w:eastAsia="Calibri" w:hAnsi="Calibri" w:cs="Calibri"/>
              <w:sz w:val="28"/>
            </w:rPr>
            <w:delText>в</w:delText>
          </w:r>
          <w:r w:rsidDel="00006F4B">
            <w:rPr>
              <w:rFonts w:ascii="Calibri" w:eastAsia="Calibri" w:hAnsi="Calibri" w:cs="Calibri"/>
              <w:sz w:val="28"/>
            </w:rPr>
            <w:delText xml:space="preserve"> </w:delText>
          </w:r>
          <w:r w:rsidDel="00006F4B">
            <w:rPr>
              <w:rFonts w:ascii="Calibri" w:eastAsia="Calibri" w:hAnsi="Calibri" w:cs="Calibri"/>
              <w:sz w:val="28"/>
            </w:rPr>
            <w:delText>м</w:delText>
          </w:r>
          <w:r w:rsidDel="00006F4B">
            <w:rPr>
              <w:rFonts w:ascii="Calibri" w:eastAsia="Calibri" w:hAnsi="Calibri" w:cs="Calibri"/>
              <w:sz w:val="28"/>
            </w:rPr>
            <w:delText>а</w:delText>
          </w:r>
          <w:r w:rsidDel="00006F4B">
            <w:rPr>
              <w:rFonts w:ascii="Calibri" w:eastAsia="Calibri" w:hAnsi="Calibri" w:cs="Calibri"/>
              <w:sz w:val="28"/>
            </w:rPr>
            <w:delText>ш</w:delText>
          </w:r>
          <w:r w:rsidDel="00006F4B">
            <w:rPr>
              <w:rFonts w:ascii="Calibri" w:eastAsia="Calibri" w:hAnsi="Calibri" w:cs="Calibri"/>
              <w:sz w:val="28"/>
            </w:rPr>
            <w:delText>и</w:delText>
          </w:r>
          <w:r w:rsidDel="00006F4B">
            <w:rPr>
              <w:rFonts w:ascii="Calibri" w:eastAsia="Calibri" w:hAnsi="Calibri" w:cs="Calibri"/>
              <w:sz w:val="28"/>
            </w:rPr>
            <w:delText>н</w:delText>
          </w:r>
          <w:r w:rsidDel="00006F4B">
            <w:rPr>
              <w:rFonts w:ascii="Calibri" w:eastAsia="Calibri" w:hAnsi="Calibri" w:cs="Calibri"/>
              <w:sz w:val="28"/>
            </w:rPr>
            <w:delText>е</w:delText>
          </w:r>
          <w:r w:rsidDel="00006F4B">
            <w:rPr>
              <w:rFonts w:ascii="Calibri" w:eastAsia="Calibri" w:hAnsi="Calibri" w:cs="Calibri"/>
              <w:sz w:val="28"/>
            </w:rPr>
            <w:delText xml:space="preserve"> </w:delText>
          </w:r>
          <w:r w:rsidDel="00006F4B">
            <w:rPr>
              <w:rFonts w:ascii="Calibri" w:eastAsia="Calibri" w:hAnsi="Calibri" w:cs="Calibri"/>
              <w:sz w:val="28"/>
            </w:rPr>
            <w:delText>я</w:delText>
          </w:r>
          <w:r w:rsidDel="00006F4B">
            <w:rPr>
              <w:rFonts w:ascii="Calibri" w:eastAsia="Calibri" w:hAnsi="Calibri" w:cs="Calibri"/>
              <w:sz w:val="28"/>
            </w:rPr>
            <w:delText xml:space="preserve"> </w:delText>
          </w:r>
          <w:r w:rsidDel="00006F4B">
            <w:rPr>
              <w:rFonts w:ascii="Calibri" w:eastAsia="Calibri" w:hAnsi="Calibri" w:cs="Calibri"/>
              <w:sz w:val="28"/>
            </w:rPr>
            <w:delText>п</w:delText>
          </w:r>
          <w:r w:rsidDel="00006F4B">
            <w:rPr>
              <w:rFonts w:ascii="Calibri" w:eastAsia="Calibri" w:hAnsi="Calibri" w:cs="Calibri"/>
              <w:sz w:val="28"/>
            </w:rPr>
            <w:delText>о</w:delText>
          </w:r>
          <w:r w:rsidDel="00006F4B">
            <w:rPr>
              <w:rFonts w:ascii="Calibri" w:eastAsia="Calibri" w:hAnsi="Calibri" w:cs="Calibri"/>
              <w:sz w:val="28"/>
            </w:rPr>
            <w:delText xml:space="preserve"> </w:delText>
          </w:r>
          <w:r w:rsidDel="00006F4B">
            <w:rPr>
              <w:rFonts w:ascii="Calibri" w:eastAsia="Calibri" w:hAnsi="Calibri" w:cs="Calibri"/>
              <w:sz w:val="28"/>
            </w:rPr>
            <w:delText>а</w:delText>
          </w:r>
          <w:r w:rsidDel="00006F4B">
            <w:rPr>
              <w:rFonts w:ascii="Calibri" w:eastAsia="Calibri" w:hAnsi="Calibri" w:cs="Calibri"/>
              <w:sz w:val="28"/>
            </w:rPr>
            <w:delText>в</w:delText>
          </w:r>
          <w:r w:rsidDel="00006F4B">
            <w:rPr>
              <w:rFonts w:ascii="Calibri" w:eastAsia="Calibri" w:hAnsi="Calibri" w:cs="Calibri"/>
              <w:sz w:val="28"/>
            </w:rPr>
            <w:delText>т</w:delText>
          </w:r>
          <w:r w:rsidDel="00006F4B">
            <w:rPr>
              <w:rFonts w:ascii="Calibri" w:eastAsia="Calibri" w:hAnsi="Calibri" w:cs="Calibri"/>
              <w:sz w:val="28"/>
            </w:rPr>
            <w:delText>о</w:delText>
          </w:r>
          <w:r w:rsidDel="00006F4B">
            <w:rPr>
              <w:rFonts w:ascii="Calibri" w:eastAsia="Calibri" w:hAnsi="Calibri" w:cs="Calibri"/>
              <w:sz w:val="28"/>
            </w:rPr>
            <w:delText>т</w:delText>
          </w:r>
          <w:r w:rsidDel="00006F4B">
            <w:rPr>
              <w:rFonts w:ascii="Calibri" w:eastAsia="Calibri" w:hAnsi="Calibri" w:cs="Calibri"/>
              <w:sz w:val="28"/>
            </w:rPr>
            <w:delText>р</w:delText>
          </w:r>
          <w:r w:rsidDel="00006F4B">
            <w:rPr>
              <w:rFonts w:ascii="Calibri" w:eastAsia="Calibri" w:hAnsi="Calibri" w:cs="Calibri"/>
              <w:sz w:val="28"/>
            </w:rPr>
            <w:delText>а</w:delText>
          </w:r>
          <w:r w:rsidDel="00006F4B">
            <w:rPr>
              <w:rFonts w:ascii="Calibri" w:eastAsia="Calibri" w:hAnsi="Calibri" w:cs="Calibri"/>
              <w:sz w:val="28"/>
            </w:rPr>
            <w:delText>с</w:delText>
          </w:r>
          <w:r w:rsidDel="00006F4B">
            <w:rPr>
              <w:rFonts w:ascii="Calibri" w:eastAsia="Calibri" w:hAnsi="Calibri" w:cs="Calibri"/>
              <w:sz w:val="28"/>
            </w:rPr>
            <w:delText>с</w:delText>
          </w:r>
          <w:r w:rsidDel="00006F4B">
            <w:rPr>
              <w:rFonts w:ascii="Calibri" w:eastAsia="Calibri" w:hAnsi="Calibri" w:cs="Calibri"/>
              <w:sz w:val="28"/>
            </w:rPr>
            <w:delText>е</w:delText>
          </w:r>
        </w:del>
      </w:ins>
      <w:del w:id="7" w:author="Василий" w:date="2014-12-04T01:45:00Z">
        <w:r w:rsidDel="00006F4B">
          <w:rPr>
            <w:rFonts w:ascii="Calibri" w:eastAsia="Calibri" w:hAnsi="Calibri" w:cs="Calibri"/>
            <w:sz w:val="28"/>
          </w:rPr>
          <w:delText>,</w:delText>
        </w:r>
      </w:del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на дворе осенняя пора.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удивляюсь, сколько осень красок,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своей картине отразить смогла</w:t>
      </w:r>
      <w:ins w:id="8" w:author="Василий" w:date="2014-12-04T01:49:00Z">
        <w:r>
          <w:rPr>
            <w:rFonts w:ascii="Calibri" w:eastAsia="Calibri" w:hAnsi="Calibri" w:cs="Calibri"/>
            <w:sz w:val="28"/>
          </w:rPr>
          <w:t>!</w:t>
        </w:r>
      </w:ins>
      <w:del w:id="9" w:author="Василий" w:date="2014-12-04T01:49:00Z">
        <w:r w:rsidDel="00006F4B">
          <w:rPr>
            <w:rFonts w:ascii="Calibri" w:eastAsia="Calibri" w:hAnsi="Calibri" w:cs="Calibri"/>
            <w:sz w:val="28"/>
          </w:rPr>
          <w:delText>.</w:delText>
        </w:r>
      </w:del>
    </w:p>
    <w:p w:rsidR="00CB4695" w:rsidRDefault="00CB4695">
      <w:pPr>
        <w:spacing w:after="200" w:line="276" w:lineRule="auto"/>
      </w:pP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Обочины с пожухлою травою,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Зато смородина у лесополосы,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Как будто </w:t>
      </w:r>
      <w:proofErr w:type="spellStart"/>
      <w:r>
        <w:rPr>
          <w:rFonts w:ascii="Calibri" w:eastAsia="Calibri" w:hAnsi="Calibri" w:cs="Calibri"/>
          <w:sz w:val="28"/>
        </w:rPr>
        <w:t>налилася</w:t>
      </w:r>
      <w:proofErr w:type="spellEnd"/>
      <w:r>
        <w:rPr>
          <w:rFonts w:ascii="Calibri" w:eastAsia="Calibri" w:hAnsi="Calibri" w:cs="Calibri"/>
          <w:sz w:val="28"/>
        </w:rPr>
        <w:t xml:space="preserve"> кровью,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Или </w:t>
      </w:r>
      <w:del w:id="10" w:author="serega  " w:date="2014-12-03T17:47:00Z">
        <w:r>
          <w:rPr>
            <w:rFonts w:ascii="Calibri" w:eastAsia="Calibri" w:hAnsi="Calibri" w:cs="Calibri"/>
            <w:sz w:val="28"/>
          </w:rPr>
          <w:delText>же</w:delText>
        </w:r>
      </w:del>
      <w:ins w:id="11" w:author="serega  " w:date="2014-12-03T17:47:00Z">
        <w:r>
          <w:rPr>
            <w:rFonts w:ascii="Calibri" w:eastAsia="Calibri" w:hAnsi="Calibri" w:cs="Calibri"/>
            <w:sz w:val="28"/>
          </w:rPr>
          <w:t>как</w:t>
        </w:r>
      </w:ins>
      <w:r>
        <w:rPr>
          <w:rFonts w:ascii="Calibri" w:eastAsia="Calibri" w:hAnsi="Calibri" w:cs="Calibri"/>
          <w:sz w:val="28"/>
        </w:rPr>
        <w:t xml:space="preserve"> губы девицы</w:t>
      </w:r>
      <w:proofErr w:type="gramStart"/>
      <w:del w:id="12" w:author="serega  " w:date="2014-12-03T17:47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ins w:id="13" w:author="serega  " w:date="2014-12-03T17:47:00Z">
        <w:r>
          <w:rPr>
            <w:rFonts w:ascii="Calibri" w:eastAsia="Calibri" w:hAnsi="Calibri" w:cs="Calibri"/>
            <w:sz w:val="28"/>
          </w:rPr>
          <w:t>-</w:t>
        </w:r>
      </w:ins>
      <w:proofErr w:type="gramEnd"/>
      <w:r>
        <w:rPr>
          <w:rFonts w:ascii="Calibri" w:eastAsia="Calibri" w:hAnsi="Calibri" w:cs="Calibri"/>
          <w:sz w:val="28"/>
        </w:rPr>
        <w:t>красы.</w:t>
      </w:r>
    </w:p>
    <w:p w:rsidR="00CB4695" w:rsidRDefault="00CB4695">
      <w:pPr>
        <w:spacing w:after="200" w:line="276" w:lineRule="auto"/>
      </w:pP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 ними клёны жёлтою каймою,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Как золото на солнышке горят.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на ветру тихонько меж собою,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 чём-то оживлённо шелестят.</w:t>
      </w:r>
    </w:p>
    <w:p w:rsidR="00CB4695" w:rsidRDefault="00CB4695">
      <w:pPr>
        <w:spacing w:after="200" w:line="276" w:lineRule="auto"/>
      </w:pP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между ними стройные берёзки,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Красавицы и скромницы мои.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Беленький ствол и чёрные полоски,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Крас</w:t>
      </w:r>
      <w:bookmarkStart w:id="14" w:name="_GoBack"/>
      <w:bookmarkEnd w:id="14"/>
      <w:r>
        <w:rPr>
          <w:rFonts w:ascii="Calibri" w:eastAsia="Calibri" w:hAnsi="Calibri" w:cs="Calibri"/>
          <w:sz w:val="28"/>
        </w:rPr>
        <w:t>ивые</w:t>
      </w:r>
      <w:proofErr w:type="gramEnd"/>
      <w:r>
        <w:rPr>
          <w:rFonts w:ascii="Calibri" w:eastAsia="Calibri" w:hAnsi="Calibri" w:cs="Calibri"/>
          <w:sz w:val="28"/>
        </w:rPr>
        <w:t xml:space="preserve"> и даже без ли</w:t>
      </w:r>
      <w:r>
        <w:rPr>
          <w:rFonts w:ascii="Calibri" w:eastAsia="Calibri" w:hAnsi="Calibri" w:cs="Calibri"/>
          <w:sz w:val="28"/>
        </w:rPr>
        <w:t>ствы.</w:t>
      </w:r>
    </w:p>
    <w:p w:rsidR="00CB4695" w:rsidRDefault="00CB4695">
      <w:pPr>
        <w:spacing w:after="200" w:line="276" w:lineRule="auto"/>
      </w:pP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Мелькают карагач, осина,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Такая осени картина.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Шагают словно на парад,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Одев свой праздничный наряд.</w:t>
      </w:r>
    </w:p>
    <w:p w:rsidR="00CB4695" w:rsidRDefault="00CB4695">
      <w:pPr>
        <w:spacing w:after="200" w:line="276" w:lineRule="auto"/>
      </w:pP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Да, лучшая художница на свете -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Осенняя, красивая пора,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Огромную картину нарисует,</w:t>
      </w:r>
    </w:p>
    <w:p w:rsidR="00CB4695" w:rsidRDefault="00006F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 уходил совсем бы со двора!</w:t>
      </w:r>
    </w:p>
    <w:sectPr w:rsidR="00CB4695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erega  " w:date="2014-12-03T17:47:00Z" w:initials="">
    <w:p w:rsidR="00CB4695" w:rsidRDefault="00006F4B">
      <w:r>
        <w:rPr>
          <w:rFonts w:ascii="Droid Sans" w:hAnsi="Droid Sans"/>
          <w:sz w:val="20"/>
        </w:rPr>
        <w:t>По автотрассе.</w:t>
      </w:r>
    </w:p>
    <w:p w:rsidR="00CB4695" w:rsidRDefault="00006F4B">
      <w:r>
        <w:rPr>
          <w:rFonts w:ascii="Droid Sans" w:hAnsi="Droid Sans"/>
          <w:sz w:val="20"/>
        </w:rPr>
        <w:t xml:space="preserve">Можно целиком </w:t>
      </w:r>
      <w:r>
        <w:rPr>
          <w:rFonts w:ascii="Droid Sans" w:hAnsi="Droid Sans"/>
          <w:sz w:val="20"/>
        </w:rPr>
        <w:t xml:space="preserve">заменить строку. Завязок на автомобиль </w:t>
      </w:r>
      <w:proofErr w:type="gramStart"/>
      <w:r>
        <w:rPr>
          <w:rFonts w:ascii="Droid Sans" w:hAnsi="Droid Sans"/>
          <w:sz w:val="20"/>
        </w:rPr>
        <w:t>нету</w:t>
      </w:r>
      <w:proofErr w:type="gramEnd"/>
      <w:r>
        <w:rPr>
          <w:rFonts w:ascii="Droid Sans" w:hAnsi="Droid Sans"/>
          <w:sz w:val="20"/>
        </w:rPr>
        <w:t>, кроме обочин, см. ниже.</w:t>
      </w:r>
    </w:p>
    <w:p w:rsidR="00CB4695" w:rsidRDefault="00CB4695"/>
    <w:p w:rsidR="00CB4695" w:rsidRDefault="00006F4B">
      <w:r>
        <w:rPr>
          <w:rFonts w:ascii="Droid Sans" w:hAnsi="Droid Sans"/>
          <w:sz w:val="20"/>
        </w:rPr>
        <w:t xml:space="preserve">Может </w:t>
      </w:r>
      <w:proofErr w:type="spellStart"/>
      <w:r>
        <w:rPr>
          <w:rFonts w:ascii="Droid Sans" w:hAnsi="Droid Sans"/>
          <w:sz w:val="20"/>
        </w:rPr>
        <w:t>быть</w:t>
      </w:r>
      <w:proofErr w:type="gramStart"/>
      <w:r>
        <w:rPr>
          <w:rFonts w:ascii="Droid Sans" w:hAnsi="Droid Sans"/>
          <w:sz w:val="20"/>
        </w:rPr>
        <w:t>:п</w:t>
      </w:r>
      <w:proofErr w:type="gramEnd"/>
      <w:r>
        <w:rPr>
          <w:rFonts w:ascii="Droid Sans" w:hAnsi="Droid Sans"/>
          <w:sz w:val="20"/>
        </w:rPr>
        <w:t>оеду</w:t>
      </w:r>
      <w:proofErr w:type="spellEnd"/>
      <w:r>
        <w:rPr>
          <w:rFonts w:ascii="Droid Sans" w:hAnsi="Droid Sans"/>
          <w:sz w:val="20"/>
        </w:rPr>
        <w:t xml:space="preserve">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1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CB4695"/>
    <w:rsid w:val="00006F4B"/>
    <w:rsid w:val="00CB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006F4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06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112</Words>
  <Characters>640</Characters>
  <Application>Microsoft Office Word</Application>
  <DocSecurity>0</DocSecurity>
  <Lines>5</Lines>
  <Paragraphs>1</Paragraphs>
  <ScaleCrop>false</ScaleCrop>
  <Company>Krokoz™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Лучшая художница.docx</dc:title>
  <cp:lastModifiedBy>Василий</cp:lastModifiedBy>
  <cp:revision>4</cp:revision>
  <dcterms:created xsi:type="dcterms:W3CDTF">2014-10-21T20:31:00Z</dcterms:created>
  <dcterms:modified xsi:type="dcterms:W3CDTF">2014-12-03T21:50:00Z</dcterms:modified>
  <dc:language>ru-RU</dc:language>
</cp:coreProperties>
</file>