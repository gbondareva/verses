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commentRangeStart w:id="0"/>
      <w:r>
        <w:rPr>
          <w:rFonts w:eastAsia="Calibri" w:cs="Calibri" w:ascii="Calibri" w:hAnsi="Calibri"/>
          <w:sz w:val="28"/>
        </w:rPr>
      </w:r>
      <w:ins w:id="0" w:author="serega  " w:date="2014-11-28T15:52:00Z">
        <w:r>
          <w:rPr>
            <w:rFonts w:eastAsia="Calibri" w:cs="Calibri" w:ascii="Calibri" w:hAnsi="Calibri"/>
            <w:sz w:val="28"/>
          </w:rPr>
          <w:t>Когда п</w:t>
        </w:r>
      </w:ins>
      <w:del w:id="1" w:author="serega  " w:date="2014-11-28T15:52:00Z">
        <w:r>
          <w:rPr>
            <w:rFonts w:eastAsia="Calibri" w:cs="Calibri" w:ascii="Calibri" w:hAnsi="Calibri"/>
            <w:sz w:val="28"/>
          </w:rPr>
          <w:delText>П</w:delText>
        </w:r>
      </w:del>
      <w:r>
        <w:rPr>
          <w:rFonts w:eastAsia="Calibri" w:cs="Calibri" w:ascii="Calibri" w:hAnsi="Calibri"/>
          <w:sz w:val="28"/>
        </w:rPr>
        <w:t xml:space="preserve">од вечер </w:t>
      </w:r>
      <w:del w:id="2" w:author="serega  " w:date="2014-11-28T15:52:00Z">
        <w:r>
          <w:rPr>
            <w:rFonts w:eastAsia="Calibri" w:cs="Calibri" w:ascii="Calibri" w:hAnsi="Calibri"/>
            <w:sz w:val="28"/>
          </w:rPr>
          <w:delText xml:space="preserve">как-то, </w:delText>
        </w:r>
      </w:del>
      <w:r>
        <w:rPr>
          <w:rFonts w:eastAsia="Calibri" w:cs="Calibri" w:ascii="Calibri" w:hAnsi="Calibri"/>
          <w:sz w:val="28"/>
        </w:rPr>
        <w:t>жара спала,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саду я грядки поливала.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del w:id="3" w:author="serega  " w:date="2014-11-28T15:52:00Z">
        <w:r>
          <w:rPr>
            <w:rFonts w:eastAsia="Calibri" w:cs="Calibri" w:ascii="Calibri" w:hAnsi="Calibri"/>
            <w:sz w:val="28"/>
          </w:rPr>
          <w:delText>Так где-то часов д</w:delText>
        </w:r>
      </w:del>
      <w:ins w:id="4" w:author="serega  " w:date="2014-11-28T15:52:00Z">
        <w:r>
          <w:rPr>
            <w:rFonts w:eastAsia="Calibri" w:cs="Calibri" w:ascii="Calibri" w:hAnsi="Calibri"/>
            <w:sz w:val="28"/>
          </w:rPr>
          <w:t>Д</w:t>
        </w:r>
      </w:ins>
      <w:r>
        <w:rPr>
          <w:rFonts w:eastAsia="Calibri" w:cs="Calibri" w:ascii="Calibri" w:hAnsi="Calibri"/>
          <w:sz w:val="28"/>
        </w:rPr>
        <w:t xml:space="preserve">вадцать </w:t>
      </w:r>
      <w:ins w:id="5" w:author="serega  " w:date="2014-11-28T15:52:00Z">
        <w:r>
          <w:rPr>
            <w:rFonts w:eastAsia="Calibri" w:cs="Calibri" w:ascii="Calibri" w:hAnsi="Calibri"/>
            <w:sz w:val="28"/>
          </w:rPr>
          <w:t xml:space="preserve">часов примерно </w:t>
        </w:r>
      </w:ins>
      <w:r>
        <w:rPr>
          <w:rFonts w:eastAsia="Calibri" w:cs="Calibri" w:ascii="Calibri" w:hAnsi="Calibri"/>
          <w:sz w:val="28"/>
        </w:rPr>
        <w:t>было,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Посмотрев в небо</w:t>
      </w:r>
      <w:ins w:id="6" w:author="serega  " w:date="2014-11-28T15:53:00Z">
        <w:r>
          <w:rPr>
            <w:rFonts w:eastAsia="Calibri" w:cs="Calibri" w:ascii="Calibri" w:hAnsi="Calibri"/>
            <w:sz w:val="28"/>
          </w:rPr>
          <w:t>,</w:t>
        </w:r>
      </w:ins>
      <w:r>
        <w:rPr>
          <w:rFonts w:eastAsia="Calibri" w:cs="Calibri" w:ascii="Calibri" w:hAnsi="Calibri"/>
          <w:sz w:val="28"/>
        </w:rPr>
        <w:t xml:space="preserve"> удивилась!</w:t>
      </w:r>
      <w:commentRangeEnd w:id="0"/>
      <w:r>
        <w:rPr>
          <w:rFonts w:eastAsia="Calibri" w:cs="Calibri" w:ascii="Calibri" w:hAnsi="Calibri"/>
          <w:sz w:val="28"/>
        </w:rPr>
      </w:r>
      <w:r>
        <w:rPr>
          <w:rFonts w:eastAsia="Calibri" w:cs="Calibri" w:ascii="Calibri" w:hAnsi="Calibri"/>
          <w:sz w:val="28"/>
        </w:rPr>
        <w:commentReference w:id="0"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запад солнце завалилось,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Но прятаться не торопилось.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Закат пурпурный на полнеба,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 пламя огненного света.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Луна уже взошла с востока,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Наверно</w:t>
      </w:r>
      <w:ins w:id="7" w:author="serega  " w:date="2014-11-28T15:49:00Z">
        <w:r>
          <w:rPr>
            <w:rFonts w:eastAsia="Calibri" w:cs="Calibri" w:ascii="Calibri" w:hAnsi="Calibri"/>
            <w:sz w:val="28"/>
          </w:rPr>
          <w:t>,</w:t>
        </w:r>
      </w:ins>
      <w:r>
        <w:rPr>
          <w:rFonts w:eastAsia="Calibri" w:cs="Calibri" w:ascii="Calibri" w:hAnsi="Calibri"/>
          <w:sz w:val="28"/>
        </w:rPr>
        <w:t xml:space="preserve"> в небе одиноко.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Пораньше вышла погулять,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Надеясь, солнце повстречать.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с любопытством, друг на друга,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Смотрели молча</w:t>
      </w:r>
      <w:del w:id="8" w:author="serega  " w:date="2014-11-28T15:50:00Z">
        <w:r>
          <w:rPr>
            <w:rFonts w:eastAsia="Calibri" w:cs="Calibri" w:ascii="Calibri" w:hAnsi="Calibri"/>
            <w:sz w:val="28"/>
          </w:rPr>
          <w:delText xml:space="preserve">, </w:delText>
        </w:r>
      </w:del>
      <w:ins w:id="9" w:author="serega  " w:date="2014-11-28T15:50:00Z">
        <w:r>
          <w:rPr>
            <w:rFonts w:eastAsia="Calibri" w:cs="Calibri" w:ascii="Calibri" w:hAnsi="Calibri"/>
            <w:sz w:val="28"/>
          </w:rPr>
          <w:t>. Я</w:t>
        </w:r>
      </w:ins>
      <w:del w:id="10" w:author="serega  " w:date="2014-11-28T15:50:00Z">
        <w:r>
          <w:rPr>
            <w:rFonts w:eastAsia="Calibri" w:cs="Calibri" w:ascii="Calibri" w:hAnsi="Calibri"/>
            <w:sz w:val="28"/>
          </w:rPr>
          <w:delText>я</w:delText>
        </w:r>
      </w:del>
      <w:ins w:id="11" w:author="serega  " w:date="2014-11-28T15:50:00Z">
        <w:r>
          <w:rPr>
            <w:rFonts w:eastAsia="Calibri" w:cs="Calibri" w:ascii="Calibri" w:hAnsi="Calibri"/>
            <w:sz w:val="28"/>
          </w:rPr>
          <w:t xml:space="preserve"> – </w:t>
        </w:r>
      </w:ins>
      <w:del w:id="12" w:author="serega  " w:date="2014-11-28T15:50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на них.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 две царицы всей вселенной,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Вот так родился этот стих.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небе облаков ни крошки,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Лишь самолётные дорожки,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Разделив небо пополам,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Чтоб не обидеть звёздных дам.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Луна бледна, для сна дана,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Спокойной ночи говорила.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И потихонечку ушло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отдых яркое светило.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знаю, часто ль так бывает,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Луна за солнцем наблюдает?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вот сегодня, на ладонце,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bookmarkStart w:id="0" w:name="_GoBack"/>
      <w:bookmarkEnd w:id="0"/>
      <w:r>
        <w:rPr>
          <w:rFonts w:eastAsia="Calibri" w:cs="Calibri" w:ascii="Calibri" w:hAnsi="Calibri"/>
          <w:sz w:val="28"/>
        </w:rPr>
        <w:t>Были луна и сразу солнце!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4-11-28T15:49:15Z" w:initials="">
    <w:p>
      <w:r>
        <w:rPr>
          <w:rFonts w:cs="Liberation Serif" w:ascii="Droid Sans" w:hAnsi="Droid Sans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Оочень тяжело читается, перефразировал</w:t>
      </w:r>
    </w:p>
    <w:p>
      <w:r>
        <w:rPr/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  <w:font w:name="Droid San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2014-10-21T20:19:00Z</dcterms:created>
  <dc:language>ru-RU</dc:language>
  <cp:lastModifiedBy>Василий</cp:lastModifiedBy>
  <dcterms:modified xsi:type="dcterms:W3CDTF">2014-11-17T10:58:00Z</dcterms:modified>
  <cp:revision>7</cp:revision>
  <dc:title>Луна и солнце на ладонце.docx</dc:title>
</cp:coreProperties>
</file>