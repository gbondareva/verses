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61A9" w:rsidRDefault="00114B75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трудно изменить свой жизненный уклад,</w:t>
      </w:r>
      <w:r>
        <w:rPr>
          <w:rFonts w:ascii="Calibri" w:eastAsia="Calibri" w:hAnsi="Calibri" w:cs="Calibri"/>
          <w:sz w:val="28"/>
        </w:rPr>
        <w:br/>
        <w:t>Когда тебе почти что девяносто.</w:t>
      </w:r>
      <w:r>
        <w:rPr>
          <w:rFonts w:ascii="Calibri" w:eastAsia="Calibri" w:hAnsi="Calibri" w:cs="Calibri"/>
          <w:sz w:val="28"/>
        </w:rPr>
        <w:br/>
        <w:t>И вроде</w:t>
      </w:r>
      <w:del w:id="0" w:author="serega devyatkin" w:date="2016-12-20T23:07:00Z">
        <w:r>
          <w:rPr>
            <w:rFonts w:ascii="Calibri" w:eastAsia="Calibri" w:hAnsi="Calibri" w:cs="Calibri"/>
            <w:sz w:val="28"/>
          </w:rPr>
          <w:delText xml:space="preserve"> к</w:delText>
        </w:r>
      </w:del>
      <w:r>
        <w:rPr>
          <w:rFonts w:ascii="Calibri" w:eastAsia="Calibri" w:hAnsi="Calibri" w:cs="Calibri"/>
          <w:sz w:val="28"/>
        </w:rPr>
        <w:t xml:space="preserve"> </w:t>
      </w:r>
      <w:commentRangeStart w:id="1"/>
      <w:r>
        <w:rPr>
          <w:rFonts w:ascii="Calibri" w:eastAsia="Calibri" w:hAnsi="Calibri" w:cs="Calibri"/>
          <w:sz w:val="28"/>
        </w:rPr>
        <w:t>переменам</w:t>
      </w:r>
      <w:del w:id="2" w:author="Василий" w:date="2017-01-07T02:49:00Z">
        <w:r w:rsidDel="00D96E49">
          <w:rPr>
            <w:rFonts w:ascii="Calibri" w:eastAsia="Calibri" w:hAnsi="Calibri" w:cs="Calibri"/>
            <w:sz w:val="28"/>
          </w:rPr>
          <w:delText xml:space="preserve"> </w:delText>
        </w:r>
        <w:r w:rsidDel="00D96E49">
          <w:rPr>
            <w:rFonts w:ascii="Calibri" w:eastAsia="Calibri" w:hAnsi="Calibri" w:cs="Calibri"/>
            <w:sz w:val="28"/>
          </w:rPr>
          <w:delText>б</w:delText>
        </w:r>
        <w:r w:rsidDel="00D96E49">
          <w:rPr>
            <w:rFonts w:ascii="Calibri" w:eastAsia="Calibri" w:hAnsi="Calibri" w:cs="Calibri"/>
            <w:sz w:val="28"/>
          </w:rPr>
          <w:delText xml:space="preserve">ы </w:delText>
        </w:r>
        <w:r w:rsidDel="00D96E49">
          <w:rPr>
            <w:rFonts w:ascii="Calibri" w:eastAsia="Calibri" w:hAnsi="Calibri" w:cs="Calibri"/>
            <w:sz w:val="28"/>
          </w:rPr>
          <w:delText>я</w:delText>
        </w:r>
      </w:del>
      <w:r>
        <w:rPr>
          <w:rFonts w:ascii="Calibri" w:eastAsia="Calibri" w:hAnsi="Calibri" w:cs="Calibri"/>
          <w:sz w:val="28"/>
        </w:rPr>
        <w:t xml:space="preserve"> рад,</w:t>
      </w:r>
      <w:commentRangeEnd w:id="1"/>
      <w:r>
        <w:commentReference w:id="1"/>
      </w:r>
      <w:r>
        <w:rPr>
          <w:rFonts w:ascii="Calibri" w:eastAsia="Calibri" w:hAnsi="Calibri" w:cs="Calibri"/>
          <w:sz w:val="28"/>
        </w:rPr>
        <w:br/>
        <w:t>Но, знаю</w:t>
      </w:r>
      <w:ins w:id="3" w:author="Василий" w:date="2017-01-07T02:50:00Z">
        <w:r w:rsidR="00D96E49"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t xml:space="preserve"> </w:t>
      </w:r>
      <w:ins w:id="4" w:author="Василий" w:date="2017-01-07T02:49:00Z">
        <w:r w:rsidR="00D96E49">
          <w:rPr>
            <w:rFonts w:ascii="Calibri" w:eastAsia="Calibri" w:hAnsi="Calibri" w:cs="Calibri"/>
            <w:sz w:val="28"/>
          </w:rPr>
          <w:t>это</w:t>
        </w:r>
      </w:ins>
      <w:del w:id="5" w:author="Василий" w:date="2017-01-07T02:49:00Z">
        <w:r w:rsidDel="00D96E49">
          <w:rPr>
            <w:rFonts w:ascii="Calibri" w:eastAsia="Calibri" w:hAnsi="Calibri" w:cs="Calibri"/>
            <w:sz w:val="28"/>
          </w:rPr>
          <w:delText>н</w:delText>
        </w:r>
        <w:r w:rsidDel="00D96E49">
          <w:rPr>
            <w:rFonts w:ascii="Calibri" w:eastAsia="Calibri" w:hAnsi="Calibri" w:cs="Calibri"/>
            <w:sz w:val="28"/>
          </w:rPr>
          <w:delText>а</w:delText>
        </w:r>
        <w:r w:rsidDel="00D96E49">
          <w:rPr>
            <w:rFonts w:ascii="Calibri" w:eastAsia="Calibri" w:hAnsi="Calibri" w:cs="Calibri"/>
            <w:sz w:val="28"/>
          </w:rPr>
          <w:delText>п</w:delText>
        </w:r>
        <w:r w:rsidDel="00D96E49">
          <w:rPr>
            <w:rFonts w:ascii="Calibri" w:eastAsia="Calibri" w:hAnsi="Calibri" w:cs="Calibri"/>
            <w:sz w:val="28"/>
          </w:rPr>
          <w:delText>е</w:delText>
        </w:r>
        <w:r w:rsidDel="00D96E49">
          <w:rPr>
            <w:rFonts w:ascii="Calibri" w:eastAsia="Calibri" w:hAnsi="Calibri" w:cs="Calibri"/>
            <w:sz w:val="28"/>
          </w:rPr>
          <w:delText>р</w:delText>
        </w:r>
        <w:r w:rsidDel="00D96E49">
          <w:rPr>
            <w:rFonts w:ascii="Calibri" w:eastAsia="Calibri" w:hAnsi="Calibri" w:cs="Calibri"/>
            <w:sz w:val="28"/>
          </w:rPr>
          <w:delText>ё</w:delText>
        </w:r>
        <w:r w:rsidDel="00D96E49">
          <w:rPr>
            <w:rFonts w:ascii="Calibri" w:eastAsia="Calibri" w:hAnsi="Calibri" w:cs="Calibri"/>
            <w:sz w:val="28"/>
          </w:rPr>
          <w:delText>д</w:delText>
        </w:r>
        <w:r w:rsidDel="00D96E49">
          <w:rPr>
            <w:rFonts w:ascii="Calibri" w:eastAsia="Calibri" w:hAnsi="Calibri" w:cs="Calibri"/>
            <w:sz w:val="28"/>
          </w:rPr>
          <w:delText>,</w:delText>
        </w:r>
        <w:r w:rsidDel="00D96E49">
          <w:rPr>
            <w:rFonts w:ascii="Calibri" w:eastAsia="Calibri" w:hAnsi="Calibri" w:cs="Calibri"/>
            <w:sz w:val="28"/>
          </w:rPr>
          <w:delText xml:space="preserve"> </w:delText>
        </w:r>
        <w:r w:rsidDel="00D96E49">
          <w:rPr>
            <w:rFonts w:ascii="Calibri" w:eastAsia="Calibri" w:hAnsi="Calibri" w:cs="Calibri"/>
            <w:sz w:val="28"/>
          </w:rPr>
          <w:delText>ч</w:delText>
        </w:r>
        <w:r w:rsidDel="00D96E49">
          <w:rPr>
            <w:rFonts w:ascii="Calibri" w:eastAsia="Calibri" w:hAnsi="Calibri" w:cs="Calibri"/>
            <w:sz w:val="28"/>
          </w:rPr>
          <w:delText>т</w:delText>
        </w:r>
        <w:r w:rsidDel="00D96E49">
          <w:rPr>
            <w:rFonts w:ascii="Calibri" w:eastAsia="Calibri" w:hAnsi="Calibri" w:cs="Calibri"/>
            <w:sz w:val="28"/>
          </w:rPr>
          <w:delText>о</w:delText>
        </w:r>
      </w:del>
      <w:r>
        <w:rPr>
          <w:rFonts w:ascii="Calibri" w:eastAsia="Calibri" w:hAnsi="Calibri" w:cs="Calibri"/>
          <w:sz w:val="28"/>
        </w:rPr>
        <w:t xml:space="preserve"> всё</w:t>
      </w:r>
      <w:del w:id="6" w:author="Василий" w:date="2017-01-07T02:50:00Z">
        <w:r w:rsidDel="00D96E49">
          <w:rPr>
            <w:rFonts w:ascii="Calibri" w:eastAsia="Calibri" w:hAnsi="Calibri" w:cs="Calibri"/>
            <w:sz w:val="28"/>
          </w:rPr>
          <w:delText xml:space="preserve"> </w:delText>
        </w:r>
        <w:r w:rsidDel="00D96E49">
          <w:rPr>
            <w:rFonts w:ascii="Calibri" w:eastAsia="Calibri" w:hAnsi="Calibri" w:cs="Calibri"/>
            <w:sz w:val="28"/>
          </w:rPr>
          <w:delText>э</w:delText>
        </w:r>
        <w:r w:rsidDel="00D96E49">
          <w:rPr>
            <w:rFonts w:ascii="Calibri" w:eastAsia="Calibri" w:hAnsi="Calibri" w:cs="Calibri"/>
            <w:sz w:val="28"/>
          </w:rPr>
          <w:delText>т</w:delText>
        </w:r>
      </w:del>
      <w:del w:id="7" w:author="Василий" w:date="2017-01-07T02:49:00Z">
        <w:r w:rsidDel="00D96E49">
          <w:rPr>
            <w:rFonts w:ascii="Calibri" w:eastAsia="Calibri" w:hAnsi="Calibri" w:cs="Calibri"/>
            <w:sz w:val="28"/>
          </w:rPr>
          <w:delText>о</w:delText>
        </w:r>
      </w:del>
      <w:r>
        <w:rPr>
          <w:rFonts w:ascii="Calibri" w:eastAsia="Calibri" w:hAnsi="Calibri" w:cs="Calibri"/>
          <w:sz w:val="28"/>
        </w:rPr>
        <w:t xml:space="preserve"> не просто.</w:t>
      </w:r>
    </w:p>
    <w:p w:rsidR="00D461A9" w:rsidRPr="00D96E49" w:rsidDel="00D96E49" w:rsidRDefault="00114B75" w:rsidP="00D96E49">
      <w:pPr>
        <w:spacing w:after="200" w:line="276" w:lineRule="auto"/>
        <w:rPr>
          <w:del w:id="8" w:author="Василий" w:date="2017-01-07T02:56:00Z"/>
          <w:rFonts w:ascii="Calibri" w:eastAsia="Calibri" w:hAnsi="Calibri" w:cs="Calibri"/>
          <w:sz w:val="28"/>
          <w:rPrChange w:id="9" w:author="Василий" w:date="2017-01-07T02:56:00Z">
            <w:rPr>
              <w:del w:id="10" w:author="Василий" w:date="2017-01-07T02:56:00Z"/>
            </w:rPr>
          </w:rPrChange>
        </w:rPr>
        <w:pPrChange w:id="11" w:author="Василий" w:date="2017-01-07T02:57:00Z">
          <w:pPr>
            <w:spacing w:after="200" w:line="276" w:lineRule="auto"/>
          </w:pPr>
        </w:pPrChange>
      </w:pPr>
      <w:r>
        <w:rPr>
          <w:rFonts w:ascii="Calibri" w:eastAsia="Calibri" w:hAnsi="Calibri" w:cs="Calibri"/>
          <w:sz w:val="28"/>
        </w:rPr>
        <w:t xml:space="preserve">И </w:t>
      </w:r>
      <w:ins w:id="12" w:author="Василий" w:date="2017-01-07T02:51:00Z">
        <w:r w:rsidR="00D96E49">
          <w:rPr>
            <w:rFonts w:ascii="Calibri" w:eastAsia="Calibri" w:hAnsi="Calibri" w:cs="Calibri"/>
            <w:sz w:val="28"/>
          </w:rPr>
          <w:t>очень</w:t>
        </w:r>
      </w:ins>
      <w:del w:id="13" w:author="Василий" w:date="2017-01-07T02:51:00Z">
        <w:r w:rsidDel="00D96E49">
          <w:rPr>
            <w:rFonts w:ascii="Calibri" w:eastAsia="Calibri" w:hAnsi="Calibri" w:cs="Calibri"/>
            <w:sz w:val="28"/>
          </w:rPr>
          <w:delText>вроде</w:delText>
        </w:r>
      </w:del>
      <w:r>
        <w:rPr>
          <w:rFonts w:ascii="Calibri" w:eastAsia="Calibri" w:hAnsi="Calibri" w:cs="Calibri"/>
          <w:sz w:val="28"/>
        </w:rPr>
        <w:t xml:space="preserve"> скучно жить мне одному,</w:t>
      </w:r>
      <w:r>
        <w:rPr>
          <w:rFonts w:ascii="Calibri" w:eastAsia="Calibri" w:hAnsi="Calibri" w:cs="Calibri"/>
          <w:sz w:val="28"/>
        </w:rPr>
        <w:br/>
        <w:t>Стены съедают, пустота глухая.</w:t>
      </w:r>
      <w:r>
        <w:rPr>
          <w:rFonts w:ascii="Calibri" w:eastAsia="Calibri" w:hAnsi="Calibri" w:cs="Calibri"/>
          <w:sz w:val="28"/>
        </w:rPr>
        <w:br/>
        <w:t>Но, суета мне тоже ни к чему,</w:t>
      </w:r>
      <w:r>
        <w:rPr>
          <w:rFonts w:ascii="Calibri" w:eastAsia="Calibri" w:hAnsi="Calibri" w:cs="Calibri"/>
          <w:sz w:val="28"/>
        </w:rPr>
        <w:br/>
      </w:r>
      <w:ins w:id="14" w:author="Василий" w:date="2017-01-07T02:56:00Z">
        <w:r w:rsidR="00D96E49">
          <w:rPr>
            <w:rFonts w:ascii="Calibri" w:eastAsia="Calibri" w:hAnsi="Calibri" w:cs="Calibri"/>
            <w:sz w:val="28"/>
          </w:rPr>
          <w:t>И это я, конечно, понимаю</w:t>
        </w:r>
      </w:ins>
      <w:ins w:id="15" w:author="Василий" w:date="2017-01-07T03:09:00Z">
        <w:r>
          <w:rPr>
            <w:rFonts w:ascii="Calibri" w:eastAsia="Calibri" w:hAnsi="Calibri" w:cs="Calibri"/>
            <w:sz w:val="28"/>
          </w:rPr>
          <w:t>.</w:t>
        </w:r>
      </w:ins>
      <w:bookmarkStart w:id="16" w:name="_GoBack"/>
      <w:bookmarkEnd w:id="16"/>
      <w:commentRangeStart w:id="17"/>
      <w:del w:id="18" w:author="Василий" w:date="2017-01-07T02:56:00Z">
        <w:r w:rsidDel="00D96E49">
          <w:rPr>
            <w:rFonts w:ascii="Calibri" w:eastAsia="Calibri" w:hAnsi="Calibri" w:cs="Calibri"/>
            <w:sz w:val="28"/>
          </w:rPr>
          <w:delText xml:space="preserve">Она мешает </w:delText>
        </w:r>
        <w:r w:rsidDel="00D96E49">
          <w:rPr>
            <w:rFonts w:ascii="Calibri" w:eastAsia="Calibri" w:hAnsi="Calibri" w:cs="Calibri"/>
            <w:sz w:val="28"/>
          </w:rPr>
          <w:delText>часто отдыхая</w:delText>
        </w:r>
        <w:r w:rsidDel="00D96E49">
          <w:rPr>
            <w:rFonts w:ascii="Calibri" w:eastAsia="Calibri" w:hAnsi="Calibri" w:cs="Calibri"/>
            <w:sz w:val="28"/>
          </w:rPr>
          <w:delText>.</w:delText>
        </w:r>
        <w:commentRangeEnd w:id="17"/>
        <w:r w:rsidDel="00D96E49">
          <w:commentReference w:id="17"/>
        </w:r>
      </w:del>
    </w:p>
    <w:p w:rsidR="00D461A9" w:rsidRDefault="00114B75" w:rsidP="00D96E49">
      <w:pPr>
        <w:spacing w:after="200" w:line="276" w:lineRule="auto"/>
        <w:rPr>
          <w:rFonts w:ascii="Calibri" w:eastAsia="Calibri" w:hAnsi="Calibri" w:cs="Calibri"/>
          <w:sz w:val="28"/>
        </w:rPr>
      </w:pPr>
      <w:del w:id="19" w:author="Василий" w:date="2017-01-07T02:57:00Z">
        <w:r w:rsidDel="00D96E49">
          <w:rPr>
            <w:rFonts w:ascii="Calibri" w:eastAsia="Calibri" w:hAnsi="Calibri" w:cs="Calibri"/>
            <w:sz w:val="28"/>
          </w:rPr>
          <w:delText>Со стороны всё, кажется пустяк,</w:delText>
        </w:r>
        <w:r w:rsidDel="00D96E49">
          <w:rPr>
            <w:rFonts w:ascii="Calibri" w:eastAsia="Calibri" w:hAnsi="Calibri" w:cs="Calibri"/>
            <w:sz w:val="28"/>
          </w:rPr>
          <w:br/>
          <w:delText>Приводишь в дом и начинай сначала.</w:delText>
        </w:r>
        <w:r w:rsidDel="00D96E49">
          <w:rPr>
            <w:rFonts w:ascii="Calibri" w:eastAsia="Calibri" w:hAnsi="Calibri" w:cs="Calibri"/>
            <w:sz w:val="28"/>
          </w:rPr>
          <w:br/>
        </w:r>
        <w:commentRangeStart w:id="20"/>
        <w:r w:rsidDel="00D96E49">
          <w:rPr>
            <w:rFonts w:ascii="Calibri" w:eastAsia="Calibri" w:hAnsi="Calibri" w:cs="Calibri"/>
            <w:sz w:val="28"/>
          </w:rPr>
          <w:delText>Но, как же поступить, но как же как</w:delText>
        </w:r>
        <w:r w:rsidDel="00D96E49">
          <w:rPr>
            <w:rFonts w:ascii="Calibri" w:eastAsia="Calibri" w:hAnsi="Calibri" w:cs="Calibri"/>
            <w:sz w:val="28"/>
          </w:rPr>
          <w:delText>?</w:delText>
        </w:r>
        <w:commentRangeEnd w:id="20"/>
        <w:r w:rsidDel="00D96E49">
          <w:commentReference w:id="20"/>
        </w:r>
        <w:r w:rsidDel="00D96E49">
          <w:rPr>
            <w:rFonts w:ascii="Calibri" w:eastAsia="Calibri" w:hAnsi="Calibri" w:cs="Calibri"/>
            <w:sz w:val="28"/>
          </w:rPr>
          <w:br/>
          <w:delText>Я понимаю, мне осталось мало.</w:delText>
        </w:r>
      </w:del>
    </w:p>
    <w:p w:rsidR="00D461A9" w:rsidRDefault="00114B75">
      <w:pPr>
        <w:tabs>
          <w:tab w:val="left" w:pos="8088"/>
        </w:tabs>
        <w:spacing w:after="200" w:line="276" w:lineRule="auto"/>
      </w:pPr>
      <w:r>
        <w:rPr>
          <w:rFonts w:ascii="Calibri" w:eastAsia="Calibri" w:hAnsi="Calibri" w:cs="Calibri"/>
          <w:sz w:val="28"/>
        </w:rPr>
        <w:t>Я не хочу обидеть никого,</w:t>
      </w:r>
      <w:r>
        <w:rPr>
          <w:rFonts w:ascii="Calibri" w:eastAsia="Calibri" w:hAnsi="Calibri" w:cs="Calibri"/>
          <w:sz w:val="28"/>
        </w:rPr>
        <w:br/>
        <w:t xml:space="preserve">И как расчёты сделать </w:t>
      </w:r>
      <w:proofErr w:type="gramStart"/>
      <w:r>
        <w:rPr>
          <w:rFonts w:ascii="Calibri" w:eastAsia="Calibri" w:hAnsi="Calibri" w:cs="Calibri"/>
          <w:sz w:val="28"/>
        </w:rPr>
        <w:t>поточнее</w:t>
      </w:r>
      <w:proofErr w:type="gramEnd"/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 xml:space="preserve">Чтоб </w:t>
      </w:r>
      <w:del w:id="21" w:author="Василий" w:date="2017-01-07T02:59:00Z">
        <w:r w:rsidDel="00D324F1">
          <w:rPr>
            <w:rFonts w:ascii="Calibri" w:eastAsia="Calibri" w:hAnsi="Calibri" w:cs="Calibri"/>
            <w:sz w:val="28"/>
          </w:rPr>
          <w:delText>о</w:delText>
        </w:r>
        <w:r w:rsidDel="00D324F1">
          <w:rPr>
            <w:rFonts w:ascii="Calibri" w:eastAsia="Calibri" w:hAnsi="Calibri" w:cs="Calibri"/>
            <w:sz w:val="28"/>
          </w:rPr>
          <w:delText>т</w:delText>
        </w:r>
        <w:r w:rsidDel="00D324F1">
          <w:rPr>
            <w:rFonts w:ascii="Calibri" w:eastAsia="Calibri" w:hAnsi="Calibri" w:cs="Calibri"/>
            <w:sz w:val="28"/>
          </w:rPr>
          <w:delText>н</w:delText>
        </w:r>
        <w:r w:rsidDel="00D324F1">
          <w:rPr>
            <w:rFonts w:ascii="Calibri" w:eastAsia="Calibri" w:hAnsi="Calibri" w:cs="Calibri"/>
            <w:sz w:val="28"/>
          </w:rPr>
          <w:delText>о</w:delText>
        </w:r>
        <w:r w:rsidDel="00D324F1">
          <w:rPr>
            <w:rFonts w:ascii="Calibri" w:eastAsia="Calibri" w:hAnsi="Calibri" w:cs="Calibri"/>
            <w:sz w:val="28"/>
          </w:rPr>
          <w:delText>ш</w:delText>
        </w:r>
        <w:r w:rsidDel="00D324F1">
          <w:rPr>
            <w:rFonts w:ascii="Calibri" w:eastAsia="Calibri" w:hAnsi="Calibri" w:cs="Calibri"/>
            <w:sz w:val="28"/>
          </w:rPr>
          <w:delText>е</w:delText>
        </w:r>
        <w:commentRangeStart w:id="22"/>
        <w:r w:rsidDel="00D324F1">
          <w:rPr>
            <w:rFonts w:ascii="Calibri" w:eastAsia="Calibri" w:hAnsi="Calibri" w:cs="Calibri"/>
            <w:sz w:val="28"/>
          </w:rPr>
          <w:delText>н</w:delText>
        </w:r>
        <w:r w:rsidDel="00D324F1">
          <w:rPr>
            <w:rFonts w:ascii="Calibri" w:eastAsia="Calibri" w:hAnsi="Calibri" w:cs="Calibri"/>
            <w:sz w:val="28"/>
          </w:rPr>
          <w:delText>ь</w:delText>
        </w:r>
        <w:r w:rsidDel="00D324F1">
          <w:rPr>
            <w:rFonts w:ascii="Calibri" w:eastAsia="Calibri" w:hAnsi="Calibri" w:cs="Calibri"/>
            <w:sz w:val="28"/>
          </w:rPr>
          <w:delText>я</w:delText>
        </w:r>
        <w:commentRangeEnd w:id="22"/>
        <w:r w:rsidDel="00D324F1">
          <w:commentReference w:id="22"/>
        </w:r>
        <w:r w:rsidDel="00D324F1"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сохранить</w:t>
      </w:r>
      <w:ins w:id="23" w:author="Василий" w:date="2017-01-07T02:59:00Z">
        <w:r w:rsidR="00D324F1">
          <w:rPr>
            <w:rFonts w:ascii="Calibri" w:eastAsia="Calibri" w:hAnsi="Calibri" w:cs="Calibri"/>
            <w:sz w:val="28"/>
          </w:rPr>
          <w:t xml:space="preserve"> мне связь</w:t>
        </w:r>
      </w:ins>
      <w:r>
        <w:rPr>
          <w:rFonts w:ascii="Calibri" w:eastAsia="Calibri" w:hAnsi="Calibri" w:cs="Calibri"/>
          <w:sz w:val="28"/>
        </w:rPr>
        <w:t xml:space="preserve"> с детьми,</w:t>
      </w:r>
      <w:r>
        <w:rPr>
          <w:rFonts w:ascii="Calibri" w:eastAsia="Calibri" w:hAnsi="Calibri" w:cs="Calibri"/>
          <w:sz w:val="28"/>
        </w:rPr>
        <w:br/>
        <w:t xml:space="preserve">И до </w:t>
      </w:r>
      <w:r>
        <w:rPr>
          <w:rFonts w:ascii="Calibri" w:eastAsia="Calibri" w:hAnsi="Calibri" w:cs="Calibri"/>
          <w:sz w:val="28"/>
        </w:rPr>
        <w:t>конца остаться с нею</w:t>
      </w:r>
      <w:ins w:id="24" w:author="Василий" w:date="2017-01-07T03:00:00Z">
        <w:r w:rsidR="00D324F1">
          <w:rPr>
            <w:rFonts w:ascii="Calibri" w:eastAsia="Calibri" w:hAnsi="Calibri" w:cs="Calibri"/>
            <w:sz w:val="28"/>
          </w:rPr>
          <w:t>.</w:t>
        </w:r>
      </w:ins>
      <w:del w:id="25" w:author="Василий" w:date="2017-01-07T03:00:00Z">
        <w:r w:rsidDel="00D324F1">
          <w:rPr>
            <w:rFonts w:ascii="Calibri" w:eastAsia="Calibri" w:hAnsi="Calibri" w:cs="Calibri"/>
            <w:sz w:val="28"/>
          </w:rPr>
          <w:delText>?</w:delText>
        </w:r>
      </w:del>
    </w:p>
    <w:p w:rsidR="00D461A9" w:rsidRDefault="00114B7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Ломаю голову и мысли всё о ней,</w:t>
      </w:r>
      <w:r>
        <w:rPr>
          <w:rFonts w:ascii="Calibri" w:eastAsia="Calibri" w:hAnsi="Calibri" w:cs="Calibri"/>
          <w:sz w:val="28"/>
        </w:rPr>
        <w:br/>
        <w:t>И как лавина, наважденье навалилось.</w:t>
      </w:r>
      <w:r>
        <w:rPr>
          <w:rFonts w:ascii="Calibri" w:eastAsia="Calibri" w:hAnsi="Calibri" w:cs="Calibri"/>
          <w:sz w:val="28"/>
        </w:rPr>
        <w:br/>
        <w:t>Я даже часто сны вижу о ней,</w:t>
      </w:r>
      <w:r>
        <w:rPr>
          <w:rFonts w:ascii="Calibri" w:eastAsia="Calibri" w:hAnsi="Calibri" w:cs="Calibri"/>
          <w:sz w:val="28"/>
        </w:rPr>
        <w:br/>
        <w:t>И не пойму, ну что ж со мной случилось?!</w:t>
      </w:r>
    </w:p>
    <w:p w:rsidR="00D461A9" w:rsidDel="00D324F1" w:rsidRDefault="00D324F1" w:rsidP="00D324F1">
      <w:pPr>
        <w:spacing w:after="200" w:line="276" w:lineRule="auto"/>
        <w:rPr>
          <w:del w:id="26" w:author="Василий" w:date="2017-01-07T03:02:00Z"/>
        </w:rPr>
        <w:pPrChange w:id="27" w:author="Василий" w:date="2017-01-07T03:03:00Z">
          <w:pPr>
            <w:spacing w:after="200" w:line="276" w:lineRule="auto"/>
          </w:pPr>
        </w:pPrChange>
      </w:pPr>
      <w:ins w:id="28" w:author="Василий" w:date="2017-01-07T03:03:00Z">
        <w:r>
          <w:rPr>
            <w:rFonts w:ascii="Calibri" w:eastAsia="Calibri" w:hAnsi="Calibri" w:cs="Calibri"/>
            <w:sz w:val="28"/>
          </w:rPr>
          <w:t>В</w:t>
        </w:r>
      </w:ins>
      <w:del w:id="29" w:author="Василий" w:date="2017-01-07T03:03:00Z">
        <w:r w:rsidR="00114B75" w:rsidDel="00D324F1">
          <w:rPr>
            <w:rFonts w:ascii="Calibri" w:eastAsia="Calibri" w:hAnsi="Calibri" w:cs="Calibri"/>
            <w:sz w:val="28"/>
          </w:rPr>
          <w:delText>О</w:delText>
        </w:r>
        <w:r w:rsidR="00114B75" w:rsidDel="00D324F1">
          <w:rPr>
            <w:rFonts w:ascii="Calibri" w:eastAsia="Calibri" w:hAnsi="Calibri" w:cs="Calibri"/>
            <w:sz w:val="28"/>
          </w:rPr>
          <w:delText>н</w:delText>
        </w:r>
        <w:r w:rsidR="00114B75" w:rsidDel="00D324F1">
          <w:rPr>
            <w:rFonts w:ascii="Calibri" w:eastAsia="Calibri" w:hAnsi="Calibri" w:cs="Calibri"/>
            <w:sz w:val="28"/>
          </w:rPr>
          <w:delText>а</w:delText>
        </w:r>
        <w:r w:rsidR="00114B75" w:rsidDel="00D324F1">
          <w:rPr>
            <w:rFonts w:ascii="Calibri" w:eastAsia="Calibri" w:hAnsi="Calibri" w:cs="Calibri"/>
            <w:sz w:val="28"/>
          </w:rPr>
          <w:delText xml:space="preserve"> </w:delText>
        </w:r>
        <w:r w:rsidR="00114B75" w:rsidDel="00D324F1">
          <w:rPr>
            <w:rFonts w:ascii="Calibri" w:eastAsia="Calibri" w:hAnsi="Calibri" w:cs="Calibri"/>
            <w:sz w:val="28"/>
          </w:rPr>
          <w:delText>м</w:delText>
        </w:r>
        <w:r w:rsidR="00114B75" w:rsidDel="00D324F1">
          <w:rPr>
            <w:rFonts w:ascii="Calibri" w:eastAsia="Calibri" w:hAnsi="Calibri" w:cs="Calibri"/>
            <w:sz w:val="28"/>
          </w:rPr>
          <w:delText>о</w:delText>
        </w:r>
        <w:r w:rsidR="00114B75" w:rsidDel="00D324F1">
          <w:rPr>
            <w:rFonts w:ascii="Calibri" w:eastAsia="Calibri" w:hAnsi="Calibri" w:cs="Calibri"/>
            <w:sz w:val="28"/>
          </w:rPr>
          <w:delText>л</w:delText>
        </w:r>
        <w:r w:rsidR="00114B75" w:rsidDel="00D324F1">
          <w:rPr>
            <w:rFonts w:ascii="Calibri" w:eastAsia="Calibri" w:hAnsi="Calibri" w:cs="Calibri"/>
            <w:sz w:val="28"/>
          </w:rPr>
          <w:delText>о</w:delText>
        </w:r>
        <w:r w:rsidR="00114B75" w:rsidDel="00D324F1">
          <w:rPr>
            <w:rFonts w:ascii="Calibri" w:eastAsia="Calibri" w:hAnsi="Calibri" w:cs="Calibri"/>
            <w:sz w:val="28"/>
          </w:rPr>
          <w:delText>ж</w:delText>
        </w:r>
        <w:r w:rsidR="00114B75" w:rsidDel="00D324F1">
          <w:rPr>
            <w:rFonts w:ascii="Calibri" w:eastAsia="Calibri" w:hAnsi="Calibri" w:cs="Calibri"/>
            <w:sz w:val="28"/>
          </w:rPr>
          <w:delText>е</w:delText>
        </w:r>
        <w:r w:rsidR="00114B75" w:rsidDel="00D324F1">
          <w:rPr>
            <w:rFonts w:ascii="Calibri" w:eastAsia="Calibri" w:hAnsi="Calibri" w:cs="Calibri"/>
            <w:sz w:val="28"/>
          </w:rPr>
          <w:delText>,</w:delText>
        </w:r>
        <w:r w:rsidR="00114B75" w:rsidDel="00D324F1">
          <w:rPr>
            <w:rFonts w:ascii="Calibri" w:eastAsia="Calibri" w:hAnsi="Calibri" w:cs="Calibri"/>
            <w:sz w:val="28"/>
          </w:rPr>
          <w:delText xml:space="preserve"> </w:delText>
        </w:r>
        <w:r w:rsidR="00114B75" w:rsidDel="00D324F1">
          <w:rPr>
            <w:rFonts w:ascii="Calibri" w:eastAsia="Calibri" w:hAnsi="Calibri" w:cs="Calibri"/>
            <w:sz w:val="28"/>
          </w:rPr>
          <w:delText>п</w:delText>
        </w:r>
        <w:r w:rsidR="00114B75" w:rsidDel="00D324F1">
          <w:rPr>
            <w:rFonts w:ascii="Calibri" w:eastAsia="Calibri" w:hAnsi="Calibri" w:cs="Calibri"/>
            <w:sz w:val="28"/>
          </w:rPr>
          <w:delText>о</w:delText>
        </w:r>
        <w:r w:rsidR="00114B75" w:rsidDel="00D324F1">
          <w:rPr>
            <w:rFonts w:ascii="Calibri" w:eastAsia="Calibri" w:hAnsi="Calibri" w:cs="Calibri"/>
            <w:sz w:val="28"/>
          </w:rPr>
          <w:delText>ч</w:delText>
        </w:r>
        <w:r w:rsidR="00114B75" w:rsidDel="00D324F1">
          <w:rPr>
            <w:rFonts w:ascii="Calibri" w:eastAsia="Calibri" w:hAnsi="Calibri" w:cs="Calibri"/>
            <w:sz w:val="28"/>
          </w:rPr>
          <w:delText>т</w:delText>
        </w:r>
        <w:r w:rsidR="00114B75" w:rsidDel="00D324F1">
          <w:rPr>
            <w:rFonts w:ascii="Calibri" w:eastAsia="Calibri" w:hAnsi="Calibri" w:cs="Calibri"/>
            <w:sz w:val="28"/>
          </w:rPr>
          <w:delText>и</w:delText>
        </w:r>
        <w:r w:rsidR="00114B75" w:rsidDel="00D324F1">
          <w:rPr>
            <w:rFonts w:ascii="Calibri" w:eastAsia="Calibri" w:hAnsi="Calibri" w:cs="Calibri"/>
            <w:sz w:val="28"/>
          </w:rPr>
          <w:delText xml:space="preserve"> </w:delText>
        </w:r>
        <w:r w:rsidR="00114B75" w:rsidDel="00D324F1">
          <w:rPr>
            <w:rFonts w:ascii="Calibri" w:eastAsia="Calibri" w:hAnsi="Calibri" w:cs="Calibri"/>
            <w:sz w:val="28"/>
          </w:rPr>
          <w:delText>д</w:delText>
        </w:r>
        <w:r w:rsidR="00114B75" w:rsidDel="00D324F1">
          <w:rPr>
            <w:rFonts w:ascii="Calibri" w:eastAsia="Calibri" w:hAnsi="Calibri" w:cs="Calibri"/>
            <w:sz w:val="28"/>
          </w:rPr>
          <w:delText>о</w:delText>
        </w:r>
        <w:r w:rsidR="00114B75" w:rsidDel="00D324F1">
          <w:rPr>
            <w:rFonts w:ascii="Calibri" w:eastAsia="Calibri" w:hAnsi="Calibri" w:cs="Calibri"/>
            <w:sz w:val="28"/>
          </w:rPr>
          <w:delText>ч</w:delText>
        </w:r>
        <w:r w:rsidR="00114B75" w:rsidDel="00D324F1">
          <w:rPr>
            <w:rFonts w:ascii="Calibri" w:eastAsia="Calibri" w:hAnsi="Calibri" w:cs="Calibri"/>
            <w:sz w:val="28"/>
          </w:rPr>
          <w:delText>к</w:delText>
        </w:r>
        <w:r w:rsidR="00114B75" w:rsidDel="00D324F1">
          <w:rPr>
            <w:rFonts w:ascii="Calibri" w:eastAsia="Calibri" w:hAnsi="Calibri" w:cs="Calibri"/>
            <w:sz w:val="28"/>
          </w:rPr>
          <w:delText>а</w:delText>
        </w:r>
        <w:r w:rsidR="00114B75" w:rsidDel="00D324F1">
          <w:rPr>
            <w:rFonts w:ascii="Calibri" w:eastAsia="Calibri" w:hAnsi="Calibri" w:cs="Calibri"/>
            <w:sz w:val="28"/>
          </w:rPr>
          <w:delText xml:space="preserve"> </w:delText>
        </w:r>
        <w:r w:rsidR="00114B75" w:rsidDel="00D324F1">
          <w:rPr>
            <w:rFonts w:ascii="Calibri" w:eastAsia="Calibri" w:hAnsi="Calibri" w:cs="Calibri"/>
            <w:sz w:val="28"/>
          </w:rPr>
          <w:delText>м</w:delText>
        </w:r>
        <w:r w:rsidR="00114B75" w:rsidDel="00D324F1">
          <w:rPr>
            <w:rFonts w:ascii="Calibri" w:eastAsia="Calibri" w:hAnsi="Calibri" w:cs="Calibri"/>
            <w:sz w:val="28"/>
          </w:rPr>
          <w:delText>н</w:delText>
        </w:r>
        <w:r w:rsidR="00114B75" w:rsidDel="00D324F1">
          <w:rPr>
            <w:rFonts w:ascii="Calibri" w:eastAsia="Calibri" w:hAnsi="Calibri" w:cs="Calibri"/>
            <w:sz w:val="28"/>
          </w:rPr>
          <w:delText>е</w:delText>
        </w:r>
        <w:r w:rsidR="00114B75" w:rsidDel="00D324F1">
          <w:rPr>
            <w:rFonts w:ascii="Calibri" w:eastAsia="Calibri" w:hAnsi="Calibri" w:cs="Calibri"/>
            <w:sz w:val="28"/>
          </w:rPr>
          <w:delText>,</w:delText>
        </w:r>
        <w:r w:rsidR="00114B75" w:rsidDel="00D324F1">
          <w:rPr>
            <w:rFonts w:ascii="Calibri" w:eastAsia="Calibri" w:hAnsi="Calibri" w:cs="Calibri"/>
            <w:sz w:val="28"/>
          </w:rPr>
          <w:br/>
        </w:r>
        <w:r w:rsidR="00114B75" w:rsidDel="00D324F1">
          <w:rPr>
            <w:rFonts w:ascii="Calibri" w:eastAsia="Calibri" w:hAnsi="Calibri" w:cs="Calibri"/>
            <w:sz w:val="28"/>
          </w:rPr>
          <w:delText>Н</w:delText>
        </w:r>
        <w:r w:rsidR="00114B75" w:rsidDel="00D324F1">
          <w:rPr>
            <w:rFonts w:ascii="Calibri" w:eastAsia="Calibri" w:hAnsi="Calibri" w:cs="Calibri"/>
            <w:sz w:val="28"/>
          </w:rPr>
          <w:delText>о</w:delText>
        </w:r>
        <w:r w:rsidR="00114B75" w:rsidDel="00D324F1">
          <w:rPr>
            <w:rFonts w:ascii="Calibri" w:eastAsia="Calibri" w:hAnsi="Calibri" w:cs="Calibri"/>
            <w:sz w:val="28"/>
          </w:rPr>
          <w:delText xml:space="preserve"> </w:delText>
        </w:r>
        <w:r w:rsidR="00114B75" w:rsidDel="00D324F1">
          <w:rPr>
            <w:rFonts w:ascii="Calibri" w:eastAsia="Calibri" w:hAnsi="Calibri" w:cs="Calibri"/>
            <w:sz w:val="28"/>
          </w:rPr>
          <w:delText>я</w:delText>
        </w:r>
        <w:r w:rsidR="00114B75" w:rsidDel="00D324F1">
          <w:rPr>
            <w:rFonts w:ascii="Calibri" w:eastAsia="Calibri" w:hAnsi="Calibri" w:cs="Calibri"/>
            <w:sz w:val="28"/>
          </w:rPr>
          <w:delText xml:space="preserve"> </w:delText>
        </w:r>
        <w:r w:rsidR="00114B75" w:rsidDel="00D324F1">
          <w:rPr>
            <w:rFonts w:ascii="Calibri" w:eastAsia="Calibri" w:hAnsi="Calibri" w:cs="Calibri"/>
            <w:sz w:val="28"/>
          </w:rPr>
          <w:delText>з</w:delText>
        </w:r>
        <w:r w:rsidR="00114B75" w:rsidDel="00D324F1">
          <w:rPr>
            <w:rFonts w:ascii="Calibri" w:eastAsia="Calibri" w:hAnsi="Calibri" w:cs="Calibri"/>
            <w:sz w:val="28"/>
          </w:rPr>
          <w:delText>а</w:delText>
        </w:r>
        <w:r w:rsidR="00114B75" w:rsidDel="00D324F1">
          <w:rPr>
            <w:rFonts w:ascii="Calibri" w:eastAsia="Calibri" w:hAnsi="Calibri" w:cs="Calibri"/>
            <w:sz w:val="28"/>
          </w:rPr>
          <w:delText>т</w:delText>
        </w:r>
        <w:r w:rsidR="00114B75" w:rsidDel="00D324F1">
          <w:rPr>
            <w:rFonts w:ascii="Calibri" w:eastAsia="Calibri" w:hAnsi="Calibri" w:cs="Calibri"/>
            <w:sz w:val="28"/>
          </w:rPr>
          <w:delText>о</w:delText>
        </w:r>
        <w:r w:rsidR="00114B75" w:rsidDel="00D324F1">
          <w:rPr>
            <w:rFonts w:ascii="Calibri" w:eastAsia="Calibri" w:hAnsi="Calibri" w:cs="Calibri"/>
            <w:sz w:val="28"/>
          </w:rPr>
          <w:delText xml:space="preserve"> </w:delText>
        </w:r>
        <w:r w:rsidR="00114B75" w:rsidDel="00D324F1">
          <w:rPr>
            <w:rFonts w:ascii="Calibri" w:eastAsia="Calibri" w:hAnsi="Calibri" w:cs="Calibri"/>
            <w:sz w:val="28"/>
          </w:rPr>
          <w:delText>м</w:delText>
        </w:r>
        <w:r w:rsidR="00114B75" w:rsidDel="00D324F1">
          <w:rPr>
            <w:rFonts w:ascii="Calibri" w:eastAsia="Calibri" w:hAnsi="Calibri" w:cs="Calibri"/>
            <w:sz w:val="28"/>
          </w:rPr>
          <w:delText>у</w:delText>
        </w:r>
        <w:r w:rsidR="00114B75" w:rsidDel="00D324F1">
          <w:rPr>
            <w:rFonts w:ascii="Calibri" w:eastAsia="Calibri" w:hAnsi="Calibri" w:cs="Calibri"/>
            <w:sz w:val="28"/>
          </w:rPr>
          <w:delText>д</w:delText>
        </w:r>
        <w:r w:rsidR="00114B75" w:rsidDel="00D324F1">
          <w:rPr>
            <w:rFonts w:ascii="Calibri" w:eastAsia="Calibri" w:hAnsi="Calibri" w:cs="Calibri"/>
            <w:sz w:val="28"/>
          </w:rPr>
          <w:delText>р</w:delText>
        </w:r>
        <w:r w:rsidR="00114B75" w:rsidDel="00D324F1">
          <w:rPr>
            <w:rFonts w:ascii="Calibri" w:eastAsia="Calibri" w:hAnsi="Calibri" w:cs="Calibri"/>
            <w:sz w:val="28"/>
          </w:rPr>
          <w:delText>е</w:delText>
        </w:r>
        <w:r w:rsidR="00114B75" w:rsidDel="00D324F1">
          <w:rPr>
            <w:rFonts w:ascii="Calibri" w:eastAsia="Calibri" w:hAnsi="Calibri" w:cs="Calibri"/>
            <w:sz w:val="28"/>
          </w:rPr>
          <w:delText>е</w:delText>
        </w:r>
        <w:r w:rsidR="00114B75" w:rsidDel="00D324F1">
          <w:rPr>
            <w:rFonts w:ascii="Calibri" w:eastAsia="Calibri" w:hAnsi="Calibri" w:cs="Calibri"/>
            <w:sz w:val="28"/>
          </w:rPr>
          <w:delText xml:space="preserve"> </w:delText>
        </w:r>
        <w:r w:rsidR="00114B75" w:rsidDel="00D324F1">
          <w:rPr>
            <w:rFonts w:ascii="Calibri" w:eastAsia="Calibri" w:hAnsi="Calibri" w:cs="Calibri"/>
            <w:sz w:val="28"/>
          </w:rPr>
          <w:delText>и</w:delText>
        </w:r>
        <w:r w:rsidR="00114B75" w:rsidDel="00D324F1">
          <w:rPr>
            <w:rFonts w:ascii="Calibri" w:eastAsia="Calibri" w:hAnsi="Calibri" w:cs="Calibri"/>
            <w:sz w:val="28"/>
          </w:rPr>
          <w:delText xml:space="preserve"> </w:delText>
        </w:r>
        <w:commentRangeStart w:id="30"/>
        <w:r w:rsidR="00114B75" w:rsidDel="00D324F1">
          <w:rPr>
            <w:rFonts w:ascii="Calibri" w:eastAsia="Calibri" w:hAnsi="Calibri" w:cs="Calibri"/>
            <w:sz w:val="28"/>
          </w:rPr>
          <w:delText>б</w:delText>
        </w:r>
        <w:r w:rsidR="00114B75" w:rsidDel="00D324F1">
          <w:rPr>
            <w:rFonts w:ascii="Calibri" w:eastAsia="Calibri" w:hAnsi="Calibri" w:cs="Calibri"/>
            <w:sz w:val="28"/>
          </w:rPr>
          <w:delText>о</w:delText>
        </w:r>
        <w:r w:rsidR="00114B75" w:rsidDel="00D324F1">
          <w:rPr>
            <w:rFonts w:ascii="Calibri" w:eastAsia="Calibri" w:hAnsi="Calibri" w:cs="Calibri"/>
            <w:sz w:val="28"/>
          </w:rPr>
          <w:delText>г</w:delText>
        </w:r>
        <w:r w:rsidR="00114B75" w:rsidDel="00D324F1">
          <w:rPr>
            <w:rFonts w:ascii="Calibri" w:eastAsia="Calibri" w:hAnsi="Calibri" w:cs="Calibri"/>
            <w:sz w:val="28"/>
          </w:rPr>
          <w:delText>а</w:delText>
        </w:r>
        <w:r w:rsidR="00114B75" w:rsidDel="00D324F1">
          <w:rPr>
            <w:rFonts w:ascii="Calibri" w:eastAsia="Calibri" w:hAnsi="Calibri" w:cs="Calibri"/>
            <w:sz w:val="28"/>
          </w:rPr>
          <w:delText>ч</w:delText>
        </w:r>
        <w:r w:rsidR="00114B75" w:rsidDel="00D324F1">
          <w:rPr>
            <w:rFonts w:ascii="Calibri" w:eastAsia="Calibri" w:hAnsi="Calibri" w:cs="Calibri"/>
            <w:sz w:val="28"/>
          </w:rPr>
          <w:delText>е</w:delText>
        </w:r>
        <w:commentRangeEnd w:id="30"/>
        <w:r w:rsidR="00114B75" w:rsidDel="00D324F1">
          <w:commentReference w:id="30"/>
        </w:r>
        <w:r w:rsidR="00114B75" w:rsidDel="00D324F1">
          <w:rPr>
            <w:rFonts w:ascii="Calibri" w:eastAsia="Calibri" w:hAnsi="Calibri" w:cs="Calibri"/>
            <w:sz w:val="28"/>
          </w:rPr>
          <w:delText>.</w:delText>
        </w:r>
        <w:r w:rsidR="00114B75" w:rsidDel="00D324F1">
          <w:rPr>
            <w:rFonts w:ascii="Calibri" w:eastAsia="Calibri" w:hAnsi="Calibri" w:cs="Calibri"/>
            <w:sz w:val="28"/>
          </w:rPr>
          <w:br/>
          <w:delText>Я вижу отно</w:delText>
        </w:r>
      </w:del>
      <w:del w:id="31" w:author="Василий" w:date="2017-01-07T03:02:00Z">
        <w:r w:rsidR="00114B75" w:rsidDel="00D324F1">
          <w:rPr>
            <w:rFonts w:ascii="Calibri" w:eastAsia="Calibri" w:hAnsi="Calibri" w:cs="Calibri"/>
            <w:sz w:val="28"/>
          </w:rPr>
          <w:delText>шение ко мне,</w:delText>
        </w:r>
        <w:r w:rsidR="00114B75" w:rsidDel="00D324F1">
          <w:rPr>
            <w:rFonts w:ascii="Calibri" w:eastAsia="Calibri" w:hAnsi="Calibri" w:cs="Calibri"/>
            <w:sz w:val="28"/>
          </w:rPr>
          <w:br/>
          <w:delText xml:space="preserve">И забываю, </w:delText>
        </w:r>
        <w:r w:rsidR="00114B75" w:rsidDel="00D324F1">
          <w:rPr>
            <w:rFonts w:ascii="Calibri" w:eastAsia="Calibri" w:hAnsi="Calibri" w:cs="Calibri"/>
            <w:sz w:val="28"/>
          </w:rPr>
          <w:delText>что давно уже не мальчик.</w:delText>
        </w:r>
      </w:del>
    </w:p>
    <w:p w:rsidR="00D461A9" w:rsidDel="00D324F1" w:rsidRDefault="00114B75" w:rsidP="00D324F1">
      <w:pPr>
        <w:spacing w:after="200" w:line="276" w:lineRule="auto"/>
        <w:rPr>
          <w:del w:id="32" w:author="Василий" w:date="2017-01-07T03:02:00Z"/>
          <w:rFonts w:ascii="Calibri" w:eastAsia="Calibri" w:hAnsi="Calibri" w:cs="Calibri"/>
          <w:sz w:val="28"/>
        </w:rPr>
        <w:pPrChange w:id="33" w:author="Василий" w:date="2017-01-07T03:03:00Z">
          <w:pPr>
            <w:spacing w:after="200" w:line="276" w:lineRule="auto"/>
          </w:pPr>
        </w:pPrChange>
      </w:pPr>
      <w:del w:id="34" w:author="Василий" w:date="2017-01-07T03:02:00Z">
        <w:r w:rsidDel="00D324F1">
          <w:rPr>
            <w:rFonts w:ascii="Calibri" w:eastAsia="Calibri" w:hAnsi="Calibri" w:cs="Calibri"/>
            <w:sz w:val="28"/>
          </w:rPr>
          <w:delText>Ну что, это любовь или привычка?</w:delText>
        </w:r>
        <w:r w:rsidDel="00D324F1">
          <w:rPr>
            <w:rFonts w:ascii="Calibri" w:eastAsia="Calibri" w:hAnsi="Calibri" w:cs="Calibri"/>
            <w:sz w:val="28"/>
          </w:rPr>
          <w:br/>
          <w:delText xml:space="preserve">Такое я </w:delText>
        </w:r>
        <w:commentRangeStart w:id="35"/>
        <w:r w:rsidDel="00D324F1">
          <w:rPr>
            <w:rFonts w:ascii="Calibri" w:eastAsia="Calibri" w:hAnsi="Calibri" w:cs="Calibri"/>
            <w:sz w:val="28"/>
          </w:rPr>
          <w:delText>чита</w:delText>
        </w:r>
        <w:r w:rsidDel="00D324F1">
          <w:rPr>
            <w:rFonts w:ascii="Calibri" w:eastAsia="Calibri" w:hAnsi="Calibri" w:cs="Calibri"/>
            <w:sz w:val="28"/>
          </w:rPr>
          <w:delText>л</w:delText>
        </w:r>
        <w:commentRangeEnd w:id="35"/>
        <w:r w:rsidDel="00D324F1">
          <w:commentReference w:id="35"/>
        </w:r>
        <w:r w:rsidDel="00D324F1">
          <w:rPr>
            <w:rFonts w:ascii="Calibri" w:eastAsia="Calibri" w:hAnsi="Calibri" w:cs="Calibri"/>
            <w:sz w:val="28"/>
          </w:rPr>
          <w:delText xml:space="preserve"> лишь раньше в книжках.</w:delText>
        </w:r>
        <w:r w:rsidDel="00D324F1">
          <w:rPr>
            <w:rFonts w:ascii="Calibri" w:eastAsia="Calibri" w:hAnsi="Calibri" w:cs="Calibri"/>
            <w:sz w:val="28"/>
          </w:rPr>
          <w:br/>
          <w:delText>Затмила сердце, разум, очи,</w:delText>
        </w:r>
        <w:r w:rsidDel="00D324F1">
          <w:rPr>
            <w:rFonts w:ascii="Calibri" w:eastAsia="Calibri" w:hAnsi="Calibri" w:cs="Calibri"/>
            <w:sz w:val="28"/>
          </w:rPr>
          <w:br/>
          <w:delText>Я думаю о ней и дни, и ночи.</w:delText>
        </w:r>
      </w:del>
    </w:p>
    <w:p w:rsidR="00D461A9" w:rsidRDefault="00114B75" w:rsidP="00D324F1">
      <w:pPr>
        <w:spacing w:after="200" w:line="276" w:lineRule="auto"/>
      </w:pPr>
      <w:del w:id="36" w:author="Василий" w:date="2017-01-07T03:03:00Z">
        <w:r w:rsidDel="00D324F1">
          <w:rPr>
            <w:rFonts w:ascii="Calibri" w:eastAsia="Calibri" w:hAnsi="Calibri" w:cs="Calibri"/>
            <w:sz w:val="28"/>
          </w:rPr>
          <w:delText>В</w:delText>
        </w:r>
      </w:del>
      <w:r>
        <w:rPr>
          <w:rFonts w:ascii="Calibri" w:eastAsia="Calibri" w:hAnsi="Calibri" w:cs="Calibri"/>
          <w:sz w:val="28"/>
        </w:rPr>
        <w:t>едь жизнь,</w:t>
      </w:r>
      <w:del w:id="37" w:author="Василий" w:date="2017-01-07T03:03:00Z">
        <w:r w:rsidDel="00D324F1">
          <w:rPr>
            <w:rFonts w:ascii="Calibri" w:eastAsia="Calibri" w:hAnsi="Calibri" w:cs="Calibri"/>
            <w:sz w:val="28"/>
          </w:rPr>
          <w:delText xml:space="preserve"> </w:delText>
        </w:r>
        <w:r w:rsidDel="00D324F1">
          <w:rPr>
            <w:rFonts w:ascii="Calibri" w:eastAsia="Calibri" w:hAnsi="Calibri" w:cs="Calibri"/>
            <w:sz w:val="28"/>
          </w:rPr>
          <w:delText>в</w:delText>
        </w:r>
        <w:r w:rsidDel="00D324F1">
          <w:rPr>
            <w:rFonts w:ascii="Calibri" w:eastAsia="Calibri" w:hAnsi="Calibri" w:cs="Calibri"/>
            <w:sz w:val="28"/>
          </w:rPr>
          <w:delText xml:space="preserve"> </w:delText>
        </w:r>
        <w:r w:rsidDel="00D324F1">
          <w:rPr>
            <w:rFonts w:ascii="Calibri" w:eastAsia="Calibri" w:hAnsi="Calibri" w:cs="Calibri"/>
            <w:sz w:val="28"/>
          </w:rPr>
          <w:delText>э</w:delText>
        </w:r>
        <w:r w:rsidDel="00D324F1">
          <w:rPr>
            <w:rFonts w:ascii="Calibri" w:eastAsia="Calibri" w:hAnsi="Calibri" w:cs="Calibri"/>
            <w:sz w:val="28"/>
          </w:rPr>
          <w:delText>т</w:delText>
        </w:r>
        <w:r w:rsidDel="00D324F1">
          <w:rPr>
            <w:rFonts w:ascii="Calibri" w:eastAsia="Calibri" w:hAnsi="Calibri" w:cs="Calibri"/>
            <w:sz w:val="28"/>
          </w:rPr>
          <w:delText>и</w:delText>
        </w:r>
        <w:r w:rsidDel="00D324F1">
          <w:rPr>
            <w:rFonts w:ascii="Calibri" w:eastAsia="Calibri" w:hAnsi="Calibri" w:cs="Calibri"/>
            <w:sz w:val="28"/>
          </w:rPr>
          <w:delText xml:space="preserve"> </w:delText>
        </w:r>
        <w:r w:rsidDel="00D324F1">
          <w:rPr>
            <w:rFonts w:ascii="Calibri" w:eastAsia="Calibri" w:hAnsi="Calibri" w:cs="Calibri"/>
            <w:sz w:val="28"/>
          </w:rPr>
          <w:delText>г</w:delText>
        </w:r>
        <w:r w:rsidDel="00D324F1">
          <w:rPr>
            <w:rFonts w:ascii="Calibri" w:eastAsia="Calibri" w:hAnsi="Calibri" w:cs="Calibri"/>
            <w:sz w:val="28"/>
          </w:rPr>
          <w:delText>о</w:delText>
        </w:r>
        <w:r w:rsidDel="00D324F1">
          <w:rPr>
            <w:rFonts w:ascii="Calibri" w:eastAsia="Calibri" w:hAnsi="Calibri" w:cs="Calibri"/>
            <w:sz w:val="28"/>
          </w:rPr>
          <w:delText>д</w:delText>
        </w:r>
        <w:r w:rsidDel="00D324F1">
          <w:rPr>
            <w:rFonts w:ascii="Calibri" w:eastAsia="Calibri" w:hAnsi="Calibri" w:cs="Calibri"/>
            <w:sz w:val="28"/>
          </w:rPr>
          <w:delText>а</w:delText>
        </w:r>
        <w:r w:rsidDel="00D324F1"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t xml:space="preserve"> как тоненькая льдинка,</w:t>
      </w:r>
      <w:r>
        <w:rPr>
          <w:rFonts w:ascii="Calibri" w:eastAsia="Calibri" w:hAnsi="Calibri" w:cs="Calibri"/>
          <w:sz w:val="28"/>
        </w:rPr>
        <w:br/>
        <w:t>Её бы в морозил</w:t>
      </w:r>
      <w:ins w:id="38" w:author="serega devyatkin" w:date="2016-12-20T23:10:00Z">
        <w:r>
          <w:rPr>
            <w:rFonts w:ascii="Calibri" w:eastAsia="Calibri" w:hAnsi="Calibri" w:cs="Calibri"/>
            <w:sz w:val="28"/>
          </w:rPr>
          <w:t>ьни</w:t>
        </w:r>
      </w:ins>
      <w:r>
        <w:rPr>
          <w:rFonts w:ascii="Calibri" w:eastAsia="Calibri" w:hAnsi="Calibri" w:cs="Calibri"/>
          <w:sz w:val="28"/>
        </w:rPr>
        <w:t>к</w:t>
      </w:r>
      <w:del w:id="39" w:author="serega devyatkin" w:date="2016-12-20T23:11:00Z">
        <w:r>
          <w:rPr>
            <w:rFonts w:ascii="Calibri" w:eastAsia="Calibri" w:hAnsi="Calibri" w:cs="Calibri"/>
            <w:sz w:val="28"/>
          </w:rPr>
          <w:delText>у</w:delText>
        </w:r>
      </w:del>
      <w:r>
        <w:rPr>
          <w:rFonts w:ascii="Calibri" w:eastAsia="Calibri" w:hAnsi="Calibri" w:cs="Calibri"/>
          <w:sz w:val="28"/>
        </w:rPr>
        <w:t xml:space="preserve"> положить.</w:t>
      </w:r>
      <w:r>
        <w:rPr>
          <w:rFonts w:ascii="Calibri" w:eastAsia="Calibri" w:hAnsi="Calibri" w:cs="Calibri"/>
          <w:sz w:val="28"/>
        </w:rPr>
        <w:br/>
        <w:t>А хочется в тепле, люб</w:t>
      </w:r>
      <w:r>
        <w:rPr>
          <w:rFonts w:ascii="Calibri" w:eastAsia="Calibri" w:hAnsi="Calibri" w:cs="Calibri"/>
          <w:sz w:val="28"/>
        </w:rPr>
        <w:t>ви, вниманье,</w:t>
      </w:r>
      <w:r>
        <w:rPr>
          <w:rFonts w:ascii="Calibri" w:eastAsia="Calibri" w:hAnsi="Calibri" w:cs="Calibri"/>
          <w:sz w:val="28"/>
        </w:rPr>
        <w:br/>
        <w:t>Остаток лет своих прожить.</w:t>
      </w:r>
    </w:p>
    <w:p w:rsidR="00D461A9" w:rsidRDefault="00114B75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Любви все возрасты покорны,</w:t>
      </w:r>
      <w:r>
        <w:rPr>
          <w:rFonts w:ascii="Calibri" w:eastAsia="Calibri" w:hAnsi="Calibri" w:cs="Calibri"/>
          <w:sz w:val="28"/>
        </w:rPr>
        <w:br/>
        <w:t>Может любого обуздать.</w:t>
      </w:r>
      <w:r>
        <w:rPr>
          <w:rFonts w:ascii="Calibri" w:eastAsia="Calibri" w:hAnsi="Calibri" w:cs="Calibri"/>
          <w:sz w:val="28"/>
        </w:rPr>
        <w:br/>
        <w:t>И управлять им так проворно,</w:t>
      </w:r>
      <w:r>
        <w:rPr>
          <w:rFonts w:ascii="Calibri" w:eastAsia="Calibri" w:hAnsi="Calibri" w:cs="Calibri"/>
          <w:sz w:val="28"/>
        </w:rPr>
        <w:br/>
        <w:t>Что сам</w:t>
      </w:r>
      <w:del w:id="40" w:author="serega devyatkin" w:date="2016-12-20T23:11:00Z">
        <w:r>
          <w:rPr>
            <w:rFonts w:ascii="Calibri" w:eastAsia="Calibri" w:hAnsi="Calibri" w:cs="Calibri"/>
            <w:sz w:val="28"/>
          </w:rPr>
          <w:delText xml:space="preserve"> с</w:delText>
        </w:r>
      </w:del>
      <w:ins w:id="41" w:author="serega devyatkin" w:date="2016-12-20T23:11:00Z">
        <w:r>
          <w:rPr>
            <w:rFonts w:ascii="Calibri" w:eastAsia="Calibri" w:hAnsi="Calibri" w:cs="Calibri"/>
            <w:sz w:val="28"/>
          </w:rPr>
          <w:t>ому с</w:t>
        </w:r>
      </w:ins>
      <w:r>
        <w:rPr>
          <w:rFonts w:ascii="Calibri" w:eastAsia="Calibri" w:hAnsi="Calibri" w:cs="Calibri"/>
          <w:sz w:val="28"/>
        </w:rPr>
        <w:t xml:space="preserve"> собой не совладать!</w:t>
      </w:r>
    </w:p>
    <w:sectPr w:rsidR="00D461A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devyatkin" w:date="2016-12-20T23:07:00Z" w:initials="sd">
    <w:p w:rsidR="00D461A9" w:rsidRDefault="00114B75">
      <w:r>
        <w:rPr>
          <w:sz w:val="20"/>
        </w:rPr>
        <w:t>«Бы» мешается. Неуверенность уже есть во «вроде»</w:t>
      </w:r>
    </w:p>
  </w:comment>
  <w:comment w:id="17" w:author="serega devyatkin" w:date="2016-12-20T23:03:00Z" w:initials="sd">
    <w:p w:rsidR="00D461A9" w:rsidRDefault="00114B75">
      <w:r>
        <w:rPr>
          <w:sz w:val="20"/>
        </w:rPr>
        <w:t>Предложение построено так, что:</w:t>
      </w:r>
      <w:r>
        <w:rPr>
          <w:sz w:val="20"/>
        </w:rPr>
        <w:t xml:space="preserve"> Суета, отдыхая, мешает деду</w:t>
      </w:r>
    </w:p>
  </w:comment>
  <w:comment w:id="20" w:author="serega devyatkin" w:date="2016-12-20T23:04:00Z" w:initials="sd">
    <w:p w:rsidR="00D461A9" w:rsidRDefault="00114B75">
      <w:r>
        <w:rPr>
          <w:sz w:val="20"/>
        </w:rPr>
        <w:t>…..</w:t>
      </w:r>
    </w:p>
  </w:comment>
  <w:comment w:id="22" w:author="serega devyatkin" w:date="2016-12-20T23:09:00Z" w:initials="sd">
    <w:p w:rsidR="00D461A9" w:rsidRDefault="00114B75">
      <w:r>
        <w:rPr>
          <w:sz w:val="20"/>
        </w:rPr>
        <w:t>...</w:t>
      </w:r>
    </w:p>
  </w:comment>
  <w:comment w:id="30" w:author="serega devyatkin" w:date="2016-12-20T23:05:00Z" w:initials="sd">
    <w:p w:rsidR="00D461A9" w:rsidRDefault="00114B75">
      <w:r>
        <w:rPr>
          <w:sz w:val="20"/>
        </w:rPr>
        <w:t>Буквальный смысл на поверхности (денег много)</w:t>
      </w:r>
      <w:proofErr w:type="gramStart"/>
      <w:r>
        <w:rPr>
          <w:sz w:val="20"/>
        </w:rPr>
        <w:t>.В</w:t>
      </w:r>
      <w:proofErr w:type="gramEnd"/>
      <w:r>
        <w:rPr>
          <w:sz w:val="20"/>
        </w:rPr>
        <w:t>идимо хотела сказать, что богаче опытом.</w:t>
      </w:r>
    </w:p>
  </w:comment>
  <w:comment w:id="35" w:author="serega devyatkin" w:date="2016-12-20T23:10:00Z" w:initials="sd">
    <w:p w:rsidR="00D461A9" w:rsidRDefault="00114B75">
      <w:r>
        <w:rPr>
          <w:sz w:val="20"/>
        </w:rPr>
        <w:t>Читал ПРО такое. А читал сами слова, буквы, предложения.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D461A9"/>
    <w:rsid w:val="00114B75"/>
    <w:rsid w:val="00D324F1"/>
    <w:rsid w:val="00D461A9"/>
    <w:rsid w:val="00D9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96E4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6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96E4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6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Любви все возрасты покорны.docx</vt:lpstr>
    </vt:vector>
  </TitlesOfParts>
  <Company>Krokoz™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Любви все возрасты покорны.docx</dc:title>
  <dc:subject/>
  <dc:creator/>
  <dc:description/>
  <cp:lastModifiedBy>Василий</cp:lastModifiedBy>
  <cp:revision>8</cp:revision>
  <dcterms:created xsi:type="dcterms:W3CDTF">2014-10-21T20:34:00Z</dcterms:created>
  <dcterms:modified xsi:type="dcterms:W3CDTF">2017-01-06T23:10:00Z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