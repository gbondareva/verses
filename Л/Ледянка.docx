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Как интересно в детстве было</w:t>
      </w:r>
      <w:ins w:id="0" w:author="serega  " w:date="2014-11-29T22:34:00Z">
        <w:r>
          <w:rPr/>
          <w:t>!</w:t>
        </w:r>
      </w:ins>
      <w:del w:id="1" w:author="serega  " w:date="2014-11-29T22:34:00Z">
        <w:r>
          <w:rPr/>
          <w:delText>,</w:delText>
        </w:r>
      </w:del>
    </w:p>
    <w:p>
      <w:pPr>
        <w:pStyle w:val="Normal"/>
        <w:rPr/>
      </w:pPr>
      <w:r>
        <w:rPr/>
        <w:t>Зимой вся детвора на лёд ходила.</w:t>
      </w:r>
    </w:p>
    <w:p>
      <w:pPr>
        <w:pStyle w:val="Normal"/>
        <w:rPr/>
      </w:pPr>
      <w:r>
        <w:rPr/>
        <w:t>Кто на коньках катался, кто на санках,</w:t>
      </w:r>
    </w:p>
    <w:p>
      <w:pPr>
        <w:pStyle w:val="Normal"/>
        <w:rPr/>
      </w:pPr>
      <w:r>
        <w:rPr/>
        <w:t>А у меня была ледянка.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Мне из навоза её бабушка слепила</w:t>
      </w:r>
    </w:p>
    <w:p>
      <w:pPr>
        <w:pStyle w:val="Normal"/>
        <w:rPr/>
      </w:pPr>
      <w:r>
        <w:rPr/>
        <w:t>И в День Рожденья подарила.</w:t>
      </w:r>
    </w:p>
    <w:p>
      <w:pPr>
        <w:pStyle w:val="Normal"/>
        <w:rPr/>
      </w:pPr>
      <w:r>
        <w:rPr/>
        <w:t>Она летала быстрей всех</w:t>
      </w:r>
    </w:p>
    <w:p>
      <w:pPr>
        <w:pStyle w:val="Normal"/>
        <w:rPr/>
      </w:pPr>
      <w:r>
        <w:rPr/>
        <w:t>И громкий раздавался смех.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Промокнут валенки и шапки</w:t>
      </w:r>
    </w:p>
    <w:p>
      <w:pPr>
        <w:pStyle w:val="Normal"/>
        <w:rPr/>
      </w:pPr>
      <w:r>
        <w:rPr/>
        <w:t xml:space="preserve">И мы домой все без оглядки, </w:t>
      </w:r>
    </w:p>
    <w:p>
      <w:pPr>
        <w:pStyle w:val="Normal"/>
        <w:rPr/>
      </w:pPr>
      <w:r>
        <w:rPr/>
        <w:t>На печке полежать не грех,</w:t>
      </w:r>
    </w:p>
    <w:p>
      <w:pPr>
        <w:pStyle w:val="Normal"/>
        <w:rPr/>
      </w:pPr>
      <w:r>
        <w:rPr/>
        <w:t>В печурке посушить перчатки.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Мама наша,</w:t>
      </w:r>
      <w:bookmarkStart w:id="0" w:name="_GoBack"/>
      <w:bookmarkEnd w:id="0"/>
      <w:r>
        <w:rPr/>
        <w:t xml:space="preserve"> у печи,</w:t>
      </w:r>
    </w:p>
    <w:p>
      <w:pPr>
        <w:pStyle w:val="Normal"/>
        <w:rPr/>
      </w:pPr>
      <w:r>
        <w:rPr/>
        <w:t>Готовит вкусненькие щи,</w:t>
      </w:r>
    </w:p>
    <w:p>
      <w:pPr>
        <w:pStyle w:val="Normal"/>
        <w:rPr/>
      </w:pPr>
      <w:r>
        <w:rPr/>
        <w:t>Чтоб накормить нас снова,</w:t>
      </w:r>
    </w:p>
    <w:p>
      <w:pPr>
        <w:pStyle w:val="Normal"/>
        <w:rPr/>
      </w:pPr>
      <w:r>
        <w:rPr/>
        <w:t>Чтоб все были здоровы.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Счастливейшие были дни,</w:t>
      </w:r>
    </w:p>
    <w:p>
      <w:pPr>
        <w:pStyle w:val="Normal"/>
        <w:rPr/>
      </w:pPr>
      <w:r>
        <w:rPr/>
        <w:t>Но не воротятся они.</w:t>
      </w:r>
      <w:ins w:id="2" w:author="serega  " w:date="2014-11-29T22:35:00Z">
        <w:r>
          <w:rPr/>
          <w:t>..</w:t>
        </w:r>
      </w:ins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2014-10-21T19:29:00Z</dcterms:created>
  <dc:language>ru-RU</dc:language>
  <cp:lastModifiedBy>Василий</cp:lastModifiedBy>
  <dcterms:modified xsi:type="dcterms:W3CDTF">2014-11-10T17:38:00Z</dcterms:modified>
  <cp:revision>3</cp:revision>
  <dc:title>Ледянка.docx</dc:title>
</cp:coreProperties>
</file>