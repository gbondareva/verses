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del w:id="0" w:author="serega  " w:date="2014-11-29T22:28:00Z">
        <w:r>
          <w:rPr/>
          <w:delText xml:space="preserve">Я </w:delText>
        </w:r>
      </w:del>
      <w:ins w:id="1" w:author="serega  " w:date="2014-11-29T22:28:00Z">
        <w:r>
          <w:rPr/>
          <w:t xml:space="preserve">Видела </w:t>
        </w:r>
      </w:ins>
      <w:r>
        <w:rPr/>
        <w:t>сегодня</w:t>
      </w:r>
      <w:del w:id="2" w:author="serega  " w:date="2014-11-29T22:27:00Z">
        <w:r>
          <w:rPr/>
          <w:delText xml:space="preserve"> видела</w:delText>
        </w:r>
      </w:del>
      <w:r>
        <w:rPr/>
        <w:t xml:space="preserve"> сон,</w:t>
      </w:r>
    </w:p>
    <w:p>
      <w:pPr>
        <w:pStyle w:val="Normal"/>
        <w:rPr/>
      </w:pPr>
      <w:r>
        <w:rPr/>
        <w:t>Странным показался он.</w:t>
      </w:r>
    </w:p>
    <w:p>
      <w:pPr>
        <w:pStyle w:val="Normal"/>
        <w:rPr/>
      </w:pPr>
      <w:r>
        <w:rPr/>
        <w:t>Я была большою птицей</w:t>
      </w:r>
    </w:p>
    <w:p>
      <w:pPr>
        <w:pStyle w:val="Normal"/>
        <w:rPr/>
      </w:pPr>
      <w:r>
        <w:rPr/>
        <w:t>И летала в вышине.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летала над полями,</w:t>
      </w:r>
    </w:p>
    <w:p>
      <w:pPr>
        <w:pStyle w:val="Normal"/>
        <w:rPr/>
      </w:pPr>
      <w:r>
        <w:rPr/>
        <w:t>Между лесополосами,</w:t>
      </w:r>
    </w:p>
    <w:p>
      <w:pPr>
        <w:pStyle w:val="Normal"/>
        <w:rPr/>
      </w:pPr>
      <w:r>
        <w:rPr/>
        <w:t>Руки делая по швам</w:t>
      </w:r>
      <w:ins w:id="3" w:author="serega  " w:date="2014-11-29T22:28:00Z">
        <w:r>
          <w:rPr/>
          <w:t xml:space="preserve"> – </w:t>
        </w:r>
      </w:ins>
    </w:p>
    <w:p>
      <w:pPr>
        <w:pStyle w:val="Normal"/>
        <w:rPr/>
      </w:pPr>
      <w:r>
        <w:rPr/>
        <w:t>И спиною к небесам.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Полетала,</w:t>
      </w:r>
      <w:ins w:id="4" w:author="Василий" w:date="2014-12-02T22:01:00Z">
        <w:r>
          <w:rPr/>
          <w:t xml:space="preserve"> покружилась</w:t>
        </w:r>
      </w:ins>
      <w:del w:id="5" w:author="Василий" w:date="2014-12-02T22:00:00Z">
        <w:r>
          <w:rPr/>
          <w:delText>Покружилась</w:delText>
        </w:r>
      </w:del>
    </w:p>
    <w:p>
      <w:pPr>
        <w:pStyle w:val="Normal"/>
        <w:rPr/>
      </w:pPr>
      <w:r>
        <w:rPr/>
        <w:t>И на землю опустилась.</w:t>
      </w:r>
    </w:p>
    <w:p>
      <w:pPr>
        <w:pStyle w:val="Normal"/>
        <w:rPr/>
      </w:pPr>
      <w:r>
        <w:rPr/>
        <w:t>Интересное кино!</w:t>
      </w:r>
    </w:p>
    <w:p>
      <w:pPr>
        <w:pStyle w:val="Normal"/>
        <w:rPr/>
      </w:pPr>
      <w:ins w:id="6" w:author="Василий" w:date="2014-12-02T22:03:00Z">
        <w:r>
          <w:rPr/>
          <w:t>Жаль, что крыльев не дано.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Почему же нам как птицам,</w:t>
      </w:r>
    </w:p>
    <w:p>
      <w:pPr>
        <w:pStyle w:val="Normal"/>
        <w:rPr/>
      </w:pPr>
      <w:r>
        <w:rPr/>
        <w:t>На юг</w:t>
      </w:r>
      <w:ins w:id="7" w:author="Василий" w:date="2014-12-02T22:03:00Z">
        <w:r>
          <w:rPr/>
          <w:t>ах</w:t>
        </w:r>
      </w:ins>
      <w:del w:id="8" w:author="Василий" w:date="2014-12-02T22:03:00Z">
        <w:r>
          <w:rPr/>
          <w:delText>е</w:delText>
        </w:r>
      </w:del>
      <w:r>
        <w:rPr/>
        <w:t xml:space="preserve"> не очутиться</w:t>
      </w:r>
      <w:del w:id="9" w:author="serega  " w:date="2014-11-29T22:28:00Z">
        <w:r>
          <w:rPr/>
          <w:delText>.</w:delText>
        </w:r>
      </w:del>
      <w:ins w:id="10" w:author="serega  " w:date="2014-11-29T22:28:00Z">
        <w:r>
          <w:rPr/>
          <w:t>?</w:t>
        </w:r>
      </w:ins>
    </w:p>
    <w:p>
      <w:pPr>
        <w:pStyle w:val="Normal"/>
        <w:rPr/>
      </w:pPr>
      <w:r>
        <w:rPr/>
        <w:t>Отдохнуть, позагорать,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А весною прилетать</w:t>
      </w:r>
      <w:del w:id="11" w:author="serega  " w:date="2014-11-29T22:28:00Z">
        <w:r>
          <w:rPr/>
          <w:delText>.</w:delText>
        </w:r>
      </w:del>
      <w:ins w:id="12" w:author="serega  " w:date="2014-11-29T22:28:00Z">
        <w:r>
          <w:rPr/>
          <w:t>!</w:t>
        </w:r>
      </w:ins>
      <w:del w:id="13" w:author="Василий" w:date="2014-12-02T22:08:00Z">
        <w:r>
          <w:rPr/>
          <w:delText>Мы тогда бы в целом мире,</w:delText>
        </w:r>
      </w:del>
      <w:del w:id="14" w:author="Василий" w:date="2014-12-02T22:08:00Z">
        <w:r>
          <w:rPr/>
          <w:delText xml:space="preserve">Бытовой </w:delText>
        </w:r>
      </w:del>
      <w:del w:id="15" w:author="serega  " w:date="2014-11-29T22:29:00Z">
        <w:r>
          <w:rPr/>
          <w:delText xml:space="preserve"> </w:delText>
        </w:r>
      </w:del>
      <w:del w:id="16" w:author="Василий" w:date="2014-12-02T22:08:00Z">
        <w:r>
          <w:rPr/>
          <w:delText>вопрос решили.</w:delText>
        </w:r>
      </w:del>
      <w:del w:id="17" w:author="Василий" w:date="2014-12-02T22:08:00Z">
        <w:r>
          <w:rPr/>
          <w:delText>Отопления немного,</w:delText>
        </w:r>
      </w:del>
      <w:del w:id="18" w:author="Василий" w:date="2014-12-02T22:08:00Z">
        <w:r>
          <w:rPr/>
          <w:delText>Да и ден</w:delText>
        </w:r>
      </w:del>
      <w:del w:id="19" w:author="serega  " w:date="2014-11-29T22:29:00Z">
        <w:r>
          <w:rPr/>
          <w:delText>ьги</w:delText>
        </w:r>
      </w:del>
      <w:del w:id="20" w:author="Василий" w:date="2014-12-02T22:08:00Z">
        <w:r>
          <w:rPr/>
          <w:delText>ег на дорогу.</w:delText>
        </w:r>
      </w:del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c56fa9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c56fa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2014-10-25T08:06:00Z</dcterms:created>
  <dc:language>ru-RU</dc:language>
  <cp:lastModifiedBy>Василий</cp:lastModifiedBy>
  <dcterms:modified xsi:type="dcterms:W3CDTF">2014-12-02T18:09:00Z</dcterms:modified>
  <cp:revision>4</cp:revision>
  <dc:title>Сон.docx</dc:title>
</cp:coreProperties>
</file>