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7F6" w:rsidRDefault="00A177F6">
      <w:pPr>
        <w:rPr>
          <w:sz w:val="28"/>
          <w:szCs w:val="28"/>
        </w:rPr>
      </w:pPr>
      <w:r>
        <w:rPr>
          <w:sz w:val="28"/>
          <w:szCs w:val="28"/>
        </w:rPr>
        <w:t>Мы с тобой, как две ярких свечи,</w:t>
      </w:r>
      <w:r>
        <w:rPr>
          <w:sz w:val="28"/>
          <w:szCs w:val="28"/>
        </w:rPr>
        <w:br/>
        <w:t>Я в селе, а ты, в городе этом.</w:t>
      </w:r>
      <w:r>
        <w:rPr>
          <w:sz w:val="28"/>
          <w:szCs w:val="28"/>
        </w:rPr>
        <w:br/>
        <w:t>Может время, нам вместе уж быть,</w:t>
      </w:r>
      <w:r>
        <w:rPr>
          <w:sz w:val="28"/>
          <w:szCs w:val="28"/>
        </w:rPr>
        <w:br/>
        <w:t>Чтоб тепла было больше и света.</w:t>
      </w:r>
    </w:p>
    <w:p w:rsidR="00A177F6" w:rsidRDefault="00A177F6">
      <w:pPr>
        <w:rPr>
          <w:sz w:val="28"/>
          <w:szCs w:val="28"/>
        </w:rPr>
      </w:pPr>
      <w:r>
        <w:rPr>
          <w:sz w:val="28"/>
          <w:szCs w:val="28"/>
        </w:rPr>
        <w:t>Вечерами на трубках висим,</w:t>
      </w:r>
      <w:r>
        <w:rPr>
          <w:sz w:val="28"/>
          <w:szCs w:val="28"/>
        </w:rPr>
        <w:br/>
        <w:t>Операторам уж надоели,</w:t>
      </w:r>
      <w:r>
        <w:rPr>
          <w:sz w:val="28"/>
          <w:szCs w:val="28"/>
        </w:rPr>
        <w:br/>
        <w:t>Лучше в кассе билет попроси,</w:t>
      </w:r>
      <w:r>
        <w:rPr>
          <w:sz w:val="28"/>
          <w:szCs w:val="28"/>
        </w:rPr>
        <w:br/>
        <w:t>Приезжай, хоть на этой недели.</w:t>
      </w:r>
    </w:p>
    <w:p w:rsidR="00A177F6" w:rsidRDefault="00A177F6">
      <w:pPr>
        <w:rPr>
          <w:sz w:val="28"/>
          <w:szCs w:val="28"/>
        </w:rPr>
      </w:pPr>
      <w:r>
        <w:rPr>
          <w:sz w:val="28"/>
          <w:szCs w:val="28"/>
        </w:rPr>
        <w:t>Веселимся, смеёмся, трещим,</w:t>
      </w:r>
      <w:r>
        <w:rPr>
          <w:sz w:val="28"/>
          <w:szCs w:val="28"/>
        </w:rPr>
        <w:br/>
        <w:t>Детвора, будто на карусели.</w:t>
      </w:r>
      <w:r>
        <w:rPr>
          <w:sz w:val="28"/>
          <w:szCs w:val="28"/>
        </w:rPr>
        <w:br/>
        <w:t>А закончится связь, замолчим,</w:t>
      </w:r>
      <w:r>
        <w:rPr>
          <w:sz w:val="28"/>
          <w:szCs w:val="28"/>
        </w:rPr>
        <w:br/>
        <w:t>И эмоции все улетели.</w:t>
      </w:r>
    </w:p>
    <w:p w:rsidR="00A177F6" w:rsidRDefault="00A177F6">
      <w:pPr>
        <w:rPr>
          <w:sz w:val="28"/>
          <w:szCs w:val="28"/>
        </w:rPr>
      </w:pPr>
      <w:r>
        <w:rPr>
          <w:sz w:val="28"/>
          <w:szCs w:val="28"/>
        </w:rPr>
        <w:t>И опять ночь темна и длинна,</w:t>
      </w:r>
      <w:r>
        <w:rPr>
          <w:sz w:val="28"/>
          <w:szCs w:val="28"/>
        </w:rPr>
        <w:br/>
        <w:t>Звёзды я из окошка считаю</w:t>
      </w:r>
      <w:r w:rsidR="00570150">
        <w:rPr>
          <w:sz w:val="28"/>
          <w:szCs w:val="28"/>
        </w:rPr>
        <w:t>.</w:t>
      </w:r>
      <w:r w:rsidR="00570150">
        <w:rPr>
          <w:sz w:val="28"/>
          <w:szCs w:val="28"/>
        </w:rPr>
        <w:br/>
        <w:t>Почему до сих пор я одна,</w:t>
      </w:r>
      <w:r w:rsidR="00570150">
        <w:rPr>
          <w:sz w:val="28"/>
          <w:szCs w:val="28"/>
        </w:rPr>
        <w:br/>
        <w:t>Я ответ на вопрос тот не знаю.</w:t>
      </w:r>
    </w:p>
    <w:p w:rsidR="00570150" w:rsidRDefault="00570150">
      <w:pPr>
        <w:rPr>
          <w:sz w:val="28"/>
          <w:szCs w:val="28"/>
        </w:rPr>
      </w:pPr>
      <w:r>
        <w:rPr>
          <w:sz w:val="28"/>
          <w:szCs w:val="28"/>
        </w:rPr>
        <w:t>Мы кропотливо лепим счастье,</w:t>
      </w:r>
      <w:r>
        <w:rPr>
          <w:sz w:val="28"/>
          <w:szCs w:val="28"/>
        </w:rPr>
        <w:br/>
        <w:t xml:space="preserve">Слагая </w:t>
      </w:r>
      <w:proofErr w:type="spellStart"/>
      <w:r>
        <w:rPr>
          <w:sz w:val="28"/>
          <w:szCs w:val="28"/>
        </w:rPr>
        <w:t>пазлами</w:t>
      </w:r>
      <w:proofErr w:type="spellEnd"/>
      <w:r>
        <w:rPr>
          <w:sz w:val="28"/>
          <w:szCs w:val="28"/>
        </w:rPr>
        <w:t xml:space="preserve"> мечты,</w:t>
      </w:r>
      <w:r>
        <w:rPr>
          <w:sz w:val="28"/>
          <w:szCs w:val="28"/>
        </w:rPr>
        <w:br/>
        <w:t>И хочется любви прекрасной,</w:t>
      </w:r>
      <w:r>
        <w:rPr>
          <w:sz w:val="28"/>
          <w:szCs w:val="28"/>
        </w:rPr>
        <w:br/>
        <w:t>А не напрасной суеты.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A177F6" w:rsidRDefault="00A177F6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A177F6" w:rsidRDefault="00A177F6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A177F6" w:rsidRPr="00A177F6" w:rsidRDefault="00A177F6">
      <w:pPr>
        <w:rPr>
          <w:sz w:val="28"/>
          <w:szCs w:val="28"/>
        </w:rPr>
      </w:pPr>
    </w:p>
    <w:sectPr w:rsidR="00A177F6" w:rsidRPr="00A17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F6"/>
    <w:rsid w:val="002951B3"/>
    <w:rsid w:val="00540808"/>
    <w:rsid w:val="00570150"/>
    <w:rsid w:val="00A1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2015-06-25T18:56:00Z</dcterms:created>
  <dcterms:modified xsi:type="dcterms:W3CDTF">2015-06-25T19:10:00Z</dcterms:modified>
</cp:coreProperties>
</file>