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6105" w:rsidRDefault="005907F2">
      <w:r>
        <w:t>Я по берегу крадусь,</w:t>
      </w:r>
      <w:r>
        <w:br/>
        <w:t>Свою женушку боюсь.</w:t>
      </w:r>
      <w:r>
        <w:br/>
        <w:t>Пока шёл к Наталии,</w:t>
      </w:r>
      <w:r>
        <w:br/>
        <w:t>Потерял сандалии.</w:t>
      </w:r>
    </w:p>
    <w:p w:rsidR="000B6105" w:rsidRDefault="005907F2">
      <w:r>
        <w:t>Ой, беда, беда, бедой,</w:t>
      </w:r>
      <w:r>
        <w:br/>
        <w:t>Как обратно мне домой?</w:t>
      </w:r>
      <w:r>
        <w:br/>
        <w:t>Да, скажу, медведь напал,</w:t>
      </w:r>
      <w:r>
        <w:br/>
        <w:t>Я сандалии потерял.</w:t>
      </w:r>
    </w:p>
    <w:p w:rsidR="000B6105" w:rsidRDefault="005907F2">
      <w:r>
        <w:t>В другой раз пойду к Наташке,</w:t>
      </w:r>
      <w:r>
        <w:br/>
        <w:t>В неприметной я рубашке.</w:t>
      </w:r>
      <w:r>
        <w:br/>
      </w:r>
      <w:proofErr w:type="spellStart"/>
      <w:r>
        <w:t>Проберус</w:t>
      </w:r>
      <w:ins w:id="0" w:author="serega " w:date="2016-09-28T23:43:00Z">
        <w:r>
          <w:t>я</w:t>
        </w:r>
      </w:ins>
      <w:proofErr w:type="spellEnd"/>
      <w:del w:id="1" w:author="serega " w:date="2016-09-28T23:43:00Z">
        <w:r>
          <w:delText>ь</w:delText>
        </w:r>
      </w:del>
      <w:r>
        <w:t xml:space="preserve"> </w:t>
      </w:r>
      <w:bookmarkStart w:id="2" w:name="_GoBack"/>
      <w:bookmarkEnd w:id="2"/>
      <w:r>
        <w:t>незаметно,</w:t>
      </w:r>
      <w:r>
        <w:br/>
        <w:t>Я к своей мечте заветной.</w:t>
      </w:r>
    </w:p>
    <w:p w:rsidR="000B6105" w:rsidRDefault="005907F2">
      <w:r>
        <w:t>А пойду-ка, я к ней степью,</w:t>
      </w:r>
      <w:r>
        <w:br/>
        <w:t>Может, будет незаметно.</w:t>
      </w:r>
      <w:r>
        <w:br/>
        <w:t>И войду с задов во двор,</w:t>
      </w:r>
      <w:r>
        <w:br/>
        <w:t>Чтоб не делать разговор.</w:t>
      </w:r>
    </w:p>
    <w:p w:rsidR="000B6105" w:rsidRDefault="005907F2">
      <w:r>
        <w:t>Ой, беда, беда, беда,</w:t>
      </w:r>
      <w:r>
        <w:br/>
        <w:t>Нацеплялась череда.</w:t>
      </w:r>
      <w:r>
        <w:br/>
        <w:t>Важная улика,</w:t>
      </w:r>
      <w:r>
        <w:br/>
        <w:t>Будет дома крика!</w:t>
      </w:r>
    </w:p>
    <w:p w:rsidR="000B6105" w:rsidRDefault="005907F2">
      <w:commentRangeStart w:id="3"/>
      <w:r>
        <w:t>Ну, а если по дороге,</w:t>
      </w:r>
      <w:r>
        <w:br/>
        <w:t>Сделаю я вид свой строгий?</w:t>
      </w:r>
      <w:r>
        <w:br/>
        <w:t>Может просто я монтёр,</w:t>
      </w:r>
      <w:r>
        <w:br/>
        <w:t>Ну, какой же я хитёр!</w:t>
      </w:r>
      <w:commentRangeEnd w:id="3"/>
      <w:r>
        <w:commentReference w:id="3"/>
      </w:r>
    </w:p>
    <w:p w:rsidR="000B6105" w:rsidRDefault="005907F2">
      <w:commentRangeStart w:id="4"/>
      <w:r>
        <w:t>Никакой здесь нет беды,</w:t>
      </w:r>
      <w:r>
        <w:br/>
        <w:t>Лишь конфорки у плиты,</w:t>
      </w:r>
      <w:r>
        <w:br/>
        <w:t>То погаснут, то горят,</w:t>
      </w:r>
      <w:r>
        <w:br/>
        <w:t>Пусть хоть, что там говорят!</w:t>
      </w:r>
      <w:commentRangeEnd w:id="4"/>
      <w:r>
        <w:commentReference w:id="4"/>
      </w:r>
    </w:p>
    <w:p w:rsidR="000B6105" w:rsidRDefault="005907F2">
      <w:commentRangeStart w:id="5"/>
      <w:r>
        <w:t>Я доволен и Наталья!</w:t>
      </w:r>
      <w:r>
        <w:br/>
        <w:t xml:space="preserve">Мастер на все руки я! </w:t>
      </w:r>
      <w:r>
        <w:br/>
        <w:t>Вот так можно пострадать,</w:t>
      </w:r>
      <w:r>
        <w:br/>
        <w:t>Если только повод дать.</w:t>
      </w:r>
      <w:commentRangeEnd w:id="5"/>
      <w:r>
        <w:commentReference w:id="5"/>
      </w:r>
    </w:p>
    <w:p w:rsidR="000B6105" w:rsidRDefault="005907F2">
      <w:commentRangeStart w:id="6"/>
      <w:r>
        <w:t>На воре шапка горит,</w:t>
      </w:r>
      <w:r>
        <w:br/>
        <w:t>А у нас конфорка.</w:t>
      </w:r>
      <w:r>
        <w:br/>
        <w:t>Больше прятаться не буду,</w:t>
      </w:r>
      <w:r>
        <w:br/>
        <w:t>Ни какого толка!</w:t>
      </w:r>
      <w:commentRangeEnd w:id="6"/>
      <w:r>
        <w:commentReference w:id="6"/>
      </w:r>
    </w:p>
    <w:sectPr w:rsidR="000B6105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09-28T23:44:00Z" w:initials="s">
    <w:p w:rsidR="000B6105" w:rsidRDefault="005907F2">
      <w:r>
        <w:rPr>
          <w:sz w:val="20"/>
        </w:rPr>
        <w:t>Пошла ахинея</w:t>
      </w:r>
    </w:p>
  </w:comment>
  <w:comment w:id="4" w:author="serega " w:date="2016-09-28T23:44:00Z" w:initials="s">
    <w:p w:rsidR="000B6105" w:rsidRDefault="005907F2">
      <w:r>
        <w:rPr>
          <w:sz w:val="20"/>
        </w:rPr>
        <w:t>Ахинея продолжается</w:t>
      </w:r>
    </w:p>
  </w:comment>
  <w:comment w:id="5" w:author="serega " w:date="2016-09-28T23:46:00Z" w:initials="s">
    <w:p w:rsidR="000B6105" w:rsidRDefault="005907F2">
      <w:r>
        <w:rPr>
          <w:sz w:val="20"/>
        </w:rPr>
        <w:t>продолжается</w:t>
      </w:r>
    </w:p>
  </w:comment>
  <w:comment w:id="6" w:author="serega " w:date="2016-09-28T23:46:00Z" w:initials="s">
    <w:p w:rsidR="001368AA" w:rsidRDefault="005907F2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105"/>
    <w:rsid w:val="000B6105"/>
    <w:rsid w:val="001368AA"/>
    <w:rsid w:val="003B74DD"/>
    <w:rsid w:val="005907F2"/>
    <w:rsid w:val="008057A5"/>
    <w:rsid w:val="00B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B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7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B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B7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701</Characters>
  <Application>Microsoft Office Word</Application>
  <DocSecurity>0</DocSecurity>
  <Lines>5</Lines>
  <Paragraphs>1</Paragraphs>
  <ScaleCrop>false</ScaleCrop>
  <Company>Krokoz™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беда, беда, беда.docx</dc:title>
  <dc:subject/>
  <dc:creator/>
  <dc:description/>
  <cp:lastModifiedBy>Василий</cp:lastModifiedBy>
  <cp:revision>17</cp:revision>
  <dcterms:created xsi:type="dcterms:W3CDTF">2014-10-23T18:33:00Z</dcterms:created>
  <dcterms:modified xsi:type="dcterms:W3CDTF">2016-10-28T17:18:00Z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