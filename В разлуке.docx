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Мотаюсь я давно по свету,</w:t>
        <w:br/>
        <w:t>Вокруг объехал шар земной.</w:t>
        <w:br/>
        <w:t>Скучаю очень о любимой,</w:t>
        <w:br/>
        <w:t>И фотография со мной.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Смотрю, любуюсь, вспоминаю,</w:t>
        <w:br/>
        <w:t>Веснушки мелкие считаю.</w:t>
        <w:br/>
        <w:t xml:space="preserve">Курносый нос, глаза </w:t>
      </w:r>
      <w:r>
        <w:rPr/>
        <w:t>–</w:t>
      </w:r>
      <w:r>
        <w:rPr/>
        <w:t xml:space="preserve"> озёра,</w:t>
        <w:br/>
        <w:t>Поеду в отпуск очень скоро.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Кто виноват, что мы не вместе,</w:t>
        <w:br/>
        <w:t>Что друг от друга далеки?</w:t>
        <w:br/>
        <w:t>И вместе мы бываем редко,</w:t>
        <w:br/>
        <w:t>А дни разлуки нелегки.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Наверно, хватит быть в разлуке,</w:t>
        <w:br/>
        <w:t>С любимой быть хочу всегда.</w:t>
      </w:r>
    </w:p>
    <w:p>
      <w:pPr>
        <w:pStyle w:val="Normal"/>
        <w:rPr/>
      </w:pPr>
      <w:r>
        <w:rPr/>
        <w:t>Чтоб места не было для скуки,</w:t>
        <w:br/>
      </w:r>
      <w:commentRangeStart w:id="0"/>
      <w:r>
        <w:rPr/>
        <w:t xml:space="preserve">Жена красива, молода! 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Прожить два раза жизнь нельзя,</w:t>
        <w:br/>
        <w:t>И оставлять всё на потом.</w:t>
        <w:br/>
        <w:t>Я понял,</w:t>
      </w:r>
      <w:bookmarkStart w:id="0" w:name="_GoBack"/>
      <w:bookmarkEnd w:id="0"/>
      <w:r>
        <w:rPr/>
        <w:t xml:space="preserve"> наконец, друзья,</w:t>
        <w:br/>
        <w:t>Важней всего семья и дом!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2:39:39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Как-то внезапно меняется повествование.</w:t>
      </w:r>
    </w:p>
    <w:p>
      <w:r>
        <w:rPr>
          <w:rFonts w:ascii="Liberation Serif" w:hAnsi="Liberation Serif" w:eastAsia="DejaVu Sans" w:cs="DejaVu Sans"/>
          <w:color w:val="auto"/>
          <w:sz w:val="24"/>
          <w:szCs w:val="24"/>
          <w:lang w:val="en-US" w:eastAsia="en-US" w:bidi="en-US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LibreOffice/5.2.3.2$Linux_x86 LibreOffice_project/20m0$Build-2</Application>
  <Pages>1</Pages>
  <Words>90</Words>
  <Characters>444</Characters>
  <CharactersWithSpaces>530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2015-05-27T18:52:00Z</dcterms:created>
  <dc:creator/>
  <dc:description/>
  <dc:language>ru-RU</dc:language>
  <cp:lastModifiedBy>serega devyatkin</cp:lastModifiedBy>
  <dcterms:modified xsi:type="dcterms:W3CDTF">2016-11-24T22:40:53Z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