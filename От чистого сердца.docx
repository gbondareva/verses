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13" w:after="0"/>
        <w:rPr/>
      </w:pPr>
      <w:r>
        <w:rPr/>
        <w:t xml:space="preserve">Я хочу </w:t>
      </w:r>
      <w:r>
        <w:rPr/>
        <w:t>в</w:t>
      </w:r>
      <w:r>
        <w:rPr/>
        <w:t>ас поздравить,</w:t>
        <w:br/>
        <w:t>От чистого сердца!</w:t>
        <w:br/>
        <w:t xml:space="preserve">Пусть сегодня в </w:t>
      </w:r>
      <w:r>
        <w:rPr/>
        <w:t>в</w:t>
      </w:r>
      <w:r>
        <w:rPr/>
        <w:t>аш дом,</w:t>
      </w:r>
      <w:bookmarkStart w:id="0" w:name="_GoBack"/>
      <w:bookmarkEnd w:id="0"/>
      <w:r>
        <w:rPr/>
        <w:br/>
        <w:t>Не закроется дверца!</w:t>
      </w:r>
    </w:p>
    <w:p>
      <w:pPr>
        <w:pStyle w:val="Normal"/>
        <w:rPr/>
      </w:pPr>
      <w:r>
        <w:rPr/>
        <w:t>Ведь сегодня сыночку,</w:t>
        <w:br/>
        <w:t>Исполнился год,</w:t>
        <w:br/>
        <w:t xml:space="preserve">Покружите </w:t>
      </w:r>
      <w:r>
        <w:rPr/>
        <w:t>в</w:t>
      </w:r>
      <w:r>
        <w:rPr/>
        <w:t>ы с ним,</w:t>
        <w:br/>
        <w:t>В этот день хоровод.</w:t>
      </w:r>
    </w:p>
    <w:p>
      <w:pPr>
        <w:pStyle w:val="Normal"/>
        <w:rPr/>
      </w:pPr>
      <w:ins w:id="0" w:author="serega " w:date="2016-11-08T16:56:00Z">
        <w:r>
          <w:rPr/>
          <w:t>Он ведь Ангел,</w:t>
          <w:br/>
          <w:t>Лишь крыльев ему не хватает.</w:t>
          <w:br/>
        </w:r>
      </w:ins>
      <w:commentRangeStart w:id="0"/>
      <w:r>
        <w:rPr/>
        <w:t>Пусть весь день телефон,</w:t>
        <w:br/>
        <w:t>Во всех позах снимает,</w:t>
      </w:r>
      <w:del w:id="1" w:author="serega " w:date="2016-11-08T16:56:00Z">
        <w:r>
          <w:rPr/>
          <w:br/>
        </w:r>
      </w:del>
      <w:del w:id="2" w:author="serega " w:date="2016-11-08T16:56:00Z">
        <w:r>
          <w:rPr/>
          <w:delText>Он ведь Ангел,</w:delText>
          <w:br/>
          <w:delText>Лишь крыльев ему не хватает.</w:delText>
        </w:r>
      </w:del>
      <w:ins w:id="3" w:author="serega " w:date="2016-11-08T16:57:00Z">
        <w:commentRangeEnd w:id="0"/>
        <w:r>
          <w:commentReference w:id="0"/>
        </w:r>
        <w:r>
          <w:rPr/>
        </w:r>
      </w:ins>
    </w:p>
    <w:p>
      <w:pPr>
        <w:pStyle w:val="Normal"/>
        <w:rPr/>
      </w:pPr>
      <w:commentRangeStart w:id="1"/>
      <w:r>
        <w:rPr/>
        <w:t>Все заботы пусть в радость,</w:t>
        <w:br/>
        <w:t>Пусть счастье дают,</w:t>
        <w:br/>
        <w:t>Пусть в семье будет смех,</w:t>
        <w:br/>
        <w:t>Доброта и уют.</w:t>
      </w:r>
      <w:commentRangeEnd w:id="1"/>
      <w:r>
        <w:commentReference w:id="1"/>
      </w:r>
      <w:r>
        <w:rPr/>
      </w:r>
    </w:p>
    <w:p>
      <w:pPr>
        <w:pStyle w:val="Normal"/>
        <w:rPr/>
      </w:pPr>
      <w:r>
        <w:rPr/>
        <w:t>В суете повседневной,</w:t>
        <w:br/>
        <w:t>Проходят года.</w:t>
        <w:br/>
        <w:t>Этот день повторить</w:t>
        <w:br/>
        <w:t>Уж нельзя никогда!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1-08T16:57:00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 xml:space="preserve">Заменить две строки. </w:t>
      </w:r>
    </w:p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Снимает фотоаппарат, фотокамера или видеокамера. Да, я знаю про камеру в телефоне.</w:t>
      </w:r>
    </w:p>
  </w:comment>
  <w:comment w:id="1" w:author="serega " w:date="2016-11-08T16:59:05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Пусть-пусть-пусть.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113" w:after="0"/>
      <w:jc w:val="left"/>
    </w:pPr>
    <w:rPr>
      <w:rFonts w:ascii="Arial" w:hAnsi="Arial" w:eastAsia="Arial" w:cs="Arial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LibreOffice/5.2.3.2$Linux_x86 LibreOffice_project/20m0$Build-2</Application>
  <Pages>1</Pages>
  <Words>71</Words>
  <Characters>353</Characters>
  <CharactersWithSpaces>419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2015-05-27T21:01:00Z</dcterms:created>
  <dc:creator/>
  <dc:description/>
  <dc:language>ru-RU</dc:language>
  <cp:lastModifiedBy>serega </cp:lastModifiedBy>
  <dcterms:modified xsi:type="dcterms:W3CDTF">2016-11-08T16:59:46Z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