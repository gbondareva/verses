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200"/>
        <w:rPr/>
      </w:pPr>
      <w:r>
        <w:rPr/>
        <w:t xml:space="preserve">(Посвящается ветерану Великой Отечественной войны </w:t>
        <w:br/>
        <w:t>Дуранову Алексею Григорьевичу)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rPr/>
      </w:pPr>
      <w:r>
        <w:rPr/>
        <w:t xml:space="preserve">В далёкий </w:t>
      </w:r>
      <w:ins w:id="0" w:author="serega  " w:date="2014-11-29T23:27:00Z">
        <w:r>
          <w:rPr/>
          <w:t>сорок первый</w:t>
        </w:r>
      </w:ins>
      <w:del w:id="1" w:author="serega  " w:date="2014-11-29T23:27:00Z">
        <w:r>
          <w:rPr/>
          <w:delText>41</w:delText>
        </w:r>
      </w:del>
      <w:r>
        <w:rPr/>
        <w:t xml:space="preserve"> год</w:t>
      </w:r>
      <w:ins w:id="2" w:author="Василий" w:date="2014-12-04T23:54:00Z">
        <w:r>
          <w:rPr/>
          <w:t>,</w:t>
        </w:r>
      </w:ins>
    </w:p>
    <w:p>
      <w:pPr>
        <w:pStyle w:val="Normal"/>
        <w:rPr/>
      </w:pPr>
      <w:r>
        <w:rPr/>
        <w:t>Как гром средь бела дня,</w:t>
      </w:r>
    </w:p>
    <w:p>
      <w:pPr>
        <w:pStyle w:val="Normal"/>
        <w:rPr/>
      </w:pPr>
      <w:r>
        <w:rPr/>
        <w:t xml:space="preserve">Напал фашист на землю нашу </w:t>
      </w:r>
    </w:p>
    <w:p>
      <w:pPr>
        <w:pStyle w:val="Normal"/>
        <w:rPr/>
      </w:pPr>
      <w:r>
        <w:rPr/>
        <w:t>И началась война.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commentRangeStart w:id="0"/>
      <w:r>
        <w:rPr/>
        <w:t>Чтоб мир наш защитить,</w:t>
      </w:r>
    </w:p>
    <w:p>
      <w:pPr>
        <w:pStyle w:val="Normal"/>
        <w:rPr/>
      </w:pPr>
      <w:ins w:id="3" w:author="Василий" w:date="2014-12-02T23:32:00Z">
        <w:r>
          <w:rPr/>
          <w:t>Отцы</w:t>
        </w:r>
      </w:ins>
      <w:del w:id="4" w:author="Василий" w:date="2014-12-02T23:32:00Z">
        <w:r>
          <w:rPr/>
          <w:delText>Они</w:delText>
        </w:r>
      </w:del>
      <w:r>
        <w:rPr/>
        <w:t xml:space="preserve"> не сомневались,</w:t>
      </w:r>
      <w:commentRangeEnd w:id="0"/>
      <w:r>
        <w:rPr/>
      </w:r>
      <w:r>
        <w:rPr/>
        <w:commentReference w:id="0"/>
      </w:r>
    </w:p>
    <w:p>
      <w:pPr>
        <w:pStyle w:val="Normal"/>
        <w:rPr/>
      </w:pPr>
      <w:r>
        <w:rPr/>
        <w:t>Что на войне им нужно быть</w:t>
      </w:r>
    </w:p>
    <w:p>
      <w:pPr>
        <w:pStyle w:val="Normal"/>
        <w:rPr/>
      </w:pPr>
      <w:r>
        <w:rPr/>
        <w:t>И в пекло отправлялись.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Чтоб землю</w:t>
      </w:r>
    </w:p>
    <w:p>
      <w:pPr>
        <w:pStyle w:val="Normal"/>
        <w:rPr/>
      </w:pPr>
      <w:r>
        <w:rPr/>
        <w:t>Нашу отстоять</w:t>
      </w:r>
    </w:p>
    <w:p>
      <w:pPr>
        <w:pStyle w:val="Normal"/>
        <w:rPr/>
      </w:pPr>
      <w:r>
        <w:rPr/>
        <w:t>И защитить детей и мать,</w:t>
      </w:r>
    </w:p>
    <w:p>
      <w:pPr>
        <w:pStyle w:val="Normal"/>
        <w:rPr/>
      </w:pPr>
      <w:r>
        <w:rPr/>
        <w:t>Пришлось отдать им жизни.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полетели похоронки,</w:t>
      </w:r>
    </w:p>
    <w:p>
      <w:pPr>
        <w:pStyle w:val="Normal"/>
        <w:rPr/>
      </w:pPr>
      <w:r>
        <w:rPr/>
        <w:t>И в каждый дом беда пришла,</w:t>
      </w:r>
    </w:p>
    <w:p>
      <w:pPr>
        <w:pStyle w:val="Normal"/>
        <w:rPr/>
      </w:pPr>
      <w:r>
        <w:rPr/>
        <w:t xml:space="preserve">И вся заботушка мужская, </w:t>
      </w:r>
    </w:p>
    <w:p>
      <w:pPr>
        <w:pStyle w:val="Normal"/>
        <w:rPr/>
      </w:pPr>
      <w:r>
        <w:rPr/>
        <w:t>На плечи женские легла.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Пришлось ведь всем тогда не</w:t>
      </w:r>
      <w:del w:id="5" w:author="serega  " w:date="2014-11-29T23:29:00Z">
        <w:r>
          <w:rPr/>
          <w:delText xml:space="preserve"> </w:delText>
        </w:r>
      </w:del>
      <w:r>
        <w:rPr/>
        <w:t>сладко</w:t>
      </w:r>
    </w:p>
    <w:p>
      <w:pPr>
        <w:pStyle w:val="Normal"/>
        <w:rPr/>
      </w:pPr>
      <w:r>
        <w:rPr/>
        <w:t>И кто ушёл, и кто их ждал.</w:t>
      </w:r>
    </w:p>
    <w:p>
      <w:pPr>
        <w:pStyle w:val="Normal"/>
        <w:rPr/>
      </w:pPr>
      <w:r>
        <w:rPr/>
        <w:t>Но всё равно, народ наш стойкий,</w:t>
      </w:r>
    </w:p>
    <w:p>
      <w:pPr>
        <w:pStyle w:val="Normal"/>
        <w:rPr/>
      </w:pPr>
      <w:r>
        <w:rPr/>
        <w:t>Он свою землю отстоял.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Вернулось мало их домой,</w:t>
      </w:r>
    </w:p>
    <w:p>
      <w:pPr>
        <w:pStyle w:val="Normal"/>
        <w:rPr/>
      </w:pPr>
      <w:r>
        <w:rPr/>
        <w:t>Но каждый был для нас герой.</w:t>
      </w:r>
    </w:p>
    <w:p>
      <w:pPr>
        <w:pStyle w:val="Normal"/>
        <w:rPr/>
      </w:pPr>
      <w:r>
        <w:rPr/>
        <w:t>Тех, кто не смог домой прийти,</w:t>
      </w:r>
    </w:p>
    <w:p>
      <w:pPr>
        <w:pStyle w:val="Normal"/>
        <w:rPr/>
      </w:pPr>
      <w:r>
        <w:rPr/>
        <w:t xml:space="preserve">О них скорбим и свято чтим.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день Победы отмечая,</w:t>
      </w:r>
    </w:p>
    <w:p>
      <w:pPr>
        <w:pStyle w:val="Normal"/>
        <w:rPr/>
      </w:pPr>
      <w:r>
        <w:rPr/>
        <w:t>Мы не забудем этих дней.</w:t>
      </w:r>
    </w:p>
    <w:p>
      <w:pPr>
        <w:pStyle w:val="Normal"/>
        <w:rPr/>
      </w:pPr>
      <w:r>
        <w:rPr/>
        <w:t>И с гордостью мы вспоминаем,</w:t>
      </w:r>
    </w:p>
    <w:p>
      <w:pPr>
        <w:pStyle w:val="Normal"/>
        <w:rPr/>
      </w:pPr>
      <w:r>
        <w:rPr/>
        <w:t>Отчизны лучших сыновей!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Об этих страшных, о годах</w:t>
      </w:r>
    </w:p>
    <w:p>
      <w:pPr>
        <w:pStyle w:val="Normal"/>
        <w:rPr/>
      </w:pPr>
      <w:r>
        <w:rPr/>
        <w:t>Нельзя забыть нам никогда,</w:t>
      </w:r>
    </w:p>
    <w:p>
      <w:pPr>
        <w:pStyle w:val="Normal"/>
        <w:rPr/>
      </w:pPr>
      <w:r>
        <w:rPr/>
        <w:t>Уж слишком горькою ценою</w:t>
      </w:r>
    </w:p>
    <w:p>
      <w:pPr>
        <w:pStyle w:val="Normal"/>
        <w:rPr/>
      </w:pPr>
      <w:r>
        <w:rPr/>
        <w:t>Была Россия спасена.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4-11-29T23:28:00Z" w:initials="">
    <w:p>
      <w:r>
        <w:rPr>
          <w:rFonts w:ascii="Droid Sans" w:hAnsi="Droid Sans"/>
          <w:sz w:val="20"/>
        </w:rPr>
        <w:t>Кто не сомневался?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Droid Sans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 w:customStyle="1">
    <w:name w:val="Текст примечания Знак"/>
    <w:uiPriority w:val="99"/>
    <w:semiHidden/>
    <w:link w:val="aa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9" w:customStyle="1">
    <w:name w:val="Текст выноски Знак"/>
    <w:uiPriority w:val="99"/>
    <w:semiHidden/>
    <w:link w:val="ad"/>
    <w:rsid w:val="006c226b"/>
    <w:basedOn w:val="DefaultParagraphFont"/>
    <w:rPr>
      <w:rFonts w:ascii="Tahoma" w:hAnsi="Tahoma" w:cs="Tahoma"/>
      <w:sz w:val="16"/>
      <w:szCs w:val="16"/>
    </w:rPr>
  </w:style>
  <w:style w:type="paragraph" w:styleId="Style10" w:customStyle="1">
    <w:name w:val="Заголовок"/>
    <w:basedOn w:val="Normal"/>
    <w:next w:val="Style11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>
      <w:rFonts w:ascii="Cambria" w:hAnsi="Cambria" w:cs="FreeSans"/>
    </w:rPr>
  </w:style>
  <w:style w:type="paragraph" w:styleId="Style13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5" w:customStyle="1">
    <w:name w:val="Заглавие"/>
    <w:basedOn w:val="Normal"/>
    <w:pPr>
      <w:keepNext/>
      <w:keepLines/>
      <w:suppressLineNumbers/>
      <w:spacing w:lineRule="auto" w:line="240" w:before="120" w:after="300"/>
    </w:pPr>
    <w:rPr>
      <w:rFonts w:ascii="Calibri" w:hAnsi="Calibri" w:eastAsia="Calibri" w:cs="Calibri"/>
      <w:i/>
      <w:iCs/>
      <w:color w:val="17375E"/>
      <w:sz w:val="52"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Style16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paragraph" w:styleId="Annotationtext">
    <w:name w:val="annotation text"/>
    <w:uiPriority w:val="99"/>
    <w:semiHidden/>
    <w:unhideWhenUsed/>
    <w:link w:val="ab"/>
    <w:basedOn w:val="Normal"/>
    <w:pPr>
      <w:spacing w:lineRule="auto" w:line="240"/>
    </w:pPr>
    <w:rPr>
      <w:sz w:val="20"/>
    </w:rPr>
  </w:style>
  <w:style w:type="paragraph" w:styleId="BalloonText">
    <w:name w:val="Balloon Text"/>
    <w:uiPriority w:val="99"/>
    <w:semiHidden/>
    <w:unhideWhenUsed/>
    <w:link w:val="ae"/>
    <w:rsid w:val="006c226b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2014-10-21T18:20:00Z</dcterms:created>
  <dc:language>ru-RU</dc:language>
  <cp:lastModifiedBy>Василий</cp:lastModifiedBy>
  <dcterms:modified xsi:type="dcterms:W3CDTF">2014-12-04T19:58:00Z</dcterms:modified>
  <cp:revision>5</cp:revision>
  <dc:title>Ко дню Победы.docx</dc:title>
</cp:coreProperties>
</file>