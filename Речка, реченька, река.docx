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Есть у нас в селе большая речка,</w:t>
      </w:r>
    </w:p>
    <w:p>
      <w:pPr>
        <w:pStyle w:val="Normal"/>
        <w:rPr/>
      </w:pPr>
      <w:r>
        <w:rPr/>
        <w:t>Мы её Овсянкою зовём.</w:t>
      </w:r>
    </w:p>
    <w:p>
      <w:pPr>
        <w:pStyle w:val="Normal"/>
        <w:rPr/>
      </w:pPr>
      <w:r>
        <w:rPr/>
        <w:t>Всех она поила и кормила,</w:t>
      </w:r>
    </w:p>
    <w:p>
      <w:pPr>
        <w:pStyle w:val="Normal"/>
        <w:rPr/>
      </w:pPr>
      <w:r>
        <w:rPr/>
        <w:t>А для рыб она</w:t>
      </w:r>
      <w:ins w:id="0" w:author="serega  " w:date="2014-11-29T22:20:00Z">
        <w:r>
          <w:rPr/>
          <w:t xml:space="preserve"> – </w:t>
        </w:r>
      </w:ins>
      <w:del w:id="1" w:author="serega  " w:date="2014-11-29T22:20:00Z">
        <w:r>
          <w:rPr/>
          <w:delText xml:space="preserve"> </w:delText>
        </w:r>
      </w:del>
      <w:r>
        <w:rPr/>
        <w:t>родимый дом.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Бабы огороды поливали,</w:t>
      </w:r>
    </w:p>
    <w:p>
      <w:pPr>
        <w:pStyle w:val="Normal"/>
        <w:rPr/>
      </w:pPr>
      <w:r>
        <w:rPr/>
        <w:t>Мужики поить гоняли скот.</w:t>
      </w:r>
    </w:p>
    <w:p>
      <w:pPr>
        <w:pStyle w:val="Normal"/>
        <w:rPr/>
      </w:pPr>
      <w:r>
        <w:rPr/>
        <w:t>Плотину прудили каждый год,</w:t>
      </w:r>
    </w:p>
    <w:p>
      <w:pPr>
        <w:pStyle w:val="Normal"/>
        <w:rPr/>
      </w:pPr>
      <w:r>
        <w:rPr/>
        <w:t>Был за ней какой-то хоть уход.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теперь она совсем уж обмельчала,</w:t>
      </w:r>
    </w:p>
    <w:p>
      <w:pPr>
        <w:pStyle w:val="Normal"/>
        <w:rPr/>
      </w:pPr>
      <w:r>
        <w:rPr/>
        <w:t>Илом и травой позарастала.</w:t>
      </w:r>
    </w:p>
    <w:p>
      <w:pPr>
        <w:pStyle w:val="Normal"/>
        <w:rPr/>
      </w:pPr>
      <w:r>
        <w:rPr/>
        <w:t>Не боясь, здесь плавают бобры,</w:t>
      </w:r>
    </w:p>
    <w:p>
      <w:pPr>
        <w:pStyle w:val="Normal"/>
        <w:rPr/>
      </w:pPr>
      <w:r>
        <w:rPr/>
        <w:t>Не слыхать на речке детворы.</w:t>
      </w:r>
      <w:ins w:id="2" w:author="serega  " w:date="2014-11-29T22:20:00Z">
        <w:r>
          <w:rPr/>
          <w:t>..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Летом я пойду за ежевикой,</w:t>
      </w:r>
    </w:p>
    <w:p>
      <w:pPr>
        <w:pStyle w:val="Normal"/>
        <w:rPr/>
      </w:pPr>
      <w:ins w:id="3" w:author="serega  " w:date="2014-12-13T23:24:00Z">
        <w:r>
          <w:rPr/>
          <w:t xml:space="preserve">И </w:t>
        </w:r>
      </w:ins>
      <w:del w:id="4" w:author="serega  " w:date="2014-12-13T23:25:00Z">
        <w:r>
          <w:rPr/>
          <w:delText>П</w:delText>
        </w:r>
      </w:del>
      <w:ins w:id="5" w:author="serega  " w:date="2014-12-13T23:25:00Z">
        <w:r>
          <w:rPr/>
          <w:t>п</w:t>
        </w:r>
      </w:ins>
      <w:r>
        <w:rPr/>
        <w:t xml:space="preserve">о </w:t>
      </w:r>
      <w:del w:id="6" w:author="serega  " w:date="2014-12-13T23:24:00Z">
        <w:r>
          <w:rPr/>
          <w:delText xml:space="preserve">её я </w:delText>
        </w:r>
      </w:del>
      <w:r>
        <w:rPr/>
        <w:t>бере</w:t>
      </w:r>
      <w:del w:id="7" w:author="serega  " w:date="2014-12-13T23:24:00Z">
        <w:r>
          <w:rPr/>
          <w:delText>жк</w:delText>
        </w:r>
      </w:del>
      <w:ins w:id="8" w:author="serega  " w:date="2014-12-13T23:24:00Z">
        <w:r>
          <w:rPr/>
          <w:t>г</w:t>
        </w:r>
      </w:ins>
      <w:r>
        <w:rPr/>
        <w:t xml:space="preserve">у </w:t>
      </w:r>
      <w:ins w:id="9" w:author="serega  " w:date="2014-12-13T23:24:00Z">
        <w:r>
          <w:rPr/>
          <w:t xml:space="preserve">реки </w:t>
        </w:r>
      </w:ins>
      <w:r>
        <w:rPr/>
        <w:t>пройду.</w:t>
      </w:r>
    </w:p>
    <w:p>
      <w:pPr>
        <w:pStyle w:val="Normal"/>
        <w:rPr/>
      </w:pPr>
      <w:r>
        <w:rPr/>
        <w:t>И тихонько, чтоб никто не слышал,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Обо всём я с ней поговорю.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2014-10-24T13:28:00Z</dcterms:created>
  <dc:language>ru-RU</dc:language>
  <cp:lastModifiedBy>Василий</cp:lastModifiedBy>
  <dcterms:modified xsi:type="dcterms:W3CDTF">2014-11-10T17:16:00Z</dcterms:modified>
  <cp:revision>3</cp:revision>
  <dc:title>Речка, реченька, река.docx</dc:title>
</cp:coreProperties>
</file>