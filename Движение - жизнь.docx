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A6" w:rsidRDefault="00B65CC0">
      <w:pPr>
        <w:rPr>
          <w:sz w:val="28"/>
          <w:szCs w:val="28"/>
        </w:rPr>
      </w:pPr>
      <w:r>
        <w:rPr>
          <w:sz w:val="28"/>
          <w:szCs w:val="28"/>
        </w:rPr>
        <w:t>Располнели, как кадушки,</w:t>
      </w:r>
      <w:r>
        <w:rPr>
          <w:sz w:val="28"/>
          <w:szCs w:val="28"/>
        </w:rPr>
        <w:br/>
        <w:t>Наши милые подружки.</w:t>
      </w:r>
      <w:r>
        <w:rPr>
          <w:sz w:val="28"/>
          <w:szCs w:val="28"/>
        </w:rPr>
        <w:br/>
        <w:t>Что же делать-то ребята?</w:t>
      </w:r>
      <w:r>
        <w:rPr>
          <w:sz w:val="28"/>
          <w:szCs w:val="28"/>
        </w:rPr>
        <w:br/>
        <w:t>Талия под два обхвата.</w:t>
      </w:r>
    </w:p>
    <w:p w:rsidR="009D7EA6" w:rsidRDefault="00B65CC0">
      <w:r>
        <w:rPr>
          <w:sz w:val="28"/>
          <w:szCs w:val="28"/>
        </w:rPr>
        <w:t>И ещё хотят просить,</w:t>
      </w:r>
      <w:r>
        <w:rPr>
          <w:sz w:val="28"/>
          <w:szCs w:val="28"/>
        </w:rPr>
        <w:br/>
        <w:t>На руках всю жизнь носить!</w:t>
      </w:r>
      <w:r>
        <w:rPr>
          <w:sz w:val="28"/>
          <w:szCs w:val="28"/>
        </w:rPr>
        <w:br/>
        <w:t>Раньше, дело-то бывало,</w:t>
      </w:r>
      <w:r>
        <w:rPr>
          <w:sz w:val="28"/>
          <w:szCs w:val="28"/>
        </w:rPr>
        <w:br/>
        <w:t>Лишнее не прилипало.</w:t>
      </w:r>
    </w:p>
    <w:p w:rsidR="009D7EA6" w:rsidRDefault="00B65CC0">
      <w:r>
        <w:rPr>
          <w:sz w:val="28"/>
          <w:szCs w:val="28"/>
        </w:rPr>
        <w:t>И крутились они все,</w:t>
      </w:r>
      <w:r>
        <w:rPr>
          <w:sz w:val="28"/>
          <w:szCs w:val="28"/>
        </w:rPr>
        <w:br/>
        <w:t>Словно белки в колесе.</w:t>
      </w:r>
      <w:r>
        <w:rPr>
          <w:sz w:val="28"/>
          <w:szCs w:val="28"/>
        </w:rPr>
        <w:br/>
        <w:t>Все вставали спозаранку,</w:t>
      </w:r>
      <w:r>
        <w:rPr>
          <w:sz w:val="28"/>
          <w:szCs w:val="28"/>
        </w:rPr>
        <w:br/>
        <w:t xml:space="preserve">Растопить дрова в </w:t>
      </w:r>
      <w:proofErr w:type="spellStart"/>
      <w:r>
        <w:rPr>
          <w:sz w:val="28"/>
          <w:szCs w:val="28"/>
        </w:rPr>
        <w:t>галанке</w:t>
      </w:r>
      <w:proofErr w:type="spellEnd"/>
      <w:r>
        <w:rPr>
          <w:sz w:val="28"/>
          <w:szCs w:val="28"/>
        </w:rPr>
        <w:t>.</w:t>
      </w:r>
    </w:p>
    <w:p w:rsidR="009D7EA6" w:rsidRDefault="00B65CC0">
      <w:r>
        <w:rPr>
          <w:sz w:val="28"/>
          <w:szCs w:val="28"/>
        </w:rPr>
        <w:t>За водой, в колодец, было</w:t>
      </w:r>
      <w:r>
        <w:rPr>
          <w:sz w:val="28"/>
          <w:szCs w:val="28"/>
        </w:rPr>
        <w:br/>
        <w:t>Раз по семь, за день ходил</w:t>
      </w:r>
      <w:ins w:id="0" w:author="Василий" w:date="2016-10-28T22:18:00Z">
        <w:r w:rsidR="00630C16">
          <w:rPr>
            <w:sz w:val="28"/>
            <w:szCs w:val="28"/>
          </w:rPr>
          <w:t>и</w:t>
        </w:r>
      </w:ins>
      <w:del w:id="1" w:author="Василий" w:date="2016-10-28T22:18:00Z">
        <w:r w:rsidDel="00630C16"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>.</w:t>
      </w:r>
      <w:r>
        <w:rPr>
          <w:sz w:val="28"/>
          <w:szCs w:val="28"/>
        </w:rPr>
        <w:br/>
        <w:t>И шл</w:t>
      </w:r>
      <w:ins w:id="2" w:author="Василий" w:date="2016-10-28T22:18:00Z">
        <w:r w:rsidR="00630C16">
          <w:rPr>
            <w:sz w:val="28"/>
            <w:szCs w:val="28"/>
          </w:rPr>
          <w:t>и</w:t>
        </w:r>
      </w:ins>
      <w:del w:id="3" w:author="Василий" w:date="2016-10-28T22:18:00Z">
        <w:r w:rsidDel="00630C16"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прямо, не горбясь,</w:t>
      </w:r>
      <w:r>
        <w:rPr>
          <w:sz w:val="28"/>
          <w:szCs w:val="28"/>
        </w:rPr>
        <w:br/>
        <w:t>Расплескать воду боясь.</w:t>
      </w:r>
    </w:p>
    <w:p w:rsidR="009D7EA6" w:rsidRDefault="00B65CC0">
      <w:r>
        <w:rPr>
          <w:sz w:val="28"/>
          <w:szCs w:val="28"/>
        </w:rPr>
        <w:t>А стирал</w:t>
      </w:r>
      <w:ins w:id="4" w:author="Василий" w:date="2016-10-28T22:18:00Z">
        <w:r w:rsidR="00630C16">
          <w:rPr>
            <w:sz w:val="28"/>
            <w:szCs w:val="28"/>
          </w:rPr>
          <w:t>и</w:t>
        </w:r>
      </w:ins>
      <w:del w:id="5" w:author="Василий" w:date="2016-10-28T22:18:00Z">
        <w:r w:rsidDel="00630C16"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всё вручную,</w:t>
      </w:r>
      <w:r>
        <w:rPr>
          <w:sz w:val="28"/>
          <w:szCs w:val="28"/>
        </w:rPr>
        <w:br/>
        <w:t>За день кучу, вот такую!</w:t>
      </w:r>
      <w:r>
        <w:rPr>
          <w:sz w:val="28"/>
          <w:szCs w:val="28"/>
        </w:rPr>
        <w:br/>
        <w:t>Пироги печь, через день,</w:t>
      </w:r>
      <w:r>
        <w:rPr>
          <w:sz w:val="28"/>
          <w:szCs w:val="28"/>
        </w:rPr>
        <w:br/>
      </w:r>
      <w:ins w:id="6" w:author="Василий" w:date="2016-10-28T22:18:00Z">
        <w:r>
          <w:rPr>
            <w:sz w:val="28"/>
            <w:szCs w:val="28"/>
          </w:rPr>
          <w:t>Им</w:t>
        </w:r>
      </w:ins>
      <w:del w:id="7" w:author="Василий" w:date="2016-10-28T22:18:00Z"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й</w:delText>
        </w:r>
      </w:del>
      <w:r>
        <w:rPr>
          <w:sz w:val="28"/>
          <w:szCs w:val="28"/>
        </w:rPr>
        <w:t xml:space="preserve"> совсем было не лень.</w:t>
      </w:r>
    </w:p>
    <w:p w:rsidR="009D7EA6" w:rsidDel="00630C16" w:rsidRDefault="00B65CC0">
      <w:pPr>
        <w:rPr>
          <w:del w:id="8" w:author="Василий" w:date="2016-10-28T22:10:00Z"/>
        </w:rPr>
      </w:pPr>
      <w:r>
        <w:rPr>
          <w:sz w:val="28"/>
          <w:szCs w:val="28"/>
        </w:rPr>
        <w:t>Огород, огромный был,</w:t>
      </w:r>
      <w:r>
        <w:rPr>
          <w:sz w:val="28"/>
          <w:szCs w:val="28"/>
        </w:rPr>
        <w:br/>
        <w:t xml:space="preserve">Труд </w:t>
      </w:r>
      <w:r>
        <w:rPr>
          <w:sz w:val="28"/>
          <w:szCs w:val="28"/>
        </w:rPr>
        <w:t>наш брат, всегда любил!</w:t>
      </w:r>
      <w:r>
        <w:rPr>
          <w:sz w:val="28"/>
          <w:szCs w:val="28"/>
        </w:rPr>
        <w:br/>
        <w:t>Жизнь, на много легче стала,</w:t>
      </w:r>
      <w:r>
        <w:rPr>
          <w:sz w:val="28"/>
          <w:szCs w:val="28"/>
        </w:rPr>
        <w:br/>
        <w:t>Вот и липнет ко всем сало.</w:t>
      </w:r>
    </w:p>
    <w:p w:rsidR="009D7EA6" w:rsidDel="00630C16" w:rsidRDefault="00B65CC0">
      <w:pPr>
        <w:rPr>
          <w:del w:id="9" w:author="Василий" w:date="2016-10-28T22:16:00Z"/>
        </w:rPr>
      </w:pPr>
      <w:del w:id="10" w:author="Василий" w:date="2016-10-28T22:10:00Z"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л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к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х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>т</w:delText>
        </w:r>
        <w:r w:rsidDel="00630C16">
          <w:rPr>
            <w:sz w:val="28"/>
            <w:szCs w:val="28"/>
          </w:rPr>
          <w:delText>ь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,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br/>
        </w:r>
        <w:r w:rsidDel="00630C16">
          <w:rPr>
            <w:sz w:val="28"/>
            <w:szCs w:val="28"/>
          </w:rPr>
          <w:delText>М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г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з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ы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у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в</w:delText>
        </w:r>
        <w:r w:rsidDel="00630C16">
          <w:rPr>
            <w:sz w:val="28"/>
            <w:szCs w:val="28"/>
          </w:rPr>
          <w:delText>с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х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р</w:delText>
        </w:r>
        <w:r w:rsidDel="00630C16">
          <w:rPr>
            <w:sz w:val="28"/>
            <w:szCs w:val="28"/>
          </w:rPr>
          <w:delText>я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м</w:delText>
        </w:r>
        <w:r w:rsidDel="00630C16">
          <w:rPr>
            <w:sz w:val="28"/>
            <w:szCs w:val="28"/>
          </w:rPr>
          <w:delText>.</w:delText>
        </w:r>
        <w:r w:rsidDel="00630C16">
          <w:rPr>
            <w:sz w:val="28"/>
            <w:szCs w:val="28"/>
          </w:rPr>
          <w:br/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г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р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ы</w:delText>
        </w:r>
        <w:r w:rsidDel="00630C16">
          <w:rPr>
            <w:sz w:val="28"/>
            <w:szCs w:val="28"/>
          </w:rPr>
          <w:delText>,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р</w:delText>
        </w:r>
        <w:r w:rsidDel="00630C16">
          <w:rPr>
            <w:sz w:val="28"/>
            <w:szCs w:val="28"/>
          </w:rPr>
          <w:delText>в</w:delText>
        </w:r>
        <w:r w:rsidDel="00630C16">
          <w:rPr>
            <w:sz w:val="28"/>
            <w:szCs w:val="28"/>
          </w:rPr>
          <w:delText>ы</w:delText>
        </w:r>
        <w:r w:rsidDel="00630C16">
          <w:rPr>
            <w:sz w:val="28"/>
            <w:szCs w:val="28"/>
          </w:rPr>
          <w:delText>,</w:delText>
        </w:r>
        <w:r w:rsidDel="00630C16">
          <w:rPr>
            <w:sz w:val="28"/>
            <w:szCs w:val="28"/>
          </w:rPr>
          <w:br/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м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с</w:delText>
        </w:r>
        <w:r w:rsidDel="00630C16">
          <w:rPr>
            <w:sz w:val="28"/>
            <w:szCs w:val="28"/>
          </w:rPr>
          <w:delText>т</w:delText>
        </w:r>
        <w:r w:rsidDel="00630C16">
          <w:rPr>
            <w:sz w:val="28"/>
            <w:szCs w:val="28"/>
          </w:rPr>
          <w:delText>ь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к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>ц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р</w:delText>
        </w:r>
        <w:r w:rsidDel="00630C16">
          <w:rPr>
            <w:sz w:val="28"/>
            <w:szCs w:val="28"/>
          </w:rPr>
          <w:delText>!</w:delText>
        </w:r>
      </w:del>
    </w:p>
    <w:p w:rsidR="009D7EA6" w:rsidRDefault="00B65CC0">
      <w:del w:id="11" w:author="Василий" w:date="2016-10-28T22:16:00Z">
        <w:r w:rsidDel="00630C16">
          <w:rPr>
            <w:sz w:val="28"/>
            <w:szCs w:val="28"/>
          </w:rPr>
          <w:delText>Л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г</w:delText>
        </w:r>
        <w:r w:rsidDel="00630C16">
          <w:rPr>
            <w:sz w:val="28"/>
            <w:szCs w:val="28"/>
          </w:rPr>
          <w:delText>ч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с</w:delText>
        </w:r>
        <w:r w:rsidDel="00630C16">
          <w:rPr>
            <w:sz w:val="28"/>
            <w:szCs w:val="28"/>
          </w:rPr>
          <w:delText>т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л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,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в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с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м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м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л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,</w:delText>
        </w:r>
        <w:r w:rsidDel="00630C16">
          <w:rPr>
            <w:sz w:val="28"/>
            <w:szCs w:val="28"/>
          </w:rPr>
          <w:br/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к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к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й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м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к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>т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л</w:delText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>!</w:delText>
        </w:r>
        <w:r w:rsidDel="00630C16">
          <w:rPr>
            <w:sz w:val="28"/>
            <w:szCs w:val="28"/>
          </w:rPr>
          <w:br/>
        </w:r>
        <w:r w:rsidDel="00630C16">
          <w:rPr>
            <w:sz w:val="28"/>
            <w:szCs w:val="28"/>
          </w:rPr>
          <w:delText>З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р</w:delText>
        </w:r>
        <w:r w:rsidDel="00630C16">
          <w:rPr>
            <w:sz w:val="28"/>
            <w:szCs w:val="28"/>
          </w:rPr>
          <w:delText>к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л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,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в</w:delText>
        </w:r>
        <w:r w:rsidDel="00630C16">
          <w:rPr>
            <w:sz w:val="28"/>
            <w:szCs w:val="28"/>
          </w:rPr>
          <w:delText>е</w:delText>
        </w:r>
        <w:r w:rsidDel="00630C16">
          <w:rPr>
            <w:sz w:val="28"/>
            <w:szCs w:val="28"/>
          </w:rPr>
          <w:delText>с</w:delText>
        </w:r>
        <w:r w:rsidDel="00630C16">
          <w:rPr>
            <w:sz w:val="28"/>
            <w:szCs w:val="28"/>
          </w:rPr>
          <w:delText>ы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у</w:delText>
        </w:r>
        <w:r w:rsidDel="00630C16">
          <w:rPr>
            <w:sz w:val="28"/>
            <w:szCs w:val="28"/>
          </w:rPr>
          <w:delText>б</w:delText>
        </w:r>
        <w:r w:rsidDel="00630C16">
          <w:rPr>
            <w:sz w:val="28"/>
            <w:szCs w:val="28"/>
          </w:rPr>
          <w:delText>р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т</w:delText>
        </w:r>
        <w:r w:rsidDel="00630C16">
          <w:rPr>
            <w:sz w:val="28"/>
            <w:szCs w:val="28"/>
          </w:rPr>
          <w:delText>ь</w:delText>
        </w:r>
        <w:r w:rsidDel="00630C16">
          <w:rPr>
            <w:sz w:val="28"/>
            <w:szCs w:val="28"/>
          </w:rPr>
          <w:delText>,</w:delText>
        </w:r>
        <w:r w:rsidDel="00630C16">
          <w:rPr>
            <w:sz w:val="28"/>
            <w:szCs w:val="28"/>
          </w:rPr>
          <w:br/>
        </w:r>
        <w:r w:rsidDel="00630C16">
          <w:rPr>
            <w:sz w:val="28"/>
            <w:szCs w:val="28"/>
          </w:rPr>
          <w:delText>И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с</w:delText>
        </w:r>
        <w:r w:rsidDel="00630C16">
          <w:rPr>
            <w:sz w:val="28"/>
            <w:szCs w:val="28"/>
          </w:rPr>
          <w:delText>п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к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й</w:delText>
        </w:r>
        <w:r w:rsidDel="00630C16">
          <w:rPr>
            <w:sz w:val="28"/>
            <w:szCs w:val="28"/>
          </w:rPr>
          <w:delText>н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 xml:space="preserve"> </w:delText>
        </w:r>
        <w:r w:rsidDel="00630C16">
          <w:rPr>
            <w:sz w:val="28"/>
            <w:szCs w:val="28"/>
          </w:rPr>
          <w:delText>о</w:delText>
        </w:r>
        <w:r w:rsidDel="00630C16">
          <w:rPr>
            <w:sz w:val="28"/>
            <w:szCs w:val="28"/>
          </w:rPr>
          <w:delText>т</w:delText>
        </w:r>
        <w:r w:rsidDel="00630C16">
          <w:rPr>
            <w:sz w:val="28"/>
            <w:szCs w:val="28"/>
          </w:rPr>
          <w:delText>д</w:delText>
        </w:r>
        <w:r w:rsidDel="00630C16">
          <w:rPr>
            <w:sz w:val="28"/>
            <w:szCs w:val="28"/>
          </w:rPr>
          <w:delText>ы</w:delText>
        </w:r>
        <w:r w:rsidDel="00630C16">
          <w:rPr>
            <w:sz w:val="28"/>
            <w:szCs w:val="28"/>
          </w:rPr>
          <w:delText>х</w:delText>
        </w:r>
        <w:r w:rsidDel="00630C16">
          <w:rPr>
            <w:sz w:val="28"/>
            <w:szCs w:val="28"/>
          </w:rPr>
          <w:delText>а</w:delText>
        </w:r>
        <w:r w:rsidDel="00630C16">
          <w:rPr>
            <w:sz w:val="28"/>
            <w:szCs w:val="28"/>
          </w:rPr>
          <w:delText>т</w:delText>
        </w:r>
        <w:r w:rsidDel="00630C16">
          <w:rPr>
            <w:sz w:val="28"/>
            <w:szCs w:val="28"/>
          </w:rPr>
          <w:delText>ь</w:delText>
        </w:r>
        <w:r w:rsidDel="00630C16">
          <w:rPr>
            <w:sz w:val="28"/>
            <w:szCs w:val="28"/>
          </w:rPr>
          <w:delText>.</w:delText>
        </w:r>
      </w:del>
    </w:p>
    <w:p w:rsidR="009D7EA6" w:rsidRDefault="00630C16">
      <w:ins w:id="12" w:author="Василий" w:date="2016-10-28T22:14:00Z">
        <w:r>
          <w:rPr>
            <w:sz w:val="28"/>
            <w:szCs w:val="28"/>
          </w:rPr>
          <w:t>Больше двигать</w:t>
        </w:r>
        <w:r w:rsidR="00B65CC0">
          <w:rPr>
            <w:sz w:val="28"/>
            <w:szCs w:val="28"/>
          </w:rPr>
          <w:t>ся, друзья,</w:t>
        </w:r>
        <w:r w:rsidR="00B65CC0">
          <w:rPr>
            <w:sz w:val="28"/>
            <w:szCs w:val="28"/>
          </w:rPr>
          <w:br/>
          <w:t xml:space="preserve">Предлагаю всем </w:t>
        </w:r>
      </w:ins>
      <w:ins w:id="13" w:author="Василий" w:date="2016-10-28T22:23:00Z">
        <w:r w:rsidR="00B65CC0">
          <w:rPr>
            <w:sz w:val="28"/>
            <w:szCs w:val="28"/>
          </w:rPr>
          <w:t>нам</w:t>
        </w:r>
      </w:ins>
      <w:bookmarkStart w:id="14" w:name="_GoBack"/>
      <w:bookmarkEnd w:id="14"/>
      <w:ins w:id="15" w:author="Василий" w:date="2016-10-28T22:14:00Z">
        <w:r w:rsidR="00B65CC0">
          <w:rPr>
            <w:sz w:val="28"/>
            <w:szCs w:val="28"/>
          </w:rPr>
          <w:t xml:space="preserve"> </w:t>
        </w:r>
      </w:ins>
      <w:ins w:id="16" w:author="Василий" w:date="2016-10-28T22:22:00Z">
        <w:r w:rsidR="00B65CC0">
          <w:rPr>
            <w:sz w:val="28"/>
            <w:szCs w:val="28"/>
          </w:rPr>
          <w:t>я.</w:t>
        </w:r>
      </w:ins>
      <w:del w:id="17" w:author="Василий" w:date="2016-10-28T22:14:00Z">
        <w:r w:rsidR="00B65CC0" w:rsidDel="00630C16">
          <w:rPr>
            <w:sz w:val="28"/>
            <w:szCs w:val="28"/>
          </w:rPr>
          <w:delText>К</w:delText>
        </w:r>
        <w:r w:rsidR="00B65CC0" w:rsidDel="00630C16">
          <w:rPr>
            <w:sz w:val="28"/>
            <w:szCs w:val="28"/>
          </w:rPr>
          <w:delText>т</w:delText>
        </w:r>
        <w:r w:rsidR="00B65CC0" w:rsidDel="00630C16">
          <w:rPr>
            <w:sz w:val="28"/>
            <w:szCs w:val="28"/>
          </w:rPr>
          <w:delText>о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с</w:delText>
        </w:r>
        <w:r w:rsidR="00B65CC0" w:rsidDel="00630C16">
          <w:rPr>
            <w:sz w:val="28"/>
            <w:szCs w:val="28"/>
          </w:rPr>
          <w:delText>к</w:delText>
        </w:r>
        <w:r w:rsidR="00B65CC0" w:rsidDel="00630C16">
          <w:rPr>
            <w:sz w:val="28"/>
            <w:szCs w:val="28"/>
          </w:rPr>
          <w:delText>а</w:delText>
        </w:r>
        <w:r w:rsidR="00B65CC0" w:rsidDel="00630C16">
          <w:rPr>
            <w:sz w:val="28"/>
            <w:szCs w:val="28"/>
          </w:rPr>
          <w:delText>з</w:delText>
        </w:r>
        <w:r w:rsidR="00B65CC0" w:rsidDel="00630C16">
          <w:rPr>
            <w:sz w:val="28"/>
            <w:szCs w:val="28"/>
          </w:rPr>
          <w:delText>а</w:delText>
        </w:r>
        <w:r w:rsidR="00B65CC0" w:rsidDel="00630C16">
          <w:rPr>
            <w:sz w:val="28"/>
            <w:szCs w:val="28"/>
          </w:rPr>
          <w:delText>л</w:delText>
        </w:r>
        <w:r w:rsidR="00B65CC0" w:rsidDel="00630C16">
          <w:rPr>
            <w:sz w:val="28"/>
            <w:szCs w:val="28"/>
          </w:rPr>
          <w:delText>: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«</w:delText>
        </w:r>
        <w:r w:rsidR="00B65CC0" w:rsidDel="00630C16">
          <w:rPr>
            <w:sz w:val="28"/>
            <w:szCs w:val="28"/>
          </w:rPr>
          <w:delText>Д</w:delText>
        </w:r>
        <w:r w:rsidR="00B65CC0" w:rsidDel="00630C16">
          <w:rPr>
            <w:sz w:val="28"/>
            <w:szCs w:val="28"/>
          </w:rPr>
          <w:delText>в</w:delText>
        </w:r>
        <w:r w:rsidR="00B65CC0" w:rsidDel="00630C16">
          <w:rPr>
            <w:sz w:val="28"/>
            <w:szCs w:val="28"/>
          </w:rPr>
          <w:delText>и</w:delText>
        </w:r>
        <w:r w:rsidR="00B65CC0" w:rsidDel="00630C16">
          <w:rPr>
            <w:sz w:val="28"/>
            <w:szCs w:val="28"/>
          </w:rPr>
          <w:delText>ж</w:delText>
        </w:r>
        <w:r w:rsidR="00B65CC0" w:rsidDel="00630C16">
          <w:rPr>
            <w:sz w:val="28"/>
            <w:szCs w:val="28"/>
          </w:rPr>
          <w:delText>е</w:delText>
        </w:r>
        <w:r w:rsidR="00B65CC0" w:rsidDel="00630C16">
          <w:rPr>
            <w:sz w:val="28"/>
            <w:szCs w:val="28"/>
          </w:rPr>
          <w:delText>н</w:delText>
        </w:r>
        <w:r w:rsidR="00B65CC0" w:rsidDel="00630C16">
          <w:rPr>
            <w:sz w:val="28"/>
            <w:szCs w:val="28"/>
          </w:rPr>
          <w:delText>ь</w:delText>
        </w:r>
        <w:r w:rsidR="00B65CC0" w:rsidDel="00630C16">
          <w:rPr>
            <w:sz w:val="28"/>
            <w:szCs w:val="28"/>
          </w:rPr>
          <w:delText>е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–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ж</w:delText>
        </w:r>
        <w:r w:rsidR="00B65CC0" w:rsidDel="00630C16">
          <w:rPr>
            <w:sz w:val="28"/>
            <w:szCs w:val="28"/>
          </w:rPr>
          <w:delText>и</w:delText>
        </w:r>
        <w:r w:rsidR="00B65CC0" w:rsidDel="00630C16">
          <w:rPr>
            <w:sz w:val="28"/>
            <w:szCs w:val="28"/>
          </w:rPr>
          <w:delText>з</w:delText>
        </w:r>
        <w:r w:rsidR="00B65CC0" w:rsidDel="00630C16">
          <w:rPr>
            <w:sz w:val="28"/>
            <w:szCs w:val="28"/>
          </w:rPr>
          <w:delText>н</w:delText>
        </w:r>
        <w:r w:rsidR="00B65CC0" w:rsidDel="00630C16">
          <w:rPr>
            <w:sz w:val="28"/>
            <w:szCs w:val="28"/>
          </w:rPr>
          <w:delText>ь</w:delText>
        </w:r>
        <w:r w:rsidR="00B65CC0" w:rsidDel="00630C16">
          <w:rPr>
            <w:sz w:val="28"/>
            <w:szCs w:val="28"/>
          </w:rPr>
          <w:delText>!</w:delText>
        </w:r>
        <w:r w:rsidR="00B65CC0" w:rsidDel="00630C16">
          <w:rPr>
            <w:sz w:val="28"/>
            <w:szCs w:val="28"/>
          </w:rPr>
          <w:delText>»</w:delText>
        </w:r>
        <w:r w:rsidR="00B65CC0" w:rsidDel="00630C16">
          <w:rPr>
            <w:sz w:val="28"/>
            <w:szCs w:val="28"/>
          </w:rPr>
          <w:br/>
        </w:r>
        <w:r w:rsidR="00B65CC0" w:rsidDel="00630C16">
          <w:rPr>
            <w:sz w:val="28"/>
            <w:szCs w:val="28"/>
          </w:rPr>
          <w:delText>В</w:delText>
        </w:r>
        <w:r w:rsidR="00B65CC0" w:rsidDel="00630C16">
          <w:rPr>
            <w:sz w:val="28"/>
            <w:szCs w:val="28"/>
          </w:rPr>
          <w:delText>о</w:delText>
        </w:r>
        <w:r w:rsidR="00B65CC0" w:rsidDel="00630C16">
          <w:rPr>
            <w:sz w:val="28"/>
            <w:szCs w:val="28"/>
          </w:rPr>
          <w:delText>т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и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б</w:delText>
        </w:r>
        <w:r w:rsidR="00B65CC0" w:rsidDel="00630C16">
          <w:rPr>
            <w:sz w:val="28"/>
            <w:szCs w:val="28"/>
          </w:rPr>
          <w:delText>е</w:delText>
        </w:r>
        <w:r w:rsidR="00B65CC0" w:rsidDel="00630C16">
          <w:rPr>
            <w:sz w:val="28"/>
            <w:szCs w:val="28"/>
          </w:rPr>
          <w:delText>г</w:delText>
        </w:r>
        <w:r w:rsidR="00B65CC0" w:rsidDel="00630C16">
          <w:rPr>
            <w:sz w:val="28"/>
            <w:szCs w:val="28"/>
          </w:rPr>
          <w:delText>а</w:delText>
        </w:r>
        <w:r w:rsidR="00B65CC0" w:rsidDel="00630C16">
          <w:rPr>
            <w:sz w:val="28"/>
            <w:szCs w:val="28"/>
          </w:rPr>
          <w:delText>т</w:delText>
        </w:r>
        <w:r w:rsidR="00B65CC0" w:rsidDel="00630C16">
          <w:rPr>
            <w:sz w:val="28"/>
            <w:szCs w:val="28"/>
          </w:rPr>
          <w:delText>ь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н</w:delText>
        </w:r>
        <w:r w:rsidR="00B65CC0" w:rsidDel="00630C16">
          <w:rPr>
            <w:sz w:val="28"/>
            <w:szCs w:val="28"/>
          </w:rPr>
          <w:delText>е</w:delText>
        </w:r>
        <w:r w:rsidR="00B65CC0" w:rsidDel="00630C16">
          <w:rPr>
            <w:sz w:val="28"/>
            <w:szCs w:val="28"/>
          </w:rPr>
          <w:delText xml:space="preserve"> </w:delText>
        </w:r>
        <w:r w:rsidR="00B65CC0" w:rsidDel="00630C16">
          <w:rPr>
            <w:sz w:val="28"/>
            <w:szCs w:val="28"/>
          </w:rPr>
          <w:delText>л</w:delText>
        </w:r>
        <w:r w:rsidR="00B65CC0" w:rsidDel="00630C16">
          <w:rPr>
            <w:sz w:val="28"/>
            <w:szCs w:val="28"/>
          </w:rPr>
          <w:delText>е</w:delText>
        </w:r>
        <w:r w:rsidR="00B65CC0" w:rsidDel="00630C16">
          <w:rPr>
            <w:sz w:val="28"/>
            <w:szCs w:val="28"/>
          </w:rPr>
          <w:delText>н</w:delText>
        </w:r>
        <w:r w:rsidR="00B65CC0" w:rsidDel="00630C16">
          <w:rPr>
            <w:sz w:val="28"/>
            <w:szCs w:val="28"/>
          </w:rPr>
          <w:delText>и</w:delText>
        </w:r>
        <w:r w:rsidR="00B65CC0" w:rsidDel="00630C16">
          <w:rPr>
            <w:sz w:val="28"/>
            <w:szCs w:val="28"/>
          </w:rPr>
          <w:delText>с</w:delText>
        </w:r>
        <w:r w:rsidR="00B65CC0" w:rsidDel="00630C16">
          <w:rPr>
            <w:sz w:val="28"/>
            <w:szCs w:val="28"/>
          </w:rPr>
          <w:delText>ь</w:delText>
        </w:r>
        <w:r w:rsidR="00B65CC0" w:rsidDel="00630C16">
          <w:rPr>
            <w:sz w:val="28"/>
            <w:szCs w:val="28"/>
          </w:rPr>
          <w:delText>,</w:delText>
        </w:r>
      </w:del>
      <w:r w:rsidR="00B65CC0">
        <w:rPr>
          <w:sz w:val="28"/>
          <w:szCs w:val="28"/>
        </w:rPr>
        <w:br/>
      </w:r>
      <w:ins w:id="18" w:author="Василий" w:date="2016-10-28T22:20:00Z">
        <w:r w:rsidR="00B65CC0">
          <w:rPr>
            <w:sz w:val="28"/>
            <w:szCs w:val="28"/>
          </w:rPr>
          <w:t>Вот тогда</w:t>
        </w:r>
      </w:ins>
      <w:ins w:id="19" w:author="Василий" w:date="2016-10-28T22:23:00Z">
        <w:r w:rsidR="00B65CC0">
          <w:rPr>
            <w:sz w:val="28"/>
            <w:szCs w:val="28"/>
          </w:rPr>
          <w:t>,</w:t>
        </w:r>
      </w:ins>
      <w:ins w:id="20" w:author="Василий" w:date="2016-10-28T22:20:00Z">
        <w:r w:rsidR="00B65CC0">
          <w:rPr>
            <w:sz w:val="28"/>
            <w:szCs w:val="28"/>
          </w:rPr>
          <w:t xml:space="preserve"> </w:t>
        </w:r>
      </w:ins>
      <w:ins w:id="21" w:author="Василий" w:date="2016-10-28T22:22:00Z">
        <w:r w:rsidR="00B65CC0">
          <w:rPr>
            <w:sz w:val="28"/>
            <w:szCs w:val="28"/>
          </w:rPr>
          <w:t>нас</w:t>
        </w:r>
      </w:ins>
      <w:ins w:id="22" w:author="Василий" w:date="2016-10-28T22:20:00Z">
        <w:r w:rsidR="00B65CC0">
          <w:rPr>
            <w:sz w:val="28"/>
            <w:szCs w:val="28"/>
          </w:rPr>
          <w:t xml:space="preserve"> может быть,</w:t>
        </w:r>
        <w:r w:rsidR="00B65CC0">
          <w:rPr>
            <w:sz w:val="28"/>
            <w:szCs w:val="28"/>
          </w:rPr>
          <w:br/>
          <w:t>На руках будут носить!</w:t>
        </w:r>
      </w:ins>
      <w:del w:id="23" w:author="Василий" w:date="2016-10-28T22:19:00Z">
        <w:r w:rsidR="00B65CC0" w:rsidDel="00B65CC0">
          <w:rPr>
            <w:sz w:val="28"/>
            <w:szCs w:val="28"/>
          </w:rPr>
          <w:delText>П</w:delText>
        </w:r>
        <w:r w:rsidR="00B65CC0" w:rsidDel="00B65CC0">
          <w:rPr>
            <w:sz w:val="28"/>
            <w:szCs w:val="28"/>
          </w:rPr>
          <w:delText>о</w:delText>
        </w:r>
        <w:r w:rsidR="00B65CC0" w:rsidDel="00B65CC0">
          <w:rPr>
            <w:sz w:val="28"/>
            <w:szCs w:val="28"/>
          </w:rPr>
          <w:delText>з</w:delText>
        </w:r>
        <w:r w:rsidR="00B65CC0" w:rsidDel="00B65CC0">
          <w:rPr>
            <w:sz w:val="28"/>
            <w:szCs w:val="28"/>
          </w:rPr>
          <w:delText>а</w:delText>
        </w:r>
        <w:r w:rsidR="00B65CC0" w:rsidDel="00B65CC0">
          <w:rPr>
            <w:sz w:val="28"/>
            <w:szCs w:val="28"/>
          </w:rPr>
          <w:delText>б</w:delText>
        </w:r>
        <w:r w:rsidR="00B65CC0" w:rsidDel="00B65CC0">
          <w:rPr>
            <w:sz w:val="28"/>
            <w:szCs w:val="28"/>
          </w:rPr>
          <w:delText>у</w:delText>
        </w:r>
        <w:r w:rsidR="00B65CC0" w:rsidDel="00B65CC0">
          <w:rPr>
            <w:sz w:val="28"/>
            <w:szCs w:val="28"/>
          </w:rPr>
          <w:delText>д</w:delText>
        </w:r>
        <w:r w:rsidR="00B65CC0" w:rsidDel="00B65CC0">
          <w:rPr>
            <w:sz w:val="28"/>
            <w:szCs w:val="28"/>
          </w:rPr>
          <w:delText>е</w:delText>
        </w:r>
        <w:r w:rsidR="00B65CC0" w:rsidDel="00B65CC0">
          <w:rPr>
            <w:sz w:val="28"/>
            <w:szCs w:val="28"/>
          </w:rPr>
          <w:delText>ш</w:delText>
        </w:r>
        <w:r w:rsidR="00B65CC0" w:rsidDel="00B65CC0">
          <w:rPr>
            <w:sz w:val="28"/>
            <w:szCs w:val="28"/>
          </w:rPr>
          <w:delText>ь</w:delText>
        </w:r>
        <w:r w:rsidR="00B65CC0" w:rsidDel="00B65CC0">
          <w:rPr>
            <w:sz w:val="28"/>
            <w:szCs w:val="28"/>
          </w:rPr>
          <w:delText xml:space="preserve"> </w:delText>
        </w:r>
        <w:r w:rsidR="00B65CC0" w:rsidDel="00B65CC0">
          <w:rPr>
            <w:sz w:val="28"/>
            <w:szCs w:val="28"/>
          </w:rPr>
          <w:delText>п</w:delText>
        </w:r>
        <w:r w:rsidR="00B65CC0" w:rsidDel="00B65CC0">
          <w:rPr>
            <w:sz w:val="28"/>
            <w:szCs w:val="28"/>
          </w:rPr>
          <w:delText>р</w:delText>
        </w:r>
        <w:r w:rsidR="00B65CC0" w:rsidDel="00B65CC0">
          <w:rPr>
            <w:sz w:val="28"/>
            <w:szCs w:val="28"/>
          </w:rPr>
          <w:delText>о</w:delText>
        </w:r>
        <w:r w:rsidR="00B65CC0" w:rsidDel="00B65CC0">
          <w:rPr>
            <w:sz w:val="28"/>
            <w:szCs w:val="28"/>
          </w:rPr>
          <w:delText xml:space="preserve"> </w:delText>
        </w:r>
        <w:r w:rsidR="00B65CC0" w:rsidDel="00B65CC0">
          <w:rPr>
            <w:sz w:val="28"/>
            <w:szCs w:val="28"/>
          </w:rPr>
          <w:delText>д</w:delText>
        </w:r>
        <w:r w:rsidR="00B65CC0" w:rsidDel="00B65CC0">
          <w:rPr>
            <w:sz w:val="28"/>
            <w:szCs w:val="28"/>
          </w:rPr>
          <w:delText>и</w:delText>
        </w:r>
        <w:r w:rsidR="00B65CC0" w:rsidDel="00B65CC0">
          <w:rPr>
            <w:sz w:val="28"/>
            <w:szCs w:val="28"/>
          </w:rPr>
          <w:delText>в</w:delText>
        </w:r>
        <w:r w:rsidR="00B65CC0" w:rsidDel="00B65CC0">
          <w:rPr>
            <w:sz w:val="28"/>
            <w:szCs w:val="28"/>
          </w:rPr>
          <w:delText>а</w:delText>
        </w:r>
        <w:r w:rsidR="00B65CC0" w:rsidDel="00B65CC0">
          <w:rPr>
            <w:sz w:val="28"/>
            <w:szCs w:val="28"/>
          </w:rPr>
          <w:delText>н</w:delText>
        </w:r>
        <w:r w:rsidR="00B65CC0" w:rsidDel="00B65CC0">
          <w:rPr>
            <w:sz w:val="28"/>
            <w:szCs w:val="28"/>
          </w:rPr>
          <w:delText>,</w:delText>
        </w:r>
        <w:r w:rsidR="00B65CC0" w:rsidDel="00B65CC0">
          <w:rPr>
            <w:sz w:val="28"/>
            <w:szCs w:val="28"/>
          </w:rPr>
          <w:br/>
        </w:r>
        <w:r w:rsidR="00B65CC0" w:rsidDel="00B65CC0">
          <w:rPr>
            <w:sz w:val="28"/>
            <w:szCs w:val="28"/>
          </w:rPr>
          <w:delText>Б</w:delText>
        </w:r>
        <w:r w:rsidR="00B65CC0" w:rsidDel="00B65CC0">
          <w:rPr>
            <w:sz w:val="28"/>
            <w:szCs w:val="28"/>
          </w:rPr>
          <w:delText>у</w:delText>
        </w:r>
        <w:r w:rsidR="00B65CC0" w:rsidDel="00B65CC0">
          <w:rPr>
            <w:sz w:val="28"/>
            <w:szCs w:val="28"/>
          </w:rPr>
          <w:delText>д</w:delText>
        </w:r>
        <w:r w:rsidR="00B65CC0" w:rsidDel="00B65CC0">
          <w:rPr>
            <w:sz w:val="28"/>
            <w:szCs w:val="28"/>
          </w:rPr>
          <w:delText>е</w:delText>
        </w:r>
        <w:r w:rsidR="00B65CC0" w:rsidDel="00B65CC0">
          <w:rPr>
            <w:sz w:val="28"/>
            <w:szCs w:val="28"/>
          </w:rPr>
          <w:delText>ш</w:delText>
        </w:r>
        <w:r w:rsidR="00B65CC0" w:rsidDel="00B65CC0">
          <w:rPr>
            <w:sz w:val="28"/>
            <w:szCs w:val="28"/>
          </w:rPr>
          <w:delText>ь</w:delText>
        </w:r>
        <w:r w:rsidR="00B65CC0" w:rsidDel="00B65CC0">
          <w:rPr>
            <w:sz w:val="28"/>
            <w:szCs w:val="28"/>
          </w:rPr>
          <w:delText xml:space="preserve"> </w:delText>
        </w:r>
        <w:r w:rsidR="00B65CC0" w:rsidDel="00B65CC0">
          <w:rPr>
            <w:sz w:val="28"/>
            <w:szCs w:val="28"/>
          </w:rPr>
          <w:delText>с</w:delText>
        </w:r>
        <w:r w:rsidR="00B65CC0" w:rsidDel="00B65CC0">
          <w:rPr>
            <w:sz w:val="28"/>
            <w:szCs w:val="28"/>
          </w:rPr>
          <w:delText>т</w:delText>
        </w:r>
        <w:r w:rsidR="00B65CC0" w:rsidDel="00B65CC0">
          <w:rPr>
            <w:sz w:val="28"/>
            <w:szCs w:val="28"/>
          </w:rPr>
          <w:delText>р</w:delText>
        </w:r>
        <w:r w:rsidR="00B65CC0" w:rsidDel="00B65CC0">
          <w:rPr>
            <w:sz w:val="28"/>
            <w:szCs w:val="28"/>
          </w:rPr>
          <w:delText>о</w:delText>
        </w:r>
        <w:r w:rsidR="00B65CC0" w:rsidDel="00B65CC0">
          <w:rPr>
            <w:sz w:val="28"/>
            <w:szCs w:val="28"/>
          </w:rPr>
          <w:delText>й</w:delText>
        </w:r>
        <w:r w:rsidR="00B65CC0" w:rsidDel="00B65CC0">
          <w:rPr>
            <w:sz w:val="28"/>
            <w:szCs w:val="28"/>
          </w:rPr>
          <w:delText>н</w:delText>
        </w:r>
        <w:r w:rsidR="00B65CC0" w:rsidDel="00B65CC0">
          <w:rPr>
            <w:sz w:val="28"/>
            <w:szCs w:val="28"/>
          </w:rPr>
          <w:delText>а</w:delText>
        </w:r>
        <w:r w:rsidR="00B65CC0" w:rsidDel="00B65CC0">
          <w:rPr>
            <w:sz w:val="28"/>
            <w:szCs w:val="28"/>
          </w:rPr>
          <w:delText>я</w:delText>
        </w:r>
        <w:r w:rsidR="00B65CC0" w:rsidDel="00B65CC0">
          <w:rPr>
            <w:sz w:val="28"/>
            <w:szCs w:val="28"/>
          </w:rPr>
          <w:delText>,</w:delText>
        </w:r>
        <w:r w:rsidR="00B65CC0" w:rsidDel="00B65CC0">
          <w:rPr>
            <w:sz w:val="28"/>
            <w:szCs w:val="28"/>
          </w:rPr>
          <w:delText xml:space="preserve"> </w:delText>
        </w:r>
        <w:r w:rsidR="00B65CC0" w:rsidDel="00B65CC0">
          <w:rPr>
            <w:sz w:val="28"/>
            <w:szCs w:val="28"/>
          </w:rPr>
          <w:delText>к</w:delText>
        </w:r>
        <w:r w:rsidR="00B65CC0" w:rsidDel="00B65CC0">
          <w:rPr>
            <w:sz w:val="28"/>
            <w:szCs w:val="28"/>
          </w:rPr>
          <w:delText>а</w:delText>
        </w:r>
        <w:r w:rsidR="00B65CC0" w:rsidDel="00B65CC0">
          <w:rPr>
            <w:sz w:val="28"/>
            <w:szCs w:val="28"/>
          </w:rPr>
          <w:delText>к</w:delText>
        </w:r>
        <w:r w:rsidR="00B65CC0" w:rsidDel="00B65CC0">
          <w:rPr>
            <w:sz w:val="28"/>
            <w:szCs w:val="28"/>
          </w:rPr>
          <w:delText xml:space="preserve"> </w:delText>
        </w:r>
        <w:r w:rsidR="00B65CC0" w:rsidDel="00B65CC0">
          <w:rPr>
            <w:sz w:val="28"/>
            <w:szCs w:val="28"/>
          </w:rPr>
          <w:delText>л</w:delText>
        </w:r>
        <w:r w:rsidR="00B65CC0" w:rsidDel="00B65CC0">
          <w:rPr>
            <w:sz w:val="28"/>
            <w:szCs w:val="28"/>
          </w:rPr>
          <w:delText>а</w:delText>
        </w:r>
        <w:r w:rsidR="00B65CC0" w:rsidDel="00B65CC0">
          <w:rPr>
            <w:sz w:val="28"/>
            <w:szCs w:val="28"/>
          </w:rPr>
          <w:delText>н</w:delText>
        </w:r>
        <w:r w:rsidR="00B65CC0" w:rsidDel="00B65CC0">
          <w:rPr>
            <w:sz w:val="28"/>
            <w:szCs w:val="28"/>
          </w:rPr>
          <w:delText>ь</w:delText>
        </w:r>
        <w:r w:rsidR="00B65CC0" w:rsidDel="00B65CC0">
          <w:rPr>
            <w:sz w:val="28"/>
            <w:szCs w:val="28"/>
          </w:rPr>
          <w:delText>!</w:delText>
        </w:r>
      </w:del>
    </w:p>
    <w:sectPr w:rsidR="009D7EA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EA6"/>
    <w:rsid w:val="00630C16"/>
    <w:rsid w:val="009D7EA6"/>
    <w:rsid w:val="00B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Balloon Text"/>
    <w:basedOn w:val="a"/>
    <w:link w:val="a7"/>
    <w:uiPriority w:val="99"/>
    <w:semiHidden/>
    <w:unhideWhenUsed/>
    <w:rsid w:val="0063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0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Balloon Text"/>
    <w:basedOn w:val="a"/>
    <w:link w:val="a7"/>
    <w:uiPriority w:val="99"/>
    <w:semiHidden/>
    <w:unhideWhenUsed/>
    <w:rsid w:val="0063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0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2015-06-25T18:15:00Z</dcterms:created>
  <dcterms:modified xsi:type="dcterms:W3CDTF">2016-10-28T18:23:00Z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