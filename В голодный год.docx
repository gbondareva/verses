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3F35" w:rsidRDefault="00C63F35">
      <w:r>
        <w:t xml:space="preserve">В голодный двадцать первый </w:t>
      </w:r>
      <w:r>
        <w:t>год,</w:t>
      </w:r>
      <w:r>
        <w:br/>
      </w:r>
      <w:r>
        <w:t>Здесь захоронен</w:t>
      </w:r>
      <w:r>
        <w:t>ный народ.</w:t>
      </w:r>
      <w:r>
        <w:br/>
      </w:r>
      <w:r>
        <w:t>Не обойди, не отвернись,</w:t>
      </w:r>
      <w:r>
        <w:br/>
        <w:t>За предков наших помолись.</w:t>
      </w:r>
      <w:bookmarkStart w:id="0" w:name="_GoBack"/>
      <w:bookmarkEnd w:id="0"/>
    </w:p>
    <w:p w:rsidR="00AC1F9C" w:rsidRDefault="00AC1F9C"/>
    <w:p w:rsidR="00C63F35" w:rsidRDefault="00C63F35">
      <w:r>
        <w:t>Их, смерть безжалостно косила,</w:t>
      </w:r>
      <w:r>
        <w:br/>
      </w:r>
      <w:r>
        <w:t>От голода не было силы.</w:t>
      </w:r>
      <w:r>
        <w:br/>
      </w:r>
      <w:r>
        <w:t>И сил хватало, лишь свезти,</w:t>
      </w:r>
      <w:r>
        <w:br/>
      </w:r>
      <w:r>
        <w:t>В общей могиле погрести.</w:t>
      </w:r>
    </w:p>
    <w:p w:rsidR="00AC1F9C" w:rsidRDefault="00AC1F9C"/>
    <w:p w:rsidR="00AC1F9C" w:rsidRDefault="00C63F35">
      <w:r>
        <w:t>Такая им досталась доля.</w:t>
      </w:r>
      <w:r>
        <w:br/>
      </w:r>
      <w:r>
        <w:t>Долг наш, об этом не забыть.</w:t>
      </w:r>
      <w:r>
        <w:br/>
      </w:r>
      <w:r>
        <w:t>Видно, на всё Господня воля!</w:t>
      </w:r>
      <w:r>
        <w:br/>
      </w:r>
      <w:r>
        <w:t>Видно, так было, тому быть.</w:t>
      </w:r>
    </w:p>
    <w:p w:rsidR="00AC1F9C" w:rsidRDefault="00AC1F9C"/>
    <w:p w:rsidR="00AC1F9C" w:rsidRDefault="00C63F35">
      <w:r>
        <w:t>Не трудно нам, холмы поправить,</w:t>
      </w:r>
      <w:r>
        <w:br/>
      </w:r>
      <w:r>
        <w:t>Берёзки в память посадить.</w:t>
      </w:r>
      <w:r>
        <w:br/>
      </w:r>
      <w:r>
        <w:t>Как будем чтить, мы своих предков,</w:t>
      </w:r>
      <w:r>
        <w:br/>
      </w:r>
      <w:r>
        <w:t>Так, нас потомки, будут чтить.</w:t>
      </w:r>
    </w:p>
    <w:sectPr w:rsidR="00AC1F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1F9C"/>
    <w:rsid w:val="00AC1F9C"/>
    <w:rsid w:val="00C6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>Krokoz™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2016-07-03T18:04:00Z</dcterms:created>
  <dcterms:modified xsi:type="dcterms:W3CDTF">2016-07-03T18:09:00Z</dcterms:modified>
</cp:coreProperties>
</file>