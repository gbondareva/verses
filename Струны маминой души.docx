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rPr/>
      </w:pPr>
      <w:r>
        <w:rPr/>
        <w:t>Подойди ты к маме и спроси:</w:t>
        <w:br/>
        <w:t>«Что тебя волнует, дорогая?»</w:t>
        <w:br/>
        <w:t>И она ответит не тая:</w:t>
        <w:br/>
        <w:t>«За тебя болит душа, родная.</w:t>
      </w:r>
    </w:p>
    <w:p>
      <w:pPr>
        <w:pStyle w:val="Normal"/>
        <w:rPr/>
      </w:pPr>
      <w:r>
        <w:rPr/>
        <w:t>Вот казалось, взрослая уж дочь,</w:t>
        <w:br/>
        <w:t>Мне б делиться радостью со всеми,</w:t>
        <w:br/>
        <w:t>Ну, а для меня любая ночь -</w:t>
        <w:br/>
        <w:t>В сердце, будто вьюга и метели.</w:t>
      </w:r>
    </w:p>
    <w:p>
      <w:pPr>
        <w:pStyle w:val="Normal"/>
        <w:rPr/>
      </w:pPr>
      <w:commentRangeStart w:id="0"/>
      <w:r>
        <w:rPr/>
        <w:t>Всё прикину, взвешу, разложу,</w:t>
        <w:br/>
        <w:t>Поделю, умножу и сложу,</w:t>
        <w:br/>
        <w:t>И в итоге много недостатков,</w:t>
        <w:br/>
        <w:t>И ошибок много нахожу.</w:t>
      </w:r>
      <w:commentRangeEnd w:id="0"/>
      <w:r>
        <w:commentReference w:id="0"/>
      </w:r>
      <w:r>
        <w:rPr/>
      </w:r>
    </w:p>
    <w:p>
      <w:pPr>
        <w:pStyle w:val="Normal"/>
        <w:rPr/>
      </w:pPr>
      <w:r>
        <w:rPr/>
        <w:t>Делаю тихонечко подсказки,</w:t>
        <w:br/>
        <w:t>А порой кричу, что силы есть.</w:t>
        <w:br/>
        <w:t>Мне б сейчас спокойствия и ласки,</w:t>
        <w:br/>
        <w:t>Это бы была большая честь.</w:t>
      </w:r>
    </w:p>
    <w:p>
      <w:pPr>
        <w:pStyle w:val="Normal"/>
        <w:rPr/>
      </w:pPr>
      <w:r>
        <w:rPr/>
        <w:t xml:space="preserve">Может, что-то делаю не так я, </w:t>
        <w:br/>
        <w:t>Не было примера у меня.</w:t>
        <w:br/>
        <w:t>Я всегда хотела иметь Маму,</w:t>
        <w:br/>
        <w:t xml:space="preserve">С детства </w:t>
      </w:r>
      <w:commentRangeStart w:id="1"/>
      <w:r>
        <w:rPr/>
        <w:t>всем</w:t>
      </w:r>
      <w:r>
        <w:rPr/>
      </w:r>
      <w:commentRangeEnd w:id="1"/>
      <w:r>
        <w:commentReference w:id="1"/>
      </w:r>
      <w:r>
        <w:rPr/>
        <w:t xml:space="preserve"> завидовала я.</w:t>
      </w:r>
    </w:p>
    <w:p>
      <w:pPr>
        <w:pStyle w:val="Normal"/>
        <w:rPr/>
      </w:pPr>
      <w:r>
        <w:rPr/>
        <w:t>И сейчас свою любовь до края,</w:t>
        <w:br/>
        <w:t>Что могла б я Маменьке отдать,</w:t>
        <w:br/>
      </w:r>
      <w:ins w:id="0" w:author="serega " w:date="2016-11-09T21:47:00Z">
        <w:r>
          <w:rPr/>
          <w:t>Отдаю</w:t>
        </w:r>
      </w:ins>
      <w:del w:id="1" w:author="serega " w:date="2016-11-09T21:47:00Z">
        <w:r>
          <w:rPr/>
          <w:delText>Я делю</w:delText>
        </w:r>
      </w:del>
      <w:r>
        <w:rPr/>
        <w:t xml:space="preserve"> детям своим и внукам,</w:t>
        <w:br/>
        <w:t>И хочу им этого желать.»</w:t>
      </w:r>
    </w:p>
    <w:p>
      <w:pPr>
        <w:pStyle w:val="Normal"/>
        <w:rPr/>
      </w:pPr>
      <w:r>
        <w:rPr/>
        <w:t>Часто мы живём не замечая,</w:t>
        <w:br/>
        <w:t>Может, не хотим мы понимать</w:t>
      </w:r>
      <w:del w:id="2" w:author="serega " w:date="2016-11-09T21:48:00Z">
        <w:r>
          <w:rPr/>
          <w:delText>,</w:delText>
        </w:r>
      </w:del>
      <w:ins w:id="3" w:author="serega " w:date="2016-11-09T21:48:00Z">
        <w:r>
          <w:rPr/>
          <w:t>:</w:t>
        </w:r>
      </w:ins>
      <w:r>
        <w:rPr/>
        <w:br/>
        <w:t>Что дала нам в детстве наша Мама,</w:t>
        <w:br/>
        <w:t>К старости должны мы возвращать.</w:t>
      </w:r>
    </w:p>
    <w:p>
      <w:pPr>
        <w:pStyle w:val="Normal"/>
        <w:rPr/>
      </w:pPr>
      <w:r>
        <w:rPr/>
        <w:t>И не</w:t>
      </w:r>
      <w:del w:id="4" w:author="serega " w:date="2016-11-09T21:48:00Z">
        <w:r>
          <w:rPr/>
          <w:delText xml:space="preserve"> </w:delText>
        </w:r>
      </w:del>
      <w:r>
        <w:rPr/>
        <w:t>дорого всё это стоит,</w:t>
        <w:br/>
        <w:t>Просто всем не нужно забывать,</w:t>
        <w:br/>
      </w:r>
      <w:commentRangeStart w:id="2"/>
      <w:r>
        <w:rPr/>
        <w:t>Не заменят ни</w:t>
      </w:r>
      <w:del w:id="5" w:author="serega " w:date="2016-11-09T21:48:00Z">
        <w:r>
          <w:rPr/>
          <w:delText xml:space="preserve"> </w:delText>
        </w:r>
      </w:del>
      <w:r>
        <w:rPr/>
        <w:t>какие деньги,</w:t>
      </w:r>
      <w:r>
        <w:rPr/>
      </w:r>
      <w:commentRangeEnd w:id="2"/>
      <w:r>
        <w:commentReference w:id="2"/>
      </w:r>
      <w:r>
        <w:rPr/>
        <w:br/>
        <w:t>И, одна, на свете только Мать.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commentRangeStart w:id="3"/>
      <w:r>
        <w:rPr/>
        <w:t>Не согреет платок пуховой,</w:t>
        <w:br/>
        <w:t>Нет покоя в кромешной тиши.</w:t>
        <w:br/>
        <w:t>И волненья и тревоги -</w:t>
        <w:br/>
        <w:t>Струны Маминой души.</w:t>
      </w:r>
      <w:commentRangeEnd w:id="3"/>
      <w:r>
        <w:commentReference w:id="3"/>
      </w: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" w:date="2016-11-09T21:50:53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Уберите арифметику.</w:t>
      </w:r>
    </w:p>
  </w:comment>
  <w:comment w:id="1" w:author="serega " w:date="2016-11-09T21:51:49Z" w:initials="s">
    <w:p>
      <w:r>
        <w:rPr>
          <w:rFonts w:cs="Cambria" w:ascii="Cambria" w:hAnsi="Cambria" w:eastAsia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 w:val="20"/>
          <w:szCs w:val="20"/>
          <w:u w:val="none"/>
          <w:vertAlign w:val="baseline"/>
          <w:em w:val="none"/>
          <w:lang w:bidi="ar-SA" w:val="ru-RU" w:eastAsia="ru-RU"/>
        </w:rPr>
        <w:t>Как бы сформулировать. Что не всем, а тем, у кого мама есть.</w:t>
      </w:r>
    </w:p>
  </w:comment>
  <w:comment w:id="2" w:author="serega " w:date="2016-11-09T21:49:00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Не заменят что? Предложение не закончено.</w:t>
      </w:r>
    </w:p>
  </w:comment>
  <w:comment w:id="3" w:author="serega " w:date="2016-11-09T21:49:43Z" w:initials="s">
    <w:p>
      <w:r>
        <w:rPr>
          <w:rFonts w:eastAsia="Cambria" w:cs="Cambria" w:ascii="Cambria" w:hAnsi="Cambria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0"/>
          <w:u w:val="none"/>
          <w:vertAlign w:val="baseline"/>
          <w:em w:val="none"/>
          <w:lang w:bidi="ar-SA" w:eastAsia="ru-RU" w:val="ru-RU"/>
        </w:rPr>
        <w:t>...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auto"/>
    <w:pitch w:val="default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Cambria"/>
        <w:color w:val="000000"/>
        <w:sz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mbria" w:hAnsi="Cambria" w:eastAsia="Cambria" w:cs="Cambria"/>
      <w:color w:val="000000"/>
      <w:sz w:val="22"/>
      <w:szCs w:val="20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480" w:after="0"/>
      <w:outlineLvl w:val="0"/>
    </w:pPr>
    <w:rPr>
      <w:rFonts w:ascii="Calibri" w:hAnsi="Calibri" w:eastAsia="Calibri" w:cs="Calibri"/>
      <w:b/>
      <w:color w:val="3B618E"/>
      <w:sz w:val="28"/>
    </w:rPr>
  </w:style>
  <w:style w:type="paragraph" w:styleId="Heading2">
    <w:name w:val="Heading 2"/>
    <w:basedOn w:val="Normal"/>
    <w:qFormat/>
    <w:pPr>
      <w:keepNext/>
      <w:keepLines/>
      <w:spacing w:before="200" w:after="0"/>
      <w:outlineLvl w:val="1"/>
    </w:pPr>
    <w:rPr>
      <w:rFonts w:ascii="Calibri" w:hAnsi="Calibri" w:eastAsia="Calibri" w:cs="Calibri"/>
      <w:b/>
      <w:color w:val="4F81BD"/>
      <w:sz w:val="26"/>
    </w:rPr>
  </w:style>
  <w:style w:type="paragraph" w:styleId="Heading3">
    <w:name w:val="Heading 3"/>
    <w:basedOn w:val="Normal"/>
    <w:qFormat/>
    <w:pPr>
      <w:keepNext/>
      <w:keepLines/>
      <w:spacing w:before="200" w:after="0"/>
      <w:outlineLvl w:val="2"/>
    </w:pPr>
    <w:rPr>
      <w:rFonts w:ascii="Calibri" w:hAnsi="Calibri" w:eastAsia="Calibri" w:cs="Calibri"/>
      <w:b/>
      <w:color w:val="4F81BD"/>
    </w:rPr>
  </w:style>
  <w:style w:type="paragraph" w:styleId="Heading4">
    <w:name w:val="Heading 4"/>
    <w:basedOn w:val="Normal"/>
    <w:qFormat/>
    <w:pPr>
      <w:keepNext/>
      <w:keepLines/>
      <w:spacing w:before="200" w:after="0"/>
      <w:outlineLvl w:val="3"/>
    </w:pPr>
    <w:rPr>
      <w:rFonts w:ascii="Calibri" w:hAnsi="Calibri" w:eastAsia="Calibri" w:cs="Calibri"/>
      <w:b/>
      <w:i/>
      <w:color w:val="4F81BD"/>
    </w:rPr>
  </w:style>
  <w:style w:type="paragraph" w:styleId="Heading5">
    <w:name w:val="Heading 5"/>
    <w:basedOn w:val="Normal"/>
    <w:qFormat/>
    <w:pPr>
      <w:keepNext/>
      <w:keepLines/>
      <w:spacing w:before="200" w:after="0"/>
      <w:outlineLvl w:val="4"/>
    </w:pPr>
    <w:rPr>
      <w:rFonts w:ascii="Calibri" w:hAnsi="Calibri" w:eastAsia="Calibri" w:cs="Calibri"/>
      <w:color w:val="27405E"/>
    </w:rPr>
  </w:style>
  <w:style w:type="paragraph" w:styleId="Heading6">
    <w:name w:val="Heading 6"/>
    <w:basedOn w:val="Normal"/>
    <w:qFormat/>
    <w:pPr>
      <w:keepNext/>
      <w:keepLines/>
      <w:spacing w:before="200" w:after="0"/>
      <w:outlineLvl w:val="5"/>
    </w:pPr>
    <w:rPr>
      <w:rFonts w:ascii="Calibri" w:hAnsi="Calibri" w:eastAsia="Calibri" w:cs="Calibri"/>
      <w:i/>
      <w:color w:val="27405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mbria" w:hAnsi="Cambria" w:cs="FreeSans"/>
    </w:rPr>
  </w:style>
  <w:style w:type="paragraph" w:styleId="Title">
    <w:name w:val="Title"/>
    <w:basedOn w:val="Normal"/>
    <w:qFormat/>
    <w:pPr>
      <w:keepNext/>
      <w:keepLines/>
      <w:spacing w:lineRule="auto" w:line="240" w:before="0" w:after="300"/>
    </w:pPr>
    <w:rPr>
      <w:rFonts w:ascii="Calibri" w:hAnsi="Calibri" w:eastAsia="Calibri" w:cs="Calibri"/>
      <w:color w:val="17375E"/>
      <w:sz w:val="52"/>
    </w:rPr>
  </w:style>
  <w:style w:type="paragraph" w:styleId="Subtitle">
    <w:name w:val="Subtitle"/>
    <w:basedOn w:val="Normal"/>
    <w:qFormat/>
    <w:pPr>
      <w:keepNext/>
      <w:keepLines/>
    </w:pPr>
    <w:rPr>
      <w:rFonts w:ascii="Calibri" w:hAnsi="Calibri" w:eastAsia="Calibri" w:cs="Calibri"/>
      <w:i/>
      <w:color w:val="4F81BD"/>
      <w:sz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LibreOffice/5.2.3.2$Linux_x86 LibreOffice_project/20m0$Build-2</Application>
  <Pages>1</Pages>
  <Words>183</Words>
  <Characters>837</Characters>
  <CharactersWithSpaces>1012</CharactersWithSpaces>
  <Paragraphs>9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2014-10-25T09:46:00Z</dcterms:created>
  <dc:creator/>
  <dc:description/>
  <dc:language>ru-RU</dc:language>
  <cp:lastModifiedBy>serega </cp:lastModifiedBy>
  <dcterms:modified xsi:type="dcterms:W3CDTF">2016-11-09T21:53:09Z</dcterms:modified>
  <cp:revision>8</cp:revision>
  <dc:subject/>
  <dc:title>Струны маминой души.docx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