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Сидят невеста и жених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 xml:space="preserve">И все мы счастливы за них. 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А в моём сердце защемило,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Когда-то у меня всё было.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ins w:id="0" w:author="serega  " w:date="2014-11-28T17:29:00Z">
        <w:r>
          <w:rPr>
            <w:rFonts w:eastAsia="Calibri" w:cs="Calibri" w:ascii="Calibri" w:hAnsi="Calibri"/>
            <w:sz w:val="28"/>
          </w:rPr>
          <w:t>Совсем не</w:t>
        </w:r>
      </w:ins>
      <w:del w:id="1" w:author="serega  " w:date="2014-11-28T17:29:00Z">
        <w:r>
          <w:rPr>
            <w:rFonts w:eastAsia="Calibri" w:cs="Calibri" w:ascii="Calibri" w:hAnsi="Calibri"/>
            <w:sz w:val="28"/>
          </w:rPr>
          <w:delText xml:space="preserve">Не очень </w:delText>
        </w:r>
      </w:del>
      <w:r>
        <w:rPr>
          <w:rFonts w:eastAsia="Calibri" w:cs="Calibri" w:ascii="Calibri" w:hAnsi="Calibri"/>
          <w:sz w:val="28"/>
        </w:rPr>
        <w:t>долго счастье длилось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неожиданно</w:t>
      </w:r>
      <w:ins w:id="2" w:author="serega  " w:date="2014-11-28T17:29:00Z">
        <w:r>
          <w:rPr>
            <w:rFonts w:eastAsia="Calibri" w:cs="Calibri" w:ascii="Calibri" w:hAnsi="Calibri"/>
            <w:sz w:val="28"/>
          </w:rPr>
          <w:t xml:space="preserve"> – </w:t>
        </w:r>
      </w:ins>
      <w:del w:id="3" w:author="serega  " w:date="2014-11-28T17:29:00Z">
        <w:r>
          <w:rPr>
            <w:rFonts w:eastAsia="Calibri" w:cs="Calibri" w:ascii="Calibri" w:hAnsi="Calibri"/>
            <w:sz w:val="28"/>
          </w:rPr>
          <w:delText xml:space="preserve"> </w:delText>
        </w:r>
      </w:del>
      <w:r>
        <w:rPr>
          <w:rFonts w:eastAsia="Calibri" w:cs="Calibri" w:ascii="Calibri" w:hAnsi="Calibri"/>
          <w:sz w:val="28"/>
        </w:rPr>
        <w:t>конец.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Болезнь подкралась</w:t>
      </w:r>
      <w:del w:id="4" w:author="serega  " w:date="2014-11-28T17:29:00Z">
        <w:r>
          <w:rPr>
            <w:rFonts w:eastAsia="Calibri" w:cs="Calibri" w:ascii="Calibri" w:hAnsi="Calibri"/>
            <w:sz w:val="28"/>
          </w:rPr>
          <w:delText xml:space="preserve"> и спалила</w:delText>
        </w:r>
      </w:del>
      <w:ins w:id="5" w:author="serega  " w:date="2014-11-28T17:29:00Z">
        <w:r>
          <w:rPr>
            <w:rFonts w:eastAsia="Calibri" w:cs="Calibri" w:ascii="Calibri" w:hAnsi="Calibri"/>
            <w:sz w:val="28"/>
          </w:rPr>
          <w:t>, с ног свалила</w:t>
        </w:r>
      </w:ins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вот, остался я вдовец.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Оборвалось всё в один миг,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Спасибо</w:t>
      </w:r>
      <w:ins w:id="6" w:author="serega  " w:date="2014-11-28T17:31:00Z">
        <w:r>
          <w:rPr>
            <w:rFonts w:eastAsia="Calibri" w:cs="Calibri" w:ascii="Calibri" w:hAnsi="Calibri"/>
            <w:sz w:val="28"/>
          </w:rPr>
          <w:t>,</w:t>
        </w:r>
      </w:ins>
      <w:r>
        <w:rPr>
          <w:rFonts w:eastAsia="Calibri" w:cs="Calibri" w:ascii="Calibri" w:hAnsi="Calibri"/>
          <w:sz w:val="28"/>
        </w:rPr>
        <w:t xml:space="preserve"> есть сыночек мой.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Наверно</w:t>
      </w:r>
      <w:ins w:id="7" w:author="serega  " w:date="2014-11-28T17:31:00Z">
        <w:r>
          <w:rPr>
            <w:rFonts w:eastAsia="Calibri" w:cs="Calibri" w:ascii="Calibri" w:hAnsi="Calibri"/>
            <w:sz w:val="28"/>
          </w:rPr>
          <w:t>,</w:t>
        </w:r>
      </w:ins>
      <w:r>
        <w:rPr>
          <w:rFonts w:eastAsia="Calibri" w:cs="Calibri" w:ascii="Calibri" w:hAnsi="Calibri"/>
          <w:sz w:val="28"/>
        </w:rPr>
        <w:t xml:space="preserve"> я совсем бы сник,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Но он повсюду был со мной.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tabs>
          <w:tab w:val="left" w:pos="1562" w:leader="none"/>
        </w:tabs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Моя любовь, моя отрада,</w:t>
      </w:r>
    </w:p>
    <w:p>
      <w:pPr>
        <w:pStyle w:val="Normal"/>
        <w:tabs>
          <w:tab w:val="left" w:pos="1562" w:leader="none"/>
        </w:tabs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Грелось сердечко и душа.</w:t>
      </w:r>
    </w:p>
    <w:p>
      <w:pPr>
        <w:pStyle w:val="Normal"/>
        <w:tabs>
          <w:tab w:val="left" w:pos="1562" w:leader="none"/>
        </w:tabs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Его растить, учить мне надо,</w:t>
      </w:r>
    </w:p>
    <w:p>
      <w:pPr>
        <w:pStyle w:val="Normal"/>
        <w:tabs>
          <w:tab w:val="left" w:pos="1562" w:leader="none"/>
        </w:tabs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Я делал это не спеша.</w:t>
      </w:r>
    </w:p>
    <w:p>
      <w:pPr>
        <w:pStyle w:val="Normal"/>
        <w:tabs>
          <w:tab w:val="left" w:pos="1562" w:leader="none"/>
        </w:tabs>
        <w:spacing w:lineRule="auto" w:line="276" w:before="0" w:after="200"/>
        <w:rPr/>
      </w:pPr>
      <w:r>
        <w:rPr/>
      </w:r>
    </w:p>
    <w:p>
      <w:pPr>
        <w:pStyle w:val="Normal"/>
        <w:tabs>
          <w:tab w:val="left" w:pos="1562" w:leader="none"/>
        </w:tabs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Мы как два брата или друга,</w:t>
      </w:r>
    </w:p>
    <w:p>
      <w:pPr>
        <w:pStyle w:val="Normal"/>
        <w:tabs>
          <w:tab w:val="left" w:pos="1562" w:leader="none"/>
        </w:tabs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По жизни не разлей вода.</w:t>
      </w:r>
    </w:p>
    <w:p>
      <w:pPr>
        <w:pStyle w:val="Normal"/>
        <w:tabs>
          <w:tab w:val="left" w:pos="1562" w:leader="none"/>
        </w:tabs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чем бы мы ни занимались,</w:t>
      </w:r>
    </w:p>
    <w:p>
      <w:pPr>
        <w:pStyle w:val="Normal"/>
        <w:tabs>
          <w:tab w:val="left" w:pos="1562" w:leader="none"/>
        </w:tabs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Нам вместе хорошо всегда.</w:t>
      </w:r>
    </w:p>
    <w:p>
      <w:pPr>
        <w:pStyle w:val="Normal"/>
        <w:tabs>
          <w:tab w:val="left" w:pos="1562" w:leader="none"/>
        </w:tabs>
        <w:spacing w:lineRule="auto" w:line="276" w:before="0" w:after="200"/>
        <w:rPr/>
      </w:pPr>
      <w:r>
        <w:rPr/>
      </w:r>
    </w:p>
    <w:p>
      <w:pPr>
        <w:pStyle w:val="Normal"/>
        <w:tabs>
          <w:tab w:val="left" w:pos="1562" w:leader="none"/>
        </w:tabs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Всё с Божьей помощью осилим,</w:t>
      </w:r>
    </w:p>
    <w:p>
      <w:pPr>
        <w:pStyle w:val="Normal"/>
        <w:tabs>
          <w:tab w:val="left" w:pos="1562" w:leader="none"/>
        </w:tabs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Хватило сил, любви, тепла.</w:t>
      </w:r>
    </w:p>
    <w:p>
      <w:pPr>
        <w:pStyle w:val="Normal"/>
        <w:tabs>
          <w:tab w:val="left" w:pos="1562" w:leader="none"/>
        </w:tabs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Но очень часто мысли были</w:t>
      </w:r>
      <w:del w:id="8" w:author="serega  " w:date="2014-11-28T17:30:00Z">
        <w:r>
          <w:rPr>
            <w:rFonts w:eastAsia="Calibri" w:cs="Calibri" w:ascii="Calibri" w:hAnsi="Calibri"/>
            <w:sz w:val="28"/>
          </w:rPr>
          <w:delText>,</w:delText>
        </w:r>
      </w:del>
      <w:ins w:id="9" w:author="serega  " w:date="2014-11-28T17:30:00Z">
        <w:r>
          <w:rPr>
            <w:rFonts w:eastAsia="Calibri" w:cs="Calibri" w:ascii="Calibri" w:hAnsi="Calibri"/>
            <w:sz w:val="28"/>
          </w:rPr>
          <w:t>:</w:t>
        </w:r>
      </w:ins>
    </w:p>
    <w:p>
      <w:pPr>
        <w:pStyle w:val="Normal"/>
        <w:tabs>
          <w:tab w:val="left" w:pos="1562" w:leader="none"/>
        </w:tabs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О, если б Мать жива была!</w:t>
      </w:r>
    </w:p>
    <w:p>
      <w:pPr>
        <w:pStyle w:val="Normal"/>
        <w:tabs>
          <w:tab w:val="left" w:pos="1562" w:leader="none"/>
        </w:tabs>
        <w:spacing w:lineRule="auto" w:line="276" w:before="0" w:after="200"/>
        <w:rPr/>
      </w:pPr>
      <w:r>
        <w:rPr/>
      </w:r>
    </w:p>
    <w:p>
      <w:pPr>
        <w:pStyle w:val="Normal"/>
        <w:tabs>
          <w:tab w:val="left" w:pos="1562" w:leader="none"/>
        </w:tabs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Сын взрослым стал и я не</w:t>
      </w:r>
      <w:del w:id="10" w:author="serega  " w:date="2014-11-28T17:30:00Z">
        <w:r>
          <w:rPr>
            <w:rFonts w:eastAsia="Calibri" w:cs="Calibri" w:ascii="Calibri" w:hAnsi="Calibri"/>
            <w:sz w:val="28"/>
          </w:rPr>
          <w:delText xml:space="preserve"> </w:delText>
        </w:r>
      </w:del>
      <w:ins w:id="11" w:author="serega  " w:date="2014-11-28T17:30:00Z">
        <w:r>
          <w:rPr>
            <w:rFonts w:eastAsia="Calibri" w:cs="Calibri" w:ascii="Calibri" w:hAnsi="Calibri"/>
            <w:sz w:val="28"/>
          </w:rPr>
          <w:t xml:space="preserve"> </w:t>
        </w:r>
      </w:ins>
      <w:r>
        <w:rPr>
          <w:rFonts w:eastAsia="Calibri" w:cs="Calibri" w:ascii="Calibri" w:hAnsi="Calibri"/>
          <w:sz w:val="28"/>
        </w:rPr>
        <w:t>старый,</w:t>
      </w:r>
    </w:p>
    <w:p>
      <w:pPr>
        <w:pStyle w:val="Normal"/>
        <w:tabs>
          <w:tab w:val="left" w:pos="1562" w:leader="none"/>
        </w:tabs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 жизни идёт всё чередом.</w:t>
      </w:r>
    </w:p>
    <w:p>
      <w:pPr>
        <w:pStyle w:val="Normal"/>
        <w:tabs>
          <w:tab w:val="left" w:pos="1562" w:leader="none"/>
        </w:tabs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Как знать, может быть скоро,</w:t>
      </w:r>
    </w:p>
    <w:p>
      <w:pPr>
        <w:pStyle w:val="Normal"/>
        <w:tabs>
          <w:tab w:val="left" w:pos="1562" w:leader="none"/>
        </w:tabs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Мы приведём хозяйку в дом.</w:t>
      </w:r>
    </w:p>
    <w:p>
      <w:pPr>
        <w:pStyle w:val="Normal"/>
        <w:tabs>
          <w:tab w:val="left" w:pos="1562" w:leader="none"/>
        </w:tabs>
        <w:spacing w:lineRule="auto" w:line="276" w:before="0" w:after="200"/>
        <w:rPr/>
      </w:pPr>
      <w:r>
        <w:rPr/>
      </w:r>
    </w:p>
    <w:p>
      <w:pPr>
        <w:pStyle w:val="Normal"/>
        <w:tabs>
          <w:tab w:val="left" w:pos="1562" w:leader="none"/>
        </w:tabs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Пусть варит, жарит пирожки,</w:t>
      </w:r>
    </w:p>
    <w:p>
      <w:pPr>
        <w:pStyle w:val="Normal"/>
        <w:tabs>
          <w:tab w:val="left" w:pos="1562" w:leader="none"/>
        </w:tabs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Стирает майки и носки.</w:t>
      </w:r>
    </w:p>
    <w:p>
      <w:pPr>
        <w:pStyle w:val="Normal"/>
        <w:tabs>
          <w:tab w:val="left" w:pos="1562" w:leader="none"/>
        </w:tabs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Разделим на троих любовь</w:t>
      </w:r>
    </w:p>
    <w:p>
      <w:pPr>
        <w:pStyle w:val="Normal"/>
        <w:tabs>
          <w:tab w:val="left" w:pos="1562" w:leader="none"/>
        </w:tabs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счастье вновь придёт к нам в дом.</w:t>
      </w:r>
    </w:p>
    <w:p>
      <w:pPr>
        <w:pStyle w:val="Normal"/>
        <w:tabs>
          <w:tab w:val="left" w:pos="1562" w:leader="none"/>
        </w:tabs>
        <w:spacing w:lineRule="auto" w:line="276" w:before="0" w:after="200"/>
        <w:rPr/>
      </w:pPr>
      <w:r>
        <w:rPr/>
      </w:r>
    </w:p>
    <w:p>
      <w:pPr>
        <w:pStyle w:val="Normal"/>
        <w:tabs>
          <w:tab w:val="left" w:pos="1562" w:leader="none"/>
        </w:tabs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Любовь осилит все невзгоды,</w:t>
      </w:r>
    </w:p>
    <w:p>
      <w:pPr>
        <w:pStyle w:val="Normal"/>
        <w:tabs>
          <w:tab w:val="left" w:pos="1562" w:leader="none"/>
        </w:tabs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По жизни, легче с ней идти.</w:t>
      </w:r>
    </w:p>
    <w:p>
      <w:pPr>
        <w:pStyle w:val="Normal"/>
        <w:tabs>
          <w:tab w:val="left" w:pos="1562" w:leader="none"/>
        </w:tabs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Я молодым одно желаю</w:t>
      </w:r>
      <w:del w:id="12" w:author="serega  " w:date="2014-11-28T17:31:00Z">
        <w:r>
          <w:rPr>
            <w:rFonts w:eastAsia="Calibri" w:cs="Calibri" w:ascii="Calibri" w:hAnsi="Calibri"/>
            <w:sz w:val="28"/>
          </w:rPr>
          <w:delText>,</w:delText>
        </w:r>
      </w:del>
      <w:ins w:id="13" w:author="serega  " w:date="2014-11-28T17:31:00Z">
        <w:r>
          <w:rPr>
            <w:rFonts w:eastAsia="Calibri" w:cs="Calibri" w:ascii="Calibri" w:hAnsi="Calibri"/>
            <w:sz w:val="28"/>
          </w:rPr>
          <w:t xml:space="preserve"> –</w:t>
        </w:r>
      </w:ins>
    </w:p>
    <w:p>
      <w:pPr>
        <w:pStyle w:val="Normal"/>
        <w:tabs>
          <w:tab w:val="left" w:pos="1562" w:leader="none"/>
        </w:tabs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Побольше счастья в их пути!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default"/>
  </w:font>
  <w:font w:name="Georgia">
    <w:charset w:val="01"/>
    <w:family w:val="roman"/>
    <w:pitch w:val="default"/>
  </w:font>
  <w:font w:name="Calibri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Liberation Serif" w:cs="Liberation Serif"/>
        <w:color w:val="000000"/>
        <w:sz w:val="24"/>
        <w:lang w:val="ru-RU" w:eastAsia="ru-RU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jc w:val="left"/>
    </w:pPr>
    <w:rPr>
      <w:rFonts w:ascii="Liberation Serif" w:hAnsi="Liberation Serif" w:eastAsia="Liberation Serif" w:cs="Liberation Serif"/>
      <w:color w:val="000000"/>
      <w:sz w:val="24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Заголовок 2"/>
    <w:basedOn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Заголовок 3"/>
    <w:basedOn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Заголовок 4"/>
    <w:basedOn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Заголовок 5"/>
    <w:basedOn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Заголовок 6"/>
    <w:basedOn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8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ascii="Cambria" w:hAnsi="Cambria"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3">
    <w:name w:val="Заглавие"/>
    <w:basedOn w:val="Normal"/>
    <w:pPr>
      <w:keepNext/>
      <w:keepLines/>
      <w:spacing w:before="480" w:after="120"/>
      <w:contextualSpacing/>
    </w:pPr>
    <w:rPr>
      <w:b/>
      <w:sz w:val="72"/>
    </w:rPr>
  </w:style>
  <w:style w:type="paragraph" w:styleId="Style14">
    <w:name w:val="Подзаголовок"/>
    <w:basedOn w:val="Normal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2014-10-21T20:54:00Z</dcterms:created>
  <dc:language>ru-RU</dc:language>
  <cp:lastModifiedBy>Василий</cp:lastModifiedBy>
  <dcterms:modified xsi:type="dcterms:W3CDTF">2014-11-17T11:37:00Z</dcterms:modified>
  <cp:revision>3</cp:revision>
  <dc:title>Любовь осилит все невзгоды.docx</dc:title>
</cp:coreProperties>
</file>