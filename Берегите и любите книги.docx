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commentRangeStart w:id="0"/>
      <w:r>
        <w:rPr/>
        <w:t>Есть грех на мне, я не ценила книги,</w:t>
      </w:r>
      <w:r>
        <w:rPr/>
      </w:r>
      <w:commentRangeEnd w:id="0"/>
      <w:r>
        <w:commentReference w:id="0"/>
      </w:r>
      <w:r>
        <w:rPr/>
        <w:br/>
        <w:t>Могла легко листок из них сорвать.</w:t>
        <w:br/>
        <w:t>За эти бесшабашные поступки,</w:t>
        <w:br/>
        <w:t>Я стыд свой не могу никак унять.</w:t>
      </w:r>
    </w:p>
    <w:p>
      <w:pPr>
        <w:pStyle w:val="Normal"/>
        <w:rPr/>
      </w:pPr>
      <w:r>
        <w:rPr/>
        <w:t>И почему, никто не взял меня за руку,</w:t>
        <w:br/>
        <w:t>Не объяснил, что в них живёт душа?</w:t>
        <w:br/>
        <w:t>О чём бы ни была</w:t>
      </w:r>
      <w:ins w:id="0" w:author="serega " w:date="2016-10-04T22:24:00Z">
        <w:r>
          <w:rPr/>
          <w:t xml:space="preserve"> </w:t>
        </w:r>
      </w:ins>
      <w:ins w:id="1" w:author="serega " w:date="2016-10-04T22:24:00Z">
        <w:r>
          <w:rPr/>
          <w:t>б</w:t>
        </w:r>
      </w:ins>
      <w:r>
        <w:rPr/>
        <w:t>, о радости, иль скуке,</w:t>
        <w:br/>
        <w:t>Любая интересна, хороша!</w:t>
      </w:r>
    </w:p>
    <w:p>
      <w:pPr>
        <w:pStyle w:val="Normal"/>
        <w:rPr/>
      </w:pPr>
      <w:r>
        <w:rPr/>
        <w:t>Иную, прочитав, можно влюбиться,</w:t>
        <w:br/>
        <w:t>Порою, Лира в гости к нам спешит.</w:t>
        <w:br/>
        <w:t>С другою, можно многого добиться,</w:t>
        <w:br/>
        <w:t>И много интересного</w:t>
      </w:r>
      <w:bookmarkStart w:id="0" w:name="_GoBack"/>
      <w:bookmarkEnd w:id="0"/>
      <w:r>
        <w:rPr/>
        <w:t xml:space="preserve"> открыть!</w:t>
      </w:r>
    </w:p>
    <w:p>
      <w:pPr>
        <w:pStyle w:val="Normal"/>
        <w:rPr/>
      </w:pPr>
      <w:r>
        <w:rPr/>
        <w:t xml:space="preserve">Я призываю: </w:t>
      </w:r>
      <w:r>
        <w:rPr/>
        <w:t>к</w:t>
      </w:r>
      <w:r>
        <w:rPr/>
        <w:t>ниги берегите!</w:t>
        <w:br/>
      </w:r>
      <w:commentRangeStart w:id="1"/>
      <w:r>
        <w:rPr/>
        <w:t>Дарите этот самый ценный дар.</w:t>
      </w:r>
      <w:r>
        <w:rPr/>
      </w:r>
      <w:commentRangeEnd w:id="1"/>
      <w:r>
        <w:commentReference w:id="1"/>
      </w:r>
      <w:r>
        <w:rPr/>
        <w:br/>
        <w:t>Читайте, наслаждайтесь и любите,</w:t>
        <w:br/>
        <w:t>Ведь знания – бесценный гонорар!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0-04T22:22:05Z" w:initials="s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Приравнивать пренебрежительное отношение к книгам ко греху считаю неуместным для православного человека.</w:t>
      </w:r>
    </w:p>
  </w:comment>
  <w:comment w:id="1" w:author="serega " w:date="2016-10-04T22:26:30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113" w:after="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LibreOffice/5.2.2.2$Linux_x86 LibreOffice_project/20m0$Build-2</Application>
  <Pages>1</Pages>
  <Words>90</Words>
  <Characters>437</Characters>
  <CharactersWithSpaces>524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2016-07-03T17:05:00Z</dcterms:created>
  <dc:creator/>
  <dc:description/>
  <dc:language>ru-RU</dc:language>
  <cp:lastModifiedBy>serega </cp:lastModifiedBy>
  <dcterms:modified xsi:type="dcterms:W3CDTF">2016-10-04T22:27:15Z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