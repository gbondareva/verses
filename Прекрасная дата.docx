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364E" w:rsidRDefault="007A0A0E">
      <w:r>
        <w:t>Я подарю тебе своё творенье,</w:t>
      </w:r>
      <w:r>
        <w:br/>
        <w:t>Читай и наслажденье</w:t>
      </w:r>
      <w:r>
        <w:t xml:space="preserve"> получай.</w:t>
      </w:r>
      <w:r>
        <w:br/>
      </w:r>
      <w:r>
        <w:t>Тебе сегодня День рожденье,</w:t>
      </w:r>
      <w:r>
        <w:br/>
        <w:t>А на дворе прекрасный месяц май!</w:t>
      </w:r>
    </w:p>
    <w:p w:rsidR="007A0A0E" w:rsidRDefault="007A0A0E"/>
    <w:p w:rsidR="0049364E" w:rsidRDefault="007A0A0E">
      <w:r>
        <w:t>Катюша, я тебе желаю много,</w:t>
      </w:r>
      <w:r>
        <w:br/>
      </w:r>
      <w:r>
        <w:t>Слова все льются из глуби души.</w:t>
      </w:r>
      <w:r>
        <w:br/>
      </w:r>
      <w:r>
        <w:t>Пусть гладкой для тебя, будет дорога,</w:t>
      </w:r>
      <w:r>
        <w:br/>
        <w:t>По жизни прави</w:t>
      </w:r>
      <w:r>
        <w:t>льно иди, и не спеши.</w:t>
      </w:r>
    </w:p>
    <w:p w:rsidR="007A0A0E" w:rsidRDefault="007A0A0E"/>
    <w:p w:rsidR="0049364E" w:rsidRDefault="007A0A0E">
      <w:r>
        <w:t>Чтоб по</w:t>
      </w:r>
      <w:r>
        <w:t>утру, будили тебя птицы,</w:t>
      </w:r>
      <w:r>
        <w:br/>
      </w:r>
      <w:r>
        <w:t>Красивым, чудным пением своим.</w:t>
      </w:r>
      <w:r>
        <w:br/>
      </w:r>
      <w:r>
        <w:t>И не грустить,</w:t>
      </w:r>
      <w:r>
        <w:t xml:space="preserve"> а больше веселиться,</w:t>
      </w:r>
      <w:r>
        <w:br/>
      </w:r>
      <w:r>
        <w:t>На радость, всем знакомым и родным.</w:t>
      </w:r>
    </w:p>
    <w:p w:rsidR="007A0A0E" w:rsidRDefault="007A0A0E"/>
    <w:p w:rsidR="007A0A0E" w:rsidRDefault="007A0A0E">
      <w:r>
        <w:t>Прекрасная сегодня очень дата!</w:t>
      </w:r>
    </w:p>
    <w:p w:rsidR="0049364E" w:rsidRDefault="007A0A0E">
      <w:r>
        <w:t>И</w:t>
      </w:r>
      <w:r>
        <w:t xml:space="preserve"> ты красивая, как маков цвет.</w:t>
      </w:r>
      <w:bookmarkStart w:id="0" w:name="_GoBack"/>
      <w:bookmarkEnd w:id="0"/>
      <w:r>
        <w:br/>
      </w:r>
      <w:r>
        <w:t>Добра, любви, здоровья, я желаю,</w:t>
      </w:r>
      <w:r>
        <w:br/>
      </w:r>
      <w:r>
        <w:t>На много, много, много</w:t>
      </w:r>
      <w:r>
        <w:t xml:space="preserve">, много лет!!! </w:t>
      </w:r>
    </w:p>
    <w:sectPr w:rsidR="004936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364E"/>
    <w:rsid w:val="0049364E"/>
    <w:rsid w:val="007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>Krokoz™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2015-05-28T06:44:00Z</dcterms:created>
  <dcterms:modified xsi:type="dcterms:W3CDTF">2015-05-28T06:50:00Z</dcterms:modified>
</cp:coreProperties>
</file>