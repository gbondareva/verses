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77BD0" w:rsidRDefault="00B56594">
      <w:proofErr w:type="gramStart"/>
      <w:r>
        <w:t>Женат</w:t>
      </w:r>
      <w:proofErr w:type="gramEnd"/>
      <w:r>
        <w:t xml:space="preserve"> и холостая,</w:t>
      </w:r>
      <w:r>
        <w:br/>
        <w:t>Ведь преступленье, знаю,</w:t>
      </w:r>
      <w:r>
        <w:br/>
        <w:t>Но, жду тебя чуть смеркнется в ночи.</w:t>
      </w:r>
      <w:r>
        <w:br/>
        <w:t>Умом ведь понимаю,</w:t>
      </w:r>
      <w:r>
        <w:br/>
        <w:t>Что в семью я вторгаюсь,</w:t>
      </w:r>
      <w:r>
        <w:br/>
        <w:t>Зачем всё это? Только не молчи!</w:t>
      </w:r>
    </w:p>
    <w:p w:rsidR="00777BD0" w:rsidRDefault="00B56594">
      <w:r>
        <w:t>Чем же она негожа?</w:t>
      </w:r>
      <w:r>
        <w:br/>
        <w:t>Иль разлюбил, быть может?</w:t>
      </w:r>
      <w:r>
        <w:br/>
        <w:t>Быть может, огонёк в груди потух?</w:t>
      </w:r>
      <w:r>
        <w:br/>
        <w:t>Лавируешь умело,</w:t>
      </w:r>
      <w:r>
        <w:br/>
        <w:t xml:space="preserve">И </w:t>
      </w:r>
      <w:r>
        <w:t>даже</w:t>
      </w:r>
      <w:bookmarkStart w:id="0" w:name="_GoBack"/>
      <w:bookmarkEnd w:id="0"/>
      <w:ins w:id="1" w:author="Василий" w:date="2016-10-29T10:44:00Z">
        <w:r w:rsidR="00F12911">
          <w:t>,</w:t>
        </w:r>
      </w:ins>
      <w:r>
        <w:t xml:space="preserve"> скажем, смело,</w:t>
      </w:r>
      <w:r>
        <w:br/>
        <w:t>И рвёшь себя на части между двух.</w:t>
      </w:r>
    </w:p>
    <w:p w:rsidR="00777BD0" w:rsidRDefault="00B56594">
      <w:r>
        <w:t>Себе даю я слово,</w:t>
      </w:r>
      <w:r>
        <w:br/>
        <w:t>И уступить, готова.</w:t>
      </w:r>
      <w:r>
        <w:br/>
        <w:t>И даже подбираю днём слова.</w:t>
      </w:r>
      <w:r>
        <w:br/>
        <w:t>Но, ночка наступает,</w:t>
      </w:r>
      <w:r>
        <w:br/>
        <w:t>И снова всё меняет,</w:t>
      </w:r>
      <w:r>
        <w:br/>
        <w:t>И снова кругом ходит голова.</w:t>
      </w:r>
    </w:p>
    <w:p w:rsidR="00777BD0" w:rsidRDefault="00B56594">
      <w:r>
        <w:t>Представлю на минутку,</w:t>
      </w:r>
      <w:r>
        <w:br/>
        <w:t>Что я, на месте Людки,</w:t>
      </w:r>
      <w:r>
        <w:br/>
        <w:t>И хочется на части в</w:t>
      </w:r>
      <w:r>
        <w:t>сех порвать!</w:t>
      </w:r>
      <w:r>
        <w:br/>
        <w:t>И хочется, конечно,</w:t>
      </w:r>
      <w:r>
        <w:br/>
        <w:t>Чтоб верность была вечной,</w:t>
      </w:r>
      <w:r>
        <w:br/>
        <w:t>Не хочется такое испытать!</w:t>
      </w:r>
    </w:p>
    <w:sectPr w:rsidR="00777BD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777BD0"/>
    <w:rsid w:val="00777BD0"/>
    <w:rsid w:val="00B56594"/>
    <w:rsid w:val="00F1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509</Characters>
  <Application>Microsoft Office Word</Application>
  <DocSecurity>0</DocSecurity>
  <Lines>4</Lines>
  <Paragraphs>1</Paragraphs>
  <ScaleCrop>false</ScaleCrop>
  <Company>Krokoz™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2016-01-18T14:58:00Z</dcterms:created>
  <dcterms:modified xsi:type="dcterms:W3CDTF">2016-10-29T06:45:00Z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