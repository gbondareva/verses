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развилке стоит магазин "Рыболов",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Интересный товар предлагают.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чтоб был на рыбалке удачный улов,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Рыбаки чётко тонкости знают.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Вдоль стены "Пеликаны" надулись, стоят,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Одноместные или </w:t>
      </w:r>
      <w:proofErr w:type="spellStart"/>
      <w:r>
        <w:rPr>
          <w:rFonts w:ascii="Calibri" w:eastAsia="Calibri" w:hAnsi="Calibri" w:cs="Calibri"/>
          <w:sz w:val="28"/>
        </w:rPr>
        <w:t>двухместки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Ну, а дальше все снасти подряд,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Самых разных размеров </w:t>
      </w:r>
      <w:r>
        <w:rPr>
          <w:rFonts w:ascii="Calibri" w:eastAsia="Calibri" w:hAnsi="Calibri" w:cs="Calibri"/>
          <w:sz w:val="28"/>
        </w:rPr>
        <w:t>здесь лески.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Здесь для зимней рыбалки удобный есть бур,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Поплавки всех возможных цветов и фигур,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Из свинца всех калибров грузила,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commentRangeStart w:id="0"/>
      <w:r>
        <w:rPr>
          <w:rFonts w:ascii="Calibri" w:eastAsia="Calibri" w:hAnsi="Calibri" w:cs="Calibri"/>
          <w:sz w:val="28"/>
        </w:rPr>
        <w:t xml:space="preserve">Разнообразье </w:t>
      </w:r>
      <w:commentRangeEnd w:id="0"/>
      <w:r>
        <w:rPr>
          <w:rFonts w:ascii="Calibri" w:eastAsia="Calibri" w:hAnsi="Calibri" w:cs="Calibri"/>
          <w:sz w:val="28"/>
        </w:rPr>
        <w:commentReference w:id="0"/>
      </w:r>
      <w:r>
        <w:rPr>
          <w:rFonts w:ascii="Calibri" w:eastAsia="Calibri" w:hAnsi="Calibri" w:cs="Calibri"/>
          <w:sz w:val="28"/>
        </w:rPr>
        <w:t>крючков поразило.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наживки, какие и сколько их здесь</w:t>
      </w:r>
      <w:ins w:id="1" w:author="Василий" w:date="2014-12-04T14:38:00Z">
        <w:r>
          <w:rPr>
            <w:rFonts w:ascii="Calibri" w:eastAsia="Calibri" w:hAnsi="Calibri" w:cs="Calibri"/>
            <w:sz w:val="28"/>
          </w:rPr>
          <w:t xml:space="preserve"> -</w:t>
        </w:r>
      </w:ins>
      <w:bookmarkStart w:id="2" w:name="_GoBack"/>
      <w:bookmarkEnd w:id="2"/>
      <w:del w:id="3" w:author="Василий" w:date="2014-12-04T14:38:00Z">
        <w:r w:rsidDel="00D3603C">
          <w:rPr>
            <w:rFonts w:ascii="Calibri" w:eastAsia="Calibri" w:hAnsi="Calibri" w:cs="Calibri"/>
            <w:sz w:val="28"/>
          </w:rPr>
          <w:delText>,</w:delText>
        </w:r>
      </w:del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Мотыли, червяки и мормышки.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 рыбалке здесь можно купи</w:t>
      </w:r>
      <w:r>
        <w:rPr>
          <w:rFonts w:ascii="Calibri" w:eastAsia="Calibri" w:hAnsi="Calibri" w:cs="Calibri"/>
          <w:sz w:val="28"/>
        </w:rPr>
        <w:t>ть и прочесть,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Журналы, брошюры и книжки.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Сети, разный размер </w:t>
      </w:r>
      <w:commentRangeStart w:id="4"/>
      <w:proofErr w:type="gramStart"/>
      <w:r>
        <w:rPr>
          <w:rFonts w:ascii="Calibri" w:eastAsia="Calibri" w:hAnsi="Calibri" w:cs="Calibri"/>
          <w:sz w:val="28"/>
        </w:rPr>
        <w:t>яче</w:t>
      </w:r>
      <w:del w:id="5" w:author="Василий" w:date="2014-12-04T14:35:00Z">
        <w:r w:rsidDel="00D3603C">
          <w:rPr>
            <w:rFonts w:ascii="Calibri" w:eastAsia="Calibri" w:hAnsi="Calibri" w:cs="Calibri"/>
            <w:sz w:val="28"/>
          </w:rPr>
          <w:delText>я</w:delText>
        </w:r>
        <w:commentRangeEnd w:id="4"/>
        <w:r w:rsidDel="00D3603C">
          <w:rPr>
            <w:rFonts w:ascii="Calibri" w:eastAsia="Calibri" w:hAnsi="Calibri" w:cs="Calibri"/>
            <w:sz w:val="28"/>
          </w:rPr>
          <w:commentReference w:id="4"/>
        </w:r>
        <w:r w:rsidDel="00D3603C">
          <w:rPr>
            <w:rFonts w:ascii="Calibri" w:eastAsia="Calibri" w:hAnsi="Calibri" w:cs="Calibri"/>
            <w:sz w:val="28"/>
          </w:rPr>
          <w:delText>,</w:delText>
        </w:r>
      </w:del>
      <w:ins w:id="6" w:author="Василий" w:date="2014-12-04T14:35:00Z">
        <w:r>
          <w:rPr>
            <w:rFonts w:ascii="Calibri" w:eastAsia="Calibri" w:hAnsi="Calibri" w:cs="Calibri"/>
            <w:sz w:val="28"/>
          </w:rPr>
          <w:t>и</w:t>
        </w:r>
      </w:ins>
      <w:proofErr w:type="gramEnd"/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Из капрона, из шёлка, из лески.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И палаток есть ассортимент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  большие, и </w:t>
      </w:r>
      <w:proofErr w:type="spellStart"/>
      <w:r>
        <w:rPr>
          <w:rFonts w:ascii="Calibri" w:eastAsia="Calibri" w:hAnsi="Calibri" w:cs="Calibri"/>
          <w:sz w:val="28"/>
        </w:rPr>
        <w:t>одноместки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Ну, а если ушицу сварить,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Есть казан и таган, поварёшка.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Невозможно пустым уходить,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ins w:id="7" w:author="serega  " w:date="2014-11-28T17:43:00Z">
        <w:r>
          <w:rPr>
            <w:rFonts w:ascii="Calibri" w:eastAsia="Calibri" w:hAnsi="Calibri" w:cs="Calibri"/>
            <w:sz w:val="28"/>
          </w:rPr>
          <w:t>На</w:t>
        </w:r>
      </w:ins>
      <w:del w:id="8" w:author="serega  " w:date="2014-11-28T17:43:00Z">
        <w:r>
          <w:rPr>
            <w:rFonts w:ascii="Calibri" w:eastAsia="Calibri" w:hAnsi="Calibri" w:cs="Calibri"/>
            <w:sz w:val="28"/>
          </w:rPr>
          <w:delText>Да</w:delText>
        </w:r>
      </w:del>
      <w:del w:id="9" w:author="serega  " w:date="2014-11-28T17:42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 xml:space="preserve">куплю </w:t>
      </w:r>
      <w:del w:id="10" w:author="serega  " w:date="2014-11-28T17:43:00Z">
        <w:r>
          <w:rPr>
            <w:rFonts w:ascii="Calibri" w:eastAsia="Calibri" w:hAnsi="Calibri" w:cs="Calibri"/>
            <w:sz w:val="28"/>
          </w:rPr>
          <w:delText>же</w:delText>
        </w:r>
      </w:del>
      <w:ins w:id="11" w:author="serega  " w:date="2014-11-28T17:43:00Z">
        <w:r>
          <w:rPr>
            <w:rFonts w:ascii="Calibri" w:eastAsia="Calibri" w:hAnsi="Calibri" w:cs="Calibri"/>
            <w:sz w:val="28"/>
          </w:rPr>
          <w:t xml:space="preserve">тут </w:t>
        </w:r>
      </w:ins>
      <w:del w:id="12" w:author="serega  " w:date="2014-11-28T17:43:00Z">
        <w:r>
          <w:rPr>
            <w:rFonts w:ascii="Calibri" w:eastAsia="Calibri" w:hAnsi="Calibri" w:cs="Calibri"/>
            <w:sz w:val="28"/>
          </w:rPr>
          <w:delText xml:space="preserve"> я </w:delText>
        </w:r>
      </w:del>
      <w:r>
        <w:rPr>
          <w:rFonts w:ascii="Calibri" w:eastAsia="Calibri" w:hAnsi="Calibri" w:cs="Calibri"/>
          <w:sz w:val="28"/>
        </w:rPr>
        <w:t>вс</w:t>
      </w:r>
      <w:del w:id="13" w:author="serega  " w:date="2014-11-28T17:43:00Z">
        <w:r>
          <w:rPr>
            <w:rFonts w:ascii="Calibri" w:eastAsia="Calibri" w:hAnsi="Calibri" w:cs="Calibri"/>
            <w:sz w:val="28"/>
          </w:rPr>
          <w:delText>ё</w:delText>
        </w:r>
      </w:del>
      <w:ins w:id="14" w:author="serega  " w:date="2014-11-28T17:43:00Z">
        <w:r>
          <w:rPr>
            <w:rFonts w:ascii="Calibri" w:eastAsia="Calibri" w:hAnsi="Calibri" w:cs="Calibri"/>
            <w:sz w:val="28"/>
          </w:rPr>
          <w:t>его</w:t>
        </w:r>
      </w:ins>
      <w:r>
        <w:rPr>
          <w:rFonts w:ascii="Calibri" w:eastAsia="Calibri" w:hAnsi="Calibri" w:cs="Calibri"/>
          <w:sz w:val="28"/>
        </w:rPr>
        <w:t xml:space="preserve"> понемножку!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Приглашу на рыбалку друзей,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 реки мы поставим палатку.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наловим линьков, карасей и язей,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сварганим ухи сладкой</w:t>
      </w:r>
      <w:del w:id="15" w:author="serega  " w:date="2014-11-28T17:43:00Z">
        <w:r>
          <w:rPr>
            <w:rFonts w:ascii="Calibri" w:eastAsia="Calibri" w:hAnsi="Calibri" w:cs="Calibri"/>
            <w:sz w:val="28"/>
          </w:rPr>
          <w:delText>,</w:delText>
        </w:r>
        <w:proofErr w:type="gramStart"/>
        <w:r>
          <w:rPr>
            <w:rFonts w:ascii="Calibri" w:eastAsia="Calibri" w:hAnsi="Calibri" w:cs="Calibri"/>
            <w:sz w:val="28"/>
          </w:rPr>
          <w:delText xml:space="preserve"> </w:delText>
        </w:r>
      </w:del>
      <w:ins w:id="16" w:author="serega  " w:date="2014-11-28T17:43:00Z">
        <w:r>
          <w:rPr>
            <w:rFonts w:ascii="Calibri" w:eastAsia="Calibri" w:hAnsi="Calibri" w:cs="Calibri"/>
            <w:sz w:val="28"/>
          </w:rPr>
          <w:t>-</w:t>
        </w:r>
      </w:ins>
      <w:proofErr w:type="gramEnd"/>
      <w:r>
        <w:rPr>
          <w:rFonts w:ascii="Calibri" w:eastAsia="Calibri" w:hAnsi="Calibri" w:cs="Calibri"/>
          <w:sz w:val="28"/>
        </w:rPr>
        <w:t>сладкой.</w:t>
      </w:r>
    </w:p>
    <w:p w:rsidR="0067056C" w:rsidRDefault="0067056C">
      <w:pPr>
        <w:spacing w:after="200" w:line="276" w:lineRule="auto"/>
      </w:pP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не зря магазин на развилке стоит,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реклама, с большущим уловом.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Всех, кто едет, идёт</w:t>
      </w:r>
      <w:ins w:id="17" w:author="serega  " w:date="2014-11-28T17:43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своим видом м</w:t>
      </w:r>
      <w:r>
        <w:rPr>
          <w:rFonts w:ascii="Calibri" w:eastAsia="Calibri" w:hAnsi="Calibri" w:cs="Calibri"/>
          <w:sz w:val="28"/>
        </w:rPr>
        <w:t>анит,</w:t>
      </w:r>
    </w:p>
    <w:p w:rsidR="0067056C" w:rsidRDefault="00D3603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Так удобно, скажу, одним словом! </w:t>
      </w:r>
    </w:p>
    <w:sectPr w:rsidR="0067056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4-11-28T17:41:00Z" w:initials="">
    <w:p w:rsidR="0067056C" w:rsidRDefault="00D3603C">
      <w:r>
        <w:rPr>
          <w:rFonts w:ascii="Droid Sans" w:hAnsi="Droid Sans"/>
          <w:sz w:val="20"/>
        </w:rPr>
        <w:t xml:space="preserve">Трудно </w:t>
      </w:r>
      <w:proofErr w:type="spellStart"/>
      <w:r>
        <w:rPr>
          <w:rFonts w:ascii="Droid Sans" w:hAnsi="Droid Sans"/>
          <w:sz w:val="20"/>
        </w:rPr>
        <w:t>проговаривается</w:t>
      </w:r>
      <w:proofErr w:type="gramStart"/>
      <w:r>
        <w:rPr>
          <w:rFonts w:ascii="Droid Sans" w:hAnsi="Droid Sans"/>
          <w:sz w:val="20"/>
        </w:rPr>
        <w:t>,п</w:t>
      </w:r>
      <w:proofErr w:type="gramEnd"/>
      <w:r>
        <w:rPr>
          <w:rFonts w:ascii="Droid Sans" w:hAnsi="Droid Sans"/>
          <w:sz w:val="20"/>
        </w:rPr>
        <w:t>лохая</w:t>
      </w:r>
      <w:proofErr w:type="spellEnd"/>
      <w:r>
        <w:rPr>
          <w:rFonts w:ascii="Droid Sans" w:hAnsi="Droid Sans"/>
          <w:sz w:val="20"/>
        </w:rPr>
        <w:t xml:space="preserve"> форма слова</w:t>
      </w:r>
    </w:p>
  </w:comment>
  <w:comment w:id="4" w:author="serega  " w:date="2014-11-28T17:43:00Z" w:initials="">
    <w:p w:rsidR="00000000" w:rsidRDefault="00D3603C">
      <w:r>
        <w:rPr>
          <w:rStyle w:val="ad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7056C"/>
    <w:rsid w:val="0067056C"/>
    <w:rsid w:val="00D3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417EE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ascii="Cambria" w:hAnsi="Cambria"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9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a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D360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3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902</Characters>
  <Application>Microsoft Office Word</Application>
  <DocSecurity>0</DocSecurity>
  <Lines>7</Lines>
  <Paragraphs>2</Paragraphs>
  <ScaleCrop>false</ScaleCrop>
  <Company>Krokoz™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Рыболов.docx</dc:title>
  <cp:lastModifiedBy>Василий</cp:lastModifiedBy>
  <cp:revision>7</cp:revision>
  <dcterms:created xsi:type="dcterms:W3CDTF">2014-10-24T17:54:00Z</dcterms:created>
  <dcterms:modified xsi:type="dcterms:W3CDTF">2014-12-04T10:40:00Z</dcterms:modified>
  <dc:language>ru-RU</dc:language>
</cp:coreProperties>
</file>