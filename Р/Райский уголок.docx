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Свой палисадник называю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Я райским уголком.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Проходишь мимо</w:t>
      </w:r>
      <w:ins w:id="0" w:author="serega  " w:date="2014-11-29T23:51:00Z">
        <w:r>
          <w:rPr>
            <w:rFonts w:eastAsia="Calibri" w:cs="Calibri" w:ascii="Calibri" w:hAnsi="Calibri"/>
            <w:sz w:val="28"/>
          </w:rPr>
          <w:t xml:space="preserve"> – </w:t>
        </w:r>
      </w:ins>
      <w:del w:id="1" w:author="serega  " w:date="2014-11-29T23:51:00Z">
        <w:r>
          <w:rPr>
            <w:rFonts w:eastAsia="Calibri" w:cs="Calibri" w:ascii="Calibri" w:hAnsi="Calibri"/>
            <w:sz w:val="28"/>
          </w:rPr>
          <w:delText xml:space="preserve">, </w:delText>
        </w:r>
      </w:del>
      <w:r>
        <w:rPr>
          <w:rFonts w:eastAsia="Calibri" w:cs="Calibri" w:ascii="Calibri" w:hAnsi="Calibri"/>
          <w:sz w:val="28"/>
        </w:rPr>
        <w:t>посмотри,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Здесь площадь три на три.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Весны начало</w:t>
      </w:r>
      <w:del w:id="2" w:author="serega  " w:date="2014-11-29T23:51:00Z">
        <w:r>
          <w:rPr>
            <w:rFonts w:eastAsia="Calibri" w:cs="Calibri" w:ascii="Calibri" w:hAnsi="Calibri"/>
            <w:sz w:val="28"/>
          </w:rPr>
          <w:delText xml:space="preserve">, </w:delText>
        </w:r>
      </w:del>
      <w:ins w:id="3" w:author="serega  " w:date="2014-11-29T23:51:00Z">
        <w:r>
          <w:rPr>
            <w:rFonts w:eastAsia="Calibri" w:cs="Calibri" w:ascii="Calibri" w:hAnsi="Calibri"/>
            <w:sz w:val="28"/>
          </w:rPr>
          <w:t xml:space="preserve"> </w:t>
        </w:r>
      </w:ins>
      <w:r>
        <w:rPr>
          <w:rFonts w:eastAsia="Calibri" w:cs="Calibri" w:ascii="Calibri" w:hAnsi="Calibri"/>
          <w:sz w:val="28"/>
        </w:rPr>
        <w:t xml:space="preserve">открывают 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Белые нарциссы,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 xml:space="preserve">А вслед за ними, расцветают 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Синие ирисы.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Герань во всех углах цветёт,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От мая до морозов,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Как будто на спор не завянет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выиграет у розы.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Лучок красиво здесь цветёт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Пушистой, синей шапкой,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Как будто облачко упало,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От дождя на грядку.</w:t>
      </w:r>
    </w:p>
    <w:p>
      <w:pPr>
        <w:pStyle w:val="Normal"/>
        <w:tabs>
          <w:tab w:val="left" w:pos="2016" w:leader="none"/>
        </w:tabs>
        <w:spacing w:lineRule="auto" w:line="276" w:before="0" w:after="200"/>
        <w:rPr>
          <w:b/>
        </w:rPr>
      </w:pPr>
      <w:r>
        <w:rPr>
          <w:b/>
        </w:rPr>
        <w:tab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 xml:space="preserve">И хризантемы все в </w:t>
      </w:r>
      <w:del w:id="4" w:author="serega  " w:date="2014-11-29T23:51:00Z">
        <w:r>
          <w:rPr>
            <w:rFonts w:eastAsia="Calibri" w:cs="Calibri" w:ascii="Calibri" w:hAnsi="Calibri"/>
            <w:sz w:val="28"/>
          </w:rPr>
          <w:delText xml:space="preserve"> </w:delText>
        </w:r>
      </w:del>
      <w:r>
        <w:rPr>
          <w:rFonts w:eastAsia="Calibri" w:cs="Calibri" w:ascii="Calibri" w:hAnsi="Calibri"/>
          <w:sz w:val="28"/>
        </w:rPr>
        <w:t>цвету,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У них своя забота,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За то, что сохранили их,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Они цветут полгода.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Красавец розовый пион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Себя ведёт достойно,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Как будто в царстве он король,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А клумба, это его трон.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А роза</w:t>
      </w:r>
      <w:del w:id="5" w:author="serega  " w:date="2014-11-29T23:51:00Z">
        <w:r>
          <w:rPr>
            <w:rFonts w:eastAsia="Calibri" w:cs="Calibri" w:ascii="Calibri" w:hAnsi="Calibri"/>
            <w:sz w:val="28"/>
          </w:rPr>
          <w:delText xml:space="preserve"> </w:delText>
        </w:r>
      </w:del>
      <w:ins w:id="6" w:author="serega  " w:date="2014-11-29T23:51:00Z">
        <w:r>
          <w:rPr>
            <w:rFonts w:eastAsia="Calibri" w:cs="Calibri" w:ascii="Calibri" w:hAnsi="Calibri"/>
            <w:sz w:val="28"/>
          </w:rPr>
          <w:t xml:space="preserve"> </w:t>
        </w:r>
      </w:ins>
      <w:del w:id="7" w:author="serega  " w:date="2014-11-29T23:52:00Z">
        <w:r>
          <w:rPr>
            <w:rFonts w:eastAsia="Calibri" w:cs="Calibri" w:ascii="Calibri" w:hAnsi="Calibri"/>
            <w:sz w:val="28"/>
          </w:rPr>
          <w:delText>–</w:delText>
        </w:r>
      </w:del>
      <w:ins w:id="8" w:author="serega  " w:date="2014-11-29T23:52:00Z">
        <w:r>
          <w:rPr>
            <w:rFonts w:eastAsia="Calibri" w:cs="Calibri" w:ascii="Calibri" w:hAnsi="Calibri"/>
            <w:sz w:val="28"/>
          </w:rPr>
          <w:t xml:space="preserve">– </w:t>
        </w:r>
      </w:ins>
      <w:del w:id="9" w:author="serega  " w:date="2014-11-29T23:52:00Z">
        <w:r>
          <w:rPr>
            <w:rFonts w:eastAsia="Calibri" w:cs="Calibri" w:ascii="Calibri" w:hAnsi="Calibri"/>
            <w:sz w:val="28"/>
          </w:rPr>
          <w:delText xml:space="preserve"> </w:delText>
        </w:r>
      </w:del>
      <w:r>
        <w:rPr>
          <w:rFonts w:eastAsia="Calibri" w:cs="Calibri" w:ascii="Calibri" w:hAnsi="Calibri"/>
          <w:sz w:val="28"/>
        </w:rPr>
        <w:t>королева,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 xml:space="preserve">Направо и налево </w:t>
      </w:r>
      <w:ins w:id="10" w:author="serega  " w:date="2014-11-29T23:52:00Z">
        <w:r>
          <w:rPr>
            <w:rFonts w:eastAsia="Calibri" w:cs="Calibri" w:ascii="Calibri" w:hAnsi="Calibri"/>
            <w:sz w:val="28"/>
          </w:rPr>
          <w:t xml:space="preserve">– </w:t>
        </w:r>
      </w:ins>
      <w:r>
        <w:rPr>
          <w:rFonts w:eastAsia="Calibri" w:cs="Calibri" w:ascii="Calibri" w:hAnsi="Calibri"/>
          <w:sz w:val="28"/>
        </w:rPr>
        <w:t>придворные её.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Астра, шар и василёк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Цветут всё лето на</w:t>
      </w:r>
      <w:del w:id="11" w:author="serega  " w:date="2014-11-29T23:52:00Z">
        <w:r>
          <w:rPr>
            <w:rFonts w:eastAsia="Calibri" w:cs="Calibri" w:ascii="Calibri" w:hAnsi="Calibri"/>
            <w:sz w:val="28"/>
          </w:rPr>
          <w:delText xml:space="preserve"> </w:delText>
        </w:r>
      </w:del>
      <w:r>
        <w:rPr>
          <w:rFonts w:eastAsia="Calibri" w:cs="Calibri" w:ascii="Calibri" w:hAnsi="Calibri"/>
          <w:sz w:val="28"/>
        </w:rPr>
        <w:t>пролёт.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А вьюн, заборы оплетает,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колокольчик здесь горит,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А в уголочке очень скромно,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Матрёшка в платьице стоит.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Смотри, любуйся, наслаждайся,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настроенья набир</w:t>
      </w:r>
      <w:bookmarkStart w:id="0" w:name="_GoBack"/>
      <w:bookmarkEnd w:id="0"/>
      <w:r>
        <w:rPr>
          <w:rFonts w:eastAsia="Calibri" w:cs="Calibri" w:ascii="Calibri" w:hAnsi="Calibri"/>
          <w:sz w:val="28"/>
        </w:rPr>
        <w:t>айся!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default"/>
  </w:font>
  <w:font w:name="Georgia">
    <w:charset w:val="01"/>
    <w:family w:val="roman"/>
    <w:pitch w:val="default"/>
  </w:font>
  <w:font w:name="Calibri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Liberation Serif" w:cs="Liberation Serif"/>
        <w:color w:val="000000"/>
        <w:sz w:val="24"/>
        <w:lang w:val="ru-RU" w:eastAsia="ru-RU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Заголовок 2"/>
    <w:basedOn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Заголовок 3"/>
    <w:basedOn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Заголовок 4"/>
    <w:basedOn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Заголовок 5"/>
    <w:basedOn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Заголовок 6"/>
    <w:basedOn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before="480" w:after="120"/>
      <w:contextualSpacing/>
    </w:pPr>
    <w:rPr>
      <w:b/>
      <w:sz w:val="72"/>
    </w:rPr>
  </w:style>
  <w:style w:type="paragraph" w:styleId="Style14">
    <w:name w:val="Подзаголовок"/>
    <w:basedOn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2014-10-24T12:19:00Z</dcterms:created>
  <dc:language>ru-RU</dc:language>
  <cp:lastModifiedBy>Василий</cp:lastModifiedBy>
  <dcterms:modified xsi:type="dcterms:W3CDTF">2014-11-11T21:02:00Z</dcterms:modified>
  <cp:revision>3</cp:revision>
  <dc:title>Райский уголок.docx</dc:title>
</cp:coreProperties>
</file>