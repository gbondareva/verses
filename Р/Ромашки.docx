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 xml:space="preserve">Ромашки </w:t>
      </w:r>
      <w:del w:id="0" w:author="serega  " w:date="2014-11-29T22:09:00Z">
        <w:r>
          <w:rPr/>
          <w:delText>-</w:delText>
        </w:r>
      </w:del>
      <w:ins w:id="1" w:author="serega  " w:date="2014-11-29T22:09:00Z">
        <w:r>
          <w:rPr/>
          <w:t xml:space="preserve">– </w:t>
        </w:r>
      </w:ins>
      <w:del w:id="2" w:author="serega  " w:date="2014-11-29T22:09:00Z">
        <w:r>
          <w:rPr/>
          <w:delText xml:space="preserve"> </w:delText>
        </w:r>
      </w:del>
      <w:bookmarkStart w:id="0" w:name="_GoBack"/>
      <w:bookmarkEnd w:id="0"/>
      <w:r>
        <w:rPr/>
        <w:t>милые цветы,</w:t>
      </w:r>
    </w:p>
    <w:p>
      <w:pPr>
        <w:pStyle w:val="Normal"/>
        <w:rPr/>
      </w:pPr>
      <w:r>
        <w:rPr/>
        <w:t>Мне подарил охапку ты.</w:t>
      </w:r>
    </w:p>
    <w:p>
      <w:pPr>
        <w:pStyle w:val="Normal"/>
        <w:rPr/>
      </w:pPr>
      <w:r>
        <w:rPr/>
        <w:t>Я обняла, поцеловала,</w:t>
      </w:r>
    </w:p>
    <w:p>
      <w:pPr>
        <w:pStyle w:val="Normal"/>
        <w:rPr/>
      </w:pPr>
      <w:r>
        <w:rPr/>
        <w:t>Конечно, вазы было мало.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их поставила в саду</w:t>
      </w:r>
    </w:p>
    <w:p>
      <w:pPr>
        <w:pStyle w:val="Normal"/>
        <w:rPr/>
      </w:pPr>
      <w:r>
        <w:rPr/>
        <w:t>И часто</w:t>
      </w:r>
      <w:ins w:id="3" w:author="serega  " w:date="2014-11-29T22:08:00Z">
        <w:r>
          <w:rPr/>
          <w:t>-</w:t>
        </w:r>
      </w:ins>
      <w:del w:id="4" w:author="serega  " w:date="2014-11-29T22:08:00Z">
        <w:r>
          <w:rPr/>
          <w:delText xml:space="preserve">, </w:delText>
        </w:r>
      </w:del>
      <w:r>
        <w:rPr/>
        <w:t>часто поливала.</w:t>
      </w:r>
    </w:p>
    <w:p>
      <w:pPr>
        <w:pStyle w:val="Normal"/>
        <w:rPr/>
      </w:pPr>
      <w:r>
        <w:rPr/>
        <w:t>Теперь</w:t>
      </w:r>
      <w:ins w:id="5" w:author="serega  " w:date="2014-11-29T22:08:00Z">
        <w:r>
          <w:rPr/>
          <w:t xml:space="preserve"> они</w:t>
        </w:r>
      </w:ins>
      <w:r>
        <w:rPr/>
        <w:t xml:space="preserve"> цветут</w:t>
      </w:r>
    </w:p>
    <w:p>
      <w:pPr>
        <w:pStyle w:val="Normal"/>
        <w:rPr/>
      </w:pPr>
      <w:r>
        <w:rPr/>
        <w:t>И создают в саду уют.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Зимой из них я чаю заварю,</w:t>
      </w:r>
    </w:p>
    <w:p>
      <w:pPr>
        <w:pStyle w:val="Normal"/>
        <w:rPr/>
      </w:pPr>
      <w:r>
        <w:rPr/>
        <w:t>Гостей твоим я чаем напою.</w:t>
      </w:r>
    </w:p>
    <w:p>
      <w:pPr>
        <w:pStyle w:val="Normal"/>
        <w:rPr/>
      </w:pPr>
      <w:r>
        <w:rPr/>
        <w:t xml:space="preserve">И расскажу, откуда у цветов </w:t>
      </w:r>
      <w:commentRangeStart w:id="0"/>
      <w:r>
        <w:rPr/>
        <w:t>начало</w:t>
      </w:r>
      <w:commentRangeEnd w:id="0"/>
      <w:r>
        <w:rPr/>
      </w:r>
      <w:r>
        <w:rPr/>
        <w:commentReference w:id="0"/>
      </w:r>
      <w:r>
        <w:rPr/>
        <w:t>,</w:t>
      </w:r>
    </w:p>
    <w:p>
      <w:pPr>
        <w:pStyle w:val="Normal"/>
        <w:rPr/>
      </w:pPr>
      <w:r>
        <w:rPr/>
        <w:t>Хоть будет мне немножечко печально</w:t>
      </w:r>
      <w:ins w:id="6" w:author="serega  " w:date="2014-11-29T22:10:00Z">
        <w:r>
          <w:rPr/>
          <w:t>..</w:t>
        </w:r>
      </w:ins>
      <w:r>
        <w:rPr/>
        <w:t>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1-29T22:09:23Z" w:initials="">
    <w:p>
      <w:r>
        <w:rPr>
          <w:rFonts w:cs="Cambria" w:ascii="Droid Sans" w:hAnsi="Droid Sans" w:eastAsia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Начало цветов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2014-10-24T14:40:00Z</dcterms:created>
  <dc:language>ru-RU</dc:language>
  <cp:lastModifiedBy>Василий</cp:lastModifiedBy>
  <dcterms:modified xsi:type="dcterms:W3CDTF">2014-11-10T13:15:00Z</dcterms:modified>
  <cp:revision>3</cp:revision>
  <dc:title>Ромашки.docx</dc:title>
</cp:coreProperties>
</file>