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34CC9" w:rsidRDefault="00734CC9">
      <w:r>
        <w:t>Как трудно было человеку</w:t>
      </w:r>
      <w:r w:rsidR="00C765E5">
        <w:t>,</w:t>
      </w:r>
      <w:r w:rsidR="00244C4D">
        <w:br/>
      </w:r>
      <w:r w:rsidR="00C765E5">
        <w:t>На службе был он четверть века.</w:t>
      </w:r>
      <w:r w:rsidR="00244C4D">
        <w:br/>
      </w:r>
      <w:r>
        <w:t>А где же время на семью?</w:t>
      </w:r>
      <w:r w:rsidR="00244C4D">
        <w:br/>
      </w:r>
      <w:r>
        <w:t>Мужчины все почти в строю.</w:t>
      </w:r>
    </w:p>
    <w:p w:rsidR="00734CC9" w:rsidRDefault="00734CC9">
      <w:r>
        <w:t>Года берут своё, известно,</w:t>
      </w:r>
      <w:r w:rsidR="00244C4D">
        <w:br/>
      </w:r>
      <w:r>
        <w:t xml:space="preserve">Нельзя </w:t>
      </w:r>
      <w:r w:rsidR="00244C4D">
        <w:t>подвинуть всё назад.</w:t>
      </w:r>
      <w:r w:rsidR="00244C4D">
        <w:br/>
        <w:t>А возраст двадцать пять</w:t>
      </w:r>
      <w:r>
        <w:t xml:space="preserve"> </w:t>
      </w:r>
      <w:r w:rsidR="00244C4D">
        <w:t>–</w:t>
      </w:r>
      <w:r>
        <w:t xml:space="preserve"> прелестный</w:t>
      </w:r>
      <w:r w:rsidR="00244C4D">
        <w:t>.</w:t>
      </w:r>
      <w:r w:rsidR="00244C4D">
        <w:br/>
      </w:r>
      <w:r>
        <w:t>И в доме должен быть дет сад.</w:t>
      </w:r>
    </w:p>
    <w:p w:rsidR="00734CC9" w:rsidDel="00AC3CEB" w:rsidRDefault="00734CC9">
      <w:pPr>
        <w:rPr>
          <w:del w:id="0" w:author="Василий" w:date="2016-10-28T22:51:00Z"/>
        </w:rPr>
      </w:pPr>
      <w:r>
        <w:t>Зачем такие жертвы были</w:t>
      </w:r>
      <w:r w:rsidR="00244C4D">
        <w:t>,</w:t>
      </w:r>
      <w:r w:rsidR="00244C4D">
        <w:br/>
      </w:r>
      <w:r>
        <w:t>И как же люди могли жить?</w:t>
      </w:r>
      <w:r w:rsidR="00244C4D">
        <w:br/>
      </w:r>
      <w:r>
        <w:t>Полжизни мимо пропустили,</w:t>
      </w:r>
      <w:r w:rsidR="00244C4D">
        <w:br/>
      </w:r>
      <w:r>
        <w:t>Ну, а когда ж тогда любить?</w:t>
      </w:r>
    </w:p>
    <w:p w:rsidR="00734CC9" w:rsidRDefault="00734CC9">
      <w:del w:id="1" w:author="Василий" w:date="2016-10-28T22:51:00Z">
        <w:r w:rsidDel="00AC3CEB">
          <w:delText>Что только в жизни не бывает,</w:delText>
        </w:r>
        <w:r w:rsidR="00244C4D" w:rsidDel="00AC3CEB">
          <w:br/>
          <w:delText>Законы власти издают.</w:delText>
        </w:r>
        <w:r w:rsidR="00244C4D" w:rsidDel="00AC3CEB">
          <w:br/>
        </w:r>
        <w:r w:rsidDel="00AC3CEB">
          <w:delText>И сроки службы для ребят</w:delText>
        </w:r>
        <w:r w:rsidR="00244C4D" w:rsidDel="00AC3CEB">
          <w:delText>,</w:delText>
        </w:r>
        <w:r w:rsidR="00244C4D" w:rsidDel="00AC3CEB">
          <w:br/>
        </w:r>
        <w:r w:rsidDel="00AC3CEB">
          <w:delText>Давали словно наугад.</w:delText>
        </w:r>
      </w:del>
    </w:p>
    <w:p w:rsidR="00734CC9" w:rsidRDefault="00734CC9">
      <w:r>
        <w:t>Уходит парень молодой,</w:t>
      </w:r>
      <w:r w:rsidR="00244C4D">
        <w:br/>
      </w:r>
      <w:r>
        <w:t>Вернётся с длинной бородой.</w:t>
      </w:r>
      <w:r w:rsidR="00244C4D">
        <w:br/>
      </w:r>
      <w:r>
        <w:t>Зачем такая была доля?</w:t>
      </w:r>
      <w:r w:rsidR="00244C4D">
        <w:br/>
      </w:r>
      <w:r>
        <w:t>Полжизни всё равно неволя.</w:t>
      </w:r>
    </w:p>
    <w:p w:rsidR="00734CC9" w:rsidRDefault="00734CC9">
      <w:r>
        <w:t xml:space="preserve">Сменилось время. </w:t>
      </w:r>
      <w:r w:rsidR="00244C4D">
        <w:br/>
      </w:r>
      <w:r>
        <w:t xml:space="preserve">Неизменны </w:t>
      </w:r>
      <w:r w:rsidR="00C765E5">
        <w:t>–</w:t>
      </w:r>
      <w:r>
        <w:t xml:space="preserve"> семья</w:t>
      </w:r>
      <w:r w:rsidR="00C765E5">
        <w:t>,</w:t>
      </w:r>
      <w:r>
        <w:t xml:space="preserve"> и дети</w:t>
      </w:r>
      <w:r w:rsidR="00C765E5">
        <w:t>,</w:t>
      </w:r>
      <w:r>
        <w:t xml:space="preserve"> и любовь</w:t>
      </w:r>
      <w:r w:rsidR="00C765E5">
        <w:t>.</w:t>
      </w:r>
      <w:r w:rsidR="00244C4D">
        <w:br/>
      </w:r>
      <w:r>
        <w:t>И сроки, как по мановенью,</w:t>
      </w:r>
      <w:r w:rsidR="00244C4D">
        <w:br/>
      </w:r>
      <w:r>
        <w:t>Пересмотрели власти вновь.</w:t>
      </w:r>
    </w:p>
    <w:p w:rsidR="00AF1D0F" w:rsidRDefault="00734CC9">
      <w:r>
        <w:t>Теперь уже всё по-другому</w:t>
      </w:r>
      <w:ins w:id="2" w:author="Василий" w:date="2016-10-28T22:52:00Z">
        <w:r w:rsidR="00AC3CEB">
          <w:t>,</w:t>
        </w:r>
      </w:ins>
      <w:bookmarkStart w:id="3" w:name="_GoBack"/>
      <w:bookmarkEnd w:id="3"/>
      <w:del w:id="4" w:author="Василий" w:date="2016-10-28T22:52:00Z">
        <w:r w:rsidR="00C765E5" w:rsidDel="00AC3CEB">
          <w:delText xml:space="preserve"> -</w:delText>
        </w:r>
      </w:del>
      <w:r w:rsidR="00244C4D">
        <w:br/>
      </w:r>
      <w:r>
        <w:t>И служба, встречи и любовь</w:t>
      </w:r>
      <w:r w:rsidR="00C765E5">
        <w:t>.</w:t>
      </w:r>
      <w:r w:rsidR="00244C4D">
        <w:br/>
      </w:r>
      <w:r>
        <w:t>И заводить семью не страшно,</w:t>
      </w:r>
      <w:r w:rsidR="00244C4D">
        <w:br/>
      </w:r>
      <w:r>
        <w:t>Любимый рядышком с тобой.</w:t>
      </w:r>
    </w:p>
    <w:sectPr w:rsidR="00AF1D0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AF1D0F"/>
    <w:rsid w:val="00244C4D"/>
    <w:rsid w:val="00734CC9"/>
    <w:rsid w:val="00AC3CEB"/>
    <w:rsid w:val="00AF1D0F"/>
    <w:rsid w:val="00C7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AC3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3C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AC3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3C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647</Characters>
  <Application>Microsoft Office Word</Application>
  <DocSecurity>0</DocSecurity>
  <Lines>5</Lines>
  <Paragraphs>1</Paragraphs>
  <ScaleCrop>false</ScaleCrop>
  <Company>Krokoz™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Рекруты.docx</dc:title>
  <cp:lastModifiedBy>Василий</cp:lastModifiedBy>
  <cp:revision>6</cp:revision>
  <dcterms:created xsi:type="dcterms:W3CDTF">2014-10-24T13:20:00Z</dcterms:created>
  <dcterms:modified xsi:type="dcterms:W3CDTF">2016-10-28T18:52:00Z</dcterms:modified>
</cp:coreProperties>
</file>