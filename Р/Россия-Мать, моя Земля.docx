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EB16DD" w:rsidRDefault="003B19FF">
      <w:r>
        <w:t>(песня)</w:t>
      </w:r>
    </w:p>
    <w:p w:rsidR="00EB16DD" w:rsidRDefault="003B19FF">
      <w:r>
        <w:t>Россия Мать, моя Земля!</w:t>
      </w:r>
    </w:p>
    <w:p w:rsidR="00EB16DD" w:rsidRDefault="003B19FF">
      <w:r>
        <w:t>Люблю тебя, а ты меня.</w:t>
      </w:r>
    </w:p>
    <w:p w:rsidR="00EB16DD" w:rsidRDefault="003B19FF">
      <w:r>
        <w:t>И эти чувства так чисты,</w:t>
      </w:r>
    </w:p>
    <w:p w:rsidR="00EB16DD" w:rsidRDefault="003B19FF">
      <w:r>
        <w:t>Не знаю лучшей красоты.</w:t>
      </w:r>
    </w:p>
    <w:p w:rsidR="00EB16DD" w:rsidRDefault="00EB16DD"/>
    <w:p w:rsidR="00EB16DD" w:rsidRDefault="003B19FF">
      <w:r>
        <w:t>Растут берёзы, тополя,</w:t>
      </w:r>
    </w:p>
    <w:p w:rsidR="00EB16DD" w:rsidRDefault="003B19FF">
      <w:r>
        <w:t>Моя любимая Земля!</w:t>
      </w:r>
    </w:p>
    <w:p w:rsidR="00EB16DD" w:rsidRDefault="003B19FF">
      <w:r>
        <w:t>Какая глубь, какая ширь,</w:t>
      </w:r>
    </w:p>
    <w:p w:rsidR="00EB16DD" w:rsidRDefault="003B19FF">
      <w:r>
        <w:t xml:space="preserve">Здесь каждый парень </w:t>
      </w:r>
      <w:del w:id="0" w:author="Василий" w:date="2014-12-04T23:20:00Z">
        <w:r w:rsidDel="003B19FF">
          <w:delText>-</w:delText>
        </w:r>
      </w:del>
      <w:ins w:id="1" w:author="Василий" w:date="2014-12-04T23:20:00Z">
        <w:r>
          <w:t>–</w:t>
        </w:r>
      </w:ins>
      <w:r>
        <w:t xml:space="preserve"> богатырь</w:t>
      </w:r>
      <w:ins w:id="2" w:author="Василий" w:date="2014-12-04T23:20:00Z">
        <w:r>
          <w:t>!</w:t>
        </w:r>
      </w:ins>
      <w:del w:id="3" w:author="Василий" w:date="2014-12-04T23:20:00Z">
        <w:r w:rsidDel="003B19FF">
          <w:delText>.</w:delText>
        </w:r>
      </w:del>
    </w:p>
    <w:p w:rsidR="00EB16DD" w:rsidRDefault="00EB16DD"/>
    <w:p w:rsidR="00EB16DD" w:rsidRDefault="003B19FF">
      <w:r>
        <w:t>Закат красивый и рассвет,</w:t>
      </w:r>
    </w:p>
    <w:p w:rsidR="00EB16DD" w:rsidRDefault="003B19FF">
      <w:r>
        <w:t xml:space="preserve">Плохих сезонов у нас </w:t>
      </w:r>
      <w:r>
        <w:t>нет.</w:t>
      </w:r>
    </w:p>
    <w:p w:rsidR="00EB16DD" w:rsidRDefault="003B19FF">
      <w:r>
        <w:t>Осень, весна, лето, зима,</w:t>
      </w:r>
    </w:p>
    <w:p w:rsidR="00EB16DD" w:rsidRDefault="003B19FF">
      <w:r>
        <w:t>Красивы все, как хохлома.</w:t>
      </w:r>
    </w:p>
    <w:p w:rsidR="00EB16DD" w:rsidRDefault="00EB16DD"/>
    <w:p w:rsidR="00EB16DD" w:rsidRDefault="003B19FF">
      <w:r>
        <w:t>Народ красив</w:t>
      </w:r>
      <w:del w:id="4" w:author="serega  " w:date="2014-12-03T16:33:00Z">
        <w:r>
          <w:delText>ый</w:delText>
        </w:r>
      </w:del>
      <w:ins w:id="5" w:author="serega  " w:date="2014-12-03T16:33:00Z">
        <w:r>
          <w:t xml:space="preserve"> наш</w:t>
        </w:r>
      </w:ins>
      <w:r>
        <w:t xml:space="preserve"> и могуч,</w:t>
      </w:r>
    </w:p>
    <w:p w:rsidR="00EB16DD" w:rsidRDefault="003B19FF">
      <w:r>
        <w:t xml:space="preserve">Всегда </w:t>
      </w:r>
      <w:ins w:id="6" w:author="serega  " w:date="2014-12-03T16:33:00Z">
        <w:r>
          <w:t xml:space="preserve">и </w:t>
        </w:r>
      </w:ins>
      <w:r>
        <w:t>вес</w:t>
      </w:r>
      <w:ins w:id="7" w:author="serega  " w:date="2014-12-03T16:33:00Z">
        <w:r>
          <w:t>е</w:t>
        </w:r>
      </w:ins>
      <w:del w:id="8" w:author="serega  " w:date="2014-12-03T16:33:00Z">
        <w:r>
          <w:delText>ё</w:delText>
        </w:r>
      </w:del>
      <w:r>
        <w:t>л</w:t>
      </w:r>
      <w:ins w:id="9" w:author="Василий" w:date="2014-12-04T23:21:00Z">
        <w:r>
          <w:t>,</w:t>
        </w:r>
      </w:ins>
      <w:del w:id="10" w:author="serega  " w:date="2014-12-03T16:33:00Z">
        <w:r>
          <w:delText>ый</w:delText>
        </w:r>
      </w:del>
      <w:r>
        <w:t xml:space="preserve"> и </w:t>
      </w:r>
      <w:proofErr w:type="gramStart"/>
      <w:r>
        <w:t>певуч</w:t>
      </w:r>
      <w:proofErr w:type="gramEnd"/>
      <w:r>
        <w:t>.</w:t>
      </w:r>
    </w:p>
    <w:p w:rsidR="00EB16DD" w:rsidRDefault="003B19FF">
      <w:r>
        <w:t>И льётся песня, как река,</w:t>
      </w:r>
    </w:p>
    <w:p w:rsidR="00EB16DD" w:rsidRDefault="003B19FF">
      <w:r>
        <w:t xml:space="preserve">Её </w:t>
      </w:r>
      <w:proofErr w:type="gramStart"/>
      <w:r>
        <w:t>слыхать</w:t>
      </w:r>
      <w:proofErr w:type="gramEnd"/>
      <w:r>
        <w:t xml:space="preserve"> издалека.</w:t>
      </w:r>
    </w:p>
    <w:p w:rsidR="00EB16DD" w:rsidRDefault="00EB16DD"/>
    <w:p w:rsidR="00EB16DD" w:rsidRDefault="003B19FF">
      <w:commentRangeStart w:id="11"/>
      <w:r>
        <w:t>Голубоглазая моя</w:t>
      </w:r>
      <w:del w:id="12" w:author="Василий" w:date="2014-12-04T23:22:00Z">
        <w:r w:rsidDel="003B19FF">
          <w:delText>,</w:delText>
        </w:r>
      </w:del>
      <w:commentRangeEnd w:id="11"/>
      <w:ins w:id="13" w:author="serega  " w:date="2014-12-03T16:33:00Z">
        <w:del w:id="14" w:author="Василий" w:date="2014-12-04T23:22:00Z">
          <w:r w:rsidDel="003B19FF">
            <w:commentReference w:id="11"/>
          </w:r>
        </w:del>
      </w:ins>
      <w:ins w:id="15" w:author="Василий" w:date="2014-12-04T23:22:00Z">
        <w:r>
          <w:t>!</w:t>
        </w:r>
      </w:ins>
      <w:bookmarkStart w:id="16" w:name="_GoBack"/>
      <w:bookmarkEnd w:id="16"/>
    </w:p>
    <w:p w:rsidR="00EB16DD" w:rsidRDefault="003B19FF">
      <w:commentRangeStart w:id="17"/>
      <w:r>
        <w:t>Озёра, реки и моря,</w:t>
      </w:r>
      <w:commentRangeEnd w:id="17"/>
      <w:ins w:id="18" w:author="serega  " w:date="2014-12-03T16:33:00Z">
        <w:r>
          <w:commentReference w:id="17"/>
        </w:r>
      </w:ins>
    </w:p>
    <w:p w:rsidR="00EB16DD" w:rsidRDefault="003B19FF">
      <w:r>
        <w:t>Тайга, болота и леса,</w:t>
      </w:r>
    </w:p>
    <w:p w:rsidR="00EB16DD" w:rsidRDefault="003B19FF">
      <w:r>
        <w:t>Всё это ты, моя краса!</w:t>
      </w:r>
    </w:p>
    <w:p w:rsidR="00EB16DD" w:rsidRDefault="00EB16DD"/>
    <w:p w:rsidR="00EB16DD" w:rsidRDefault="003B19FF">
      <w:r>
        <w:lastRenderedPageBreak/>
        <w:t>Сколь</w:t>
      </w:r>
      <w:r>
        <w:t>ко в тебе добра, раздолья!</w:t>
      </w:r>
    </w:p>
    <w:p w:rsidR="00EB16DD" w:rsidRDefault="003B19FF">
      <w:r>
        <w:t>Встречаешь караваем с солью,</w:t>
      </w:r>
    </w:p>
    <w:p w:rsidR="00EB16DD" w:rsidRDefault="003B19FF">
      <w:r>
        <w:t>Гуляешь с русскою гармошкой</w:t>
      </w:r>
    </w:p>
    <w:p w:rsidR="00EB16DD" w:rsidRDefault="003B19FF">
      <w:r>
        <w:t>И самовар, баня, матрёшка!</w:t>
      </w:r>
    </w:p>
    <w:p w:rsidR="00EB16DD" w:rsidRDefault="00EB16DD"/>
    <w:p w:rsidR="00EB16DD" w:rsidRDefault="003B19FF">
      <w:r>
        <w:t>Россия, Русь, тобой горжусь!</w:t>
      </w:r>
    </w:p>
    <w:p w:rsidR="00EB16DD" w:rsidRDefault="003B19FF">
      <w:r>
        <w:t>И воспевать буду любя,</w:t>
      </w:r>
    </w:p>
    <w:p w:rsidR="00EB16DD" w:rsidRDefault="003B19FF">
      <w:r>
        <w:t>Твои бескрайние поля</w:t>
      </w:r>
    </w:p>
    <w:p w:rsidR="00EB16DD" w:rsidRDefault="003B19FF">
      <w:r>
        <w:t>И журавлей и тополя!</w:t>
      </w:r>
    </w:p>
    <w:sectPr w:rsidR="00EB16DD">
      <w:pgSz w:w="12240" w:h="15840"/>
      <w:pgMar w:top="1440" w:right="1800" w:bottom="1440" w:left="1800" w:header="0" w:footer="0" w:gutter="0"/>
      <w:cols w:space="720"/>
      <w:formProt w:val="0"/>
      <w:docGrid w:linePitch="240" w:charSpace="-2049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1" w:author="serega  " w:date="2014-12-03T16:33:00Z" w:initials="">
    <w:p w:rsidR="00EB16DD" w:rsidRDefault="003B19FF">
      <w:r>
        <w:rPr>
          <w:rFonts w:ascii="Droid Sans" w:hAnsi="Droid Sans"/>
          <w:sz w:val="20"/>
        </w:rPr>
        <w:t xml:space="preserve">ед. число </w:t>
      </w:r>
    </w:p>
  </w:comment>
  <w:comment w:id="17" w:author="serega  " w:date="2014-12-03T16:33:00Z" w:initials="">
    <w:p w:rsidR="00EB16DD" w:rsidRDefault="003B19FF">
      <w:r>
        <w:rPr>
          <w:rFonts w:ascii="Droid Sans" w:hAnsi="Droid Sans"/>
          <w:sz w:val="20"/>
        </w:rPr>
        <w:t>мн. число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roid Sans">
    <w:altName w:val="Arial"/>
    <w:charset w:val="01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2"/>
  </w:compat>
  <w:rsids>
    <w:rsidRoot w:val="00EB16DD"/>
    <w:rsid w:val="003B19FF"/>
    <w:rsid w:val="00EB1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Cambria"/>
        <w:color w:val="000000"/>
        <w:sz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uppressAutoHyphens/>
      <w:spacing w:after="200"/>
    </w:pPr>
  </w:style>
  <w:style w:type="paragraph" w:styleId="1">
    <w:name w:val="heading 1"/>
    <w:basedOn w:val="a"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B618E"/>
      <w:sz w:val="28"/>
    </w:rPr>
  </w:style>
  <w:style w:type="paragraph" w:styleId="2">
    <w:name w:val="heading 2"/>
    <w:basedOn w:val="a"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</w:rPr>
  </w:style>
  <w:style w:type="paragraph" w:styleId="3">
    <w:name w:val="heading 3"/>
    <w:basedOn w:val="a"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4">
    <w:name w:val="heading 4"/>
    <w:basedOn w:val="a"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5">
    <w:name w:val="heading 5"/>
    <w:basedOn w:val="a"/>
    <w:pPr>
      <w:keepNext/>
      <w:keepLines/>
      <w:spacing w:before="200" w:after="0"/>
      <w:outlineLvl w:val="4"/>
    </w:pPr>
    <w:rPr>
      <w:rFonts w:ascii="Calibri" w:eastAsia="Calibri" w:hAnsi="Calibri" w:cs="Calibri"/>
      <w:color w:val="27405E"/>
    </w:rPr>
  </w:style>
  <w:style w:type="paragraph" w:styleId="6">
    <w:name w:val="heading 6"/>
    <w:basedOn w:val="a"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7405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next w:val="a4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  <w:rPr>
      <w:rFonts w:cs="FreeSans"/>
    </w:rPr>
  </w:style>
  <w:style w:type="paragraph" w:styleId="a6">
    <w:name w:val="Title"/>
    <w:basedOn w:val="a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7">
    <w:name w:val="index heading"/>
    <w:basedOn w:val="a"/>
    <w:pPr>
      <w:suppressLineNumbers/>
    </w:pPr>
    <w:rPr>
      <w:rFonts w:cs="FreeSans"/>
    </w:rPr>
  </w:style>
  <w:style w:type="paragraph" w:customStyle="1" w:styleId="a8">
    <w:name w:val="Заглавие"/>
    <w:basedOn w:val="a"/>
    <w:pPr>
      <w:keepNext/>
      <w:keepLines/>
      <w:spacing w:after="300" w:line="240" w:lineRule="auto"/>
    </w:pPr>
    <w:rPr>
      <w:rFonts w:ascii="Calibri" w:eastAsia="Calibri" w:hAnsi="Calibri" w:cs="Calibri"/>
      <w:color w:val="17375E"/>
      <w:sz w:val="52"/>
    </w:rPr>
  </w:style>
  <w:style w:type="paragraph" w:styleId="a9">
    <w:name w:val="Subtitle"/>
    <w:basedOn w:val="a"/>
    <w:pPr>
      <w:keepNext/>
      <w:keepLines/>
    </w:pPr>
    <w:rPr>
      <w:rFonts w:ascii="Calibri" w:eastAsia="Calibri" w:hAnsi="Calibri" w:cs="Calibri"/>
      <w:i/>
      <w:color w:val="4F81BD"/>
      <w:sz w:val="24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a">
    <w:name w:val="annotation text"/>
    <w:basedOn w:val="a"/>
    <w:link w:val="ab"/>
    <w:uiPriority w:val="99"/>
    <w:semiHidden/>
    <w:unhideWhenUsed/>
    <w:pPr>
      <w:spacing w:line="240" w:lineRule="auto"/>
    </w:pPr>
    <w:rPr>
      <w:sz w:val="20"/>
    </w:rPr>
  </w:style>
  <w:style w:type="character" w:customStyle="1" w:styleId="ab">
    <w:name w:val="Текст примечания Знак"/>
    <w:basedOn w:val="a0"/>
    <w:link w:val="aa"/>
    <w:uiPriority w:val="99"/>
    <w:semiHidden/>
    <w:rPr>
      <w:sz w:val="20"/>
    </w:rPr>
  </w:style>
  <w:style w:type="character" w:styleId="ac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d">
    <w:name w:val="Balloon Text"/>
    <w:basedOn w:val="a"/>
    <w:link w:val="ae"/>
    <w:uiPriority w:val="99"/>
    <w:semiHidden/>
    <w:unhideWhenUsed/>
    <w:rsid w:val="003B19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3B19F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106</Words>
  <Characters>608</Characters>
  <Application>Microsoft Office Word</Application>
  <DocSecurity>0</DocSecurity>
  <Lines>5</Lines>
  <Paragraphs>1</Paragraphs>
  <ScaleCrop>false</ScaleCrop>
  <Company>Krokoz™</Company>
  <LinksUpToDate>false</LinksUpToDate>
  <CharactersWithSpaces>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Россия Мать, моя Земля.docx</dc:title>
  <cp:lastModifiedBy>Василий</cp:lastModifiedBy>
  <cp:revision>4</cp:revision>
  <dcterms:created xsi:type="dcterms:W3CDTF">2014-10-24T14:42:00Z</dcterms:created>
  <dcterms:modified xsi:type="dcterms:W3CDTF">2014-12-04T19:23:00Z</dcterms:modified>
  <dc:language>ru-RU</dc:language>
</cp:coreProperties>
</file>