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5712" w:rsidRDefault="009E24B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моих стихах вся жизнь моя,</w:t>
      </w:r>
      <w:r>
        <w:rPr>
          <w:rFonts w:ascii="Calibri" w:eastAsia="Calibri" w:hAnsi="Calibri" w:cs="Calibri"/>
          <w:sz w:val="28"/>
        </w:rPr>
        <w:br/>
      </w:r>
      <w:ins w:id="0" w:author="Василий" w:date="2017-01-05T00:17:00Z">
        <w:r>
          <w:rPr>
            <w:rFonts w:ascii="Calibri" w:eastAsia="Calibri" w:hAnsi="Calibri" w:cs="Calibri"/>
            <w:sz w:val="28"/>
          </w:rPr>
          <w:t xml:space="preserve">Об этом говорю </w:t>
        </w:r>
      </w:ins>
      <w:ins w:id="1" w:author="Василий" w:date="2017-01-05T00:18:00Z">
        <w:r>
          <w:rPr>
            <w:rFonts w:ascii="Calibri" w:eastAsia="Calibri" w:hAnsi="Calibri" w:cs="Calibri"/>
            <w:sz w:val="28"/>
          </w:rPr>
          <w:t>вам</w:t>
        </w:r>
      </w:ins>
      <w:ins w:id="2" w:author="Василий" w:date="2017-01-05T00:17:00Z">
        <w:r>
          <w:rPr>
            <w:rFonts w:ascii="Calibri" w:eastAsia="Calibri" w:hAnsi="Calibri" w:cs="Calibri"/>
            <w:sz w:val="28"/>
          </w:rPr>
          <w:t xml:space="preserve"> смело</w:t>
        </w:r>
      </w:ins>
      <w:del w:id="3" w:author="Василий" w:date="2017-01-05T00:17:00Z">
        <w:r w:rsidDel="009E24BE">
          <w:rPr>
            <w:rFonts w:ascii="Calibri" w:eastAsia="Calibri" w:hAnsi="Calibri" w:cs="Calibri"/>
            <w:sz w:val="28"/>
          </w:rPr>
          <w:delText>Н</w:delText>
        </w:r>
        <w:r w:rsidDel="009E24BE">
          <w:rPr>
            <w:rFonts w:ascii="Calibri" w:eastAsia="Calibri" w:hAnsi="Calibri" w:cs="Calibri"/>
            <w:sz w:val="28"/>
          </w:rPr>
          <w:delText>а</w:delText>
        </w:r>
        <w:r w:rsidDel="009E24BE">
          <w:rPr>
            <w:rFonts w:ascii="Calibri" w:eastAsia="Calibri" w:hAnsi="Calibri" w:cs="Calibri"/>
            <w:sz w:val="28"/>
          </w:rPr>
          <w:delText>п</w:delText>
        </w:r>
        <w:r w:rsidDel="009E24BE">
          <w:rPr>
            <w:rFonts w:ascii="Calibri" w:eastAsia="Calibri" w:hAnsi="Calibri" w:cs="Calibri"/>
            <w:sz w:val="28"/>
          </w:rPr>
          <w:delText>о</w:delText>
        </w:r>
        <w:r w:rsidDel="009E24BE">
          <w:rPr>
            <w:rFonts w:ascii="Calibri" w:eastAsia="Calibri" w:hAnsi="Calibri" w:cs="Calibri"/>
            <w:sz w:val="28"/>
          </w:rPr>
          <w:delText>л</w:delText>
        </w:r>
        <w:r w:rsidDel="009E24BE">
          <w:rPr>
            <w:rFonts w:ascii="Calibri" w:eastAsia="Calibri" w:hAnsi="Calibri" w:cs="Calibri"/>
            <w:sz w:val="28"/>
          </w:rPr>
          <w:delText>о</w:delText>
        </w:r>
        <w:r w:rsidDel="009E24BE">
          <w:rPr>
            <w:rFonts w:ascii="Calibri" w:eastAsia="Calibri" w:hAnsi="Calibri" w:cs="Calibri"/>
            <w:sz w:val="28"/>
          </w:rPr>
          <w:delText>в</w:delText>
        </w:r>
        <w:r w:rsidDel="009E24BE">
          <w:rPr>
            <w:rFonts w:ascii="Calibri" w:eastAsia="Calibri" w:hAnsi="Calibri" w:cs="Calibri"/>
            <w:sz w:val="28"/>
          </w:rPr>
          <w:delText>и</w:delText>
        </w:r>
        <w:r w:rsidDel="009E24BE">
          <w:rPr>
            <w:rFonts w:ascii="Calibri" w:eastAsia="Calibri" w:hAnsi="Calibri" w:cs="Calibri"/>
            <w:sz w:val="28"/>
          </w:rPr>
          <w:delText>н</w:delText>
        </w:r>
        <w:r w:rsidDel="009E24BE">
          <w:rPr>
            <w:rFonts w:ascii="Calibri" w:eastAsia="Calibri" w:hAnsi="Calibri" w:cs="Calibri"/>
            <w:sz w:val="28"/>
          </w:rPr>
          <w:delText>у</w:delText>
        </w:r>
        <w:r w:rsidDel="009E24BE">
          <w:rPr>
            <w:rFonts w:ascii="Calibri" w:eastAsia="Calibri" w:hAnsi="Calibri" w:cs="Calibri"/>
            <w:sz w:val="28"/>
          </w:rPr>
          <w:delText xml:space="preserve"> </w:delText>
        </w:r>
        <w:commentRangeStart w:id="4"/>
        <w:r w:rsidDel="009E24BE">
          <w:rPr>
            <w:rFonts w:ascii="Calibri" w:eastAsia="Calibri" w:hAnsi="Calibri" w:cs="Calibri"/>
            <w:sz w:val="28"/>
          </w:rPr>
          <w:delText>ч</w:delText>
        </w:r>
        <w:r w:rsidDel="009E24BE">
          <w:rPr>
            <w:rFonts w:ascii="Calibri" w:eastAsia="Calibri" w:hAnsi="Calibri" w:cs="Calibri"/>
            <w:sz w:val="28"/>
          </w:rPr>
          <w:delText>ё</w:delText>
        </w:r>
        <w:r w:rsidDel="009E24BE">
          <w:rPr>
            <w:rFonts w:ascii="Calibri" w:eastAsia="Calibri" w:hAnsi="Calibri" w:cs="Calibri"/>
            <w:sz w:val="28"/>
          </w:rPr>
          <w:delText>р</w:delText>
        </w:r>
        <w:r w:rsidDel="009E24BE">
          <w:rPr>
            <w:rFonts w:ascii="Calibri" w:eastAsia="Calibri" w:hAnsi="Calibri" w:cs="Calibri"/>
            <w:sz w:val="28"/>
          </w:rPr>
          <w:delText>н</w:delText>
        </w:r>
        <w:r w:rsidDel="009E24BE">
          <w:rPr>
            <w:rFonts w:ascii="Calibri" w:eastAsia="Calibri" w:hAnsi="Calibri" w:cs="Calibri"/>
            <w:sz w:val="28"/>
          </w:rPr>
          <w:delText>о</w:delText>
        </w:r>
        <w:r w:rsidDel="009E24BE">
          <w:rPr>
            <w:rFonts w:ascii="Calibri" w:eastAsia="Calibri" w:hAnsi="Calibri" w:cs="Calibri"/>
            <w:sz w:val="28"/>
          </w:rPr>
          <w:delText xml:space="preserve"> </w:delText>
        </w:r>
        <w:r w:rsidDel="009E24BE">
          <w:rPr>
            <w:rFonts w:ascii="Calibri" w:eastAsia="Calibri" w:hAnsi="Calibri" w:cs="Calibri"/>
            <w:sz w:val="28"/>
          </w:rPr>
          <w:delText>с</w:delText>
        </w:r>
        <w:r w:rsidDel="009E24BE">
          <w:rPr>
            <w:rFonts w:ascii="Calibri" w:eastAsia="Calibri" w:hAnsi="Calibri" w:cs="Calibri"/>
            <w:sz w:val="28"/>
          </w:rPr>
          <w:delText xml:space="preserve"> </w:delText>
        </w:r>
        <w:r w:rsidDel="009E24BE">
          <w:rPr>
            <w:rFonts w:ascii="Calibri" w:eastAsia="Calibri" w:hAnsi="Calibri" w:cs="Calibri"/>
            <w:sz w:val="28"/>
          </w:rPr>
          <w:delText>б</w:delText>
        </w:r>
        <w:r w:rsidDel="009E24BE">
          <w:rPr>
            <w:rFonts w:ascii="Calibri" w:eastAsia="Calibri" w:hAnsi="Calibri" w:cs="Calibri"/>
            <w:sz w:val="28"/>
          </w:rPr>
          <w:delText>е</w:delText>
        </w:r>
        <w:r w:rsidDel="009E24BE">
          <w:rPr>
            <w:rFonts w:ascii="Calibri" w:eastAsia="Calibri" w:hAnsi="Calibri" w:cs="Calibri"/>
            <w:sz w:val="28"/>
          </w:rPr>
          <w:delText>л</w:delText>
        </w:r>
        <w:r w:rsidDel="009E24BE">
          <w:rPr>
            <w:rFonts w:ascii="Calibri" w:eastAsia="Calibri" w:hAnsi="Calibri" w:cs="Calibri"/>
            <w:sz w:val="28"/>
          </w:rPr>
          <w:delText>ы</w:delText>
        </w:r>
        <w:r w:rsidDel="009E24BE">
          <w:rPr>
            <w:rFonts w:ascii="Calibri" w:eastAsia="Calibri" w:hAnsi="Calibri" w:cs="Calibri"/>
            <w:sz w:val="28"/>
          </w:rPr>
          <w:delText>м</w:delText>
        </w:r>
      </w:del>
      <w:r>
        <w:rPr>
          <w:rFonts w:ascii="Calibri" w:eastAsia="Calibri" w:hAnsi="Calibri" w:cs="Calibri"/>
          <w:sz w:val="28"/>
        </w:rPr>
        <w:t>.</w:t>
      </w:r>
      <w:commentRangeEnd w:id="4"/>
      <w:r>
        <w:commentReference w:id="4"/>
      </w:r>
      <w:r>
        <w:rPr>
          <w:rFonts w:ascii="Calibri" w:eastAsia="Calibri" w:hAnsi="Calibri" w:cs="Calibri"/>
          <w:sz w:val="28"/>
        </w:rPr>
        <w:br/>
        <w:t>И не скучаю в жизни я,</w:t>
      </w:r>
      <w:r>
        <w:rPr>
          <w:rFonts w:ascii="Calibri" w:eastAsia="Calibri" w:hAnsi="Calibri" w:cs="Calibri"/>
          <w:sz w:val="28"/>
        </w:rPr>
        <w:br/>
      </w:r>
      <w:ins w:id="5" w:author="Василий" w:date="2017-01-05T00:19:00Z">
        <w:r>
          <w:rPr>
            <w:rFonts w:ascii="Calibri" w:eastAsia="Calibri" w:hAnsi="Calibri" w:cs="Calibri"/>
            <w:sz w:val="28"/>
          </w:rPr>
          <w:t>А</w:t>
        </w:r>
      </w:ins>
      <w:del w:id="6" w:author="Василий" w:date="2017-01-05T00:19:00Z">
        <w:r w:rsidDel="009E24BE">
          <w:rPr>
            <w:rFonts w:ascii="Calibri" w:eastAsia="Calibri" w:hAnsi="Calibri" w:cs="Calibri"/>
            <w:sz w:val="28"/>
          </w:rPr>
          <w:delText>Я</w:delText>
        </w:r>
      </w:del>
      <w:r>
        <w:rPr>
          <w:rFonts w:ascii="Calibri" w:eastAsia="Calibri" w:hAnsi="Calibri" w:cs="Calibri"/>
          <w:sz w:val="28"/>
        </w:rPr>
        <w:t xml:space="preserve"> занимаюсь всегда делом.</w:t>
      </w:r>
    </w:p>
    <w:p w:rsidR="008C5712" w:rsidRDefault="009E24B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Под вечер подвожу итог,</w:t>
      </w:r>
      <w:r>
        <w:rPr>
          <w:rFonts w:ascii="Calibri" w:eastAsia="Calibri" w:hAnsi="Calibri" w:cs="Calibri"/>
          <w:sz w:val="28"/>
        </w:rPr>
        <w:br/>
        <w:t>Ложусь, довольна я делами.</w:t>
      </w:r>
      <w:r>
        <w:rPr>
          <w:rFonts w:ascii="Calibri" w:eastAsia="Calibri" w:hAnsi="Calibri" w:cs="Calibri"/>
          <w:sz w:val="28"/>
        </w:rPr>
        <w:br/>
        <w:t>И если что-то не успела,</w:t>
      </w:r>
      <w:r>
        <w:rPr>
          <w:rFonts w:ascii="Calibri" w:eastAsia="Calibri" w:hAnsi="Calibri" w:cs="Calibri"/>
          <w:sz w:val="28"/>
        </w:rPr>
        <w:br/>
        <w:t>Я встану рано, с петухами.</w:t>
      </w:r>
    </w:p>
    <w:p w:rsidR="008C5712" w:rsidRDefault="009E24B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 ранней птичке поговорка,</w:t>
      </w:r>
      <w:r>
        <w:rPr>
          <w:rFonts w:ascii="Calibri" w:eastAsia="Calibri" w:hAnsi="Calibri" w:cs="Calibri"/>
          <w:sz w:val="28"/>
        </w:rPr>
        <w:br/>
        <w:t xml:space="preserve">Наверно это про </w:t>
      </w:r>
      <w:r>
        <w:rPr>
          <w:rFonts w:ascii="Calibri" w:eastAsia="Calibri" w:hAnsi="Calibri" w:cs="Calibri"/>
          <w:sz w:val="28"/>
        </w:rPr>
        <w:t>меня.</w:t>
      </w:r>
      <w:r>
        <w:rPr>
          <w:rFonts w:ascii="Calibri" w:eastAsia="Calibri" w:hAnsi="Calibri" w:cs="Calibri"/>
          <w:sz w:val="28"/>
        </w:rPr>
        <w:br/>
        <w:t>Да, я других-то и не знаю,</w:t>
      </w:r>
      <w:r>
        <w:rPr>
          <w:rFonts w:ascii="Calibri" w:eastAsia="Calibri" w:hAnsi="Calibri" w:cs="Calibri"/>
          <w:sz w:val="28"/>
        </w:rPr>
        <w:br/>
        <w:t>Такая вся моя родня.</w:t>
      </w:r>
    </w:p>
    <w:p w:rsidR="008C5712" w:rsidRDefault="009E24BE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Смотрю назад и </w:t>
      </w:r>
      <w:ins w:id="7" w:author="Василий" w:date="2017-01-05T00:20:00Z">
        <w:r>
          <w:rPr>
            <w:rFonts w:ascii="Calibri" w:eastAsia="Calibri" w:hAnsi="Calibri" w:cs="Calibri"/>
            <w:sz w:val="28"/>
          </w:rPr>
          <w:t>вспоминаю</w:t>
        </w:r>
      </w:ins>
      <w:del w:id="8" w:author="Василий" w:date="2017-01-05T00:20:00Z">
        <w:r w:rsidDel="009E24BE">
          <w:rPr>
            <w:rFonts w:ascii="Calibri" w:eastAsia="Calibri" w:hAnsi="Calibri" w:cs="Calibri"/>
            <w:sz w:val="28"/>
          </w:rPr>
          <w:delText>п</w:delText>
        </w:r>
        <w:r w:rsidDel="009E24BE">
          <w:rPr>
            <w:rFonts w:ascii="Calibri" w:eastAsia="Calibri" w:hAnsi="Calibri" w:cs="Calibri"/>
            <w:sz w:val="28"/>
          </w:rPr>
          <w:delText>о</w:delText>
        </w:r>
        <w:r w:rsidDel="009E24BE">
          <w:rPr>
            <w:rFonts w:ascii="Calibri" w:eastAsia="Calibri" w:hAnsi="Calibri" w:cs="Calibri"/>
            <w:sz w:val="28"/>
          </w:rPr>
          <w:delText>н</w:delText>
        </w:r>
        <w:r w:rsidDel="009E24BE">
          <w:rPr>
            <w:rFonts w:ascii="Calibri" w:eastAsia="Calibri" w:hAnsi="Calibri" w:cs="Calibri"/>
            <w:sz w:val="28"/>
          </w:rPr>
          <w:delText>и</w:delText>
        </w:r>
        <w:r w:rsidDel="009E24BE">
          <w:rPr>
            <w:rFonts w:ascii="Calibri" w:eastAsia="Calibri" w:hAnsi="Calibri" w:cs="Calibri"/>
            <w:sz w:val="28"/>
          </w:rPr>
          <w:delText>м</w:delText>
        </w:r>
        <w:r w:rsidDel="009E24BE">
          <w:rPr>
            <w:rFonts w:ascii="Calibri" w:eastAsia="Calibri" w:hAnsi="Calibri" w:cs="Calibri"/>
            <w:sz w:val="28"/>
          </w:rPr>
          <w:delText>а</w:delText>
        </w:r>
        <w:r w:rsidDel="009E24BE">
          <w:rPr>
            <w:rFonts w:ascii="Calibri" w:eastAsia="Calibri" w:hAnsi="Calibri" w:cs="Calibri"/>
            <w:sz w:val="28"/>
          </w:rPr>
          <w:delText>ю</w:delText>
        </w:r>
      </w:del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Пораньше вышла замуж я,</w:t>
      </w:r>
      <w:r>
        <w:rPr>
          <w:rFonts w:ascii="Calibri" w:eastAsia="Calibri" w:hAnsi="Calibri" w:cs="Calibri"/>
          <w:sz w:val="28"/>
        </w:rPr>
        <w:br/>
        <w:t>Детишек</w:t>
      </w:r>
      <w:ins w:id="9" w:author="Василий" w:date="2017-01-05T00:14:00Z">
        <w:r>
          <w:rPr>
            <w:rFonts w:ascii="Calibri" w:eastAsia="Calibri" w:hAnsi="Calibri" w:cs="Calibri"/>
            <w:sz w:val="28"/>
          </w:rPr>
          <w:t xml:space="preserve"> скоро</w:t>
        </w:r>
      </w:ins>
      <w:ins w:id="10" w:author="Василий" w:date="2017-01-05T00:15:00Z">
        <w:r>
          <w:rPr>
            <w:rFonts w:ascii="Calibri" w:eastAsia="Calibri" w:hAnsi="Calibri" w:cs="Calibri"/>
            <w:sz w:val="28"/>
          </w:rPr>
          <w:t xml:space="preserve"> </w:t>
        </w:r>
        <w:proofErr w:type="gramStart"/>
        <w:r>
          <w:rPr>
            <w:rFonts w:ascii="Calibri" w:eastAsia="Calibri" w:hAnsi="Calibri" w:cs="Calibri"/>
            <w:sz w:val="28"/>
          </w:rPr>
          <w:t>наро</w:t>
        </w:r>
        <w:bookmarkStart w:id="11" w:name="_GoBack"/>
        <w:bookmarkEnd w:id="11"/>
        <w:r>
          <w:rPr>
            <w:rFonts w:ascii="Calibri" w:eastAsia="Calibri" w:hAnsi="Calibri" w:cs="Calibri"/>
            <w:sz w:val="28"/>
          </w:rPr>
          <w:t>жала</w:t>
        </w:r>
      </w:ins>
      <w:proofErr w:type="gramEnd"/>
      <w:del w:id="12" w:author="Василий" w:date="2017-01-05T00:14:00Z">
        <w:r w:rsidDel="009E24BE">
          <w:rPr>
            <w:rFonts w:ascii="Calibri" w:eastAsia="Calibri" w:hAnsi="Calibri" w:cs="Calibri"/>
            <w:sz w:val="28"/>
          </w:rPr>
          <w:delText xml:space="preserve"> </w:delText>
        </w:r>
        <w:commentRangeStart w:id="13"/>
        <w:r w:rsidDel="009E24BE">
          <w:rPr>
            <w:rFonts w:ascii="Calibri" w:eastAsia="Calibri" w:hAnsi="Calibri" w:cs="Calibri"/>
            <w:sz w:val="28"/>
          </w:rPr>
          <w:delText>б</w:delText>
        </w:r>
        <w:r w:rsidDel="009E24BE">
          <w:rPr>
            <w:rFonts w:ascii="Calibri" w:eastAsia="Calibri" w:hAnsi="Calibri" w:cs="Calibri"/>
            <w:sz w:val="28"/>
          </w:rPr>
          <w:delText>ы</w:delText>
        </w:r>
        <w:r w:rsidDel="009E24BE">
          <w:rPr>
            <w:rFonts w:ascii="Calibri" w:eastAsia="Calibri" w:hAnsi="Calibri" w:cs="Calibri"/>
            <w:sz w:val="28"/>
          </w:rPr>
          <w:delText>с</w:delText>
        </w:r>
        <w:r w:rsidDel="009E24BE">
          <w:rPr>
            <w:rFonts w:ascii="Calibri" w:eastAsia="Calibri" w:hAnsi="Calibri" w:cs="Calibri"/>
            <w:sz w:val="28"/>
          </w:rPr>
          <w:delText>т</w:delText>
        </w:r>
        <w:r w:rsidDel="009E24BE">
          <w:rPr>
            <w:rFonts w:ascii="Calibri" w:eastAsia="Calibri" w:hAnsi="Calibri" w:cs="Calibri"/>
            <w:sz w:val="28"/>
          </w:rPr>
          <w:delText>р</w:delText>
        </w:r>
        <w:r w:rsidDel="009E24BE">
          <w:rPr>
            <w:rFonts w:ascii="Calibri" w:eastAsia="Calibri" w:hAnsi="Calibri" w:cs="Calibri"/>
            <w:sz w:val="28"/>
          </w:rPr>
          <w:delText>о</w:delText>
        </w:r>
        <w:commentRangeEnd w:id="13"/>
        <w:r w:rsidDel="009E24BE">
          <w:commentReference w:id="13"/>
        </w:r>
        <w:r w:rsidDel="009E24BE">
          <w:rPr>
            <w:rFonts w:ascii="Calibri" w:eastAsia="Calibri" w:hAnsi="Calibri" w:cs="Calibri"/>
            <w:sz w:val="28"/>
          </w:rPr>
          <w:delText xml:space="preserve"> </w:delText>
        </w:r>
        <w:r w:rsidDel="009E24BE">
          <w:rPr>
            <w:rFonts w:ascii="Calibri" w:eastAsia="Calibri" w:hAnsi="Calibri" w:cs="Calibri"/>
            <w:sz w:val="28"/>
          </w:rPr>
          <w:delText>н</w:delText>
        </w:r>
        <w:r w:rsidDel="009E24BE">
          <w:rPr>
            <w:rFonts w:ascii="Calibri" w:eastAsia="Calibri" w:hAnsi="Calibri" w:cs="Calibri"/>
            <w:sz w:val="28"/>
          </w:rPr>
          <w:delText>а</w:delText>
        </w:r>
        <w:r w:rsidDel="009E24BE">
          <w:rPr>
            <w:rFonts w:ascii="Calibri" w:eastAsia="Calibri" w:hAnsi="Calibri" w:cs="Calibri"/>
            <w:sz w:val="28"/>
          </w:rPr>
          <w:delText>р</w:delText>
        </w:r>
        <w:r w:rsidDel="009E24BE">
          <w:rPr>
            <w:rFonts w:ascii="Calibri" w:eastAsia="Calibri" w:hAnsi="Calibri" w:cs="Calibri"/>
            <w:sz w:val="28"/>
          </w:rPr>
          <w:delText>о</w:delText>
        </w:r>
        <w:r w:rsidDel="009E24BE">
          <w:rPr>
            <w:rFonts w:ascii="Calibri" w:eastAsia="Calibri" w:hAnsi="Calibri" w:cs="Calibri"/>
            <w:sz w:val="28"/>
          </w:rPr>
          <w:delText>ж</w:delText>
        </w:r>
        <w:r w:rsidDel="009E24BE">
          <w:rPr>
            <w:rFonts w:ascii="Calibri" w:eastAsia="Calibri" w:hAnsi="Calibri" w:cs="Calibri"/>
            <w:sz w:val="28"/>
          </w:rPr>
          <w:delText>а</w:delText>
        </w:r>
        <w:r w:rsidDel="009E24BE">
          <w:rPr>
            <w:rFonts w:ascii="Calibri" w:eastAsia="Calibri" w:hAnsi="Calibri" w:cs="Calibri"/>
            <w:sz w:val="28"/>
          </w:rPr>
          <w:delText>л</w:delText>
        </w:r>
        <w:r w:rsidDel="009E24BE">
          <w:rPr>
            <w:rFonts w:ascii="Calibri" w:eastAsia="Calibri" w:hAnsi="Calibri" w:cs="Calibri"/>
            <w:sz w:val="28"/>
          </w:rPr>
          <w:delText>а</w:delText>
        </w:r>
      </w:del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И воспитать успела я.</w:t>
      </w:r>
    </w:p>
    <w:p w:rsidR="008C5712" w:rsidRDefault="009E24B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Внучата, будто бы с подружкой</w:t>
      </w:r>
      <w:r>
        <w:rPr>
          <w:rFonts w:ascii="Calibri" w:eastAsia="Calibri" w:hAnsi="Calibri" w:cs="Calibri"/>
          <w:sz w:val="28"/>
        </w:rPr>
        <w:br/>
        <w:t>Секретом делятся всегда.</w:t>
      </w:r>
      <w:r>
        <w:rPr>
          <w:rFonts w:ascii="Calibri" w:eastAsia="Calibri" w:hAnsi="Calibri" w:cs="Calibri"/>
          <w:sz w:val="28"/>
        </w:rPr>
        <w:br/>
        <w:t>Я приучаю их к труду,</w:t>
      </w:r>
      <w:r>
        <w:rPr>
          <w:rFonts w:ascii="Calibri" w:eastAsia="Calibri" w:hAnsi="Calibri" w:cs="Calibri"/>
          <w:sz w:val="28"/>
        </w:rPr>
        <w:br/>
        <w:t>Чтоб не ленились никогда.</w:t>
      </w:r>
    </w:p>
    <w:p w:rsidR="008C5712" w:rsidRDefault="009E24B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</w:t>
      </w:r>
      <w:r>
        <w:rPr>
          <w:rFonts w:ascii="Calibri" w:eastAsia="Calibri" w:hAnsi="Calibri" w:cs="Calibri"/>
          <w:sz w:val="28"/>
        </w:rPr>
        <w:t>а пенсию ушла досрочно,</w:t>
      </w:r>
      <w:r>
        <w:rPr>
          <w:rFonts w:ascii="Calibri" w:eastAsia="Calibri" w:hAnsi="Calibri" w:cs="Calibri"/>
          <w:sz w:val="28"/>
        </w:rPr>
        <w:br/>
        <w:t>Но не сижу ни один день.</w:t>
      </w:r>
      <w:r>
        <w:rPr>
          <w:rFonts w:ascii="Calibri" w:eastAsia="Calibri" w:hAnsi="Calibri" w:cs="Calibri"/>
          <w:sz w:val="28"/>
        </w:rPr>
        <w:br/>
        <w:t>Я помогаю, кому сложно,</w:t>
      </w:r>
      <w:r>
        <w:rPr>
          <w:rFonts w:ascii="Calibri" w:eastAsia="Calibri" w:hAnsi="Calibri" w:cs="Calibri"/>
          <w:sz w:val="28"/>
        </w:rPr>
        <w:br/>
        <w:t>И делать это мне не лень.</w:t>
      </w:r>
    </w:p>
    <w:p w:rsidR="008C5712" w:rsidRDefault="009E24B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Даст Бог, когда мне будет трудно,</w:t>
      </w:r>
      <w:r>
        <w:rPr>
          <w:rFonts w:ascii="Calibri" w:eastAsia="Calibri" w:hAnsi="Calibri" w:cs="Calibri"/>
          <w:sz w:val="28"/>
        </w:rPr>
        <w:br/>
        <w:t>И помощь будет мне нужна,</w:t>
      </w:r>
      <w:r>
        <w:rPr>
          <w:rFonts w:ascii="Calibri" w:eastAsia="Calibri" w:hAnsi="Calibri" w:cs="Calibri"/>
          <w:sz w:val="28"/>
        </w:rPr>
        <w:br/>
        <w:t>Найдутся вот такие люди,</w:t>
      </w:r>
      <w:r>
        <w:rPr>
          <w:rFonts w:ascii="Calibri" w:eastAsia="Calibri" w:hAnsi="Calibri" w:cs="Calibri"/>
          <w:sz w:val="28"/>
        </w:rPr>
        <w:br/>
        <w:t>Не окажусь и я одна.</w:t>
      </w:r>
    </w:p>
    <w:sectPr w:rsidR="008C571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erega devyatkin" w:date="2016-11-24T12:12:00Z" w:initials="sd">
    <w:p w:rsidR="008C5712" w:rsidRDefault="009E24BE">
      <w:r>
        <w:rPr>
          <w:sz w:val="20"/>
        </w:rPr>
        <w:t>перефразируйте</w:t>
      </w:r>
    </w:p>
  </w:comment>
  <w:comment w:id="13" w:author="serega devyatkin" w:date="2016-11-24T12:11:00Z" w:initials="sd">
    <w:p w:rsidR="008C5712" w:rsidRDefault="009E24BE">
      <w:r>
        <w:rPr>
          <w:sz w:val="20"/>
        </w:rPr>
        <w:t>Может «рано»?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8C5712"/>
    <w:rsid w:val="008C5712"/>
    <w:rsid w:val="009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E24B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E2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E24B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E2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646</Characters>
  <Application>Microsoft Office Word</Application>
  <DocSecurity>0</DocSecurity>
  <Lines>5</Lines>
  <Paragraphs>1</Paragraphs>
  <ScaleCrop>false</ScaleCrop>
  <Company>Krokoz™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Ранняя птичка.docx</dc:title>
  <dc:subject/>
  <dc:creator/>
  <dc:description/>
  <cp:lastModifiedBy>Василий</cp:lastModifiedBy>
  <cp:revision>9</cp:revision>
  <dcterms:created xsi:type="dcterms:W3CDTF">2014-10-24T12:44:00Z</dcterms:created>
  <dcterms:modified xsi:type="dcterms:W3CDTF">2017-01-04T20:21:00Z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