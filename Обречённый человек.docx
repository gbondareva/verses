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Обречённый человек,</w:t>
        <w:br/>
        <w:t>Всё пытается понять,</w:t>
        <w:br/>
        <w:t>Так ли прожил он свой век?</w:t>
        <w:br/>
        <w:t>Где пришлось ему солгать?</w:t>
      </w:r>
    </w:p>
    <w:p>
      <w:pPr>
        <w:pStyle w:val="Normal"/>
        <w:rPr/>
      </w:pPr>
      <w:r>
        <w:rPr/>
        <w:t>Всех ли, искренно любил?</w:t>
        <w:br/>
        <w:t>Может, где не уступил?</w:t>
        <w:br/>
        <w:t>Так ли, жил он на Земле?</w:t>
        <w:br/>
        <w:t>Мысли плыли в голове.</w:t>
      </w:r>
    </w:p>
    <w:p>
      <w:pPr>
        <w:pStyle w:val="Normal"/>
        <w:rPr/>
      </w:pPr>
      <w:bookmarkStart w:id="0" w:name="_GoBack"/>
      <w:bookmarkEnd w:id="0"/>
      <w:commentRangeStart w:id="0"/>
      <w:r>
        <w:rPr/>
        <w:t>Расставаться жалко очень,</w:t>
        <w:br/>
        <w:t>Но и жить, совсем нет мочи.</w:t>
        <w:br/>
        <w:t>И одно, лишь утешает,</w:t>
        <w:br/>
        <w:t>Может там он повстречает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Тех, кого давно не стало,</w:t>
        <w:br/>
        <w:t>А их там – совсем не мало!</w:t>
        <w:br/>
        <w:t>И как писано в моленье,</w:t>
        <w:br/>
        <w:t>Жить в другом уж измеренье.</w:t>
      </w:r>
    </w:p>
    <w:p>
      <w:pPr>
        <w:pStyle w:val="Normal"/>
        <w:rPr/>
      </w:pPr>
      <w:r>
        <w:rPr/>
        <w:t>Есть в один конец дорога,</w:t>
        <w:br/>
        <w:t>Нет обратного пути.</w:t>
        <w:br/>
        <w:t>Об одном, лишь просит Бога,</w:t>
        <w:br/>
        <w:t>Сохранить всех и спасти!!!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09-01T01:59:28Z" w:initials="s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LibreOffice/5.2.0.4$Linux_x86 LibreOffice_project/20m0$Build-4</Application>
  <Pages>1</Pages>
  <Words>88</Words>
  <Characters>407</Characters>
  <CharactersWithSpaces>491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2016-01-23T15:03:00Z</dcterms:created>
  <dc:creator/>
  <dc:description/>
  <dc:language>ru-RU</dc:language>
  <cp:lastModifiedBy>serega </cp:lastModifiedBy>
  <dcterms:modified xsi:type="dcterms:W3CDTF">2016-09-01T02:00:29Z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