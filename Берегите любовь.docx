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Если к вам пришла любовь,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То купайтесь дольше в ней.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А поможет вам во всём,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Всемогущий Гименей.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Отношенья берегите,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В них должна быть чистота</w:t>
      </w:r>
      <w:ins w:id="0" w:author="serega  " w:date="2014-11-28T14:36:00Z">
        <w:r>
          <w:rPr>
            <w:rFonts w:cs="Calibri"/>
            <w:sz w:val="28"/>
            <w:szCs w:val="28"/>
          </w:rPr>
          <w:t>!</w:t>
        </w:r>
      </w:ins>
      <w:del w:id="1" w:author="serega  " w:date="2014-11-28T14:36:00Z">
        <w:r>
          <w:rPr>
            <w:rFonts w:cs="Calibri"/>
            <w:sz w:val="28"/>
            <w:szCs w:val="28"/>
          </w:rPr>
          <w:delText>.</w:delText>
        </w:r>
      </w:del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Все соблазны отгоните,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ins w:id="2" w:author="serega  " w:date="2014-11-28T14:36:00Z">
        <w:commentRangeStart w:id="0"/>
        <w:r>
          <w:rPr>
            <w:rFonts w:cs="Calibri"/>
            <w:sz w:val="28"/>
            <w:szCs w:val="28"/>
          </w:rPr>
        </w:r>
      </w:ins>
      <w:r>
        <w:rPr>
          <w:rFonts w:cs="Calibri"/>
          <w:sz w:val="28"/>
          <w:szCs w:val="28"/>
        </w:rPr>
        <w:t>От них только ма</w:t>
      </w:r>
      <w:ins w:id="3" w:author="serega  " w:date="2014-11-28T14:37:00Z">
        <w:r>
          <w:rPr>
            <w:rFonts w:cs="Calibri"/>
            <w:sz w:val="28"/>
            <w:szCs w:val="28"/>
          </w:rPr>
          <w:t>е</w:t>
        </w:r>
      </w:ins>
      <w:del w:id="4" w:author="serega  " w:date="2014-11-28T14:37:00Z">
        <w:r>
          <w:rPr>
            <w:rFonts w:cs="Calibri"/>
            <w:sz w:val="28"/>
            <w:szCs w:val="28"/>
          </w:rPr>
          <w:delText>я</w:delText>
        </w:r>
      </w:del>
      <w:r>
        <w:rPr>
          <w:rFonts w:cs="Calibri"/>
          <w:sz w:val="28"/>
          <w:szCs w:val="28"/>
        </w:rPr>
        <w:t>та.</w:t>
      </w:r>
      <w:ins w:id="5" w:author="serega  " w:date="2014-11-28T14:36:00Z">
        <w:commentRangeEnd w:id="0"/>
        <w:r>
          <w:rPr>
            <w:rFonts w:cs="Calibri"/>
            <w:sz w:val="28"/>
            <w:szCs w:val="28"/>
          </w:rPr>
        </w:r>
      </w:ins>
      <w:ins w:id="6" w:author="serega  " w:date="2014-11-28T14:36:00Z">
        <w:r>
          <w:rPr>
            <w:rFonts w:cs="Calibri"/>
            <w:sz w:val="28"/>
            <w:szCs w:val="28"/>
          </w:rPr>
          <w:commentReference w:id="0"/>
        </w:r>
      </w:ins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От любви</w:t>
      </w:r>
      <w:del w:id="7" w:author="serega  " w:date="2014-11-28T14:37:00Z">
        <w:r>
          <w:rPr>
            <w:rFonts w:cs="Calibri"/>
            <w:sz w:val="28"/>
            <w:szCs w:val="28"/>
          </w:rPr>
          <w:delText>,</w:delText>
        </w:r>
      </w:del>
      <w:r>
        <w:rPr>
          <w:rFonts w:cs="Calibri"/>
          <w:sz w:val="28"/>
          <w:szCs w:val="28"/>
        </w:rPr>
        <w:t xml:space="preserve"> любви не ищут,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Ты запомни навсегда.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Если воду не мутить</w:t>
      </w:r>
      <w:del w:id="8" w:author="serega  " w:date="2014-11-28T14:37:00Z">
        <w:r>
          <w:rPr>
            <w:rFonts w:cs="Calibri"/>
            <w:sz w:val="28"/>
            <w:szCs w:val="28"/>
          </w:rPr>
          <w:delText>,</w:delText>
        </w:r>
      </w:del>
      <w:ins w:id="9" w:author="serega  " w:date="2014-11-28T14:37:00Z">
        <w:r>
          <w:rPr>
            <w:rFonts w:cs="Calibri"/>
            <w:sz w:val="28"/>
            <w:szCs w:val="28"/>
          </w:rPr>
          <w:t xml:space="preserve"> –</w:t>
        </w:r>
      </w:ins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Будет чистая вода.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Полюбить не каждый может,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Это ведь, не всем дано.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Тот о ней из песен знает,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Или смотрит лишь в кино.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Как фужер налит до края,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Как свечу при урагане,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Не пролей, не затуши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Огонёк своей души.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Я хотела бы увидеть,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Поклониться в ноги тем,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Кто пронёс любовь по жизни</w:t>
      </w:r>
    </w:p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В первозданной чистоте.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serega  " w:date="2014-11-28T14:36:48Z" w:initials="">
    <w:p>
      <w:r>
        <w:rPr>
          <w:rFonts w:ascii="Droid Sans" w:hAnsi="Droid Sans" w:cs="Calibri" w:eastAsia="Droid Sans Fallback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eastAsia="en-US" w:val="ru-RU"/>
        </w:rPr>
        <w:t>Жили-были два кота:</w:t>
      </w:r>
      <w:r>
        <w:rPr>
          <w:rFonts w:ascii="Droid Sans" w:hAnsi="Droid Sans" w:cs="Calibri" w:eastAsia="Droid Sans Fallback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eastAsia="en-US" w:val="ru-RU"/>
        </w:rPr>
      </w:r>
      <w:r>
        <w:rPr>
          <w:rFonts w:ascii="Droid Sans" w:hAnsi="Droid Sans" w:cs="Calibri" w:eastAsia="Droid Sans Fallback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eastAsia="en-US" w:val="ru-RU"/>
        </w:rPr>
        <w:t>...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  <w:font w:name="Droid San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trackRevision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3144e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ascii="Cambria" w:hAnsi="Cambria"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2014-10-29T05:13:00Z</dcterms:created>
  <dc:creator>Василий</dc:creator>
  <dc:language>ru-RU</dc:language>
  <cp:lastModifiedBy>Василий</cp:lastModifiedBy>
  <dcterms:modified xsi:type="dcterms:W3CDTF">2014-11-17T09:14:00Z</dcterms:modified>
  <cp:revision>3</cp:revision>
</cp:coreProperties>
</file>