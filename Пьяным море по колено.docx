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Пьяным море по колено,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Лужа - по уши ему.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Далеко ходить не надо,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Вот соседа я возьму.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Выйдет из дома с иголки,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Стрелки на штанах ребром.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Возвращается обратно,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Словно грязи большой ком.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бровях - земли кусочки,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репьи - на волосах,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рубахи - грязи кочки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бутылочка в руках.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Дома снова упрекают: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“Пьяница, проказник!”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Вместе с грязью утром смылись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День былой и праздник.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Пьяным - море по колено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 головкой лужа.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Чтоб всё это обойти,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Меру знать всем нужно!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