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4858" w:rsidRDefault="0052589C">
      <w:r>
        <w:t>Денёк был тёплый и счастливый,</w:t>
      </w:r>
      <w:r>
        <w:br/>
        <w:t xml:space="preserve">Не предвещало </w:t>
      </w:r>
      <w:ins w:id="0" w:author="Василий" w:date="2016-10-30T01:19:00Z">
        <w:r w:rsidR="00CB0EAC">
          <w:t>серых</w:t>
        </w:r>
      </w:ins>
      <w:del w:id="1" w:author="Василий" w:date="2016-10-30T01:16:00Z">
        <w:r w:rsidDel="00CB0EAC">
          <w:delText>с</w:delText>
        </w:r>
        <w:r w:rsidDel="00CB0EAC">
          <w:delText>е</w:delText>
        </w:r>
        <w:r w:rsidDel="00CB0EAC">
          <w:delText>р</w:delText>
        </w:r>
        <w:r w:rsidDel="00CB0EAC">
          <w:delText>ы</w:delText>
        </w:r>
        <w:r w:rsidDel="00CB0EAC">
          <w:delText>х</w:delText>
        </w:r>
      </w:del>
      <w:r>
        <w:t xml:space="preserve"> туч.</w:t>
      </w:r>
      <w:r>
        <w:br/>
        <w:t>Но, как-то в миг, всё изменилось,</w:t>
      </w:r>
      <w:r>
        <w:br/>
        <w:t xml:space="preserve">Сразил сердечко </w:t>
      </w:r>
      <w:commentRangeStart w:id="2"/>
      <w:r>
        <w:t>чёрный луч.</w:t>
      </w:r>
      <w:commentRangeEnd w:id="2"/>
      <w:r>
        <w:commentReference w:id="2"/>
      </w:r>
    </w:p>
    <w:p w:rsidR="00F44858" w:rsidRDefault="0052589C">
      <w:r>
        <w:t>И будто небо наклонилось,</w:t>
      </w:r>
      <w:r>
        <w:br/>
        <w:t>Закрыло свет, прижав собой.</w:t>
      </w:r>
      <w:r>
        <w:br/>
        <w:t>И по земле неслись так быстро,</w:t>
      </w:r>
      <w:r>
        <w:br/>
        <w:t>Потоки с дождевой водой.</w:t>
      </w:r>
    </w:p>
    <w:p w:rsidR="00F44858" w:rsidRDefault="0052589C">
      <w:r>
        <w:t xml:space="preserve">Любил </w:t>
      </w:r>
      <w:ins w:id="3" w:author="Василий" w:date="2016-10-30T01:23:00Z">
        <w:r w:rsidR="00CB0EAC">
          <w:t>на</w:t>
        </w:r>
      </w:ins>
      <w:del w:id="4" w:author="Василий" w:date="2016-10-30T01:23:00Z">
        <w:r w:rsidDel="00CB0EAC">
          <w:delText>о</w:delText>
        </w:r>
        <w:r w:rsidDel="00CB0EAC">
          <w:delText>н</w:delText>
        </w:r>
      </w:del>
      <w:r>
        <w:t xml:space="preserve"> дождь, смотре</w:t>
      </w:r>
      <w:ins w:id="5" w:author="Василий" w:date="2016-10-30T01:23:00Z">
        <w:r w:rsidR="00CB0EAC">
          <w:t>ть</w:t>
        </w:r>
      </w:ins>
      <w:del w:id="6" w:author="Василий" w:date="2016-10-30T01:23:00Z">
        <w:r w:rsidDel="00CB0EAC">
          <w:delText>л</w:delText>
        </w:r>
      </w:del>
      <w:r>
        <w:t xml:space="preserve"> </w:t>
      </w:r>
      <w:ins w:id="7" w:author="Василий" w:date="2016-10-30T01:24:00Z">
        <w:r w:rsidR="00360CE2">
          <w:t>всегда,</w:t>
        </w:r>
      </w:ins>
      <w:del w:id="8" w:author="Василий" w:date="2016-10-30T01:24:00Z">
        <w:r w:rsidDel="00360CE2">
          <w:delText>с</w:delText>
        </w:r>
        <w:r w:rsidDel="00360CE2">
          <w:delText xml:space="preserve"> </w:delText>
        </w:r>
        <w:r w:rsidDel="00360CE2">
          <w:delText>в</w:delText>
        </w:r>
        <w:r w:rsidDel="00360CE2">
          <w:delText>о</w:delText>
        </w:r>
        <w:r w:rsidDel="00360CE2">
          <w:delText>с</w:delText>
        </w:r>
        <w:r w:rsidDel="00360CE2">
          <w:delText>т</w:delText>
        </w:r>
        <w:r w:rsidDel="00360CE2">
          <w:delText>о</w:delText>
        </w:r>
        <w:r w:rsidDel="00360CE2">
          <w:delText>р</w:delText>
        </w:r>
        <w:r w:rsidDel="00360CE2">
          <w:delText>г</w:delText>
        </w:r>
        <w:r w:rsidDel="00360CE2">
          <w:delText>о</w:delText>
        </w:r>
        <w:r w:rsidDel="00360CE2">
          <w:delText>м</w:delText>
        </w:r>
        <w:r w:rsidDel="00360CE2">
          <w:delText>,</w:delText>
        </w:r>
      </w:del>
      <w:r>
        <w:br/>
        <w:t>Пока он по земле ходил.</w:t>
      </w:r>
      <w:r>
        <w:br/>
        <w:t>И</w:t>
      </w:r>
      <w:ins w:id="9" w:author="Василий" w:date="2016-10-30T01:22:00Z">
        <w:r w:rsidR="00CB0EAC">
          <w:t xml:space="preserve"> видно,</w:t>
        </w:r>
      </w:ins>
      <w:r>
        <w:t xml:space="preserve"> потому</w:t>
      </w:r>
      <w:ins w:id="10" w:author="Василий" w:date="2016-10-30T01:22:00Z">
        <w:r w:rsidR="00CB0EAC">
          <w:t xml:space="preserve"> сегодня,</w:t>
        </w:r>
      </w:ins>
      <w:del w:id="11" w:author="Василий" w:date="2016-10-30T01:22:00Z">
        <w:r w:rsidDel="00CB0EAC">
          <w:delText>,</w:delText>
        </w:r>
        <w:r w:rsidDel="00CB0EAC">
          <w:delText xml:space="preserve"> </w:delText>
        </w:r>
        <w:r w:rsidDel="00CB0EAC">
          <w:delText>т</w:delText>
        </w:r>
        <w:r w:rsidDel="00CB0EAC">
          <w:delText>а</w:delText>
        </w:r>
        <w:r w:rsidDel="00CB0EAC">
          <w:delText>к</w:delText>
        </w:r>
        <w:r w:rsidDel="00CB0EAC">
          <w:delText xml:space="preserve"> </w:delText>
        </w:r>
        <w:r w:rsidDel="00CB0EAC">
          <w:delText>н</w:delText>
        </w:r>
        <w:r w:rsidDel="00CB0EAC">
          <w:delText>а</w:delText>
        </w:r>
        <w:r w:rsidDel="00CB0EAC">
          <w:delText>п</w:delText>
        </w:r>
        <w:r w:rsidDel="00CB0EAC">
          <w:delText>о</w:delText>
        </w:r>
        <w:r w:rsidDel="00CB0EAC">
          <w:delText>с</w:delText>
        </w:r>
        <w:r w:rsidDel="00CB0EAC">
          <w:delText>л</w:delText>
        </w:r>
        <w:r w:rsidDel="00CB0EAC">
          <w:delText>е</w:delText>
        </w:r>
        <w:r w:rsidDel="00CB0EAC">
          <w:delText>д</w:delText>
        </w:r>
        <w:r w:rsidDel="00CB0EAC">
          <w:delText>о</w:delText>
        </w:r>
        <w:r w:rsidDel="00CB0EAC">
          <w:delText>к</w:delText>
        </w:r>
      </w:del>
      <w:r>
        <w:t>,</w:t>
      </w:r>
      <w:r>
        <w:br/>
        <w:t xml:space="preserve">Дождик неистово </w:t>
      </w:r>
      <w:ins w:id="12" w:author="Василий" w:date="2016-10-30T01:22:00Z">
        <w:r w:rsidR="00CB0EAC">
          <w:t xml:space="preserve">так </w:t>
        </w:r>
        <w:proofErr w:type="gramStart"/>
        <w:r w:rsidR="00CB0EAC">
          <w:t>л</w:t>
        </w:r>
      </w:ins>
      <w:commentRangeStart w:id="13"/>
      <w:proofErr w:type="gramEnd"/>
      <w:del w:id="14" w:author="Василий" w:date="2016-10-30T01:22:00Z">
        <w:r w:rsidDel="00CB0EAC">
          <w:delText>т</w:delText>
        </w:r>
        <w:r w:rsidDel="00CB0EAC">
          <w:delText>а</w:delText>
        </w:r>
        <w:r w:rsidDel="00CB0EAC">
          <w:delText>к</w:delText>
        </w:r>
        <w:commentRangeEnd w:id="13"/>
        <w:r w:rsidDel="00CB0EAC">
          <w:commentReference w:id="13"/>
        </w:r>
        <w:r w:rsidDel="00CB0EAC">
          <w:delText xml:space="preserve"> </w:delText>
        </w:r>
        <w:r w:rsidDel="00CB0EAC">
          <w:delText>л</w:delText>
        </w:r>
      </w:del>
      <w:r>
        <w:t>ил.</w:t>
      </w:r>
    </w:p>
    <w:p w:rsidR="00F44858" w:rsidRDefault="0052589C">
      <w:r>
        <w:t>Природа плачет не случайно,</w:t>
      </w:r>
      <w:r>
        <w:br/>
        <w:t>Ей расставаться видно жаль.</w:t>
      </w:r>
      <w:r>
        <w:br/>
        <w:t>И солнце спряталось за тучи,</w:t>
      </w:r>
      <w:r>
        <w:br/>
        <w:t xml:space="preserve">Одев печальную вуаль. </w:t>
      </w:r>
      <w:bookmarkStart w:id="15" w:name="_GoBack"/>
      <w:bookmarkEnd w:id="15"/>
    </w:p>
    <w:sectPr w:rsidR="00F4485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0-08T00:20:00Z" w:initials="s">
    <w:p w:rsidR="00F44858" w:rsidRDefault="0052589C">
      <w:r>
        <w:rPr>
          <w:sz w:val="20"/>
        </w:rPr>
        <w:t>.</w:t>
      </w:r>
    </w:p>
  </w:comment>
  <w:comment w:id="13" w:author="serega " w:date="2016-10-08T00:21:00Z" w:initials="s">
    <w:p w:rsidR="00F44858" w:rsidRDefault="0052589C">
      <w:r>
        <w:rPr>
          <w:sz w:val="20"/>
        </w:rPr>
        <w:t>Так-так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44858"/>
    <w:rsid w:val="00360CE2"/>
    <w:rsid w:val="0052589C"/>
    <w:rsid w:val="00917CDD"/>
    <w:rsid w:val="00CB0EAC"/>
    <w:rsid w:val="00F4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B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0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B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0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9</cp:revision>
  <dcterms:created xsi:type="dcterms:W3CDTF">2016-07-04T06:07:00Z</dcterms:created>
  <dcterms:modified xsi:type="dcterms:W3CDTF">2016-10-29T21:27:00Z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