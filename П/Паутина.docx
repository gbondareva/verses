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05F4" w:rsidRDefault="007605F4">
      <w:r>
        <w:t>Я хочу быть счастливой</w:t>
      </w:r>
      <w:r w:rsidR="004655BB">
        <w:t>,</w:t>
      </w:r>
      <w:r w:rsidR="004655BB">
        <w:br/>
      </w:r>
      <w:r>
        <w:t>И мне удаётся,</w:t>
      </w:r>
      <w:r w:rsidR="004655BB">
        <w:br/>
      </w:r>
      <w:r>
        <w:t>Даже если завистникам</w:t>
      </w:r>
      <w:r w:rsidR="004655BB">
        <w:t>,</w:t>
      </w:r>
      <w:r>
        <w:t xml:space="preserve"> </w:t>
      </w:r>
      <w:r w:rsidR="004655BB">
        <w:br/>
      </w:r>
      <w:r>
        <w:t xml:space="preserve">Очень </w:t>
      </w:r>
      <w:proofErr w:type="gramStart"/>
      <w:r>
        <w:t>неймётся</w:t>
      </w:r>
      <w:proofErr w:type="gramEnd"/>
      <w:r>
        <w:t>.</w:t>
      </w:r>
    </w:p>
    <w:p w:rsidR="007605F4" w:rsidRDefault="007605F4">
      <w:r>
        <w:t>Наплетут паутину,</w:t>
      </w:r>
      <w:r w:rsidR="004655BB">
        <w:br/>
      </w:r>
      <w:r>
        <w:t>Как невод и сети,</w:t>
      </w:r>
      <w:r w:rsidR="004655BB">
        <w:br/>
      </w:r>
      <w:r>
        <w:t>Даже сами поверят</w:t>
      </w:r>
      <w:r w:rsidR="004655BB">
        <w:t>,</w:t>
      </w:r>
      <w:r w:rsidR="004655BB">
        <w:br/>
      </w:r>
      <w:r>
        <w:t>В нелепости эти.</w:t>
      </w:r>
    </w:p>
    <w:p w:rsidR="007605F4" w:rsidRDefault="004655BB">
      <w:r>
        <w:t>Для чего это нужно,</w:t>
      </w:r>
      <w:r>
        <w:br/>
        <w:t>Не могу я понять?</w:t>
      </w:r>
      <w:r>
        <w:br/>
      </w:r>
      <w:r w:rsidR="007605F4">
        <w:t>Видно хобби такое</w:t>
      </w:r>
      <w:r>
        <w:br/>
      </w:r>
      <w:r w:rsidR="007605F4">
        <w:t>Чужих ревновать.</w:t>
      </w:r>
    </w:p>
    <w:p w:rsidR="007605F4" w:rsidRDefault="007605F4">
      <w:r>
        <w:t>Можно мёдом иных не кормить,</w:t>
      </w:r>
      <w:r w:rsidR="004655BB">
        <w:br/>
      </w:r>
      <w:r>
        <w:t>Они грязными сплетнями сыты.</w:t>
      </w:r>
      <w:r w:rsidR="004655BB">
        <w:br/>
      </w:r>
      <w:r>
        <w:t>Не хотят, честно, правильно жить,</w:t>
      </w:r>
      <w:r w:rsidR="004655BB">
        <w:br/>
      </w:r>
      <w:r>
        <w:t>Присосались, как паразиты.</w:t>
      </w:r>
    </w:p>
    <w:p w:rsidR="007605F4" w:rsidRDefault="007605F4">
      <w:r>
        <w:t xml:space="preserve">Прогулялась не </w:t>
      </w:r>
      <w:proofErr w:type="gramStart"/>
      <w:r>
        <w:t>эдак</w:t>
      </w:r>
      <w:proofErr w:type="gramEnd"/>
      <w:r>
        <w:t>,</w:t>
      </w:r>
      <w:r w:rsidR="004655BB">
        <w:br/>
        <w:t>Постояла не там.</w:t>
      </w:r>
      <w:r w:rsidR="004655BB">
        <w:br/>
      </w:r>
      <w:r>
        <w:t>Сразу новости эти</w:t>
      </w:r>
      <w:r w:rsidR="004655BB">
        <w:t>,</w:t>
      </w:r>
      <w:r w:rsidR="004655BB">
        <w:br/>
      </w:r>
      <w:r>
        <w:t>Прибрали к рукам.</w:t>
      </w:r>
    </w:p>
    <w:p w:rsidR="007605F4" w:rsidRDefault="007605F4">
      <w:r>
        <w:t>Распознали все мысли,</w:t>
      </w:r>
      <w:r w:rsidR="004655BB">
        <w:br/>
        <w:t>Планы вперёд.</w:t>
      </w:r>
      <w:r w:rsidR="004655BB">
        <w:br/>
      </w:r>
      <w:r>
        <w:t>Уже знают, кто следующий</w:t>
      </w:r>
      <w:r w:rsidR="004655BB">
        <w:t>,</w:t>
      </w:r>
      <w:r>
        <w:t xml:space="preserve"> </w:t>
      </w:r>
      <w:r w:rsidR="004655BB">
        <w:br/>
      </w:r>
      <w:r>
        <w:t>Сватать придёт.</w:t>
      </w:r>
    </w:p>
    <w:p w:rsidR="007605F4" w:rsidRDefault="007605F4">
      <w:r>
        <w:t>Странно это, порою смешно,</w:t>
      </w:r>
      <w:r w:rsidR="004655BB">
        <w:br/>
      </w:r>
      <w:r>
        <w:t>Занимались лучше бы делом.</w:t>
      </w:r>
      <w:r w:rsidR="004655BB">
        <w:br/>
      </w:r>
      <w:r>
        <w:t>Я ведь знаю всех наперечёт</w:t>
      </w:r>
      <w:r w:rsidR="004655BB">
        <w:t>,</w:t>
      </w:r>
      <w:r w:rsidR="004655BB">
        <w:br/>
      </w:r>
      <w:r>
        <w:t>И могу поглядеть в глаза смело.</w:t>
      </w:r>
    </w:p>
    <w:p w:rsidR="007605F4" w:rsidRDefault="007605F4">
      <w:r>
        <w:t>Вы судите, рядите меня,</w:t>
      </w:r>
      <w:r w:rsidR="004655BB">
        <w:br/>
        <w:t>Я не лучше не стану, не хуже.</w:t>
      </w:r>
      <w:r w:rsidR="004655BB">
        <w:br/>
      </w:r>
      <w:r>
        <w:t>Надоела</w:t>
      </w:r>
      <w:r w:rsidR="004655BB">
        <w:t>,</w:t>
      </w:r>
      <w:r>
        <w:t xml:space="preserve"> </w:t>
      </w:r>
      <w:proofErr w:type="gramStart"/>
      <w:r>
        <w:t>такая</w:t>
      </w:r>
      <w:proofErr w:type="gramEnd"/>
      <w:r>
        <w:t xml:space="preserve"> фигня,</w:t>
      </w:r>
      <w:r w:rsidR="004655BB">
        <w:br/>
      </w:r>
      <w:r>
        <w:t>Полосканье белья в грязной луже</w:t>
      </w:r>
      <w:ins w:id="0" w:author="Василий" w:date="2016-10-29T15:01:00Z">
        <w:r w:rsidR="00214125">
          <w:t>!</w:t>
        </w:r>
      </w:ins>
      <w:del w:id="1" w:author="Василий" w:date="2016-10-29T15:01:00Z">
        <w:r w:rsidDel="00214125">
          <w:delText>.</w:delText>
        </w:r>
      </w:del>
    </w:p>
    <w:p w:rsidR="007605F4" w:rsidRDefault="007605F4">
      <w:r>
        <w:t>Паутину плетут пауки</w:t>
      </w:r>
      <w:r w:rsidR="004655BB">
        <w:t>,</w:t>
      </w:r>
      <w:r w:rsidR="004655BB">
        <w:br/>
      </w:r>
      <w:r>
        <w:t>Не поймёшь, где есть</w:t>
      </w:r>
      <w:r w:rsidR="004655BB">
        <w:t xml:space="preserve"> край, где начало.</w:t>
      </w:r>
      <w:bookmarkStart w:id="2" w:name="_GoBack"/>
      <w:bookmarkEnd w:id="2"/>
      <w:r w:rsidR="004655BB">
        <w:br/>
      </w:r>
      <w:r>
        <w:t>Вот и в жизни хотела бы я,</w:t>
      </w:r>
      <w:r w:rsidR="004655BB">
        <w:br/>
      </w:r>
      <w:r w:rsidR="00D37C0C">
        <w:t>Чтобы правду от</w:t>
      </w:r>
      <w:r>
        <w:t xml:space="preserve"> лжи отличали.</w:t>
      </w:r>
    </w:p>
    <w:p w:rsidR="00A46F99" w:rsidRDefault="004655BB">
      <w:r>
        <w:lastRenderedPageBreak/>
        <w:t>На сплетнях сильно греют уши,</w:t>
      </w:r>
      <w:r>
        <w:br/>
      </w:r>
      <w:r w:rsidR="007605F4">
        <w:t xml:space="preserve">О ком </w:t>
      </w:r>
      <w:proofErr w:type="gramStart"/>
      <w:r w:rsidR="007605F4">
        <w:t>судачат</w:t>
      </w:r>
      <w:proofErr w:type="gramEnd"/>
      <w:r w:rsidR="007605F4">
        <w:t>, ранят души.</w:t>
      </w:r>
      <w:r>
        <w:br/>
      </w:r>
      <w:r w:rsidR="007605F4">
        <w:t>Да был бы толк, хотя б тому,</w:t>
      </w:r>
      <w:r>
        <w:br/>
      </w:r>
      <w:r w:rsidR="007605F4">
        <w:t>Кто выдумал всю кутерьму.</w:t>
      </w:r>
    </w:p>
    <w:sectPr w:rsidR="00A46F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46F99"/>
    <w:rsid w:val="00214125"/>
    <w:rsid w:val="004655BB"/>
    <w:rsid w:val="007605F4"/>
    <w:rsid w:val="007C10A7"/>
    <w:rsid w:val="00A46F99"/>
    <w:rsid w:val="00D3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21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21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810</Characters>
  <Application>Microsoft Office Word</Application>
  <DocSecurity>0</DocSecurity>
  <Lines>6</Lines>
  <Paragraphs>1</Paragraphs>
  <ScaleCrop>false</ScaleCrop>
  <Company>Krokoz™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Паутина.docx</dc:title>
  <cp:lastModifiedBy>Василий</cp:lastModifiedBy>
  <cp:revision>10</cp:revision>
  <dcterms:created xsi:type="dcterms:W3CDTF">2014-10-23T20:15:00Z</dcterms:created>
  <dcterms:modified xsi:type="dcterms:W3CDTF">2016-10-29T11:02:00Z</dcterms:modified>
</cp:coreProperties>
</file>