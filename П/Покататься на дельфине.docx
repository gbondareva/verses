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1B98" w:rsidRDefault="009C7926">
      <w:r>
        <w:t>Покататься на дельфине,</w:t>
      </w:r>
      <w:r>
        <w:br/>
        <w:t>Захотелось очень Нине.</w:t>
      </w:r>
      <w:r>
        <w:br/>
        <w:t>И давай сестру просить,</w:t>
      </w:r>
      <w:r>
        <w:br/>
        <w:t>На море её свозить.</w:t>
      </w:r>
    </w:p>
    <w:p w:rsidR="00561B98" w:rsidRDefault="00155024">
      <w:proofErr w:type="spellStart"/>
      <w:ins w:id="0" w:author="Василий" w:date="2016-10-28T21:35:00Z">
        <w:r>
          <w:t>Собралися</w:t>
        </w:r>
        <w:proofErr w:type="spellEnd"/>
        <w:r>
          <w:t xml:space="preserve"> они</w:t>
        </w:r>
      </w:ins>
      <w:ins w:id="1" w:author="Василий" w:date="2016-10-28T21:32:00Z">
        <w:r w:rsidR="001F05DF">
          <w:t xml:space="preserve"> в путь</w:t>
        </w:r>
      </w:ins>
      <w:commentRangeStart w:id="2"/>
      <w:del w:id="3" w:author="Василий" w:date="2016-10-28T21:29:00Z">
        <w:r w:rsidR="009C7926" w:rsidDel="001F05DF">
          <w:delText>В</w:delText>
        </w:r>
        <w:r w:rsidR="009C7926" w:rsidDel="001F05DF">
          <w:delText xml:space="preserve"> </w:delText>
        </w:r>
        <w:r w:rsidR="009C7926" w:rsidDel="001F05DF">
          <w:delText>С</w:delText>
        </w:r>
        <w:r w:rsidR="009C7926" w:rsidDel="001F05DF">
          <w:delText>о</w:delText>
        </w:r>
        <w:r w:rsidR="009C7926" w:rsidDel="001F05DF">
          <w:delText>ч</w:delText>
        </w:r>
        <w:r w:rsidR="009C7926" w:rsidDel="001F05DF">
          <w:delText>и</w:delText>
        </w:r>
        <w:r w:rsidR="009C7926" w:rsidDel="001F05DF">
          <w:delText xml:space="preserve"> </w:delText>
        </w:r>
        <w:r w:rsidR="009C7926" w:rsidDel="001F05DF">
          <w:delText>б</w:delText>
        </w:r>
        <w:r w:rsidR="009C7926" w:rsidDel="001F05DF">
          <w:delText>ы</w:delText>
        </w:r>
        <w:r w:rsidR="009C7926" w:rsidDel="001F05DF">
          <w:delText>л</w:delText>
        </w:r>
        <w:r w:rsidR="009C7926" w:rsidDel="001F05DF">
          <w:delText xml:space="preserve"> </w:delText>
        </w:r>
        <w:r w:rsidR="009C7926" w:rsidDel="001F05DF">
          <w:delText>в</w:delText>
        </w:r>
        <w:r w:rsidR="009C7926" w:rsidDel="001F05DF">
          <w:delText>ы</w:delText>
        </w:r>
        <w:r w:rsidR="009C7926" w:rsidDel="001F05DF">
          <w:delText>б</w:delText>
        </w:r>
        <w:r w:rsidR="009C7926" w:rsidDel="001F05DF">
          <w:delText>р</w:delText>
        </w:r>
        <w:r w:rsidR="009C7926" w:rsidDel="001F05DF">
          <w:delText>а</w:delText>
        </w:r>
        <w:r w:rsidR="009C7926" w:rsidDel="001F05DF">
          <w:delText>н</w:delText>
        </w:r>
        <w:r w:rsidR="009C7926" w:rsidDel="001F05DF">
          <w:delText xml:space="preserve"> </w:delText>
        </w:r>
        <w:r w:rsidR="009C7926" w:rsidDel="001F05DF">
          <w:delText>п</w:delText>
        </w:r>
        <w:r w:rsidR="009C7926" w:rsidDel="001F05DF">
          <w:delText>у</w:delText>
        </w:r>
        <w:r w:rsidR="009C7926" w:rsidDel="001F05DF">
          <w:delText>т</w:delText>
        </w:r>
        <w:r w:rsidR="009C7926" w:rsidDel="001F05DF">
          <w:delText>ь</w:delText>
        </w:r>
      </w:del>
      <w:r w:rsidR="009C7926">
        <w:t>,</w:t>
      </w:r>
      <w:commentRangeEnd w:id="2"/>
      <w:r w:rsidR="009C7926">
        <w:commentReference w:id="2"/>
      </w:r>
      <w:r w:rsidR="009C7926">
        <w:br/>
        <w:t>Чтоб</w:t>
      </w:r>
      <w:ins w:id="4" w:author="Василий" w:date="2016-10-28T21:33:00Z">
        <w:r w:rsidR="001F05DF">
          <w:t>ы в Сочи</w:t>
        </w:r>
      </w:ins>
      <w:del w:id="5" w:author="Василий" w:date="2016-10-28T21:33:00Z">
        <w:r w:rsidR="009C7926" w:rsidDel="001F05DF">
          <w:delText xml:space="preserve"> </w:delText>
        </w:r>
        <w:r w:rsidR="009C7926" w:rsidDel="001F05DF">
          <w:delText>н</w:delText>
        </w:r>
      </w:del>
      <w:del w:id="6" w:author="Василий" w:date="2016-10-28T21:32:00Z">
        <w:r w:rsidR="009C7926" w:rsidDel="001F05DF">
          <w:delText>а</w:delText>
        </w:r>
        <w:r w:rsidR="009C7926" w:rsidDel="001F05DF">
          <w:delText xml:space="preserve"> </w:delText>
        </w:r>
        <w:r w:rsidR="009C7926" w:rsidDel="001F05DF">
          <w:delText>п</w:delText>
        </w:r>
        <w:r w:rsidR="009C7926" w:rsidDel="001F05DF">
          <w:delText>л</w:delText>
        </w:r>
        <w:r w:rsidR="009C7926" w:rsidDel="001F05DF">
          <w:delText>я</w:delText>
        </w:r>
        <w:r w:rsidR="009C7926" w:rsidDel="001F05DF">
          <w:delText>ж</w:delText>
        </w:r>
        <w:r w:rsidR="009C7926" w:rsidDel="001F05DF">
          <w:delText>е</w:delText>
        </w:r>
      </w:del>
      <w:r w:rsidR="009C7926">
        <w:t xml:space="preserve"> отдохнуть.</w:t>
      </w:r>
      <w:r w:rsidR="009C7926">
        <w:br/>
        <w:t>Счастья было через край</w:t>
      </w:r>
      <w:ins w:id="7" w:author="Василий" w:date="2016-10-28T21:35:00Z">
        <w:r>
          <w:t>,</w:t>
        </w:r>
      </w:ins>
      <w:del w:id="8" w:author="Василий" w:date="2016-10-28T21:35:00Z">
        <w:r w:rsidR="009C7926" w:rsidDel="00155024">
          <w:delText>!</w:delText>
        </w:r>
      </w:del>
      <w:r w:rsidR="009C7926">
        <w:br/>
        <w:t>Ну, ни пляж, а просто рай!</w:t>
      </w:r>
    </w:p>
    <w:p w:rsidR="009C7926" w:rsidRDefault="009C7926">
      <w:pPr>
        <w:rPr>
          <w:ins w:id="9" w:author="Василий" w:date="2016-10-28T22:06:00Z"/>
        </w:rPr>
      </w:pPr>
      <w:r>
        <w:t>Набрала ракушек Нина,</w:t>
      </w:r>
      <w:r>
        <w:br/>
      </w:r>
      <w:ins w:id="10" w:author="Василий" w:date="2016-10-28T21:57:00Z">
        <w:r w:rsidR="00723AB1">
          <w:t>Гальку разноцветную</w:t>
        </w:r>
      </w:ins>
      <w:ins w:id="11" w:author="Василий" w:date="2016-10-28T22:01:00Z">
        <w:r w:rsidR="00723AB1">
          <w:t>,</w:t>
        </w:r>
      </w:ins>
      <w:del w:id="12" w:author="Василий" w:date="2016-10-28T21:51:00Z">
        <w:r w:rsidDel="00F313F9">
          <w:delText>Г</w:delText>
        </w:r>
        <w:r w:rsidDel="00F313F9">
          <w:delText>а</w:delText>
        </w:r>
        <w:r w:rsidDel="00F313F9">
          <w:delText>л</w:delText>
        </w:r>
        <w:r w:rsidDel="00F313F9">
          <w:delText>ь</w:delText>
        </w:r>
        <w:r w:rsidDel="00F313F9">
          <w:delText>к</w:delText>
        </w:r>
        <w:r w:rsidDel="00F313F9">
          <w:delText>у</w:delText>
        </w:r>
        <w:r w:rsidDel="00F313F9">
          <w:delText xml:space="preserve"> </w:delText>
        </w:r>
        <w:r w:rsidDel="00F313F9">
          <w:delText>р</w:delText>
        </w:r>
        <w:r w:rsidDel="00F313F9">
          <w:delText>а</w:delText>
        </w:r>
        <w:r w:rsidDel="00F313F9">
          <w:delText>з</w:delText>
        </w:r>
        <w:r w:rsidDel="00F313F9">
          <w:delText>н</w:delText>
        </w:r>
        <w:r w:rsidDel="00F313F9">
          <w:delText>о</w:delText>
        </w:r>
        <w:r w:rsidDel="00F313F9">
          <w:delText>ц</w:delText>
        </w:r>
        <w:r w:rsidDel="00F313F9">
          <w:delText>в</w:delText>
        </w:r>
        <w:r w:rsidDel="00F313F9">
          <w:delText>е</w:delText>
        </w:r>
        <w:r w:rsidDel="00F313F9">
          <w:delText>т</w:delText>
        </w:r>
        <w:r w:rsidDel="00F313F9">
          <w:delText>н</w:delText>
        </w:r>
        <w:r w:rsidDel="00F313F9">
          <w:delText>у</w:delText>
        </w:r>
        <w:r w:rsidDel="00F313F9">
          <w:delText>ю</w:delText>
        </w:r>
      </w:del>
      <w:del w:id="13" w:author="Василий" w:date="2016-10-28T21:54:00Z">
        <w:r w:rsidDel="00F313F9">
          <w:delText>,</w:delText>
        </w:r>
      </w:del>
      <w:r>
        <w:br/>
      </w:r>
      <w:ins w:id="14" w:author="Василий" w:date="2016-10-28T21:57:00Z">
        <w:r w:rsidR="00723AB1">
          <w:t xml:space="preserve">Но не </w:t>
        </w:r>
        <w:proofErr w:type="spellStart"/>
        <w:r w:rsidR="00723AB1">
          <w:t>сбылася</w:t>
        </w:r>
        <w:proofErr w:type="spellEnd"/>
        <w:r w:rsidR="00723AB1">
          <w:t xml:space="preserve"> одна</w:t>
        </w:r>
        <w:r w:rsidR="00723AB1">
          <w:br/>
          <w:t>Мечта её заветная.</w:t>
        </w:r>
      </w:ins>
    </w:p>
    <w:p w:rsidR="00561B98" w:rsidDel="00F313F9" w:rsidRDefault="009C7926">
      <w:pPr>
        <w:rPr>
          <w:del w:id="15" w:author="Василий" w:date="2016-10-28T21:52:00Z"/>
        </w:rPr>
      </w:pPr>
      <w:bookmarkStart w:id="16" w:name="_GoBack"/>
      <w:bookmarkEnd w:id="16"/>
      <w:commentRangeStart w:id="17"/>
      <w:del w:id="18" w:author="Василий" w:date="2016-10-28T21:51:00Z">
        <w:r w:rsidDel="00F313F9">
          <w:delText>Н</w:delText>
        </w:r>
        <w:r w:rsidDel="00F313F9">
          <w:delText>е</w:delText>
        </w:r>
        <w:r w:rsidDel="00F313F9">
          <w:delText xml:space="preserve"> </w:delText>
        </w:r>
        <w:r w:rsidDel="00F313F9">
          <w:delText>и</w:delText>
        </w:r>
        <w:r w:rsidDel="00F313F9">
          <w:delText>с</w:delText>
        </w:r>
        <w:r w:rsidDel="00F313F9">
          <w:delText>п</w:delText>
        </w:r>
        <w:r w:rsidDel="00F313F9">
          <w:delText>о</w:delText>
        </w:r>
        <w:r w:rsidDel="00F313F9">
          <w:delText>л</w:delText>
        </w:r>
        <w:r w:rsidDel="00F313F9">
          <w:delText>н</w:delText>
        </w:r>
        <w:r w:rsidDel="00F313F9">
          <w:delText>и</w:delText>
        </w:r>
        <w:r w:rsidDel="00F313F9">
          <w:delText>л</w:delText>
        </w:r>
        <w:r w:rsidDel="00F313F9">
          <w:delText>а</w:delText>
        </w:r>
        <w:r w:rsidDel="00F313F9">
          <w:delText>с</w:delText>
        </w:r>
        <w:r w:rsidDel="00F313F9">
          <w:delText>ь</w:delText>
        </w:r>
        <w:r w:rsidDel="00F313F9">
          <w:delText xml:space="preserve"> </w:delText>
        </w:r>
        <w:r w:rsidDel="00F313F9">
          <w:delText>з</w:delText>
        </w:r>
        <w:r w:rsidDel="00F313F9">
          <w:delText>д</w:delText>
        </w:r>
        <w:r w:rsidDel="00F313F9">
          <w:delText>е</w:delText>
        </w:r>
        <w:r w:rsidDel="00F313F9">
          <w:delText>с</w:delText>
        </w:r>
        <w:r w:rsidDel="00F313F9">
          <w:delText>ь</w:delText>
        </w:r>
      </w:del>
      <w:r>
        <w:br/>
      </w:r>
      <w:del w:id="19" w:author="Василий" w:date="2016-10-28T21:52:00Z">
        <w:r w:rsidDel="00F313F9">
          <w:delText>М</w:delText>
        </w:r>
        <w:r w:rsidDel="00F313F9">
          <w:delText>е</w:delText>
        </w:r>
        <w:r w:rsidDel="00F313F9">
          <w:delText>ч</w:delText>
        </w:r>
        <w:r w:rsidDel="00F313F9">
          <w:delText>т</w:delText>
        </w:r>
        <w:r w:rsidDel="00F313F9">
          <w:delText>а</w:delText>
        </w:r>
        <w:r w:rsidDel="00F313F9">
          <w:delText xml:space="preserve"> </w:delText>
        </w:r>
        <w:r w:rsidDel="00F313F9">
          <w:delText>е</w:delText>
        </w:r>
        <w:r w:rsidDel="00F313F9">
          <w:delText>ё</w:delText>
        </w:r>
        <w:r w:rsidDel="00F313F9">
          <w:delText xml:space="preserve"> </w:delText>
        </w:r>
        <w:r w:rsidDel="00F313F9">
          <w:delText>з</w:delText>
        </w:r>
        <w:r w:rsidDel="00F313F9">
          <w:delText>а</w:delText>
        </w:r>
        <w:r w:rsidDel="00F313F9">
          <w:delText>в</w:delText>
        </w:r>
        <w:r w:rsidDel="00F313F9">
          <w:delText>е</w:delText>
        </w:r>
        <w:r w:rsidDel="00F313F9">
          <w:delText>т</w:delText>
        </w:r>
        <w:r w:rsidDel="00F313F9">
          <w:delText>н</w:delText>
        </w:r>
        <w:r w:rsidDel="00F313F9">
          <w:delText>а</w:delText>
        </w:r>
        <w:r w:rsidDel="00F313F9">
          <w:delText>я</w:delText>
        </w:r>
        <w:r w:rsidDel="00F313F9">
          <w:delText>.</w:delText>
        </w:r>
        <w:commentRangeEnd w:id="17"/>
        <w:r w:rsidDel="00F313F9">
          <w:commentReference w:id="17"/>
        </w:r>
      </w:del>
    </w:p>
    <w:p w:rsidR="00561B98" w:rsidRDefault="00155024">
      <w:ins w:id="20" w:author="Василий" w:date="2016-10-28T21:38:00Z">
        <w:r>
          <w:t>Побоялас</w:t>
        </w:r>
      </w:ins>
      <w:ins w:id="21" w:author="Василий" w:date="2016-10-28T21:41:00Z">
        <w:r>
          <w:t>ь</w:t>
        </w:r>
      </w:ins>
      <w:ins w:id="22" w:author="Василий" w:date="2016-10-28T21:38:00Z">
        <w:r>
          <w:t xml:space="preserve"> </w:t>
        </w:r>
      </w:ins>
      <w:proofErr w:type="gramStart"/>
      <w:ins w:id="23" w:author="Василий" w:date="2016-10-28T21:41:00Z">
        <w:r>
          <w:t>по</w:t>
        </w:r>
      </w:ins>
      <w:proofErr w:type="gramEnd"/>
      <w:del w:id="24" w:author="Василий" w:date="2016-10-28T21:38:00Z">
        <w:r w:rsidR="009C7926" w:rsidDel="00155024">
          <w:delText>С</w:delText>
        </w:r>
        <w:r w:rsidR="009C7926" w:rsidDel="00155024">
          <w:delText>т</w:delText>
        </w:r>
        <w:r w:rsidR="009C7926" w:rsidDel="00155024">
          <w:delText>р</w:delText>
        </w:r>
        <w:r w:rsidR="009C7926" w:rsidDel="00155024">
          <w:delText>а</w:delText>
        </w:r>
        <w:r w:rsidR="009C7926" w:rsidDel="00155024">
          <w:delText>ш</w:delText>
        </w:r>
        <w:r w:rsidR="009C7926" w:rsidDel="00155024">
          <w:delText>н</w:delText>
        </w:r>
        <w:r w:rsidR="009C7926" w:rsidDel="00155024">
          <w:delText>о</w:delText>
        </w:r>
        <w:r w:rsidR="009C7926" w:rsidDel="00155024">
          <w:delText xml:space="preserve"> </w:delText>
        </w:r>
        <w:r w:rsidR="009C7926" w:rsidDel="00155024">
          <w:delText>с</w:delText>
        </w:r>
        <w:r w:rsidR="009C7926" w:rsidDel="00155024">
          <w:delText>т</w:delText>
        </w:r>
        <w:r w:rsidR="009C7926" w:rsidDel="00155024">
          <w:delText>а</w:delText>
        </w:r>
        <w:r w:rsidR="009C7926" w:rsidDel="00155024">
          <w:delText>л</w:delText>
        </w:r>
        <w:r w:rsidR="009C7926" w:rsidDel="00155024">
          <w:delText>о</w:delText>
        </w:r>
        <w:r w:rsidR="009C7926" w:rsidDel="00155024">
          <w:delText xml:space="preserve"> </w:delText>
        </w:r>
        <w:r w:rsidR="009C7926" w:rsidDel="00155024">
          <w:delText>е</w:delText>
        </w:r>
        <w:r w:rsidR="009C7926" w:rsidDel="00155024">
          <w:delText>й</w:delText>
        </w:r>
      </w:del>
      <w:del w:id="25" w:author="Василий" w:date="2016-10-28T21:41:00Z">
        <w:r w:rsidR="009C7926" w:rsidDel="00155024">
          <w:delText xml:space="preserve"> </w:delText>
        </w:r>
      </w:del>
      <w:r w:rsidR="009C7926">
        <w:t>кататься,</w:t>
      </w:r>
      <w:r w:rsidR="009C7926">
        <w:br/>
        <w:t>У дельфина на с</w:t>
      </w:r>
      <w:r w:rsidR="009C7926">
        <w:t>пине.</w:t>
      </w:r>
      <w:r w:rsidR="009C7926">
        <w:br/>
        <w:t>Вдруг акула притаилась,</w:t>
      </w:r>
      <w:r w:rsidR="009C7926">
        <w:br/>
        <w:t>Где-то там, на самом дн</w:t>
      </w:r>
      <w:ins w:id="26" w:author="Василий" w:date="2016-10-28T22:01:00Z">
        <w:r w:rsidR="00723AB1">
          <w:t>е!</w:t>
        </w:r>
      </w:ins>
      <w:del w:id="27" w:author="Василий" w:date="2016-10-28T22:01:00Z">
        <w:r w:rsidR="009C7926" w:rsidDel="00723AB1">
          <w:delText>е</w:delText>
        </w:r>
        <w:r w:rsidR="009C7926" w:rsidDel="00723AB1">
          <w:delText>.</w:delText>
        </w:r>
      </w:del>
    </w:p>
    <w:p w:rsidR="00561B98" w:rsidRDefault="00723AB1">
      <w:ins w:id="28" w:author="Василий" w:date="2016-10-28T22:00:00Z">
        <w:r>
          <w:t>Нагнала себ</w:t>
        </w:r>
      </w:ins>
      <w:ins w:id="29" w:author="Василий" w:date="2016-10-28T22:01:00Z">
        <w:r>
          <w:t>е</w:t>
        </w:r>
      </w:ins>
      <w:del w:id="30" w:author="Василий" w:date="2016-10-28T22:00:00Z">
        <w:r w:rsidR="009C7926" w:rsidDel="00723AB1">
          <w:delText>Н</w:delText>
        </w:r>
        <w:r w:rsidR="009C7926" w:rsidDel="00723AB1">
          <w:delText>а</w:delText>
        </w:r>
      </w:del>
      <w:del w:id="31" w:author="Василий" w:date="2016-10-28T21:59:00Z">
        <w:r w:rsidR="009C7926" w:rsidDel="00723AB1">
          <w:delText>в</w:delText>
        </w:r>
        <w:r w:rsidR="009C7926" w:rsidDel="00723AB1">
          <w:delText>ы</w:delText>
        </w:r>
      </w:del>
      <w:del w:id="32" w:author="Василий" w:date="2016-10-28T22:00:00Z">
        <w:r w:rsidR="009C7926" w:rsidDel="00723AB1">
          <w:delText>д</w:delText>
        </w:r>
        <w:r w:rsidR="009C7926" w:rsidDel="00723AB1">
          <w:delText>у</w:delText>
        </w:r>
        <w:r w:rsidR="009C7926" w:rsidDel="00723AB1">
          <w:delText>м</w:delText>
        </w:r>
        <w:r w:rsidR="009C7926" w:rsidDel="00723AB1">
          <w:delText>а</w:delText>
        </w:r>
        <w:r w:rsidR="009C7926" w:rsidDel="00723AB1">
          <w:delText>л</w:delText>
        </w:r>
        <w:r w:rsidR="009C7926" w:rsidDel="00723AB1">
          <w:delText>а</w:delText>
        </w:r>
      </w:del>
      <w:ins w:id="33" w:author="Василий" w:date="2016-10-28T22:01:00Z">
        <w:r>
          <w:t xml:space="preserve"> </w:t>
        </w:r>
      </w:ins>
      <w:del w:id="34" w:author="Василий" w:date="2016-10-28T22:01:00Z">
        <w:r w:rsidR="009C7926" w:rsidDel="00723AB1">
          <w:delText xml:space="preserve"> </w:delText>
        </w:r>
      </w:del>
      <w:r w:rsidR="009C7926">
        <w:t>воз страха,</w:t>
      </w:r>
      <w:r w:rsidR="009C7926">
        <w:br/>
        <w:t>Сделав запись в дневнике.</w:t>
      </w:r>
      <w:r w:rsidR="009C7926">
        <w:br/>
        <w:t>Написала жирным шрифтом:</w:t>
      </w:r>
      <w:r w:rsidR="009C7926">
        <w:br/>
        <w:t>«Безопасно, лишь в реке!</w:t>
      </w:r>
    </w:p>
    <w:p w:rsidR="00561B98" w:rsidRDefault="009C7926">
      <w:r>
        <w:t>Галька есть, да и песочек,</w:t>
      </w:r>
      <w:r>
        <w:br/>
        <w:t xml:space="preserve">Нет </w:t>
      </w:r>
      <w:r>
        <w:t>дельфинов, не беда!</w:t>
      </w:r>
      <w:r>
        <w:br/>
      </w:r>
      <w:ins w:id="35" w:author="Василий" w:date="2016-10-28T22:04:00Z">
        <w:r>
          <w:t>И не хуже там</w:t>
        </w:r>
      </w:ins>
      <w:del w:id="36" w:author="Василий" w:date="2016-10-28T22:04:00Z">
        <w:r w:rsidDel="009C7926">
          <w:delText>Н</w:delText>
        </w:r>
        <w:r w:rsidDel="009C7926">
          <w:delText>у</w:delText>
        </w:r>
        <w:r w:rsidDel="009C7926">
          <w:delText>,</w:delText>
        </w:r>
      </w:del>
      <w:ins w:id="37" w:author="Василий" w:date="2016-10-28T22:04:00Z">
        <w:r>
          <w:t>,</w:t>
        </w:r>
      </w:ins>
      <w:del w:id="38" w:author="Василий" w:date="2016-10-28T22:04:00Z">
        <w:r w:rsidDel="009C7926">
          <w:delText xml:space="preserve"> </w:delText>
        </w:r>
        <w:r w:rsidDel="009C7926">
          <w:delText>н</w:delText>
        </w:r>
        <w:r w:rsidDel="009C7926">
          <w:delText>и</w:delText>
        </w:r>
      </w:del>
      <w:r>
        <w:t xml:space="preserve"> чем</w:t>
      </w:r>
      <w:ins w:id="39" w:author="Василий" w:date="2016-10-28T22:05:00Z">
        <w:r>
          <w:t xml:space="preserve"> в</w:t>
        </w:r>
      </w:ins>
      <w:del w:id="40" w:author="Василий" w:date="2016-10-28T22:05:00Z">
        <w:r w:rsidDel="009C7926">
          <w:delText>,</w:delText>
        </w:r>
        <w:r w:rsidDel="009C7926">
          <w:delText xml:space="preserve"> </w:delText>
        </w:r>
        <w:r w:rsidDel="009C7926">
          <w:delText>н</w:delText>
        </w:r>
        <w:r w:rsidDel="009C7926">
          <w:delText>и</w:delText>
        </w:r>
        <w:r w:rsidDel="009C7926">
          <w:delText xml:space="preserve"> </w:delText>
        </w:r>
        <w:r w:rsidDel="009C7926">
          <w:delText>х</w:delText>
        </w:r>
        <w:r w:rsidDel="009C7926">
          <w:delText>у</w:delText>
        </w:r>
        <w:r w:rsidDel="009C7926">
          <w:delText>ж</w:delText>
        </w:r>
        <w:r w:rsidDel="009C7926">
          <w:delText>е</w:delText>
        </w:r>
      </w:del>
      <w:r>
        <w:t xml:space="preserve"> Сочи,</w:t>
      </w:r>
      <w:r>
        <w:br/>
        <w:t>И не ехать никуда</w:t>
      </w:r>
      <w:ins w:id="41" w:author="Василий" w:date="2016-10-28T21:43:00Z">
        <w:r w:rsidR="00155024">
          <w:t>!</w:t>
        </w:r>
      </w:ins>
      <w:del w:id="42" w:author="Василий" w:date="2016-10-28T21:43:00Z">
        <w:r w:rsidDel="00155024">
          <w:delText>.</w:delText>
        </w:r>
      </w:del>
    </w:p>
    <w:p w:rsidR="00561B98" w:rsidRDefault="009C7926">
      <w:r>
        <w:t>Фото будет там не хуже,</w:t>
      </w:r>
      <w:r>
        <w:br/>
        <w:t>И природа, и вода.</w:t>
      </w:r>
      <w:r>
        <w:br/>
        <w:t>Нам другой курорт не нужен,</w:t>
      </w:r>
      <w:r>
        <w:br/>
        <w:t>Ведь у нас, курорт всегда!»</w:t>
      </w:r>
    </w:p>
    <w:sectPr w:rsidR="00561B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09-29T00:16:00Z" w:initials="s">
    <w:p w:rsidR="00561B98" w:rsidRDefault="009C7926">
      <w:r>
        <w:rPr>
          <w:sz w:val="20"/>
        </w:rPr>
        <w:t>темп</w:t>
      </w:r>
    </w:p>
  </w:comment>
  <w:comment w:id="17" w:author="serega " w:date="2016-09-29T00:16:00Z" w:initials="s">
    <w:p w:rsidR="00561B98" w:rsidRDefault="009C7926">
      <w:r>
        <w:rPr>
          <w:sz w:val="20"/>
        </w:rPr>
        <w:t>темп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61B98"/>
    <w:rsid w:val="00155024"/>
    <w:rsid w:val="001F05DF"/>
    <w:rsid w:val="00561B98"/>
    <w:rsid w:val="00723AB1"/>
    <w:rsid w:val="009C7926"/>
    <w:rsid w:val="00F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F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F0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F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F0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2016-01-23T16:06:00Z</dcterms:created>
  <dcterms:modified xsi:type="dcterms:W3CDTF">2016-10-28T18:07:00Z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