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5C55" w:rsidRDefault="005734F0">
      <w:ins w:id="0" w:author="serega " w:date="2016-09-01T14:09:00Z">
        <w:r>
          <w:t>Хоть</w:t>
        </w:r>
      </w:ins>
      <w:del w:id="1" w:author="serega " w:date="2016-09-01T14:09:00Z">
        <w:r>
          <w:delText>Я</w:delText>
        </w:r>
      </w:del>
      <w:r>
        <w:t xml:space="preserve"> уважаю седину,</w:t>
      </w:r>
      <w:r>
        <w:br/>
      </w:r>
      <w:ins w:id="2" w:author="Василий" w:date="2016-10-29T13:08:00Z">
        <w:r w:rsidR="00970366">
          <w:t>Но</w:t>
        </w:r>
      </w:ins>
      <w:commentRangeStart w:id="3"/>
      <w:del w:id="4" w:author="Василий" w:date="2016-10-29T13:07:00Z">
        <w:r w:rsidDel="00970366">
          <w:delText>Ч</w:delText>
        </w:r>
        <w:r w:rsidDel="00970366">
          <w:delText>т</w:delText>
        </w:r>
        <w:r w:rsidDel="00970366">
          <w:delText>о</w:delText>
        </w:r>
      </w:del>
      <w:ins w:id="5" w:author="Василий" w:date="2016-10-29T13:08:00Z">
        <w:r w:rsidR="00970366">
          <w:t>,</w:t>
        </w:r>
      </w:ins>
      <w:del w:id="6" w:author="Василий" w:date="2016-10-29T13:08:00Z">
        <w:r w:rsidDel="00970366">
          <w:delText xml:space="preserve"> </w:delText>
        </w:r>
        <w:r w:rsidDel="00970366">
          <w:delText>с</w:delText>
        </w:r>
      </w:del>
      <w:r>
        <w:t xml:space="preserve"> </w:t>
      </w:r>
      <w:ins w:id="7" w:author="Василий" w:date="2016-10-29T13:07:00Z">
        <w:r w:rsidR="00970366">
          <w:t>старик</w:t>
        </w:r>
      </w:ins>
      <w:ins w:id="8" w:author="Василий" w:date="2016-10-29T13:08:00Z">
        <w:r w:rsidR="00970366">
          <w:t>ов я</w:t>
        </w:r>
      </w:ins>
      <w:del w:id="9" w:author="Василий" w:date="2016-10-29T13:07:00Z">
        <w:r w:rsidDel="00970366">
          <w:delText>м</w:delText>
        </w:r>
        <w:r w:rsidDel="00970366">
          <w:delText>у</w:delText>
        </w:r>
        <w:r w:rsidDel="00970366">
          <w:delText>ж</w:delText>
        </w:r>
        <w:r w:rsidDel="00970366">
          <w:delText>и</w:delText>
        </w:r>
        <w:r w:rsidDel="00970366">
          <w:delText>к</w:delText>
        </w:r>
        <w:r w:rsidDel="00970366">
          <w:delText>а</w:delText>
        </w:r>
        <w:r w:rsidDel="00970366">
          <w:delText>м</w:delText>
        </w:r>
        <w:r w:rsidDel="00970366">
          <w:delText>и</w:delText>
        </w:r>
      </w:del>
      <w:r>
        <w:t xml:space="preserve"> не пойму</w:t>
      </w:r>
      <w:ins w:id="10" w:author="Василий" w:date="2016-10-29T13:08:00Z">
        <w:r w:rsidR="00970366">
          <w:t>.</w:t>
        </w:r>
      </w:ins>
      <w:del w:id="11" w:author="Василий" w:date="2016-10-29T13:08:00Z">
        <w:r w:rsidDel="00970366">
          <w:delText>?</w:delText>
        </w:r>
      </w:del>
      <w:r>
        <w:br/>
        <w:t>Что изменилось в жизни их</w:t>
      </w:r>
      <w:ins w:id="12" w:author="Василий" w:date="2016-10-29T13:09:00Z">
        <w:r w:rsidR="00970366">
          <w:t>,</w:t>
        </w:r>
      </w:ins>
      <w:del w:id="13" w:author="Василий" w:date="2016-10-29T13:09:00Z">
        <w:r w:rsidDel="00970366">
          <w:delText>?</w:delText>
        </w:r>
      </w:del>
      <w:r>
        <w:br/>
        <w:t>Что в жёны дай всем молодых</w:t>
      </w:r>
      <w:ins w:id="14" w:author="Василий" w:date="2016-10-29T13:09:00Z">
        <w:r w:rsidR="00970366">
          <w:t>?</w:t>
        </w:r>
      </w:ins>
      <w:r>
        <w:t>!</w:t>
      </w:r>
      <w:commentRangeEnd w:id="3"/>
      <w:r>
        <w:commentReference w:id="3"/>
      </w:r>
    </w:p>
    <w:p w:rsidR="00875C55" w:rsidRDefault="005734F0">
      <w:r>
        <w:t>Бес бьёт в ребро, это известно,</w:t>
      </w:r>
      <w:r>
        <w:br/>
        <w:t>Но, надо и признаться честно,</w:t>
      </w:r>
      <w:r>
        <w:br/>
        <w:t>Жить с вами – не один денёк,</w:t>
      </w:r>
      <w:r>
        <w:br/>
        <w:t>А нужен старый ей пенёк?</w:t>
      </w:r>
    </w:p>
    <w:p w:rsidR="00875C55" w:rsidRDefault="005734F0">
      <w:r>
        <w:t>Не обижайтесь на меня,</w:t>
      </w:r>
      <w:r>
        <w:br/>
        <w:t xml:space="preserve">Я не хочу </w:t>
      </w:r>
      <w:r>
        <w:t>обидеть,</w:t>
      </w:r>
      <w:r>
        <w:br/>
        <w:t>Но</w:t>
      </w:r>
      <w:ins w:id="15" w:author="Василий" w:date="2016-10-29T13:14:00Z">
        <w:r w:rsidR="00970366">
          <w:t xml:space="preserve"> </w:t>
        </w:r>
        <w:proofErr w:type="gramStart"/>
        <w:r w:rsidR="00970366">
          <w:t>м</w:t>
        </w:r>
      </w:ins>
      <w:del w:id="16" w:author="Василий" w:date="2016-10-29T13:14:00Z">
        <w:r w:rsidDel="00970366">
          <w:delText>,</w:delText>
        </w:r>
        <w:commentRangeStart w:id="17"/>
        <w:r w:rsidDel="00970366">
          <w:delText xml:space="preserve"> </w:delText>
        </w:r>
        <w:r w:rsidDel="00970366">
          <w:delText>п</w:delText>
        </w:r>
        <w:r w:rsidDel="00970366">
          <w:delText>р</w:delText>
        </w:r>
        <w:r w:rsidDel="00970366">
          <w:delText>о</w:delText>
        </w:r>
        <w:r w:rsidDel="00970366">
          <w:delText>с</w:delText>
        </w:r>
        <w:r w:rsidDel="00970366">
          <w:delText>т</w:delText>
        </w:r>
        <w:r w:rsidDel="00970366">
          <w:delText>о</w:delText>
        </w:r>
        <w:r w:rsidDel="00970366">
          <w:delText>,</w:delText>
        </w:r>
        <w:r w:rsidDel="00970366">
          <w:delText xml:space="preserve"> </w:delText>
        </w:r>
        <w:r w:rsidDel="00970366">
          <w:delText>п</w:delText>
        </w:r>
        <w:r w:rsidDel="00970366">
          <w:delText>р</w:delText>
        </w:r>
        <w:r w:rsidDel="00970366">
          <w:delText>о</w:delText>
        </w:r>
        <w:r w:rsidDel="00970366">
          <w:delText>щ</w:delText>
        </w:r>
        <w:r w:rsidDel="00970366">
          <w:delText>е</w:delText>
        </w:r>
        <w:r w:rsidDel="00970366">
          <w:delText xml:space="preserve"> </w:delText>
        </w:r>
        <w:commentRangeEnd w:id="17"/>
        <w:r w:rsidDel="00970366">
          <w:commentReference w:id="17"/>
        </w:r>
        <w:r w:rsidDel="00970366">
          <w:delText>м</w:delText>
        </w:r>
      </w:del>
      <w:r>
        <w:t>ожет</w:t>
      </w:r>
      <w:proofErr w:type="gramEnd"/>
      <w:r>
        <w:t xml:space="preserve"> быть,</w:t>
      </w:r>
      <w:ins w:id="18" w:author="Василий" w:date="2016-10-29T13:14:00Z">
        <w:r w:rsidR="00970366">
          <w:t xml:space="preserve"> </w:t>
        </w:r>
      </w:ins>
      <w:ins w:id="19" w:author="Василий" w:date="2016-10-29T13:15:00Z">
        <w:r w:rsidR="00D07D09">
          <w:t>спокойнее</w:t>
        </w:r>
      </w:ins>
      <w:ins w:id="20" w:author="Василий" w:date="2016-10-29T13:14:00Z">
        <w:r w:rsidR="00970366">
          <w:t>,</w:t>
        </w:r>
      </w:ins>
      <w:r>
        <w:br/>
        <w:t>С собою ровню видеть</w:t>
      </w:r>
      <w:ins w:id="21" w:author="Василий" w:date="2016-10-29T13:15:00Z">
        <w:r w:rsidR="00D07D09">
          <w:t>?</w:t>
        </w:r>
      </w:ins>
      <w:del w:id="22" w:author="Василий" w:date="2016-10-29T13:15:00Z">
        <w:r w:rsidDel="00D07D09">
          <w:delText>.</w:delText>
        </w:r>
      </w:del>
    </w:p>
    <w:p w:rsidR="00875C55" w:rsidRDefault="005734F0">
      <w:r>
        <w:t>Конечно, дело не моё,</w:t>
      </w:r>
      <w:r>
        <w:br/>
        <w:t xml:space="preserve">Какая у вас </w:t>
      </w:r>
      <w:commentRangeStart w:id="23"/>
      <w:r>
        <w:t>бабка</w:t>
      </w:r>
      <w:commentRangeEnd w:id="23"/>
      <w:r>
        <w:commentReference w:id="23"/>
      </w:r>
      <w:r>
        <w:t>,</w:t>
      </w:r>
      <w:r>
        <w:br/>
        <w:t>Но, всё ж удобнее наверно,</w:t>
      </w:r>
      <w:r>
        <w:br/>
        <w:t>Когда по Сеньке шапка</w:t>
      </w:r>
      <w:ins w:id="24" w:author="Василий" w:date="2016-10-29T13:16:00Z">
        <w:r w:rsidR="00D07D09">
          <w:t>?</w:t>
        </w:r>
        <w:bookmarkStart w:id="25" w:name="_GoBack"/>
        <w:bookmarkEnd w:id="25"/>
        <w:r w:rsidR="00D07D09">
          <w:t>!</w:t>
        </w:r>
      </w:ins>
      <w:del w:id="26" w:author="Василий" w:date="2016-10-29T13:16:00Z">
        <w:r w:rsidDel="00D07D09">
          <w:delText>.</w:delText>
        </w:r>
      </w:del>
    </w:p>
    <w:sectPr w:rsidR="00875C5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01T14:10:00Z" w:initials="s">
    <w:p w:rsidR="00875C55" w:rsidRDefault="005734F0">
      <w:r>
        <w:rPr>
          <w:sz w:val="20"/>
        </w:rPr>
        <w:t>Что-что-что</w:t>
      </w:r>
    </w:p>
  </w:comment>
  <w:comment w:id="17" w:author="serega " w:date="2016-09-01T14:02:00Z" w:initials="s">
    <w:p w:rsidR="00875C55" w:rsidRDefault="005734F0">
      <w:r>
        <w:rPr>
          <w:sz w:val="20"/>
        </w:rPr>
        <w:t>Про-про.</w:t>
      </w:r>
    </w:p>
  </w:comment>
  <w:comment w:id="23" w:author="serega " w:date="2016-09-01T14:02:00Z" w:initials="s">
    <w:p w:rsidR="00875C55" w:rsidRDefault="005734F0">
      <w:r>
        <w:rPr>
          <w:sz w:val="20"/>
        </w:rPr>
        <w:t>Не сразу поймёшь, что бабка — жена его. Сами вы бабки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75C55"/>
    <w:rsid w:val="005734F0"/>
    <w:rsid w:val="00875C55"/>
    <w:rsid w:val="00970366"/>
    <w:rsid w:val="00D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03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0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03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0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2016-01-22T20:37:00Z</dcterms:created>
  <dcterms:modified xsi:type="dcterms:W3CDTF">2016-10-29T09:17:00Z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