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128D" w:rsidRDefault="00D354AF">
      <w:r>
        <w:t>Сгорел сегодня дом в селе.</w:t>
      </w:r>
      <w:r>
        <w:br/>
        <w:t>Хозяева «навеселе».</w:t>
      </w:r>
      <w:r>
        <w:br/>
        <w:t>Тушить бежали всем селом,</w:t>
      </w:r>
      <w:r>
        <w:br/>
        <w:t>Но не смогли спасти их дом.</w:t>
      </w:r>
    </w:p>
    <w:p w:rsidR="001C128D" w:rsidRDefault="00D354AF">
      <w:r>
        <w:t>Пылало зарево большое,</w:t>
      </w:r>
      <w:r>
        <w:br/>
        <w:t>И ветер пламя сильно рвал.</w:t>
      </w:r>
      <w:r>
        <w:br/>
        <w:t>И не поймут, что же случилось?</w:t>
      </w:r>
      <w:bookmarkStart w:id="0" w:name="_GoBack"/>
      <w:bookmarkEnd w:id="0"/>
      <w:r>
        <w:br/>
      </w:r>
      <w:ins w:id="1" w:author="serega " w:date="2016-09-01T01:28:00Z">
        <w:r>
          <w:t xml:space="preserve">Большой </w:t>
        </w:r>
      </w:ins>
      <w:del w:id="2" w:author="serega " w:date="2016-09-01T01:28:00Z">
        <w:r>
          <w:delText>В</w:delText>
        </w:r>
      </w:del>
      <w:ins w:id="3" w:author="serega " w:date="2016-09-01T01:28:00Z">
        <w:r>
          <w:t>в</w:t>
        </w:r>
      </w:ins>
      <w:r>
        <w:t xml:space="preserve"> их памяти</w:t>
      </w:r>
      <w:del w:id="4" w:author="serega " w:date="2016-09-01T01:28:00Z">
        <w:r>
          <w:delText xml:space="preserve"> большой</w:delText>
        </w:r>
      </w:del>
      <w:r>
        <w:t xml:space="preserve"> провал.</w:t>
      </w:r>
    </w:p>
    <w:p w:rsidR="001C128D" w:rsidRDefault="00D354AF">
      <w:r>
        <w:t>Оставили детей без крова.</w:t>
      </w:r>
      <w:r>
        <w:br/>
        <w:t xml:space="preserve">Куда </w:t>
      </w:r>
      <w:r>
        <w:t>приедут в выходной?</w:t>
      </w:r>
      <w:r>
        <w:br/>
        <w:t>А внук, обжог лицо и руки,</w:t>
      </w:r>
      <w:r>
        <w:br/>
        <w:t>Остался главное, живой!</w:t>
      </w:r>
    </w:p>
    <w:p w:rsidR="001C128D" w:rsidRDefault="00D354AF">
      <w:r>
        <w:t>Куда пойдут они на утро?</w:t>
      </w:r>
      <w:r>
        <w:br/>
        <w:t>Что будут</w:t>
      </w:r>
      <w:ins w:id="5" w:author="Василий" w:date="2016-10-29T10:46:00Z">
        <w:r w:rsidR="00A10565">
          <w:t>,</w:t>
        </w:r>
      </w:ins>
      <w:r>
        <w:t xml:space="preserve"> есть и одевать?</w:t>
      </w:r>
      <w:r>
        <w:br/>
        <w:t>И смогут ли, в конце концов,</w:t>
      </w:r>
      <w:r>
        <w:br/>
        <w:t xml:space="preserve">Причину </w:t>
      </w:r>
      <w:del w:id="6" w:author="serega " w:date="2016-09-01T01:28:00Z">
        <w:r>
          <w:delText>их</w:delText>
        </w:r>
      </w:del>
      <w:ins w:id="7" w:author="serega " w:date="2016-09-01T01:28:00Z">
        <w:r>
          <w:t>своих</w:t>
        </w:r>
      </w:ins>
      <w:r>
        <w:t xml:space="preserve"> бед</w:t>
      </w:r>
      <w:del w:id="8" w:author="serega " w:date="2016-09-01T01:29:00Z">
        <w:r>
          <w:delText>ы</w:delText>
        </w:r>
      </w:del>
      <w:r>
        <w:t xml:space="preserve"> понять?</w:t>
      </w:r>
    </w:p>
    <w:p w:rsidR="001C128D" w:rsidRDefault="00D354AF">
      <w:r>
        <w:t>Остановиться и подумать,</w:t>
      </w:r>
      <w:r>
        <w:br/>
        <w:t>Ведь можно утонуть в вине.</w:t>
      </w:r>
      <w:r>
        <w:br/>
        <w:t>И если б не спасли сельч</w:t>
      </w:r>
      <w:r>
        <w:t>ане,</w:t>
      </w:r>
      <w:r>
        <w:br/>
        <w:t>Могли б погибнуть все в огне.</w:t>
      </w:r>
    </w:p>
    <w:sectPr w:rsidR="001C12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C128D"/>
    <w:rsid w:val="001C128D"/>
    <w:rsid w:val="00A10565"/>
    <w:rsid w:val="00D3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105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105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2016-01-24T09:55:00Z</dcterms:created>
  <dcterms:modified xsi:type="dcterms:W3CDTF">2016-10-29T06:47:00Z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