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6E4D" w:rsidRDefault="00BD7AF6">
      <w:r>
        <w:t>Влюбился, женился, семейным стал я,</w:t>
      </w:r>
      <w:r>
        <w:br/>
        <w:t>Работа, забота, пелёнки.</w:t>
      </w:r>
      <w:r>
        <w:br/>
        <w:t>А я как гулял, так гуляю,</w:t>
      </w:r>
      <w:r>
        <w:br/>
        <w:t>На синем своём «</w:t>
      </w:r>
      <w:proofErr w:type="spellStart"/>
      <w:r>
        <w:t>Жигулёнке</w:t>
      </w:r>
      <w:proofErr w:type="spellEnd"/>
      <w:r>
        <w:t>».</w:t>
      </w:r>
    </w:p>
    <w:p w:rsidR="000D6E4D" w:rsidRDefault="00BD7AF6">
      <w:r>
        <w:t>Я в ней и в себе был уверен,</w:t>
      </w:r>
      <w:r>
        <w:br/>
        <w:t>Препятствий казалось, нет.</w:t>
      </w:r>
      <w:r>
        <w:br/>
        <w:t xml:space="preserve">Везде открывались </w:t>
      </w:r>
      <w:ins w:id="0" w:author="Василий" w:date="2017-01-03T22:44:00Z">
        <w:r>
          <w:t xml:space="preserve">мне </w:t>
        </w:r>
      </w:ins>
      <w:r>
        <w:t>двери,</w:t>
      </w:r>
      <w:r>
        <w:br/>
        <w:t>Как будто имею билет.</w:t>
      </w:r>
    </w:p>
    <w:p w:rsidR="000D6E4D" w:rsidRDefault="00BD7AF6">
      <w:commentRangeStart w:id="1"/>
      <w:r>
        <w:t>Жена королева, а тянет налево</w:t>
      </w:r>
      <w:ins w:id="2" w:author="Василий" w:date="2017-01-03T22:44:00Z">
        <w:r>
          <w:t>.</w:t>
        </w:r>
      </w:ins>
      <w:del w:id="3" w:author="Василий" w:date="2017-01-03T22:44:00Z">
        <w:r w:rsidDel="00BD7AF6">
          <w:delText>,</w:delText>
        </w:r>
      </w:del>
      <w:r>
        <w:br/>
        <w:t>Ну, может быть молодость,</w:t>
      </w:r>
      <w:r>
        <w:br/>
        <w:t>Может быть глупость?</w:t>
      </w:r>
      <w:r>
        <w:br/>
        <w:t xml:space="preserve">Наверно </w:t>
      </w:r>
      <w:ins w:id="4" w:author="Василий" w:date="2017-01-03T22:32:00Z">
        <w:r w:rsidR="008160E1">
          <w:t>была у меня</w:t>
        </w:r>
      </w:ins>
      <w:del w:id="5" w:author="Василий" w:date="2017-01-03T22:32:00Z">
        <w:r w:rsidDel="008160E1">
          <w:delText>диагноз и есть</w:delText>
        </w:r>
      </w:del>
      <w:r>
        <w:t xml:space="preserve"> близорукость.</w:t>
      </w:r>
      <w:commentRangeEnd w:id="1"/>
      <w:r>
        <w:commentReference w:id="1"/>
      </w:r>
    </w:p>
    <w:p w:rsidR="000D6E4D" w:rsidRDefault="00BD7AF6">
      <w:r>
        <w:t>Мотал жене нервы, не знала мотива,</w:t>
      </w:r>
      <w:r>
        <w:br/>
        <w:t>Винила меня и себя.</w:t>
      </w:r>
      <w:r>
        <w:br/>
        <w:t xml:space="preserve">Старалась устроить </w:t>
      </w:r>
      <w:proofErr w:type="gramStart"/>
      <w:r>
        <w:t>почаще</w:t>
      </w:r>
      <w:proofErr w:type="gramEnd"/>
      <w:r>
        <w:t xml:space="preserve"> интима,</w:t>
      </w:r>
      <w:r>
        <w:br/>
        <w:t>Поверив, прощала любя.</w:t>
      </w:r>
    </w:p>
    <w:p w:rsidR="008160E1" w:rsidRDefault="00BD7AF6">
      <w:pPr>
        <w:rPr>
          <w:ins w:id="6" w:author="Василий" w:date="2017-01-03T22:35:00Z"/>
        </w:rPr>
      </w:pPr>
      <w:commentRangeStart w:id="7"/>
      <w:r>
        <w:t>И как то всё шло кувырком, да авось,</w:t>
      </w:r>
      <w:r>
        <w:br/>
        <w:t>Когда пробежали года?</w:t>
      </w:r>
      <w:r>
        <w:br/>
      </w:r>
      <w:ins w:id="8" w:author="Василий" w:date="2017-01-03T22:34:00Z">
        <w:r w:rsidR="008160E1">
          <w:t>Ошибки свои не хотел признавать,</w:t>
        </w:r>
        <w:r w:rsidR="008160E1">
          <w:br/>
        </w:r>
      </w:ins>
      <w:ins w:id="9" w:author="Василий" w:date="2017-01-03T22:35:00Z">
        <w:r w:rsidR="008160E1">
          <w:t>Считал себя правым всег</w:t>
        </w:r>
      </w:ins>
      <w:ins w:id="10" w:author="Василий" w:date="2017-01-03T22:37:00Z">
        <w:r w:rsidR="008160E1">
          <w:t>да.</w:t>
        </w:r>
      </w:ins>
    </w:p>
    <w:p w:rsidR="000D6E4D" w:rsidDel="008160E1" w:rsidRDefault="00BD7AF6">
      <w:pPr>
        <w:rPr>
          <w:del w:id="11" w:author="Василий" w:date="2017-01-03T22:34:00Z"/>
        </w:rPr>
      </w:pPr>
      <w:del w:id="12" w:author="Василий" w:date="2017-01-03T22:34:00Z">
        <w:r w:rsidDel="008160E1">
          <w:delText>И молча себе, задаю я вопрос,</w:delText>
        </w:r>
        <w:r w:rsidDel="008160E1">
          <w:br/>
          <w:delText>Отвечу, вот это да!</w:delText>
        </w:r>
        <w:commentRangeEnd w:id="7"/>
        <w:r w:rsidDel="008160E1">
          <w:commentReference w:id="7"/>
        </w:r>
      </w:del>
    </w:p>
    <w:p w:rsidR="000D6E4D" w:rsidRDefault="00BD7AF6">
      <w:r>
        <w:t>Гуляю теперь я с женою в парке,</w:t>
      </w:r>
      <w:r>
        <w:br/>
        <w:t>В очках, иногда в пенсне.</w:t>
      </w:r>
      <w:r>
        <w:br/>
        <w:t>Теперь</w:t>
      </w:r>
      <w:ins w:id="13" w:author="Василий" w:date="2017-01-03T22:37:00Z">
        <w:r w:rsidR="008160E1">
          <w:t>-то, со мной всё уж, точно в порядке</w:t>
        </w:r>
      </w:ins>
      <w:del w:id="14" w:author="Василий" w:date="2017-01-03T22:37:00Z">
        <w:r w:rsidDel="008160E1">
          <w:delText xml:space="preserve"> уж со зреньем точно в порядке</w:delText>
        </w:r>
      </w:del>
      <w:r>
        <w:t>,</w:t>
      </w:r>
      <w:r>
        <w:br/>
        <w:t xml:space="preserve">И </w:t>
      </w:r>
      <w:ins w:id="15" w:author="Василий" w:date="2017-01-03T22:39:00Z">
        <w:r w:rsidR="008160E1">
          <w:t>лучше</w:t>
        </w:r>
      </w:ins>
      <w:del w:id="16" w:author="Василий" w:date="2017-01-03T22:39:00Z">
        <w:r w:rsidDel="008160E1">
          <w:delText>кр</w:delText>
        </w:r>
      </w:del>
      <w:del w:id="17" w:author="Василий" w:date="2017-01-03T22:38:00Z">
        <w:r w:rsidDel="008160E1">
          <w:delText>аше</w:delText>
        </w:r>
      </w:del>
      <w:r>
        <w:t xml:space="preserve"> </w:t>
      </w:r>
      <w:del w:id="18" w:author="Василий" w:date="2017-01-03T22:40:00Z">
        <w:r w:rsidDel="008160E1">
          <w:delText>жены</w:delText>
        </w:r>
      </w:del>
      <w:del w:id="19" w:author="Василий" w:date="2017-01-03T22:38:00Z">
        <w:r w:rsidDel="008160E1">
          <w:delText xml:space="preserve"> уже</w:delText>
        </w:r>
      </w:del>
      <w:del w:id="20" w:author="Василий" w:date="2017-01-03T22:40:00Z">
        <w:r w:rsidDel="008160E1">
          <w:delText xml:space="preserve"> нет</w:delText>
        </w:r>
      </w:del>
      <w:del w:id="21" w:author="Василий" w:date="2017-01-03T22:45:00Z">
        <w:r w:rsidDel="00BD7AF6">
          <w:delText>.</w:delText>
        </w:r>
      </w:del>
      <w:ins w:id="22" w:author="Василий" w:date="2017-01-03T22:40:00Z">
        <w:r w:rsidR="008160E1">
          <w:t>её уже нет.</w:t>
        </w:r>
      </w:ins>
    </w:p>
    <w:p w:rsidR="000D6E4D" w:rsidRDefault="00BD7AF6">
      <w:r>
        <w:t>Наверно красивая к старости стала.</w:t>
      </w:r>
      <w:r>
        <w:br/>
        <w:t>Иль в благодарность за то,</w:t>
      </w:r>
      <w:r>
        <w:br/>
        <w:t>Ведь, сколько измен от меня повидала,</w:t>
      </w:r>
      <w:r>
        <w:br/>
        <w:t>Не вынес бы это никто!</w:t>
      </w:r>
    </w:p>
    <w:p w:rsidR="000D6E4D" w:rsidRDefault="00BD7AF6">
      <w:r>
        <w:t xml:space="preserve">А мог </w:t>
      </w:r>
      <w:ins w:id="23" w:author="Василий" w:date="2017-01-03T22:42:00Z">
        <w:r w:rsidR="00735B1F">
          <w:t>бы</w:t>
        </w:r>
      </w:ins>
      <w:del w:id="24" w:author="Василий" w:date="2017-01-03T22:42:00Z">
        <w:r w:rsidDel="00735B1F">
          <w:delText>ведь</w:delText>
        </w:r>
      </w:del>
      <w:r>
        <w:t xml:space="preserve"> остаться бездомным </w:t>
      </w:r>
      <w:ins w:id="25" w:author="Василий" w:date="2017-01-03T22:23:00Z">
        <w:r w:rsidR="003517D2">
          <w:t>я</w:t>
        </w:r>
      </w:ins>
      <w:del w:id="26" w:author="Василий" w:date="2017-01-03T22:23:00Z">
        <w:r w:rsidDel="003517D2">
          <w:delText>бы</w:delText>
        </w:r>
      </w:del>
      <w:r>
        <w:t xml:space="preserve"> псом,</w:t>
      </w:r>
      <w:r>
        <w:br/>
        <w:t>Которому вход запрещён строго в дом.</w:t>
      </w:r>
      <w:r>
        <w:br/>
        <w:t>Кидался на всех бы прохожих,</w:t>
      </w:r>
      <w:r>
        <w:br/>
        <w:t>Искал виноватых бы тоже.</w:t>
      </w:r>
    </w:p>
    <w:p w:rsidR="000D6E4D" w:rsidRDefault="00BD7AF6">
      <w:r>
        <w:t>Дарю я цветы, искупая вину,</w:t>
      </w:r>
      <w:r>
        <w:br/>
        <w:t>Пытаясь загладить ухабы.</w:t>
      </w:r>
      <w:r>
        <w:br/>
        <w:t>Теперь я ценю, уважаю жену</w:t>
      </w:r>
      <w:ins w:id="27" w:author="Василий" w:date="2017-01-03T22:42:00Z">
        <w:r w:rsidR="00735B1F">
          <w:t>,</w:t>
        </w:r>
      </w:ins>
      <w:del w:id="28" w:author="Василий" w:date="2017-01-03T22:42:00Z">
        <w:r w:rsidDel="00735B1F">
          <w:delText>.</w:delText>
        </w:r>
      </w:del>
      <w:r>
        <w:br/>
        <w:t xml:space="preserve">Эх, если </w:t>
      </w:r>
      <w:ins w:id="29" w:author="Василий" w:date="2017-01-03T22:55:00Z">
        <w:r w:rsidR="00F827F8">
          <w:t>б</w:t>
        </w:r>
      </w:ins>
      <w:del w:id="30" w:author="Василий" w:date="2017-01-03T22:55:00Z">
        <w:r w:rsidDel="00F827F8">
          <w:delText>б</w:delText>
        </w:r>
      </w:del>
      <w:r>
        <w:t xml:space="preserve"> исправить </w:t>
      </w:r>
      <w:ins w:id="31" w:author="Василий" w:date="2017-01-03T22:55:00Z">
        <w:r w:rsidR="00F827F8">
          <w:t>всё</w:t>
        </w:r>
      </w:ins>
      <w:del w:id="32" w:author="Василий" w:date="2017-01-03T22:55:00Z">
        <w:r w:rsidDel="00F827F8">
          <w:delText>бы</w:delText>
        </w:r>
      </w:del>
      <w:r>
        <w:t xml:space="preserve">, </w:t>
      </w:r>
      <w:proofErr w:type="gramStart"/>
      <w:r>
        <w:t>кабы</w:t>
      </w:r>
      <w:proofErr w:type="gramEnd"/>
      <w:r>
        <w:t>!</w:t>
      </w:r>
    </w:p>
    <w:p w:rsidR="000D6E4D" w:rsidRDefault="00BD7AF6">
      <w:r>
        <w:lastRenderedPageBreak/>
        <w:t>Чем думал тогда, я не знаю,</w:t>
      </w:r>
      <w:r>
        <w:br/>
        <w:t>Мой мозг отключался порой.</w:t>
      </w:r>
      <w:r>
        <w:br/>
        <w:t>Теперь просто я удивляюсь,</w:t>
      </w:r>
      <w:r>
        <w:br/>
        <w:t>Нет, это был кто-то другой!</w:t>
      </w:r>
    </w:p>
    <w:p w:rsidR="000D6E4D" w:rsidRDefault="00BD7AF6">
      <w:r>
        <w:t>Смотрю на жену, понимаю,</w:t>
      </w:r>
      <w:r>
        <w:br/>
        <w:t>Ведь это моя колыбель.</w:t>
      </w:r>
      <w:r>
        <w:br/>
        <w:t>И совесть меня ущемляет,</w:t>
      </w:r>
      <w:r>
        <w:br/>
        <w:t>Какой же тогда был кобель!</w:t>
      </w:r>
    </w:p>
    <w:p w:rsidR="000D6E4D" w:rsidRDefault="00BD7AF6">
      <w:r>
        <w:t>Я всем накажу, что имеешь ценить,</w:t>
      </w:r>
      <w:r>
        <w:br/>
        <w:t>Не силой заставили вместе вас жить.</w:t>
      </w:r>
      <w:bookmarkStart w:id="33" w:name="_GoBack"/>
      <w:bookmarkEnd w:id="33"/>
      <w:r>
        <w:br/>
      </w:r>
      <w:ins w:id="34" w:author="Василий" w:date="2017-01-03T22:52:00Z">
        <w:r w:rsidR="00F827F8">
          <w:t>Налево ходить</w:t>
        </w:r>
      </w:ins>
      <w:del w:id="35" w:author="Василий" w:date="2017-01-03T22:52:00Z">
        <w:r w:rsidDel="00F827F8">
          <w:delText>Размен своей жизни</w:delText>
        </w:r>
      </w:del>
      <w:ins w:id="36" w:author="Василий" w:date="2017-01-03T22:52:00Z">
        <w:r w:rsidR="00F827F8">
          <w:t xml:space="preserve"> -</w:t>
        </w:r>
      </w:ins>
      <w:ins w:id="37" w:author="Василий" w:date="2017-01-03T22:49:00Z">
        <w:r w:rsidR="00F827F8">
          <w:t xml:space="preserve"> </w:t>
        </w:r>
      </w:ins>
      <w:del w:id="38" w:author="Василий" w:date="2017-01-03T22:49:00Z">
        <w:r w:rsidDel="00F827F8">
          <w:delText xml:space="preserve"> - </w:delText>
        </w:r>
      </w:del>
      <w:r>
        <w:t>пустая утеха,</w:t>
      </w:r>
      <w:r>
        <w:br/>
        <w:t>В семье любой будет большая помеха.</w:t>
      </w:r>
    </w:p>
    <w:sectPr w:rsidR="000D6E4D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2T12:29:00Z" w:initials="sd">
    <w:p w:rsidR="000D6E4D" w:rsidRDefault="00BD7AF6">
      <w:r>
        <w:rPr>
          <w:sz w:val="20"/>
        </w:rPr>
        <w:t>...</w:t>
      </w:r>
    </w:p>
  </w:comment>
  <w:comment w:id="7" w:author="serega devyatkin" w:date="2016-11-22T12:29:00Z" w:initials="sd">
    <w:p w:rsidR="00072B69" w:rsidRDefault="00BD7AF6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0D6E4D"/>
    <w:rsid w:val="00072B69"/>
    <w:rsid w:val="000D6E4D"/>
    <w:rsid w:val="003517D2"/>
    <w:rsid w:val="00735B1F"/>
    <w:rsid w:val="008160E1"/>
    <w:rsid w:val="00BD7AF6"/>
    <w:rsid w:val="00F8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5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51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5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51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Пустая утеха.docx</vt:lpstr>
    </vt:vector>
  </TitlesOfParts>
  <Company>Krokoz™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Пустая утеха.docx</dc:title>
  <dc:subject/>
  <dc:creator/>
  <dc:description/>
  <cp:lastModifiedBy>Василий</cp:lastModifiedBy>
  <cp:revision>8</cp:revision>
  <dcterms:created xsi:type="dcterms:W3CDTF">2014-10-24T11:50:00Z</dcterms:created>
  <dcterms:modified xsi:type="dcterms:W3CDTF">2017-01-03T18:56:00Z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