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A27EF" w:rsidRDefault="000F2340">
      <w:r>
        <w:t>Густая полоска лесополосы</w:t>
      </w:r>
    </w:p>
    <w:p w:rsidR="00AA27EF" w:rsidRDefault="000F2340">
      <w:r>
        <w:t>Бежит, соревнуясь с дорогой.</w:t>
      </w:r>
    </w:p>
    <w:p w:rsidR="00AA27EF" w:rsidRDefault="000F2340">
      <w:r>
        <w:t>Столбы великаны построены в ряд,</w:t>
      </w:r>
    </w:p>
    <w:p w:rsidR="00AA27EF" w:rsidRDefault="000F2340">
      <w:r>
        <w:t>За всем наблюдают так строго.</w:t>
      </w:r>
    </w:p>
    <w:p w:rsidR="00AA27EF" w:rsidRDefault="00AA27EF"/>
    <w:p w:rsidR="00AA27EF" w:rsidRDefault="000F2340">
      <w:r>
        <w:t>Клочки небольшие, остатки снегов</w:t>
      </w:r>
    </w:p>
    <w:p w:rsidR="00AA27EF" w:rsidRDefault="000F2340">
      <w:proofErr w:type="gramStart"/>
      <w:r>
        <w:t>Разбросаны</w:t>
      </w:r>
      <w:proofErr w:type="gramEnd"/>
      <w:del w:id="0" w:author="serega  " w:date="2014-12-03T13:31:00Z">
        <w:r>
          <w:delText>е</w:delText>
        </w:r>
      </w:del>
      <w:r>
        <w:t xml:space="preserve"> по оврагам,</w:t>
      </w:r>
    </w:p>
    <w:p w:rsidR="00AA27EF" w:rsidRDefault="000F2340">
      <w:r>
        <w:t>Денька два - четыре такого ещё</w:t>
      </w:r>
    </w:p>
    <w:p w:rsidR="00AA27EF" w:rsidRDefault="000F2340">
      <w:r>
        <w:t>И снег превратится во влагу.</w:t>
      </w:r>
    </w:p>
    <w:p w:rsidR="00AA27EF" w:rsidRDefault="00AA27EF"/>
    <w:p w:rsidR="00AA27EF" w:rsidRDefault="000F2340">
      <w:r>
        <w:t>Сидит на пригорке суслик свистит,</w:t>
      </w:r>
    </w:p>
    <w:p w:rsidR="00AA27EF" w:rsidRDefault="000F2340">
      <w:r>
        <w:t>От норки не убегая.</w:t>
      </w:r>
    </w:p>
    <w:p w:rsidR="00AA27EF" w:rsidRDefault="000F2340">
      <w:r>
        <w:t>Другой конец норки водою залит,</w:t>
      </w:r>
    </w:p>
    <w:p w:rsidR="00AA27EF" w:rsidRDefault="000F2340">
      <w:r>
        <w:t>Пришла вот беда такая.</w:t>
      </w:r>
    </w:p>
    <w:p w:rsidR="000F2340" w:rsidRDefault="000F2340"/>
    <w:p w:rsidR="00AA27EF" w:rsidRDefault="000F2340">
      <w:r>
        <w:t>Лиса пробежала наперерез</w:t>
      </w:r>
      <w:r w:rsidR="00EB48DC">
        <w:t>,</w:t>
      </w:r>
    </w:p>
    <w:p w:rsidR="00AA27EF" w:rsidRDefault="000F2340">
      <w:proofErr w:type="gramStart"/>
      <w:r>
        <w:t>Машин</w:t>
      </w:r>
      <w:proofErr w:type="gramEnd"/>
      <w:r>
        <w:t xml:space="preserve"> не боясь на ходу.</w:t>
      </w:r>
    </w:p>
    <w:p w:rsidR="00AA27EF" w:rsidRDefault="000F2340">
      <w:r>
        <w:t xml:space="preserve">Спасая лисят, </w:t>
      </w:r>
      <w:proofErr w:type="spellStart"/>
      <w:r>
        <w:t>устремилася</w:t>
      </w:r>
      <w:proofErr w:type="spellEnd"/>
      <w:r>
        <w:t xml:space="preserve"> в лес</w:t>
      </w:r>
      <w:r w:rsidR="00EB48DC">
        <w:t>,</w:t>
      </w:r>
    </w:p>
    <w:p w:rsidR="00AA27EF" w:rsidRDefault="000F2340">
      <w:r>
        <w:t>Лишь только почуяв беду.</w:t>
      </w:r>
    </w:p>
    <w:p w:rsidR="00AA27EF" w:rsidRDefault="00AA27EF"/>
    <w:p w:rsidR="00AA27EF" w:rsidRDefault="000F2340">
      <w:proofErr w:type="gramStart"/>
      <w:r>
        <w:t>Воздух</w:t>
      </w:r>
      <w:proofErr w:type="gramEnd"/>
      <w:r>
        <w:t xml:space="preserve"> жадно глотая глотками</w:t>
      </w:r>
      <w:r w:rsidR="00EB48DC">
        <w:t>,</w:t>
      </w:r>
    </w:p>
    <w:p w:rsidR="00AA27EF" w:rsidRDefault="000F2340">
      <w:r>
        <w:t>Прибежал жеребёночек к маме</w:t>
      </w:r>
      <w:r w:rsidR="00EB48DC">
        <w:t>.</w:t>
      </w:r>
    </w:p>
    <w:p w:rsidR="00AA27EF" w:rsidRDefault="000F2340">
      <w:r>
        <w:t>Он разлива, почуяв беду,</w:t>
      </w:r>
    </w:p>
    <w:p w:rsidR="00AA27EF" w:rsidRDefault="000F2340">
      <w:r>
        <w:t>Оказался на тоненьком льду.</w:t>
      </w:r>
    </w:p>
    <w:p w:rsidR="00AA27EF" w:rsidRDefault="00AA27EF"/>
    <w:p w:rsidR="00AA27EF" w:rsidRDefault="000F2340">
      <w:r>
        <w:t>Правда лужа была по копытца,</w:t>
      </w:r>
    </w:p>
    <w:p w:rsidR="00AA27EF" w:rsidRDefault="00EB48DC">
      <w:r>
        <w:lastRenderedPageBreak/>
        <w:t>Увела от греха кобылица.</w:t>
      </w:r>
    </w:p>
    <w:p w:rsidR="00AA27EF" w:rsidRDefault="000F2340">
      <w:r>
        <w:t>Мал ещё сосунок длинноногий,</w:t>
      </w:r>
    </w:p>
    <w:p w:rsidR="00AA27EF" w:rsidRDefault="000F2340">
      <w:r>
        <w:t>Половодья сезон очень строгий.</w:t>
      </w:r>
    </w:p>
    <w:p w:rsidR="00AA27EF" w:rsidRDefault="00AA27EF"/>
    <w:p w:rsidR="00AA27EF" w:rsidRDefault="000F2340">
      <w:r>
        <w:t>В плотинах почистят трубы багром</w:t>
      </w:r>
      <w:r w:rsidR="00EB48DC">
        <w:t>,</w:t>
      </w:r>
    </w:p>
    <w:p w:rsidR="00AA27EF" w:rsidRDefault="000F2340">
      <w:r>
        <w:t>Боясь, что затопит ближайший к ним дом.</w:t>
      </w:r>
    </w:p>
    <w:p w:rsidR="00AA27EF" w:rsidRDefault="000F2340">
      <w:r>
        <w:t>Свели всё хозяйство подальше от речки,</w:t>
      </w:r>
    </w:p>
    <w:p w:rsidR="00AA27EF" w:rsidRDefault="000F2340">
      <w:r>
        <w:t>Ведь тоже с приплодом коровы, овечки.</w:t>
      </w:r>
    </w:p>
    <w:p w:rsidR="00AA27EF" w:rsidRDefault="00AA27EF"/>
    <w:p w:rsidR="00AA27EF" w:rsidRDefault="000F2340">
      <w:r>
        <w:t>На всякий случай всем страховка нужна</w:t>
      </w:r>
    </w:p>
    <w:p w:rsidR="00AA27EF" w:rsidRDefault="000F2340">
      <w:r>
        <w:t>От вешнего половодья</w:t>
      </w:r>
      <w:r w:rsidR="00EB48DC">
        <w:t>.</w:t>
      </w:r>
    </w:p>
    <w:p w:rsidR="00AA27EF" w:rsidRDefault="000F2340">
      <w:r>
        <w:t>И каждый как может, так защитит</w:t>
      </w:r>
    </w:p>
    <w:p w:rsidR="00AA27EF" w:rsidRDefault="000F2340">
      <w:r>
        <w:t>Себя и свои угодья.</w:t>
      </w:r>
    </w:p>
    <w:p w:rsidR="00AA27EF" w:rsidRDefault="00AA27EF"/>
    <w:p w:rsidR="00AA27EF" w:rsidRDefault="000F2340">
      <w:r>
        <w:t>Казалось, зимою снега не нужны,</w:t>
      </w:r>
    </w:p>
    <w:p w:rsidR="00AA27EF" w:rsidRDefault="000F2340">
      <w:r>
        <w:t>Особенно дворники помнят.</w:t>
      </w:r>
    </w:p>
    <w:p w:rsidR="00AA27EF" w:rsidRDefault="000F2340">
      <w:r>
        <w:t>Зато воды талые речки нальют,</w:t>
      </w:r>
    </w:p>
    <w:p w:rsidR="00AA27EF" w:rsidRDefault="000F2340">
      <w:r>
        <w:t>Для жизни запасы пополнят.</w:t>
      </w:r>
    </w:p>
    <w:p w:rsidR="00AA27EF" w:rsidRDefault="00AA27EF"/>
    <w:p w:rsidR="00AA27EF" w:rsidRDefault="000F2340">
      <w:r>
        <w:t>Конечно, и плюсы и минусы есть</w:t>
      </w:r>
      <w:r w:rsidR="00EB48DC">
        <w:t>,</w:t>
      </w:r>
    </w:p>
    <w:p w:rsidR="00AA27EF" w:rsidRDefault="000F2340">
      <w:r>
        <w:t>Здесь все ситуации нужно учесть.</w:t>
      </w:r>
    </w:p>
    <w:p w:rsidR="00AA27EF" w:rsidRDefault="000F2340">
      <w:r>
        <w:t>Таков половодья сезон</w:t>
      </w:r>
    </w:p>
    <w:p w:rsidR="00AA27EF" w:rsidRDefault="000F2340">
      <w:r>
        <w:t>И страшный и добрый он.</w:t>
      </w:r>
      <w:bookmarkStart w:id="1" w:name="_GoBack"/>
      <w:bookmarkEnd w:id="1"/>
    </w:p>
    <w:sectPr w:rsidR="00AA27EF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27EF"/>
    <w:rsid w:val="000F2340"/>
    <w:rsid w:val="00AA27EF"/>
    <w:rsid w:val="00EB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customStyle="1" w:styleId="a8">
    <w:name w:val="Заглавие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9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0F2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F23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175</Words>
  <Characters>1001</Characters>
  <Application>Microsoft Office Word</Application>
  <DocSecurity>0</DocSecurity>
  <Lines>8</Lines>
  <Paragraphs>2</Paragraphs>
  <ScaleCrop>false</ScaleCrop>
  <Company>Krokoz™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Половодье.docx</dc:title>
  <cp:lastModifiedBy>Василий</cp:lastModifiedBy>
  <cp:revision>5</cp:revision>
  <dcterms:created xsi:type="dcterms:W3CDTF">2014-10-24T09:03:00Z</dcterms:created>
  <dcterms:modified xsi:type="dcterms:W3CDTF">2014-12-04T18:37:00Z</dcterms:modified>
  <dc:language>ru-RU</dc:language>
</cp:coreProperties>
</file>