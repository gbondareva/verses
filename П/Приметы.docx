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Стала в гости кукушка летать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Мои годы вперёд мне считать</w:t>
      </w:r>
      <w:r w:rsidR="00FE7231">
        <w:rPr>
          <w:rFonts w:ascii="Calibri" w:eastAsia="Calibri" w:hAnsi="Calibri" w:cs="Calibri"/>
          <w:sz w:val="28"/>
        </w:rPr>
        <w:t>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сорока вещунья сидит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Нахохлившись на дом мой глядит</w:t>
      </w:r>
      <w:r w:rsidR="00C4379C">
        <w:rPr>
          <w:rFonts w:ascii="Calibri" w:eastAsia="Calibri" w:hAnsi="Calibri" w:cs="Calibri"/>
          <w:sz w:val="28"/>
        </w:rPr>
        <w:t>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Кошка чёрная наперерез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Во весь дух устремилась в лес.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Забрала мне удачу в пути,</w:t>
      </w:r>
      <w:r w:rsidR="0043428B">
        <w:rPr>
          <w:rFonts w:ascii="Calibri" w:eastAsia="Calibri" w:hAnsi="Calibri" w:cs="Calibri"/>
          <w:sz w:val="28"/>
        </w:rPr>
        <w:br/>
      </w:r>
      <w:r w:rsidR="00C4379C">
        <w:rPr>
          <w:rFonts w:ascii="Calibri" w:eastAsia="Calibri" w:hAnsi="Calibri" w:cs="Calibri"/>
          <w:sz w:val="28"/>
        </w:rPr>
        <w:t xml:space="preserve">Можно </w:t>
      </w:r>
      <w:ins w:id="0" w:author="Василий" w:date="2016-10-29T01:21:00Z">
        <w:r w:rsidR="007E2829">
          <w:rPr>
            <w:rFonts w:ascii="Calibri" w:eastAsia="Calibri" w:hAnsi="Calibri" w:cs="Calibri"/>
            <w:sz w:val="28"/>
          </w:rPr>
          <w:t>дальше,</w:t>
        </w:r>
      </w:ins>
      <w:del w:id="1" w:author="Василий" w:date="2016-10-29T01:21:00Z">
        <w:r w:rsidR="00C4379C" w:rsidDel="007E2829">
          <w:rPr>
            <w:rFonts w:ascii="Calibri" w:eastAsia="Calibri" w:hAnsi="Calibri" w:cs="Calibri"/>
            <w:sz w:val="28"/>
          </w:rPr>
          <w:delText>даже</w:delText>
        </w:r>
      </w:del>
      <w:r w:rsidR="00C4379C">
        <w:rPr>
          <w:rFonts w:ascii="Calibri" w:eastAsia="Calibri" w:hAnsi="Calibri" w:cs="Calibri"/>
          <w:sz w:val="28"/>
        </w:rPr>
        <w:t xml:space="preserve"> уже</w:t>
      </w:r>
      <w:r>
        <w:rPr>
          <w:rFonts w:ascii="Calibri" w:eastAsia="Calibri" w:hAnsi="Calibri" w:cs="Calibri"/>
          <w:sz w:val="28"/>
        </w:rPr>
        <w:t xml:space="preserve"> не идти.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Воробей мне в окно постучал,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Знать не добрая весть иль скандал.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Да, откуда он знал наперёд,</w:t>
      </w:r>
      <w:r w:rsidR="0043428B">
        <w:rPr>
          <w:rFonts w:ascii="Calibri" w:eastAsia="Calibri" w:hAnsi="Calibri" w:cs="Calibri"/>
          <w:sz w:val="28"/>
        </w:rPr>
        <w:br/>
      </w:r>
      <w:r w:rsidR="00FE7231">
        <w:rPr>
          <w:rFonts w:ascii="Calibri" w:eastAsia="Calibri" w:hAnsi="Calibri" w:cs="Calibri"/>
          <w:sz w:val="28"/>
        </w:rPr>
        <w:t>Что готовит не добрый народ?</w:t>
      </w:r>
    </w:p>
    <w:p w:rsidR="00C4379C" w:rsidRPr="0043428B" w:rsidRDefault="0043428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Уходите, я вас не ждала!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Не сулите добра, поняла.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Мне не надо от вас злых вестей,</w:t>
      </w:r>
      <w:r>
        <w:rPr>
          <w:rFonts w:ascii="Calibri" w:eastAsia="Calibri" w:hAnsi="Calibri" w:cs="Calibri"/>
          <w:sz w:val="28"/>
        </w:rPr>
        <w:br/>
      </w:r>
      <w:r w:rsidR="003B6489">
        <w:rPr>
          <w:rFonts w:ascii="Calibri" w:eastAsia="Calibri" w:hAnsi="Calibri" w:cs="Calibri"/>
          <w:sz w:val="28"/>
        </w:rPr>
        <w:t>Буду ждать я приятных гостей.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Мурка дома гостей намывает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откуда она это знает?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Ни звонка, ни письма, ни привета,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меня ведь загадка всё это.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Куры спрятались</w:t>
      </w:r>
      <w:r w:rsidR="0043428B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все под сарай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Дождь почуяв, и кто им сказал?</w:t>
      </w:r>
      <w:r w:rsidR="0043428B">
        <w:rPr>
          <w:rFonts w:ascii="Calibri" w:eastAsia="Calibri" w:hAnsi="Calibri" w:cs="Calibri"/>
          <w:sz w:val="28"/>
        </w:rPr>
        <w:br/>
        <w:t>Кто шепнул или крикнул с небес,</w:t>
      </w:r>
      <w:r w:rsidR="0043428B">
        <w:rPr>
          <w:rFonts w:ascii="Calibri" w:eastAsia="Calibri" w:hAnsi="Calibri" w:cs="Calibri"/>
          <w:sz w:val="28"/>
        </w:rPr>
        <w:br/>
        <w:t>Чтоб бежали они под навес?</w:t>
      </w:r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Свиньям тоже наверно шепнули</w:t>
      </w:r>
      <w:r w:rsidR="0043428B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 дождю они крепко уснули.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откуда они могут</w:t>
      </w:r>
      <w:r w:rsidR="0043428B">
        <w:rPr>
          <w:rFonts w:ascii="Calibri" w:eastAsia="Calibri" w:hAnsi="Calibri" w:cs="Calibri"/>
          <w:sz w:val="28"/>
        </w:rPr>
        <w:t xml:space="preserve"> знать</w:t>
      </w:r>
      <w:ins w:id="2" w:author="Василий" w:date="2016-10-29T01:22:00Z">
        <w:r w:rsidR="007E2829">
          <w:rPr>
            <w:rFonts w:ascii="Calibri" w:eastAsia="Calibri" w:hAnsi="Calibri" w:cs="Calibri"/>
            <w:sz w:val="28"/>
          </w:rPr>
          <w:t>?</w:t>
        </w:r>
      </w:ins>
      <w:del w:id="3" w:author="Василий" w:date="2016-10-29T01:22:00Z">
        <w:r w:rsidR="0043428B" w:rsidDel="007E2829">
          <w:rPr>
            <w:rFonts w:ascii="Calibri" w:eastAsia="Calibri" w:hAnsi="Calibri" w:cs="Calibri"/>
            <w:sz w:val="28"/>
          </w:rPr>
          <w:delText>,</w:delText>
        </w:r>
      </w:del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</w:t>
      </w:r>
      <w:r w:rsidR="0043428B">
        <w:rPr>
          <w:rFonts w:ascii="Calibri" w:eastAsia="Calibri" w:hAnsi="Calibri" w:cs="Calibri"/>
          <w:sz w:val="28"/>
        </w:rPr>
        <w:t>ождь по крыше начнёт им стучать</w:t>
      </w:r>
      <w:ins w:id="4" w:author="Василий" w:date="2016-10-29T01:22:00Z">
        <w:r w:rsidR="007E2829">
          <w:rPr>
            <w:rFonts w:ascii="Calibri" w:eastAsia="Calibri" w:hAnsi="Calibri" w:cs="Calibri"/>
            <w:sz w:val="28"/>
          </w:rPr>
          <w:t>.</w:t>
        </w:r>
      </w:ins>
      <w:del w:id="5" w:author="Василий" w:date="2016-10-29T01:22:00Z">
        <w:r w:rsidR="0043428B" w:rsidDel="007E2829">
          <w:rPr>
            <w:rFonts w:ascii="Calibri" w:eastAsia="Calibri" w:hAnsi="Calibri" w:cs="Calibri"/>
            <w:sz w:val="28"/>
          </w:rPr>
          <w:delText>?</w:delText>
        </w:r>
      </w:del>
    </w:p>
    <w:p w:rsidR="00C4379C" w:rsidRPr="0043428B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Муравьи, осы, мухи и пчёлы</w:t>
      </w:r>
      <w:r w:rsidR="00FE7231">
        <w:rPr>
          <w:rFonts w:ascii="Calibri" w:eastAsia="Calibri" w:hAnsi="Calibri" w:cs="Calibri"/>
          <w:sz w:val="28"/>
        </w:rPr>
        <w:t>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Все притихли, как бы </w:t>
      </w:r>
      <w:proofErr w:type="spellStart"/>
      <w:r>
        <w:rPr>
          <w:rFonts w:ascii="Calibri" w:eastAsia="Calibri" w:hAnsi="Calibri" w:cs="Calibri"/>
          <w:sz w:val="28"/>
        </w:rPr>
        <w:t>затаясь</w:t>
      </w:r>
      <w:proofErr w:type="spellEnd"/>
      <w:r>
        <w:rPr>
          <w:rFonts w:ascii="Calibri" w:eastAsia="Calibri" w:hAnsi="Calibri" w:cs="Calibri"/>
          <w:sz w:val="28"/>
        </w:rPr>
        <w:t>.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Лишь лягушки довольны погодой,</w:t>
      </w:r>
      <w:r w:rsidR="0043428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Отправляются в путь, не боясь.</w:t>
      </w:r>
    </w:p>
    <w:p w:rsidR="003B6489" w:rsidRPr="0043428B" w:rsidDel="007E2829" w:rsidRDefault="0043428B">
      <w:pPr>
        <w:spacing w:after="200" w:line="276" w:lineRule="auto"/>
        <w:rPr>
          <w:del w:id="6" w:author="Василий" w:date="2016-10-29T01:23:00Z"/>
          <w:rFonts w:ascii="Calibri" w:eastAsia="Calibri" w:hAnsi="Calibri" w:cs="Calibri"/>
          <w:sz w:val="28"/>
        </w:rPr>
      </w:pPr>
      <w:bookmarkStart w:id="7" w:name="_GoBack"/>
      <w:bookmarkEnd w:id="7"/>
      <w:del w:id="8" w:author="Василий" w:date="2016-10-29T01:24:00Z">
        <w:r w:rsidDel="007E2829">
          <w:rPr>
            <w:rFonts w:ascii="Calibri" w:eastAsia="Calibri" w:hAnsi="Calibri" w:cs="Calibri"/>
            <w:sz w:val="28"/>
          </w:rPr>
          <w:delText>Интересно и не объяснимо!</w:delText>
        </w:r>
      </w:del>
      <w:r>
        <w:rPr>
          <w:rFonts w:ascii="Calibri" w:eastAsia="Calibri" w:hAnsi="Calibri" w:cs="Calibri"/>
          <w:sz w:val="28"/>
        </w:rPr>
        <w:br/>
      </w:r>
      <w:del w:id="9" w:author="Василий" w:date="2016-10-29T01:23:00Z">
        <w:r w:rsidR="003B6489" w:rsidDel="007E2829">
          <w:rPr>
            <w:rFonts w:ascii="Calibri" w:eastAsia="Calibri" w:hAnsi="Calibri" w:cs="Calibri"/>
            <w:sz w:val="28"/>
          </w:rPr>
          <w:lastRenderedPageBreak/>
          <w:delText>Я приметы не очень люблю.</w:delText>
        </w:r>
        <w:r w:rsidDel="007E2829">
          <w:rPr>
            <w:rFonts w:ascii="Calibri" w:eastAsia="Calibri" w:hAnsi="Calibri" w:cs="Calibri"/>
            <w:sz w:val="28"/>
          </w:rPr>
          <w:br/>
        </w:r>
        <w:r w:rsidR="003B6489" w:rsidDel="007E2829">
          <w:rPr>
            <w:rFonts w:ascii="Calibri" w:eastAsia="Calibri" w:hAnsi="Calibri" w:cs="Calibri"/>
            <w:sz w:val="28"/>
          </w:rPr>
          <w:delText>Если встретится чёрная кошка,</w:delText>
        </w:r>
        <w:r w:rsidDel="007E2829">
          <w:rPr>
            <w:rFonts w:ascii="Calibri" w:eastAsia="Calibri" w:hAnsi="Calibri" w:cs="Calibri"/>
            <w:sz w:val="28"/>
          </w:rPr>
          <w:br/>
        </w:r>
        <w:r w:rsidR="003B6489" w:rsidDel="007E2829">
          <w:rPr>
            <w:rFonts w:ascii="Calibri" w:eastAsia="Calibri" w:hAnsi="Calibri" w:cs="Calibri"/>
            <w:sz w:val="28"/>
          </w:rPr>
          <w:delText>Я налево три раза плюю.</w:delText>
        </w:r>
      </w:del>
    </w:p>
    <w:p w:rsidR="008B5CC6" w:rsidRDefault="003B6489">
      <w:pPr>
        <w:spacing w:after="200" w:line="276" w:lineRule="auto"/>
      </w:pPr>
      <w:del w:id="10" w:author="Василий" w:date="2016-10-29T01:23:00Z">
        <w:r w:rsidDel="007E2829">
          <w:rPr>
            <w:rFonts w:ascii="Calibri" w:eastAsia="Calibri" w:hAnsi="Calibri" w:cs="Calibri"/>
            <w:sz w:val="28"/>
          </w:rPr>
          <w:delText>В них я верю и не верю,</w:delText>
        </w:r>
        <w:r w:rsidR="0043428B" w:rsidDel="007E2829">
          <w:rPr>
            <w:rFonts w:ascii="Calibri" w:eastAsia="Calibri" w:hAnsi="Calibri" w:cs="Calibri"/>
            <w:sz w:val="28"/>
          </w:rPr>
          <w:br/>
        </w:r>
        <w:r w:rsidDel="007E2829">
          <w:rPr>
            <w:rFonts w:ascii="Calibri" w:eastAsia="Calibri" w:hAnsi="Calibri" w:cs="Calibri"/>
            <w:sz w:val="28"/>
          </w:rPr>
          <w:delText>Как колючему ежу.</w:delText>
        </w:r>
        <w:r w:rsidR="0043428B" w:rsidDel="007E2829">
          <w:rPr>
            <w:rFonts w:ascii="Calibri" w:eastAsia="Calibri" w:hAnsi="Calibri" w:cs="Calibri"/>
            <w:sz w:val="28"/>
          </w:rPr>
          <w:br/>
        </w:r>
        <w:r w:rsidDel="007E2829">
          <w:rPr>
            <w:rFonts w:ascii="Calibri" w:eastAsia="Calibri" w:hAnsi="Calibri" w:cs="Calibri"/>
            <w:sz w:val="28"/>
          </w:rPr>
          <w:delText>Может быть, кому доверюсь,</w:delText>
        </w:r>
        <w:r w:rsidR="0043428B" w:rsidDel="007E2829">
          <w:rPr>
            <w:rFonts w:ascii="Calibri" w:eastAsia="Calibri" w:hAnsi="Calibri" w:cs="Calibri"/>
            <w:sz w:val="28"/>
          </w:rPr>
          <w:br/>
        </w:r>
        <w:r w:rsidR="00FE7231" w:rsidDel="007E2829">
          <w:rPr>
            <w:rFonts w:ascii="Calibri" w:eastAsia="Calibri" w:hAnsi="Calibri" w:cs="Calibri"/>
            <w:sz w:val="28"/>
          </w:rPr>
          <w:delText>А кому-</w:delText>
        </w:r>
        <w:r w:rsidDel="007E2829">
          <w:rPr>
            <w:rFonts w:ascii="Calibri" w:eastAsia="Calibri" w:hAnsi="Calibri" w:cs="Calibri"/>
            <w:sz w:val="28"/>
          </w:rPr>
          <w:delText>то, погожу.</w:delText>
        </w:r>
      </w:del>
    </w:p>
    <w:sectPr w:rsidR="008B5CC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B5CC6"/>
    <w:rsid w:val="003B6489"/>
    <w:rsid w:val="0043428B"/>
    <w:rsid w:val="007E2829"/>
    <w:rsid w:val="008B5CC6"/>
    <w:rsid w:val="00C4379C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E28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2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E28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2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Приметы.docx</vt:lpstr>
    </vt:vector>
  </TitlesOfParts>
  <Company>Krokoz™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Приметы.docx</dc:title>
  <cp:lastModifiedBy>Василий</cp:lastModifiedBy>
  <cp:revision>8</cp:revision>
  <dcterms:created xsi:type="dcterms:W3CDTF">2014-10-24T11:13:00Z</dcterms:created>
  <dcterms:modified xsi:type="dcterms:W3CDTF">2016-10-28T21:25:00Z</dcterms:modified>
</cp:coreProperties>
</file>