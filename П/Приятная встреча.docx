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533B" w:rsidRDefault="00E4192D">
      <w:r>
        <w:t>Шла по полю за грибами,</w:t>
      </w:r>
      <w:r>
        <w:br/>
        <w:t>Вижу, кто-то бродит в яме.</w:t>
      </w:r>
      <w:r>
        <w:br/>
        <w:t>Приближались мы друг к другу,</w:t>
      </w:r>
      <w:r>
        <w:br/>
        <w:t>Я узнала брата друга.</w:t>
      </w:r>
    </w:p>
    <w:p w:rsidR="00BD533B" w:rsidRDefault="00E4192D">
      <w:r>
        <w:t xml:space="preserve">Много нового узнала, </w:t>
      </w:r>
      <w:r>
        <w:br/>
        <w:t>Кое-что ему сказала.</w:t>
      </w:r>
      <w:r>
        <w:br/>
        <w:t>Начинали про погоду</w:t>
      </w:r>
      <w:ins w:id="0" w:author="Василий" w:date="2017-01-03T21:22:00Z">
        <w:r>
          <w:t>,</w:t>
        </w:r>
      </w:ins>
      <w:bookmarkStart w:id="1" w:name="_GoBack"/>
      <w:bookmarkEnd w:id="1"/>
      <w:del w:id="2" w:author="Василий" w:date="2017-01-03T21:22:00Z">
        <w:r w:rsidDel="00E4192D">
          <w:delText>.</w:delText>
        </w:r>
      </w:del>
      <w:r>
        <w:br/>
        <w:t>Знаю я его от роду.</w:t>
      </w:r>
    </w:p>
    <w:p w:rsidR="00BD533B" w:rsidRDefault="00E4192D">
      <w:r>
        <w:t>Он похожий на отца,</w:t>
      </w:r>
      <w:r>
        <w:br/>
        <w:t>Но и маминого много.</w:t>
      </w:r>
      <w:r>
        <w:br/>
        <w:t>Видно сразу молодца,</w:t>
      </w:r>
      <w:r>
        <w:br/>
      </w:r>
      <w:r>
        <w:t xml:space="preserve">Что осилит он дорогу. </w:t>
      </w:r>
    </w:p>
    <w:p w:rsidR="00BD533B" w:rsidRDefault="00E4192D">
      <w:r>
        <w:t>День большой, мы всё успеем,</w:t>
      </w:r>
      <w:r>
        <w:br/>
        <w:t>Что по плану на денёк.</w:t>
      </w:r>
      <w:r>
        <w:br/>
        <w:t>Интересный он в общении,</w:t>
      </w:r>
      <w:r>
        <w:br/>
        <w:t>А зовут его Санёк.</w:t>
      </w:r>
    </w:p>
    <w:p w:rsidR="00BD533B" w:rsidDel="00E4192D" w:rsidRDefault="00E4192D">
      <w:pPr>
        <w:rPr>
          <w:del w:id="3" w:author="Василий" w:date="2017-01-03T21:21:00Z"/>
        </w:rPr>
      </w:pPr>
      <w:r>
        <w:t>Знаем всё мы с ним село,</w:t>
      </w:r>
      <w:r>
        <w:br/>
      </w:r>
      <w:commentRangeStart w:id="4"/>
      <w:r>
        <w:t>Кто, когда и где родился.</w:t>
      </w:r>
      <w:r>
        <w:br/>
        <w:t>Кто кем стал, и кто кем был,</w:t>
      </w:r>
      <w:r>
        <w:br/>
        <w:t>И кто в жизни, что добился.</w:t>
      </w:r>
      <w:commentRangeEnd w:id="4"/>
      <w:r>
        <w:commentReference w:id="4"/>
      </w:r>
    </w:p>
    <w:p w:rsidR="00E4192D" w:rsidRDefault="00E4192D">
      <w:pPr>
        <w:rPr>
          <w:ins w:id="5" w:author="Василий" w:date="2017-01-03T21:21:00Z"/>
        </w:rPr>
      </w:pPr>
    </w:p>
    <w:p w:rsidR="00BD533B" w:rsidDel="00E4192D" w:rsidRDefault="00E4192D">
      <w:pPr>
        <w:rPr>
          <w:del w:id="6" w:author="Василий" w:date="2017-01-03T21:20:00Z"/>
        </w:rPr>
      </w:pPr>
      <w:del w:id="7" w:author="Василий" w:date="2017-01-03T21:21:00Z">
        <w:r w:rsidDel="00E4192D">
          <w:delText>В</w:delText>
        </w:r>
        <w:r w:rsidDel="00E4192D">
          <w:delText>о</w:delText>
        </w:r>
        <w:r w:rsidDel="00E4192D">
          <w:delText>т</w:delText>
        </w:r>
        <w:r w:rsidDel="00E4192D">
          <w:delText xml:space="preserve"> </w:delText>
        </w:r>
        <w:r w:rsidDel="00E4192D">
          <w:delText>т</w:delText>
        </w:r>
        <w:r w:rsidDel="00E4192D">
          <w:delText>а</w:delText>
        </w:r>
        <w:r w:rsidDel="00E4192D">
          <w:delText>к</w:delText>
        </w:r>
        <w:r w:rsidDel="00E4192D">
          <w:delText xml:space="preserve"> </w:delText>
        </w:r>
        <w:r w:rsidDel="00E4192D">
          <w:delText>в</w:delText>
        </w:r>
        <w:r w:rsidDel="00E4192D">
          <w:delText>с</w:delText>
        </w:r>
        <w:r w:rsidDel="00E4192D">
          <w:delText>т</w:delText>
        </w:r>
        <w:r w:rsidDel="00E4192D">
          <w:delText>р</w:delText>
        </w:r>
        <w:r w:rsidDel="00E4192D">
          <w:delText>е</w:delText>
        </w:r>
        <w:r w:rsidDel="00E4192D">
          <w:delText>т</w:delText>
        </w:r>
        <w:r w:rsidDel="00E4192D">
          <w:delText>и</w:delText>
        </w:r>
        <w:r w:rsidDel="00E4192D">
          <w:delText>ш</w:delText>
        </w:r>
        <w:r w:rsidDel="00E4192D">
          <w:delText>ь</w:delText>
        </w:r>
        <w:r w:rsidDel="00E4192D">
          <w:delText xml:space="preserve"> </w:delText>
        </w:r>
      </w:del>
      <w:del w:id="8" w:author="Василий" w:date="2017-01-03T21:20:00Z">
        <w:r w:rsidDel="00E4192D">
          <w:delText>ч</w:delText>
        </w:r>
        <w:r w:rsidDel="00E4192D">
          <w:delText>е</w:delText>
        </w:r>
        <w:r w:rsidDel="00E4192D">
          <w:delText>л</w:delText>
        </w:r>
        <w:r w:rsidDel="00E4192D">
          <w:delText>о</w:delText>
        </w:r>
        <w:r w:rsidDel="00E4192D">
          <w:delText>в</w:delText>
        </w:r>
        <w:r w:rsidDel="00E4192D">
          <w:delText>е</w:delText>
        </w:r>
        <w:r w:rsidDel="00E4192D">
          <w:delText>к</w:delText>
        </w:r>
        <w:r w:rsidDel="00E4192D">
          <w:delText>а</w:delText>
        </w:r>
        <w:r w:rsidDel="00E4192D">
          <w:delText>,</w:delText>
        </w:r>
        <w:r w:rsidDel="00E4192D">
          <w:br/>
        </w:r>
        <w:r w:rsidDel="00E4192D">
          <w:delText>В</w:delText>
        </w:r>
        <w:r w:rsidDel="00E4192D">
          <w:delText>р</w:delText>
        </w:r>
        <w:r w:rsidDel="00E4192D">
          <w:delText>о</w:delText>
        </w:r>
        <w:r w:rsidDel="00E4192D">
          <w:delText>д</w:delText>
        </w:r>
        <w:r w:rsidDel="00E4192D">
          <w:delText>е</w:delText>
        </w:r>
        <w:r w:rsidDel="00E4192D">
          <w:delText xml:space="preserve"> </w:delText>
        </w:r>
        <w:r w:rsidDel="00E4192D">
          <w:delText>з</w:delText>
        </w:r>
        <w:r w:rsidDel="00E4192D">
          <w:delText>н</w:delText>
        </w:r>
        <w:r w:rsidDel="00E4192D">
          <w:delText>а</w:delText>
        </w:r>
        <w:r w:rsidDel="00E4192D">
          <w:delText>л</w:delText>
        </w:r>
        <w:r w:rsidDel="00E4192D">
          <w:delText xml:space="preserve"> </w:delText>
        </w:r>
        <w:r w:rsidDel="00E4192D">
          <w:delText>е</w:delText>
        </w:r>
        <w:r w:rsidDel="00E4192D">
          <w:delText>г</w:delText>
        </w:r>
        <w:r w:rsidDel="00E4192D">
          <w:delText>о</w:delText>
        </w:r>
        <w:r w:rsidDel="00E4192D">
          <w:delText xml:space="preserve"> </w:delText>
        </w:r>
        <w:r w:rsidDel="00E4192D">
          <w:delText>п</w:delText>
        </w:r>
        <w:r w:rsidDel="00E4192D">
          <w:delText>о</w:delText>
        </w:r>
        <w:r w:rsidDel="00E4192D">
          <w:delText>л</w:delText>
        </w:r>
        <w:r w:rsidDel="00E4192D">
          <w:delText>в</w:delText>
        </w:r>
        <w:r w:rsidDel="00E4192D">
          <w:delText>е</w:delText>
        </w:r>
        <w:r w:rsidDel="00E4192D">
          <w:delText>к</w:delText>
        </w:r>
        <w:r w:rsidDel="00E4192D">
          <w:delText>а</w:delText>
        </w:r>
        <w:r w:rsidDel="00E4192D">
          <w:delText>,</w:delText>
        </w:r>
        <w:r w:rsidDel="00E4192D">
          <w:br/>
        </w:r>
        <w:r w:rsidDel="00E4192D">
          <w:delText>А</w:delText>
        </w:r>
        <w:r w:rsidDel="00E4192D">
          <w:delText xml:space="preserve"> </w:delText>
        </w:r>
        <w:r w:rsidDel="00E4192D">
          <w:delText>п</w:delText>
        </w:r>
        <w:r w:rsidDel="00E4192D">
          <w:delText>о</w:delText>
        </w:r>
        <w:r w:rsidDel="00E4192D">
          <w:delText>б</w:delText>
        </w:r>
        <w:r w:rsidDel="00E4192D">
          <w:delText>л</w:delText>
        </w:r>
        <w:r w:rsidDel="00E4192D">
          <w:delText>и</w:delText>
        </w:r>
        <w:r w:rsidDel="00E4192D">
          <w:delText>ж</w:delText>
        </w:r>
        <w:r w:rsidDel="00E4192D">
          <w:delText>е</w:delText>
        </w:r>
        <w:r w:rsidDel="00E4192D">
          <w:delText xml:space="preserve"> </w:delText>
        </w:r>
        <w:r w:rsidDel="00E4192D">
          <w:delText>п</w:delText>
        </w:r>
        <w:r w:rsidDel="00E4192D">
          <w:delText>о</w:delText>
        </w:r>
        <w:r w:rsidDel="00E4192D">
          <w:delText>о</w:delText>
        </w:r>
        <w:r w:rsidDel="00E4192D">
          <w:delText>б</w:delText>
        </w:r>
        <w:r w:rsidDel="00E4192D">
          <w:delText>щ</w:delText>
        </w:r>
        <w:r w:rsidDel="00E4192D">
          <w:delText>а</w:delText>
        </w:r>
        <w:r w:rsidDel="00E4192D">
          <w:delText>л</w:delText>
        </w:r>
        <w:r w:rsidDel="00E4192D">
          <w:delText>с</w:delText>
        </w:r>
        <w:r w:rsidDel="00E4192D">
          <w:delText>я</w:delText>
        </w:r>
        <w:r w:rsidDel="00E4192D">
          <w:delText>,</w:delText>
        </w:r>
        <w:r w:rsidDel="00E4192D">
          <w:br/>
        </w:r>
        <w:commentRangeStart w:id="9"/>
        <w:r w:rsidDel="00E4192D">
          <w:delText>И</w:delText>
        </w:r>
        <w:r w:rsidDel="00E4192D">
          <w:delText xml:space="preserve"> </w:delText>
        </w:r>
        <w:r w:rsidDel="00E4192D">
          <w:delText>з</w:delText>
        </w:r>
        <w:r w:rsidDel="00E4192D">
          <w:delText>а</w:delText>
        </w:r>
        <w:r w:rsidDel="00E4192D">
          <w:delText>б</w:delText>
        </w:r>
        <w:r w:rsidDel="00E4192D">
          <w:delText>ы</w:delText>
        </w:r>
        <w:r w:rsidDel="00E4192D">
          <w:delText>л</w:delText>
        </w:r>
        <w:r w:rsidDel="00E4192D">
          <w:delText xml:space="preserve"> </w:delText>
        </w:r>
        <w:r w:rsidDel="00E4192D">
          <w:delText>к</w:delText>
        </w:r>
        <w:r w:rsidDel="00E4192D">
          <w:delText>у</w:delText>
        </w:r>
        <w:r w:rsidDel="00E4192D">
          <w:delText>д</w:delText>
        </w:r>
        <w:r w:rsidDel="00E4192D">
          <w:delText>а</w:delText>
        </w:r>
        <w:r w:rsidDel="00E4192D">
          <w:delText xml:space="preserve"> </w:delText>
        </w:r>
        <w:r w:rsidDel="00E4192D">
          <w:delText>п</w:delText>
        </w:r>
        <w:r w:rsidDel="00E4192D">
          <w:delText>о</w:delText>
        </w:r>
        <w:r w:rsidDel="00E4192D">
          <w:delText>д</w:delText>
        </w:r>
        <w:r w:rsidDel="00E4192D">
          <w:delText>а</w:delText>
        </w:r>
        <w:r w:rsidDel="00E4192D">
          <w:delText>л</w:delText>
        </w:r>
        <w:r w:rsidDel="00E4192D">
          <w:delText>с</w:delText>
        </w:r>
        <w:r w:rsidDel="00E4192D">
          <w:delText>я</w:delText>
        </w:r>
        <w:r w:rsidDel="00E4192D">
          <w:delText>.</w:delText>
        </w:r>
        <w:commentRangeEnd w:id="9"/>
        <w:r w:rsidDel="00E4192D">
          <w:commentReference w:id="9"/>
        </w:r>
      </w:del>
    </w:p>
    <w:p w:rsidR="00BD533B" w:rsidRDefault="00E4192D">
      <w:r>
        <w:t>Распрощавшись на дорожку,</w:t>
      </w:r>
      <w:r>
        <w:br/>
        <w:t>Пожелали мы добро.</w:t>
      </w:r>
      <w:r>
        <w:br/>
        <w:t>У него полно лукошко,</w:t>
      </w:r>
      <w:r>
        <w:br/>
        <w:t>У меня полно ведро.</w:t>
      </w:r>
    </w:p>
    <w:p w:rsidR="00BD533B" w:rsidRDefault="00E4192D">
      <w:r>
        <w:t>Задался денёчек сразу!</w:t>
      </w:r>
      <w:r>
        <w:br/>
        <w:t>Солнце раннее встаёт,</w:t>
      </w:r>
      <w:r>
        <w:br/>
        <w:t>Мелкий дождь росою ляжет,</w:t>
      </w:r>
      <w:r>
        <w:br/>
        <w:t>Птичка радостно поёт.</w:t>
      </w:r>
    </w:p>
    <w:sectPr w:rsidR="00BD533B">
      <w:pgSz w:w="12240" w:h="15840"/>
      <w:pgMar w:top="1440" w:right="1800" w:bottom="1440" w:left="1800" w:header="0" w:footer="0" w:gutter="0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erega devyatkin" w:date="2016-11-22T11:52:00Z" w:initials="sd">
    <w:p w:rsidR="00BD533B" w:rsidRDefault="00E4192D">
      <w:r>
        <w:rPr>
          <w:sz w:val="20"/>
        </w:rPr>
        <w:t>Скор</w:t>
      </w:r>
      <w:r>
        <w:rPr>
          <w:sz w:val="20"/>
        </w:rPr>
        <w:t>оговорка. Читается трудно.</w:t>
      </w:r>
    </w:p>
  </w:comment>
  <w:comment w:id="9" w:author="serega devyatkin" w:date="2016-11-22T11:53:00Z" w:initials="sd">
    <w:p w:rsidR="00BD533B" w:rsidRDefault="00E4192D">
      <w:r>
        <w:rPr>
          <w:sz w:val="20"/>
        </w:rPr>
        <w:t>Кто подался, автор?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BD533B"/>
    <w:rsid w:val="00BD533B"/>
    <w:rsid w:val="00E4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4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419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7">
    <w:name w:val="Subtitle"/>
    <w:basedOn w:val="a"/>
    <w:qFormat/>
    <w:pPr>
      <w:keepNext/>
      <w:keepLines/>
    </w:pPr>
    <w:rPr>
      <w:rFonts w:ascii="Calibri" w:eastAsia="Calibri" w:hAnsi="Calibri" w:cs="Calibri"/>
      <w:i/>
      <w:color w:val="4F81BD"/>
      <w:sz w:val="24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419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419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112</Words>
  <Characters>643</Characters>
  <Application>Microsoft Office Word</Application>
  <DocSecurity>0</DocSecurity>
  <Lines>5</Lines>
  <Paragraphs>1</Paragraphs>
  <ScaleCrop>false</ScaleCrop>
  <Company>Krokoz™</Company>
  <LinksUpToDate>false</LinksUpToDate>
  <CharactersWithSpaces>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Приятная встреча.docx</dc:title>
  <dc:subject/>
  <dc:creator/>
  <dc:description/>
  <cp:lastModifiedBy>Василий</cp:lastModifiedBy>
  <cp:revision>6</cp:revision>
  <dcterms:created xsi:type="dcterms:W3CDTF">2014-10-24T11:25:00Z</dcterms:created>
  <dcterms:modified xsi:type="dcterms:W3CDTF">2017-01-03T17:23:00Z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