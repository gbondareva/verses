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0F36" w:rsidRDefault="002927D0">
      <w:r>
        <w:t>Ни жена я, ни сноха,</w:t>
      </w:r>
      <w:r>
        <w:br/>
        <w:t>Говорят так модно.</w:t>
      </w:r>
      <w:r>
        <w:br/>
        <w:t>Всё хи-хи, да, всё ха-ха,</w:t>
      </w:r>
      <w:r>
        <w:br/>
        <w:t xml:space="preserve">От того </w:t>
      </w:r>
      <w:proofErr w:type="gramStart"/>
      <w:r>
        <w:t>свободна</w:t>
      </w:r>
      <w:proofErr w:type="gramEnd"/>
      <w:r>
        <w:t>.</w:t>
      </w:r>
    </w:p>
    <w:p w:rsidR="00040F36" w:rsidRDefault="002927D0">
      <w:r>
        <w:t>Один мелкий, словно гриб,</w:t>
      </w:r>
      <w:r>
        <w:br/>
        <w:t>В поведении изгиб.</w:t>
      </w:r>
      <w:r>
        <w:br/>
        <w:t xml:space="preserve">Редко </w:t>
      </w:r>
      <w:proofErr w:type="gramStart"/>
      <w:r>
        <w:t>трезвого</w:t>
      </w:r>
      <w:proofErr w:type="gramEnd"/>
      <w:r>
        <w:t xml:space="preserve"> видать,</w:t>
      </w:r>
      <w:r>
        <w:br/>
        <w:t>Не поймёшь, как точно звать.</w:t>
      </w:r>
    </w:p>
    <w:p w:rsidR="00040F36" w:rsidRDefault="002927D0">
      <w:r>
        <w:t xml:space="preserve">Другой, молодой </w:t>
      </w:r>
      <w:proofErr w:type="gramStart"/>
      <w:r>
        <w:t>детина</w:t>
      </w:r>
      <w:proofErr w:type="gramEnd"/>
      <w:r>
        <w:t>,</w:t>
      </w:r>
      <w:r>
        <w:br/>
        <w:t>На лице, как лес щетина.</w:t>
      </w:r>
      <w:r>
        <w:br/>
        <w:t>И одно лишь на уме,</w:t>
      </w:r>
      <w:r>
        <w:br/>
        <w:t xml:space="preserve">Не </w:t>
      </w:r>
      <w:r>
        <w:t>подходит тоже мне.</w:t>
      </w:r>
    </w:p>
    <w:p w:rsidR="00040F36" w:rsidRDefault="002927D0">
      <w:r>
        <w:t>Может быть, я очень строго,</w:t>
      </w:r>
      <w:r>
        <w:br/>
        <w:t>Придираюсь ко всему?</w:t>
      </w:r>
      <w:r>
        <w:br/>
        <w:t>М</w:t>
      </w:r>
      <w:ins w:id="0" w:author="Василий" w:date="2016-10-30T01:11:00Z">
        <w:r w:rsidR="00FB5D0E">
          <w:t>не для жизни нужен спутник,</w:t>
        </w:r>
      </w:ins>
      <w:del w:id="1" w:author="Василий" w:date="2016-10-30T01:11:00Z">
        <w:r w:rsidDel="00FB5D0E">
          <w:delText>н</w:delText>
        </w:r>
        <w:r w:rsidDel="00FB5D0E">
          <w:delText>е</w:delText>
        </w:r>
        <w:r w:rsidDel="00FB5D0E">
          <w:delText xml:space="preserve"> </w:delText>
        </w:r>
        <w:r w:rsidDel="00FB5D0E">
          <w:delText>в</w:delText>
        </w:r>
        <w:r w:rsidDel="00FB5D0E">
          <w:delText>е</w:delText>
        </w:r>
        <w:r w:rsidDel="00FB5D0E">
          <w:delText>д</w:delText>
        </w:r>
        <w:r w:rsidDel="00FB5D0E">
          <w:delText>ь</w:delText>
        </w:r>
        <w:r w:rsidDel="00FB5D0E">
          <w:delText xml:space="preserve"> </w:delText>
        </w:r>
        <w:r w:rsidDel="00FB5D0E">
          <w:delText>н</w:delText>
        </w:r>
        <w:r w:rsidDel="00FB5D0E">
          <w:delText>а</w:delText>
        </w:r>
        <w:r w:rsidDel="00FB5D0E">
          <w:delText>д</w:delText>
        </w:r>
        <w:r w:rsidDel="00FB5D0E">
          <w:delText>о</w:delText>
        </w:r>
        <w:r w:rsidDel="00FB5D0E">
          <w:delText>,</w:delText>
        </w:r>
        <w:r w:rsidDel="00FB5D0E">
          <w:delText xml:space="preserve"> </w:delText>
        </w:r>
        <w:r w:rsidDel="00FB5D0E">
          <w:delText>л</w:delText>
        </w:r>
        <w:r w:rsidDel="00FB5D0E">
          <w:delText>и</w:delText>
        </w:r>
        <w:r w:rsidDel="00FB5D0E">
          <w:delText>ш</w:delText>
        </w:r>
        <w:r w:rsidDel="00FB5D0E">
          <w:delText>ь</w:delText>
        </w:r>
        <w:r w:rsidDel="00FB5D0E">
          <w:delText>,</w:delText>
        </w:r>
        <w:r w:rsidDel="00FB5D0E">
          <w:delText xml:space="preserve"> </w:delText>
        </w:r>
        <w:r w:rsidDel="00FB5D0E">
          <w:delText>н</w:delText>
        </w:r>
        <w:r w:rsidDel="00FB5D0E">
          <w:delText>е</w:delText>
        </w:r>
        <w:r w:rsidDel="00FB5D0E">
          <w:delText xml:space="preserve"> </w:delText>
        </w:r>
        <w:r w:rsidDel="00FB5D0E">
          <w:delText>м</w:delText>
        </w:r>
        <w:r w:rsidDel="00FB5D0E">
          <w:delText>н</w:delText>
        </w:r>
        <w:r w:rsidDel="00FB5D0E">
          <w:delText>о</w:delText>
        </w:r>
        <w:r w:rsidDel="00FB5D0E">
          <w:delText>г</w:delText>
        </w:r>
        <w:r w:rsidDel="00FB5D0E">
          <w:delText>о</w:delText>
        </w:r>
      </w:del>
      <w:r>
        <w:t>,</w:t>
      </w:r>
      <w:r>
        <w:br/>
        <w:t>Ну, а где взять, не пойму!</w:t>
      </w:r>
      <w:bookmarkStart w:id="2" w:name="_GoBack"/>
      <w:bookmarkEnd w:id="2"/>
    </w:p>
    <w:sectPr w:rsidR="00040F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40F36"/>
    <w:rsid w:val="00040F36"/>
    <w:rsid w:val="002927D0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B5D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B5D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>Krokoz™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2016-07-03T21:24:00Z</dcterms:created>
  <dcterms:modified xsi:type="dcterms:W3CDTF">2016-10-29T21:12:00Z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