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0D1" w:rsidRDefault="00A824B0">
      <w:r>
        <w:t>Я инфекцию заразой,</w:t>
      </w:r>
      <w:r>
        <w:br/>
        <w:t>Называю строго!</w:t>
      </w:r>
      <w:r>
        <w:br/>
        <w:t xml:space="preserve">И теперь закрыла я, </w:t>
      </w:r>
      <w:r>
        <w:br/>
        <w:t>Для неё дорогу.</w:t>
      </w:r>
    </w:p>
    <w:p w:rsidR="00A824B0" w:rsidRDefault="00A824B0">
      <w:r>
        <w:t>В поликлинике прививку</w:t>
      </w:r>
      <w:r>
        <w:br/>
        <w:t>Доктор сделал мне не зря,</w:t>
      </w:r>
      <w:r>
        <w:br/>
        <w:t>И теперь всегда здоровой,</w:t>
      </w:r>
      <w:r>
        <w:br/>
        <w:t>Ощущаю себя я.</w:t>
      </w:r>
    </w:p>
    <w:p w:rsidR="000C70D1" w:rsidRDefault="00A824B0">
      <w:r>
        <w:t>Посоветую друзьям,</w:t>
      </w:r>
      <w:r>
        <w:br/>
        <w:t>Обратиться тоже.</w:t>
      </w:r>
      <w:r>
        <w:br/>
      </w:r>
      <w:r w:rsidR="000F4F07">
        <w:t>Чтобы гриппом не болели,</w:t>
      </w:r>
      <w:r w:rsidR="000F4F07">
        <w:br/>
        <w:t>Прививка</w:t>
      </w:r>
      <w:commentRangeStart w:id="0"/>
      <w:r>
        <w:t xml:space="preserve"> поможет.</w:t>
      </w:r>
      <w:commentRangeEnd w:id="0"/>
      <w:r>
        <w:commentReference w:id="0"/>
      </w:r>
      <w:bookmarkStart w:id="1" w:name="_GoBack"/>
      <w:bookmarkEnd w:id="1"/>
    </w:p>
    <w:p w:rsidR="000C70D1" w:rsidRDefault="00A824B0">
      <w:r>
        <w:t>Я инфекцию, заразой,</w:t>
      </w:r>
      <w:r>
        <w:br/>
        <w:t>Называю строго!</w:t>
      </w:r>
      <w:r>
        <w:br/>
        <w:t xml:space="preserve">Пусть же знает, я теперь, </w:t>
      </w:r>
      <w:r>
        <w:br/>
        <w:t>Стала недотрог</w:t>
      </w:r>
      <w:ins w:id="2" w:author="serega " w:date="2016-06-07T22:02:00Z">
        <w:r>
          <w:t>ой</w:t>
        </w:r>
      </w:ins>
      <w:del w:id="3" w:author="serega " w:date="2016-06-07T22:02:00Z">
        <w:r>
          <w:delText>а</w:delText>
        </w:r>
      </w:del>
      <w:r>
        <w:t>!</w:t>
      </w:r>
    </w:p>
    <w:sectPr w:rsidR="000C70D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6-07T22:01:00Z" w:initials="s">
    <w:p w:rsidR="00000000" w:rsidRDefault="00A824B0">
      <w:pPr>
        <w:pStyle w:val="a8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70D1"/>
    <w:rsid w:val="000C70D1"/>
    <w:rsid w:val="000F4F07"/>
    <w:rsid w:val="00A8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F4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F4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F4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F4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2016-01-23T15:35:00Z</dcterms:created>
  <dcterms:modified xsi:type="dcterms:W3CDTF">2016-07-04T13:27:00Z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