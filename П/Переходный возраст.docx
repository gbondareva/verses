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Переходный возраст,</w:t>
        <w:br/>
        <w:t>В юность переход.</w:t>
        <w:br/>
        <w:t>Много прибавляется,</w:t>
        <w:br/>
        <w:t>У юнца хлопот.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Усики чернеют,</w:t>
        <w:br/>
        <w:t>На лице юнца,</w:t>
        <w:br/>
        <w:t>В зеркало придирчиво,</w:t>
        <w:br/>
        <w:t>Смотрит без конца.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Пробует причёску</w:t>
        <w:br/>
        <w:t>Модно уложить.</w:t>
        <w:br/>
        <w:t>Хочется по-взрослому,</w:t>
        <w:br/>
        <w:t>Мальчугану жить.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 девочкам особый,</w:t>
        <w:br/>
        <w:t>Теперь интерес,</w:t>
        <w:br/>
        <w:t>Бицепсы качает,</w:t>
        <w:br/>
        <w:t>И качает пресс.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Интерес к поэзии,</w:t>
        <w:br/>
        <w:t>Неспроста возрос,</w:t>
        <w:br/>
        <w:t>К разным безделушкам,</w:t>
        <w:br/>
        <w:t>И к букетам роз.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Он уже не мальчик,</w:t>
        <w:br/>
        <w:t>Но и не мужчина.</w:t>
        <w:br/>
        <w:t>Переходный возраст,</w:t>
        <w:br/>
      </w:r>
      <w:del w:id="0" w:author="serega " w:date="2016-06-07T14:00:00Z">
        <w:r>
          <w:rPr>
            <w:sz w:val="28"/>
            <w:szCs w:val="28"/>
          </w:rPr>
          <w:delText xml:space="preserve">Есть </w:delText>
        </w:r>
      </w:del>
      <w:ins w:id="1" w:author="serega " w:date="2016-06-07T14:01:00Z">
        <w:r>
          <w:rPr>
            <w:sz w:val="28"/>
            <w:szCs w:val="28"/>
          </w:rPr>
          <w:t xml:space="preserve">Вот </w:t>
        </w:r>
      </w:ins>
      <w:r>
        <w:rPr>
          <w:sz w:val="28"/>
          <w:szCs w:val="28"/>
        </w:rPr>
        <w:t>тому причина.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ahoma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link w:val="a8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5" w:customStyle="1">
    <w:name w:val="Текст выноски Знак"/>
    <w:basedOn w:val="DefaultParagraphFont"/>
    <w:link w:val="ab"/>
    <w:uiPriority w:val="99"/>
    <w:semiHidden/>
    <w:qFormat/>
    <w:rsid w:val="00db2e2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6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Annotationtext">
    <w:name w:val="annotation text"/>
    <w:basedOn w:val="Normal"/>
    <w:link w:val="a9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db2e2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LibreOffice/5.1.3.2$Linux_x86 LibreOffice_project/10m0$Build-2</Application>
  <Pages>1</Pages>
  <Words>64</Words>
  <Characters>366</Characters>
  <CharactersWithSpaces>424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2015-01-06T11:21:00Z</dcterms:created>
  <dc:creator>Василий</dc:creator>
  <dc:description/>
  <dc:language>ru-RU</dc:language>
  <cp:lastModifiedBy>serega </cp:lastModifiedBy>
  <dcterms:modified xsi:type="dcterms:W3CDTF">2016-06-07T14:01:11Z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