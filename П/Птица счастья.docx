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Ведь есть же в селен</w:t>
      </w:r>
      <w:del w:id="0" w:author="serega  " w:date="2014-11-30T00:10:00Z">
        <w:r>
          <w:rPr/>
          <w:delText>ь</w:delText>
        </w:r>
      </w:del>
      <w:ins w:id="1" w:author="serega  " w:date="2014-11-30T00:10:00Z">
        <w:r>
          <w:rPr/>
          <w:t>и</w:t>
        </w:r>
      </w:ins>
      <w:r>
        <w:rPr/>
        <w:t>ях наших</w:t>
      </w:r>
    </w:p>
    <w:p>
      <w:pPr>
        <w:pStyle w:val="Normal"/>
        <w:rPr/>
      </w:pPr>
      <w:r>
        <w:rPr/>
        <w:t>Девчата, которых держись!</w:t>
      </w:r>
    </w:p>
    <w:p>
      <w:pPr>
        <w:pStyle w:val="Normal"/>
        <w:rPr/>
      </w:pPr>
      <w:r>
        <w:rPr/>
        <w:t xml:space="preserve">Машина для них </w:t>
      </w:r>
      <w:ins w:id="2" w:author="serega  " w:date="2014-11-30T00:09:00Z">
        <w:r>
          <w:rPr/>
          <w:t xml:space="preserve">– </w:t>
        </w:r>
      </w:ins>
      <w:r>
        <w:rPr/>
        <w:t>не проблема,</w:t>
      </w:r>
    </w:p>
    <w:p>
      <w:pPr>
        <w:pStyle w:val="Normal"/>
        <w:rPr/>
      </w:pPr>
      <w:r>
        <w:rPr/>
        <w:t>Раз кони перевелись.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Из дома горящего выйдет</w:t>
      </w:r>
    </w:p>
    <w:p>
      <w:pPr>
        <w:pStyle w:val="Normal"/>
        <w:rPr/>
      </w:pPr>
      <w:r>
        <w:rPr/>
        <w:t>И всех, кто есть в доме, спасёт.</w:t>
      </w:r>
    </w:p>
    <w:p>
      <w:pPr>
        <w:pStyle w:val="Normal"/>
        <w:rPr/>
      </w:pPr>
      <w:r>
        <w:rPr/>
        <w:t xml:space="preserve">Терять она время не будет, </w:t>
      </w:r>
    </w:p>
    <w:p>
      <w:pPr>
        <w:pStyle w:val="Normal"/>
        <w:rPr/>
      </w:pPr>
      <w:r>
        <w:rPr/>
        <w:t>На помощь народ созовёт.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Работу себе предоставит,</w:t>
      </w:r>
    </w:p>
    <w:p>
      <w:pPr>
        <w:pStyle w:val="Normal"/>
        <w:rPr/>
      </w:pPr>
      <w:r>
        <w:rPr/>
        <w:t>Сумеет свой бизнес открыть.</w:t>
      </w:r>
    </w:p>
    <w:p>
      <w:pPr>
        <w:pStyle w:val="Normal"/>
        <w:rPr/>
      </w:pPr>
      <w:r>
        <w:rPr/>
        <w:t>На жизнь обижаться не будет.</w:t>
      </w:r>
    </w:p>
    <w:p>
      <w:pPr>
        <w:pStyle w:val="Normal"/>
        <w:rPr/>
      </w:pPr>
      <w:ins w:id="3" w:author="serega  " w:date="2014-11-30T00:10:00Z">
        <w:r>
          <w:rPr/>
          <w:t>- «</w:t>
        </w:r>
      </w:ins>
      <w:r>
        <w:rPr/>
        <w:t>Дела? Всё путём!</w:t>
      </w:r>
      <w:ins w:id="4" w:author="serega  " w:date="2014-11-30T00:10:00Z">
        <w:r>
          <w:rPr/>
          <w:t xml:space="preserve">» – </w:t>
        </w:r>
      </w:ins>
      <w:del w:id="5" w:author="serega  " w:date="2014-11-30T00:10:00Z">
        <w:r>
          <w:rPr/>
          <w:delText xml:space="preserve"> Г</w:delText>
        </w:r>
      </w:del>
      <w:ins w:id="6" w:author="serega  " w:date="2014-11-30T00:10:00Z">
        <w:r>
          <w:rPr/>
          <w:t>г</w:t>
        </w:r>
      </w:ins>
      <w:r>
        <w:rPr/>
        <w:t>оворит.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 детьми в выходной на природу,</w:t>
      </w:r>
    </w:p>
    <w:p>
      <w:pPr>
        <w:pStyle w:val="Normal"/>
        <w:rPr/>
      </w:pPr>
      <w:r>
        <w:rPr/>
        <w:t>Купаться и рыбку ловить,</w:t>
      </w:r>
    </w:p>
    <w:p>
      <w:pPr>
        <w:pStyle w:val="Normal"/>
        <w:rPr/>
      </w:pPr>
      <w:r>
        <w:rPr/>
        <w:t>Шашлык на углях приготовить,</w:t>
      </w:r>
    </w:p>
    <w:p>
      <w:pPr>
        <w:pStyle w:val="Normal"/>
        <w:rPr/>
      </w:pPr>
      <w:r>
        <w:rPr/>
        <w:t>Ушицу покруче сварить.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сколько б ни было забот,</w:t>
      </w:r>
    </w:p>
    <w:p>
      <w:pPr>
        <w:pStyle w:val="Normal"/>
        <w:rPr/>
      </w:pPr>
      <w:r>
        <w:rPr/>
        <w:t>Походко</w:t>
      </w:r>
      <w:del w:id="7" w:author="serega  " w:date="2014-11-30T00:11:00Z">
        <w:r>
          <w:rPr/>
          <w:delText>й</w:delText>
        </w:r>
      </w:del>
      <w:ins w:id="8" w:author="serega  " w:date="2014-11-30T00:11:00Z">
        <w:r>
          <w:rPr/>
          <w:t>ю</w:t>
        </w:r>
      </w:ins>
      <w:r>
        <w:rPr/>
        <w:t xml:space="preserve"> лёгкою идёт.</w:t>
      </w:r>
    </w:p>
    <w:p>
      <w:pPr>
        <w:pStyle w:val="Normal"/>
        <w:rPr/>
      </w:pPr>
      <w:r>
        <w:rPr/>
        <w:t>О ней красиво говорят,</w:t>
      </w:r>
    </w:p>
    <w:p>
      <w:pPr>
        <w:pStyle w:val="Normal"/>
        <w:rPr/>
      </w:pPr>
      <w:r>
        <w:rPr/>
        <w:t>Глаза её всегда горят.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Такой подход считаю важным,</w:t>
      </w:r>
    </w:p>
    <w:p>
      <w:pPr>
        <w:pStyle w:val="Normal"/>
        <w:rPr/>
      </w:pPr>
      <w:r>
        <w:rPr/>
        <w:t>Отдых и труд рядом идут.</w:t>
      </w:r>
    </w:p>
    <w:p>
      <w:pPr>
        <w:pStyle w:val="Normal"/>
        <w:rPr/>
      </w:pPr>
      <w:r>
        <w:rPr/>
        <w:t>Не нужно ждать с моря погоды,</w:t>
      </w:r>
    </w:p>
    <w:p>
      <w:pPr>
        <w:pStyle w:val="Normal"/>
        <w:rPr/>
      </w:pPr>
      <w:r>
        <w:rPr/>
        <w:t>Ты сам кузнец своей свободы.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где отгадка слова счастья?</w:t>
      </w:r>
    </w:p>
    <w:p>
      <w:pPr>
        <w:pStyle w:val="Normal"/>
        <w:rPr/>
      </w:pPr>
      <w:bookmarkStart w:id="0" w:name="_GoBack"/>
      <w:bookmarkEnd w:id="0"/>
      <w:r>
        <w:rPr/>
        <w:t>В тебе, в работе, в домочадцах!</w:t>
      </w:r>
    </w:p>
    <w:p>
      <w:pPr>
        <w:pStyle w:val="Normal"/>
        <w:rPr/>
      </w:pPr>
      <w:r>
        <w:rPr/>
        <w:t>Птицей счастья нужно быть,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Чтобы суметь всё сохранить.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Выделение"/>
    <w:uiPriority w:val="20"/>
    <w:qFormat/>
    <w:rsid w:val="002c10f0"/>
    <w:basedOn w:val="DefaultParagraphFont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paragraph" w:styleId="Style15">
    <w:name w:val="Заголовок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ascii="Cambria" w:hAnsi="Cambria"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20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21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2014-10-24T11:47:00Z</dcterms:created>
  <dc:language>ru-RU</dc:language>
  <cp:lastModifiedBy>Василий</cp:lastModifiedBy>
  <dcterms:modified xsi:type="dcterms:W3CDTF">2014-11-15T18:27:00Z</dcterms:modified>
  <cp:revision>3</cp:revision>
  <dc:title>Птица счастья.docx</dc:title>
</cp:coreProperties>
</file>