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321E8" w:rsidDel="000C314C" w:rsidRDefault="00CC1607">
      <w:pPr>
        <w:rPr>
          <w:del w:id="0" w:author="Василий" w:date="2016-10-29T12:20:00Z"/>
        </w:rPr>
      </w:pPr>
      <w:r>
        <w:t>Не хочется вовсе мне плакать,</w:t>
      </w:r>
      <w:ins w:id="1" w:author="Василий" w:date="2016-10-29T12:20:00Z">
        <w:r w:rsidR="000C314C">
          <w:br/>
        </w:r>
      </w:ins>
      <w:bookmarkStart w:id="2" w:name="_GoBack"/>
      <w:bookmarkEnd w:id="2"/>
      <w:del w:id="3" w:author="Василий" w:date="2016-10-29T12:20:00Z">
        <w:r w:rsidDel="000C314C">
          <w:br/>
        </w:r>
      </w:del>
    </w:p>
    <w:p w:rsidR="004321E8" w:rsidRDefault="00CC1607">
      <w:r>
        <w:t>Но слёзы бегут как ручей.</w:t>
      </w:r>
      <w:r>
        <w:br/>
        <w:t>Ну как же, ну как оказалось,</w:t>
      </w:r>
      <w:r>
        <w:br/>
        <w:t>Что я получился ничей?!</w:t>
      </w:r>
    </w:p>
    <w:p w:rsidR="004321E8" w:rsidRDefault="00CC1607">
      <w:r>
        <w:t>Осенней порой на крылечко,</w:t>
      </w:r>
      <w:r>
        <w:br/>
        <w:t>Подкинули свёрток в детдом.</w:t>
      </w:r>
      <w:r>
        <w:br/>
        <w:t>Какое же нужно сердечко,</w:t>
      </w:r>
      <w:r>
        <w:br/>
        <w:t>И жить как же можно потом?!</w:t>
      </w:r>
    </w:p>
    <w:p w:rsidR="004321E8" w:rsidRDefault="00CC1607">
      <w:r>
        <w:t>Не дали погибнуть, подняли,</w:t>
      </w:r>
      <w:r>
        <w:br/>
        <w:t xml:space="preserve">Без </w:t>
      </w:r>
      <w:r>
        <w:t>племени, рода меня.</w:t>
      </w:r>
      <w:r>
        <w:br/>
        <w:t>Фамил</w:t>
      </w:r>
      <w:ins w:id="4" w:author="serega " w:date="2016-01-17T23:43:00Z">
        <w:r>
          <w:t>ию</w:t>
        </w:r>
      </w:ins>
      <w:r>
        <w:t>,</w:t>
      </w:r>
      <w:del w:id="5" w:author="serega " w:date="2016-01-17T23:43:00Z">
        <w:r>
          <w:delText>ье</w:delText>
        </w:r>
      </w:del>
      <w:ins w:id="6" w:author="serega " w:date="2016-01-17T23:43:00Z">
        <w:r>
          <w:t xml:space="preserve"> </w:t>
        </w:r>
      </w:ins>
      <w:r>
        <w:t>имя мне</w:t>
      </w:r>
      <w:ins w:id="7" w:author="serega " w:date="2016-01-17T23:43:00Z">
        <w:r>
          <w:t xml:space="preserve"> </w:t>
        </w:r>
      </w:ins>
      <w:del w:id="8" w:author="serega " w:date="2016-01-17T23:43:00Z">
        <w:r>
          <w:delText xml:space="preserve">не </w:delText>
        </w:r>
      </w:del>
      <w:r>
        <w:t>дали.</w:t>
      </w:r>
      <w:r>
        <w:br/>
        <w:t>И так очутился там я.</w:t>
      </w:r>
    </w:p>
    <w:p w:rsidR="004321E8" w:rsidRDefault="00CC1607">
      <w:r>
        <w:t>Живу и вокруг наблюдаю:</w:t>
      </w:r>
      <w:r>
        <w:br/>
        <w:t>Все звери детей берегут.</w:t>
      </w:r>
      <w:r>
        <w:br/>
        <w:t>За что же я так провинился?</w:t>
      </w:r>
      <w:r>
        <w:br/>
        <w:t>Мне мысли покой не дают.</w:t>
      </w:r>
    </w:p>
    <w:p w:rsidR="004321E8" w:rsidRDefault="00CC1607">
      <w:r>
        <w:t>И спят по ночам ли, спокойно,</w:t>
      </w:r>
      <w:r>
        <w:br/>
        <w:t>Кто должен на ноги поднять?</w:t>
      </w:r>
      <w:r>
        <w:br/>
        <w:t>И есть ли, у них оправдань</w:t>
      </w:r>
      <w:r>
        <w:t>е,</w:t>
      </w:r>
      <w:r>
        <w:br/>
        <w:t>И могут ли, сами понять?</w:t>
      </w:r>
    </w:p>
    <w:sectPr w:rsidR="004321E8">
      <w:pgSz w:w="11906" w:h="16838"/>
      <w:pgMar w:top="1440" w:right="1440" w:bottom="1440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4321E8"/>
    <w:rsid w:val="000C314C"/>
    <w:rsid w:val="004321E8"/>
    <w:rsid w:val="00CC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keepNext/>
      <w:suppressAutoHyphens/>
      <w:spacing w:before="113" w:line="276" w:lineRule="auto"/>
    </w:pPr>
  </w:style>
  <w:style w:type="paragraph" w:styleId="1">
    <w:name w:val="heading 1"/>
    <w:qFormat/>
    <w:pPr>
      <w:keepLines/>
      <w:widowControl w:val="0"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qFormat/>
    <w:pPr>
      <w:keepLines/>
      <w:widowControl w:val="0"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qFormat/>
    <w:pPr>
      <w:keepLines/>
      <w:widowControl w:val="0"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qFormat/>
    <w:pPr>
      <w:keepLines/>
      <w:widowControl w:val="0"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qFormat/>
    <w:pPr>
      <w:keepLines/>
      <w:widowControl w:val="0"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qFormat/>
    <w:pPr>
      <w:keepLines/>
      <w:widowControl w:val="0"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B41CCD"/>
    <w:rPr>
      <w:rFonts w:ascii="Tahoma" w:hAnsi="Tahoma" w:cs="Mangal"/>
      <w:sz w:val="16"/>
      <w:szCs w:val="14"/>
    </w:rPr>
  </w:style>
  <w:style w:type="paragraph" w:customStyle="1" w:styleId="Heading">
    <w:name w:val="Heading"/>
    <w:basedOn w:val="a"/>
    <w:next w:val="10"/>
    <w:qFormat/>
    <w:pPr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customStyle="1" w:styleId="10">
    <w:name w:val="Основной текст1"/>
    <w:basedOn w:val="a"/>
    <w:pPr>
      <w:spacing w:before="0" w:after="140" w:line="288" w:lineRule="auto"/>
    </w:pPr>
  </w:style>
  <w:style w:type="paragraph" w:styleId="a4">
    <w:name w:val="List"/>
    <w:basedOn w:val="10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customStyle="1" w:styleId="LO-normal">
    <w:name w:val="LO-normal"/>
    <w:qFormat/>
    <w:pPr>
      <w:keepNext/>
      <w:suppressAutoHyphens/>
    </w:pPr>
  </w:style>
  <w:style w:type="paragraph" w:styleId="a6">
    <w:name w:val="Title"/>
    <w:basedOn w:val="LO-normal"/>
    <w:qFormat/>
    <w:pPr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LO-normal"/>
    <w:qFormat/>
    <w:pPr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8">
    <w:name w:val="Revision"/>
    <w:uiPriority w:val="99"/>
    <w:semiHidden/>
    <w:qFormat/>
    <w:rsid w:val="00B41CCD"/>
    <w:rPr>
      <w:rFonts w:cs="Mangal"/>
      <w:szCs w:val="20"/>
    </w:rPr>
  </w:style>
  <w:style w:type="paragraph" w:styleId="a9">
    <w:name w:val="Balloon Text"/>
    <w:basedOn w:val="a"/>
    <w:uiPriority w:val="99"/>
    <w:semiHidden/>
    <w:unhideWhenUsed/>
    <w:qFormat/>
    <w:rsid w:val="00B41CCD"/>
    <w:pPr>
      <w:spacing w:line="240" w:lineRule="auto"/>
    </w:pPr>
    <w:rPr>
      <w:rFonts w:ascii="Tahoma" w:hAnsi="Tahoma" w:cs="Mangal"/>
      <w:sz w:val="16"/>
      <w:szCs w:val="1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79</Words>
  <Characters>456</Characters>
  <Application>Microsoft Office Word</Application>
  <DocSecurity>0</DocSecurity>
  <Lines>3</Lines>
  <Paragraphs>1</Paragraphs>
  <ScaleCrop>false</ScaleCrop>
  <Company>Krokoz™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7</cp:revision>
  <dcterms:created xsi:type="dcterms:W3CDTF">2016-01-18T14:44:00Z</dcterms:created>
  <dcterms:modified xsi:type="dcterms:W3CDTF">2016-10-29T08:21:00Z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