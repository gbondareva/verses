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51A14" w:rsidRDefault="00854CD0">
      <w:r>
        <w:t>Я не хочу, чтобы стихи молчали,</w:t>
      </w:r>
    </w:p>
    <w:p w:rsidR="00E51A14" w:rsidRDefault="00854CD0">
      <w:r>
        <w:t>Лежала рукопись в шкафу, сред</w:t>
      </w:r>
      <w:ins w:id="0" w:author="Василий" w:date="2014-12-04T23:38:00Z">
        <w:r>
          <w:t xml:space="preserve">и </w:t>
        </w:r>
      </w:ins>
      <w:del w:id="1" w:author="Василий" w:date="2014-12-04T23:38:00Z">
        <w:r w:rsidDel="00854CD0">
          <w:delText>ь</w:delText>
        </w:r>
        <w:r w:rsidDel="00854CD0">
          <w:delText xml:space="preserve"> </w:delText>
        </w:r>
        <w:r w:rsidDel="00854CD0">
          <w:delText>в</w:delText>
        </w:r>
        <w:r w:rsidDel="00854CD0">
          <w:delText>с</w:delText>
        </w:r>
        <w:r w:rsidDel="00854CD0">
          <w:delText>е</w:delText>
        </w:r>
        <w:r w:rsidDel="00854CD0">
          <w:delText>х</w:delText>
        </w:r>
        <w:r w:rsidDel="00854CD0">
          <w:delText xml:space="preserve"> </w:delText>
        </w:r>
      </w:del>
      <w:r>
        <w:t>бумаг.</w:t>
      </w:r>
    </w:p>
    <w:p w:rsidR="00E51A14" w:rsidRDefault="00854CD0">
      <w:r>
        <w:t>Хочу, чтоб они пели и кричали,</w:t>
      </w:r>
    </w:p>
    <w:p w:rsidR="00E51A14" w:rsidRDefault="00854CD0">
      <w:r>
        <w:t>Но, как же это сделать, как же, как?</w:t>
      </w:r>
    </w:p>
    <w:p w:rsidR="00E51A14" w:rsidRDefault="00E51A14"/>
    <w:p w:rsidR="00E51A14" w:rsidRDefault="00854CD0">
      <w:r>
        <w:t>Просить боюсь, не приучили с детства,</w:t>
      </w:r>
    </w:p>
    <w:p w:rsidR="00E51A14" w:rsidRDefault="00854CD0">
      <w:r>
        <w:t>Стараюсь на своё всегда прожить.</w:t>
      </w:r>
    </w:p>
    <w:p w:rsidR="00E51A14" w:rsidRDefault="00854CD0">
      <w:r>
        <w:t>А хочется отдать людям в наследство</w:t>
      </w:r>
      <w:ins w:id="2" w:author="Василий" w:date="2014-12-04T23:38:00Z">
        <w:r>
          <w:t>,</w:t>
        </w:r>
      </w:ins>
    </w:p>
    <w:p w:rsidR="00E51A14" w:rsidRDefault="00854CD0">
      <w:r>
        <w:t>Всё,</w:t>
      </w:r>
      <w:r>
        <w:t xml:space="preserve"> что в стихах сумела я сложить.</w:t>
      </w:r>
    </w:p>
    <w:p w:rsidR="00E51A14" w:rsidRDefault="00E51A14"/>
    <w:p w:rsidR="00E51A14" w:rsidRDefault="00854CD0">
      <w:r>
        <w:t>Зайду я в храм и попрошу благословенья</w:t>
      </w:r>
      <w:ins w:id="3" w:author="Василий" w:date="2014-12-04T23:39:00Z">
        <w:r>
          <w:t>,</w:t>
        </w:r>
      </w:ins>
    </w:p>
    <w:p w:rsidR="00E51A14" w:rsidRDefault="00854CD0">
      <w:r>
        <w:t>У батюшки на добрые дела.</w:t>
      </w:r>
    </w:p>
    <w:p w:rsidR="00E51A14" w:rsidRDefault="00854CD0">
      <w:r>
        <w:t>И прочитаю стих, тот, свой любимый,</w:t>
      </w:r>
    </w:p>
    <w:p w:rsidR="00E51A14" w:rsidRDefault="00854CD0">
      <w:r>
        <w:t>С названьем "Золотые купола".</w:t>
      </w:r>
    </w:p>
    <w:p w:rsidR="00E51A14" w:rsidRDefault="00E51A14"/>
    <w:p w:rsidR="00E51A14" w:rsidRDefault="00854CD0">
      <w:r>
        <w:t>Господь наш милостив, я знаю,</w:t>
      </w:r>
    </w:p>
    <w:p w:rsidR="00E51A14" w:rsidRDefault="00854CD0">
      <w:r>
        <w:t>Поможет Он в благих делах.</w:t>
      </w:r>
    </w:p>
    <w:p w:rsidR="00E51A14" w:rsidRDefault="00854CD0">
      <w:r>
        <w:t>Его я часто вспоминаю</w:t>
      </w:r>
      <w:ins w:id="4" w:author="Василий" w:date="2014-12-04T23:40:00Z">
        <w:r>
          <w:t>,</w:t>
        </w:r>
      </w:ins>
      <w:bookmarkStart w:id="5" w:name="_GoBack"/>
      <w:bookmarkEnd w:id="5"/>
      <w:r>
        <w:t xml:space="preserve"> </w:t>
      </w:r>
      <w:r>
        <w:commentReference w:id="6"/>
      </w:r>
    </w:p>
    <w:p w:rsidR="00E51A14" w:rsidRDefault="00854CD0">
      <w:r>
        <w:t>Из сердц</w:t>
      </w:r>
      <w:r>
        <w:t xml:space="preserve">а льющихся </w:t>
      </w:r>
      <w:proofErr w:type="gramStart"/>
      <w:ins w:id="7" w:author="Василий" w:date="2014-12-04T23:36:00Z">
        <w:r>
          <w:t>стихах</w:t>
        </w:r>
        <w:proofErr w:type="gramEnd"/>
        <w:r>
          <w:t>.</w:t>
        </w:r>
      </w:ins>
      <w:del w:id="8" w:author="Василий" w:date="2014-12-04T23:36:00Z">
        <w:r w:rsidDel="00854CD0">
          <w:delText>с</w:delText>
        </w:r>
        <w:r w:rsidDel="00854CD0">
          <w:delText>т</w:delText>
        </w:r>
        <w:r w:rsidDel="00854CD0">
          <w:delText>р</w:delText>
        </w:r>
        <w:r w:rsidDel="00854CD0">
          <w:delText>о</w:delText>
        </w:r>
        <w:r w:rsidDel="00854CD0">
          <w:delText>к</w:delText>
        </w:r>
        <w:r w:rsidDel="00854CD0">
          <w:delText>а</w:delText>
        </w:r>
        <w:r w:rsidDel="00854CD0">
          <w:delText>х</w:delText>
        </w:r>
      </w:del>
      <w:del w:id="9" w:author="Василий" w:date="2014-12-04T23:40:00Z">
        <w:r w:rsidDel="00854CD0">
          <w:delText>.</w:delText>
        </w:r>
      </w:del>
    </w:p>
    <w:sectPr w:rsidR="00E51A14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serega  " w:date="2014-12-03T16:42:00Z" w:initials="">
    <w:p w:rsidR="00E51A14" w:rsidRDefault="00854CD0">
      <w:r>
        <w:rPr>
          <w:rFonts w:ascii="Droid Sans" w:hAnsi="Droid Sans"/>
          <w:sz w:val="20"/>
        </w:rPr>
        <w:t>вспоминаю</w:t>
      </w:r>
      <w:proofErr w:type="gramStart"/>
      <w:r>
        <w:rPr>
          <w:rFonts w:ascii="Droid Sans" w:hAnsi="Droid Sans"/>
          <w:sz w:val="20"/>
        </w:rPr>
        <w:t xml:space="preserve"> В</w:t>
      </w:r>
      <w:proofErr w:type="gramEnd"/>
      <w:r>
        <w:rPr>
          <w:rFonts w:ascii="Droid Sans" w:hAnsi="Droid Sans"/>
          <w:sz w:val="20"/>
        </w:rPr>
        <w:t xml:space="preserve"> </w:t>
      </w:r>
      <w:proofErr w:type="spellStart"/>
      <w:r>
        <w:rPr>
          <w:rFonts w:ascii="Droid Sans" w:hAnsi="Droid Sans"/>
          <w:sz w:val="20"/>
        </w:rPr>
        <w:t>строкахно</w:t>
      </w:r>
      <w:proofErr w:type="spellEnd"/>
      <w:r>
        <w:rPr>
          <w:rFonts w:ascii="Droid Sans" w:hAnsi="Droid Sans"/>
          <w:sz w:val="20"/>
        </w:rPr>
        <w:t xml:space="preserve"> предлог в конце строки — плохо.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E51A14"/>
    <w:rsid w:val="00854CD0"/>
    <w:rsid w:val="00E5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854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54C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80</Words>
  <Characters>461</Characters>
  <Application>Microsoft Office Word</Application>
  <DocSecurity>0</DocSecurity>
  <Lines>3</Lines>
  <Paragraphs>1</Paragraphs>
  <ScaleCrop>false</ScaleCrop>
  <Company>Krokoz™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Помоги мне, Боже.docx</dc:title>
  <cp:lastModifiedBy>Василий</cp:lastModifiedBy>
  <cp:revision>4</cp:revision>
  <dcterms:created xsi:type="dcterms:W3CDTF">2014-10-24T09:10:00Z</dcterms:created>
  <dcterms:modified xsi:type="dcterms:W3CDTF">2014-12-04T19:40:00Z</dcterms:modified>
  <dc:language>ru-RU</dc:language>
</cp:coreProperties>
</file>