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О чём сегодня говорим,</w:t>
      </w:r>
    </w:p>
    <w:p>
      <w:pPr>
        <w:pStyle w:val="Normal"/>
        <w:rPr/>
      </w:pPr>
      <w:r>
        <w:rPr/>
        <w:t>Когда на лавочке сидим?</w:t>
      </w:r>
    </w:p>
    <w:p>
      <w:pPr>
        <w:pStyle w:val="Normal"/>
        <w:rPr/>
      </w:pPr>
      <w:r>
        <w:rPr/>
        <w:t>Судачим, что есть мочи,</w:t>
      </w:r>
    </w:p>
    <w:p>
      <w:pPr>
        <w:pStyle w:val="Normal"/>
        <w:rPr/>
      </w:pPr>
      <w:r>
        <w:rPr/>
        <w:t>Жить лучше хотим очень.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Сосед гуляет и жену гоняет,</w:t>
      </w:r>
    </w:p>
    <w:p>
      <w:pPr>
        <w:pStyle w:val="Normal"/>
        <w:rPr/>
      </w:pPr>
      <w:r>
        <w:rPr/>
        <w:t>А в магазине недодали сдачу,</w:t>
      </w:r>
    </w:p>
    <w:p>
      <w:pPr>
        <w:pStyle w:val="Normal"/>
        <w:rPr/>
      </w:pPr>
      <w:r>
        <w:rPr/>
        <w:t>Жена по мужу мало плачет,</w:t>
      </w:r>
    </w:p>
    <w:p>
      <w:pPr>
        <w:pStyle w:val="Normal"/>
        <w:rPr/>
      </w:pPr>
      <w:r>
        <w:rPr/>
        <w:t>А в клубе девки плохо пляшут.</w:t>
      </w:r>
      <w:ins w:id="0" w:author="serega  " w:date="2014-11-29T22:15:00Z">
        <w:r>
          <w:rPr/>
          <w:t>..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Другой сосед давно развёлся,</w:t>
      </w:r>
    </w:p>
    <w:p>
      <w:pPr>
        <w:pStyle w:val="Normal"/>
        <w:rPr/>
      </w:pPr>
      <w:r>
        <w:rPr/>
        <w:t>Машиной новой обзавёлся,</w:t>
      </w:r>
    </w:p>
    <w:p>
      <w:pPr>
        <w:pStyle w:val="Normal"/>
        <w:rPr/>
      </w:pPr>
      <w:r>
        <w:rPr/>
        <w:t>У телевизора сидит,</w:t>
      </w:r>
    </w:p>
    <w:p>
      <w:pPr>
        <w:pStyle w:val="Normal"/>
        <w:rPr/>
      </w:pPr>
      <w:r>
        <w:rPr/>
        <w:t>На девок больше не глядит.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третий их завёл четыре</w:t>
      </w:r>
    </w:p>
    <w:p>
      <w:pPr>
        <w:pStyle w:val="Normal"/>
        <w:rPr/>
      </w:pPr>
      <w:r>
        <w:rPr/>
        <w:t>И чтоб его не прихватили,</w:t>
      </w:r>
    </w:p>
    <w:p>
      <w:pPr>
        <w:pStyle w:val="Normal"/>
        <w:rPr/>
      </w:pPr>
      <w:r>
        <w:rPr/>
        <w:t>Составил календарь,</w:t>
      </w:r>
    </w:p>
    <w:p>
      <w:pPr>
        <w:pStyle w:val="Normal"/>
        <w:rPr/>
      </w:pPr>
      <w:r>
        <w:rPr/>
        <w:t>Как Стенька наш бунтарь.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 если, что-то здесь не так,</w:t>
      </w:r>
    </w:p>
    <w:p>
      <w:pPr>
        <w:pStyle w:val="Normal"/>
        <w:rPr/>
      </w:pPr>
      <w:r>
        <w:rPr/>
        <w:t>Не стоит обижаться.</w:t>
      </w:r>
    </w:p>
    <w:p>
      <w:pPr>
        <w:pStyle w:val="Normal"/>
        <w:rPr/>
      </w:pPr>
      <w:r>
        <w:rPr/>
        <w:t>Ведь в каждом доме есть бардак,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А с ним и может счастье.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2014-10-24T10:19:00Z</dcterms:created>
  <dc:language>ru-RU</dc:language>
  <cp:lastModifiedBy>Василий</cp:lastModifiedBy>
  <dcterms:modified xsi:type="dcterms:W3CDTF">2014-11-10T13:28:00Z</dcterms:modified>
  <cp:revision>3</cp:revision>
  <dc:title>Посиделки.docx</dc:title>
</cp:coreProperties>
</file>