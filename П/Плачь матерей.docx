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48BD" w:rsidRDefault="001B3D6F">
      <w:r>
        <w:t>О, если б мою душу было видно,</w:t>
      </w:r>
      <w:r>
        <w:br/>
        <w:t>Её бы страшно было б показать.</w:t>
      </w:r>
      <w:r>
        <w:br/>
        <w:t>За молодёжь мне больно и обидно,</w:t>
      </w:r>
      <w:r>
        <w:br/>
        <w:t>От этого приходится страдать.</w:t>
      </w:r>
    </w:p>
    <w:p w:rsidR="00F348BD" w:rsidRDefault="001B3D6F">
      <w:r>
        <w:t>Я очень часто плачу от бессилья,</w:t>
      </w:r>
      <w:r>
        <w:br/>
        <w:t>Порой, нет воздуха, дышать.</w:t>
      </w:r>
      <w:r>
        <w:br/>
        <w:t>И</w:t>
      </w:r>
      <w:ins w:id="0" w:author="Василий" w:date="2016-10-29T11:09:00Z">
        <w:r w:rsidR="00B53EC4">
          <w:t>,</w:t>
        </w:r>
      </w:ins>
      <w:r>
        <w:t xml:space="preserve"> кажется, что свои крылья,</w:t>
      </w:r>
      <w:r>
        <w:br/>
        <w:t>Я никогда уж не смогу поднять.</w:t>
      </w:r>
    </w:p>
    <w:p w:rsidR="00F348BD" w:rsidDel="006873D7" w:rsidRDefault="006873D7">
      <w:pPr>
        <w:rPr>
          <w:del w:id="1" w:author="Василий" w:date="2016-10-29T11:55:00Z"/>
        </w:rPr>
      </w:pPr>
      <w:ins w:id="2" w:author="Василий" w:date="2016-10-29T11:52:00Z">
        <w:r>
          <w:t xml:space="preserve">Что же случилось то, с </w:t>
        </w:r>
        <w:proofErr w:type="spellStart"/>
        <w:r>
          <w:t>людми</w:t>
        </w:r>
        <w:proofErr w:type="spellEnd"/>
        <w:r>
          <w:t>?</w:t>
        </w:r>
      </w:ins>
      <w:del w:id="3" w:author="Василий" w:date="2016-10-29T11:52:00Z">
        <w:r w:rsidR="001B3D6F" w:rsidDel="006873D7">
          <w:delText>И</w:delText>
        </w:r>
        <w:r w:rsidR="001B3D6F" w:rsidDel="006873D7">
          <w:delText xml:space="preserve"> </w:delText>
        </w:r>
        <w:r w:rsidR="001B3D6F" w:rsidDel="006873D7">
          <w:delText>к</w:delText>
        </w:r>
        <w:r w:rsidR="001B3D6F" w:rsidDel="006873D7">
          <w:delText>а</w:delText>
        </w:r>
        <w:r w:rsidR="001B3D6F" w:rsidDel="006873D7">
          <w:delText>к</w:delText>
        </w:r>
        <w:r w:rsidR="001B3D6F" w:rsidDel="006873D7">
          <w:delText>-</w:delText>
        </w:r>
        <w:r w:rsidR="001B3D6F" w:rsidDel="006873D7">
          <w:delText>т</w:delText>
        </w:r>
        <w:r w:rsidR="001B3D6F" w:rsidDel="006873D7">
          <w:delText>о</w:delText>
        </w:r>
        <w:r w:rsidR="001B3D6F" w:rsidDel="006873D7">
          <w:delText xml:space="preserve"> </w:delText>
        </w:r>
        <w:r w:rsidR="001B3D6F" w:rsidDel="006873D7">
          <w:delText>т</w:delText>
        </w:r>
        <w:r w:rsidR="001B3D6F" w:rsidDel="006873D7">
          <w:delText>а</w:delText>
        </w:r>
        <w:r w:rsidR="001B3D6F" w:rsidDel="006873D7">
          <w:delText>к</w:delText>
        </w:r>
        <w:r w:rsidR="001B3D6F" w:rsidDel="006873D7">
          <w:delText xml:space="preserve"> </w:delText>
        </w:r>
        <w:r w:rsidR="001B3D6F" w:rsidDel="006873D7">
          <w:delText>у</w:delText>
        </w:r>
        <w:r w:rsidR="001B3D6F" w:rsidDel="006873D7">
          <w:delText>с</w:delText>
        </w:r>
        <w:r w:rsidR="001B3D6F" w:rsidDel="006873D7">
          <w:delText>т</w:delText>
        </w:r>
        <w:r w:rsidR="001B3D6F" w:rsidDel="006873D7">
          <w:delText>р</w:delText>
        </w:r>
        <w:r w:rsidR="001B3D6F" w:rsidDel="006873D7">
          <w:delText>о</w:delText>
        </w:r>
        <w:r w:rsidR="001B3D6F" w:rsidDel="006873D7">
          <w:delText>е</w:delText>
        </w:r>
        <w:r w:rsidR="001B3D6F" w:rsidDel="006873D7">
          <w:delText>н</w:delText>
        </w:r>
        <w:r w:rsidR="001B3D6F" w:rsidDel="006873D7">
          <w:delText>о</w:delText>
        </w:r>
        <w:r w:rsidR="001B3D6F" w:rsidDel="006873D7">
          <w:delText xml:space="preserve"> </w:delText>
        </w:r>
        <w:r w:rsidR="001B3D6F" w:rsidDel="006873D7">
          <w:delText>н</w:delText>
        </w:r>
        <w:r w:rsidR="001B3D6F" w:rsidDel="006873D7">
          <w:delText>е</w:delText>
        </w:r>
        <w:r w:rsidR="001B3D6F" w:rsidDel="006873D7">
          <w:delText>л</w:delText>
        </w:r>
        <w:r w:rsidR="001B3D6F" w:rsidDel="006873D7">
          <w:delText>а</w:delText>
        </w:r>
        <w:r w:rsidR="001B3D6F" w:rsidDel="006873D7">
          <w:delText>д</w:delText>
        </w:r>
        <w:r w:rsidR="001B3D6F" w:rsidDel="006873D7">
          <w:delText>н</w:delText>
        </w:r>
        <w:r w:rsidR="001B3D6F" w:rsidDel="006873D7">
          <w:delText>о</w:delText>
        </w:r>
        <w:r w:rsidR="001B3D6F" w:rsidDel="006873D7">
          <w:delText>,</w:delText>
        </w:r>
      </w:del>
      <w:ins w:id="4" w:author="Василий" w:date="2016-10-29T11:16:00Z">
        <w:r w:rsidR="00B53EC4">
          <w:br/>
          <w:t>И не поймут, что нужно жизнь ценить.</w:t>
        </w:r>
      </w:ins>
      <w:del w:id="5" w:author="Василий" w:date="2016-10-29T11:16:00Z">
        <w:r w:rsidR="001B3D6F" w:rsidDel="00B53EC4">
          <w:br/>
        </w:r>
        <w:r w:rsidR="001B3D6F" w:rsidDel="00B53EC4">
          <w:delText>П</w:delText>
        </w:r>
        <w:r w:rsidR="001B3D6F" w:rsidDel="00B53EC4">
          <w:delText>р</w:delText>
        </w:r>
        <w:r w:rsidR="001B3D6F" w:rsidDel="00B53EC4">
          <w:delText>и</w:delText>
        </w:r>
        <w:r w:rsidR="001B3D6F" w:rsidDel="00B53EC4">
          <w:delText xml:space="preserve"> </w:delText>
        </w:r>
        <w:r w:rsidR="001B3D6F" w:rsidDel="00B53EC4">
          <w:delText>ж</w:delText>
        </w:r>
        <w:r w:rsidR="001B3D6F" w:rsidDel="00B53EC4">
          <w:delText>и</w:delText>
        </w:r>
        <w:r w:rsidR="001B3D6F" w:rsidDel="00B53EC4">
          <w:delText>з</w:delText>
        </w:r>
        <w:r w:rsidR="001B3D6F" w:rsidDel="00B53EC4">
          <w:delText>н</w:delText>
        </w:r>
        <w:r w:rsidR="001B3D6F" w:rsidDel="00B53EC4">
          <w:delText>и</w:delText>
        </w:r>
        <w:r w:rsidR="001B3D6F" w:rsidDel="00B53EC4">
          <w:delText xml:space="preserve"> </w:delText>
        </w:r>
        <w:r w:rsidR="001B3D6F" w:rsidDel="00B53EC4">
          <w:delText>н</w:delText>
        </w:r>
        <w:r w:rsidR="001B3D6F" w:rsidDel="00B53EC4">
          <w:delText>е</w:delText>
        </w:r>
        <w:r w:rsidR="001B3D6F" w:rsidDel="00B53EC4">
          <w:delText xml:space="preserve"> </w:delText>
        </w:r>
        <w:r w:rsidR="001B3D6F" w:rsidDel="00B53EC4">
          <w:delText>х</w:delText>
        </w:r>
        <w:r w:rsidR="001B3D6F" w:rsidDel="00B53EC4">
          <w:delText>о</w:delText>
        </w:r>
        <w:r w:rsidR="001B3D6F" w:rsidDel="00B53EC4">
          <w:delText>т</w:delText>
        </w:r>
        <w:r w:rsidR="001B3D6F" w:rsidDel="00B53EC4">
          <w:delText>я</w:delText>
        </w:r>
        <w:r w:rsidR="001B3D6F" w:rsidDel="00B53EC4">
          <w:delText>т</w:delText>
        </w:r>
        <w:r w:rsidR="001B3D6F" w:rsidDel="00B53EC4">
          <w:delText xml:space="preserve"> </w:delText>
        </w:r>
        <w:r w:rsidR="001B3D6F" w:rsidDel="00B53EC4">
          <w:delText>ж</w:delText>
        </w:r>
        <w:r w:rsidR="001B3D6F" w:rsidDel="00B53EC4">
          <w:delText>и</w:delText>
        </w:r>
        <w:r w:rsidR="001B3D6F" w:rsidDel="00B53EC4">
          <w:delText>в</w:delText>
        </w:r>
        <w:r w:rsidR="001B3D6F" w:rsidDel="00B53EC4">
          <w:delText>ы</w:delText>
        </w:r>
        <w:r w:rsidR="001B3D6F" w:rsidDel="00B53EC4">
          <w:delText>м</w:delText>
        </w:r>
        <w:r w:rsidR="001B3D6F" w:rsidDel="00B53EC4">
          <w:delText>и</w:delText>
        </w:r>
        <w:r w:rsidR="001B3D6F" w:rsidDel="00B53EC4">
          <w:delText xml:space="preserve"> </w:delText>
        </w:r>
        <w:r w:rsidR="001B3D6F" w:rsidDel="00B53EC4">
          <w:delText>д</w:delText>
        </w:r>
        <w:r w:rsidR="001B3D6F" w:rsidDel="00B53EC4">
          <w:delText>о</w:delText>
        </w:r>
        <w:r w:rsidR="001B3D6F" w:rsidDel="00B53EC4">
          <w:delText>р</w:delText>
        </w:r>
        <w:r w:rsidR="001B3D6F" w:rsidDel="00B53EC4">
          <w:delText>о</w:delText>
        </w:r>
        <w:r w:rsidR="001B3D6F" w:rsidDel="00B53EC4">
          <w:delText>ж</w:delText>
        </w:r>
        <w:r w:rsidR="001B3D6F" w:rsidDel="00B53EC4">
          <w:delText>и</w:delText>
        </w:r>
        <w:r w:rsidR="001B3D6F" w:rsidDel="00B53EC4">
          <w:delText>т</w:delText>
        </w:r>
        <w:r w:rsidR="001B3D6F" w:rsidDel="00B53EC4">
          <w:delText>ь</w:delText>
        </w:r>
        <w:r w:rsidR="001B3D6F" w:rsidDel="00B53EC4">
          <w:delText>.</w:delText>
        </w:r>
      </w:del>
      <w:r w:rsidR="001B3D6F">
        <w:br/>
        <w:t xml:space="preserve">Им кажется, </w:t>
      </w:r>
      <w:ins w:id="6" w:author="Василий" w:date="2016-10-29T11:18:00Z">
        <w:r w:rsidR="00B53EC4">
          <w:t>она</w:t>
        </w:r>
      </w:ins>
      <w:del w:id="7" w:author="Василий" w:date="2016-10-29T11:18:00Z">
        <w:r w:rsidR="001B3D6F" w:rsidDel="00B53EC4">
          <w:delText>ч</w:delText>
        </w:r>
        <w:r w:rsidR="001B3D6F" w:rsidDel="00B53EC4">
          <w:delText>т</w:delText>
        </w:r>
        <w:r w:rsidR="001B3D6F" w:rsidDel="00B53EC4">
          <w:delText>о</w:delText>
        </w:r>
        <w:r w:rsidR="001B3D6F" w:rsidDel="00B53EC4">
          <w:delText xml:space="preserve"> </w:delText>
        </w:r>
        <w:r w:rsidR="001B3D6F" w:rsidDel="00B53EC4">
          <w:delText>ж</w:delText>
        </w:r>
        <w:r w:rsidR="001B3D6F" w:rsidDel="00B53EC4">
          <w:delText>и</w:delText>
        </w:r>
        <w:r w:rsidR="001B3D6F" w:rsidDel="00B53EC4">
          <w:delText>з</w:delText>
        </w:r>
        <w:r w:rsidR="001B3D6F" w:rsidDel="00B53EC4">
          <w:delText>н</w:delText>
        </w:r>
        <w:r w:rsidR="001B3D6F" w:rsidDel="00B53EC4">
          <w:delText>ь</w:delText>
        </w:r>
      </w:del>
      <w:r w:rsidR="001B3D6F">
        <w:t xml:space="preserve"> так бесконечна,</w:t>
      </w:r>
      <w:r w:rsidR="001B3D6F">
        <w:br/>
        <w:t>И, что</w:t>
      </w:r>
      <w:del w:id="8" w:author="Василий" w:date="2016-10-29T11:18:00Z">
        <w:r w:rsidR="001B3D6F" w:rsidDel="00B53EC4">
          <w:delText xml:space="preserve"> </w:delText>
        </w:r>
        <w:r w:rsidR="001B3D6F" w:rsidDel="00B53EC4">
          <w:delText>е</w:delText>
        </w:r>
        <w:r w:rsidR="001B3D6F" w:rsidDel="00B53EC4">
          <w:delText>щ</w:delText>
        </w:r>
        <w:r w:rsidR="001B3D6F" w:rsidDel="00B53EC4">
          <w:delText>ё</w:delText>
        </w:r>
      </w:del>
      <w:r w:rsidR="001B3D6F">
        <w:t xml:space="preserve"> успеют правильно пожить.</w:t>
      </w:r>
      <w:bookmarkStart w:id="9" w:name="_GoBack"/>
      <w:bookmarkEnd w:id="9"/>
    </w:p>
    <w:p w:rsidR="00F348BD" w:rsidDel="006873D7" w:rsidRDefault="001B3D6F">
      <w:pPr>
        <w:rPr>
          <w:del w:id="10" w:author="Василий" w:date="2016-10-29T11:55:00Z"/>
        </w:rPr>
      </w:pPr>
      <w:del w:id="11" w:author="Василий" w:date="2016-10-29T11:24:00Z">
        <w:r w:rsidDel="00BA64AC">
          <w:delText>Г</w:delText>
        </w:r>
        <w:r w:rsidDel="00BA64AC">
          <w:delText>д</w:delText>
        </w:r>
        <w:r w:rsidDel="00BA64AC">
          <w:delText>е</w:delText>
        </w:r>
        <w:r w:rsidDel="00BA64AC">
          <w:delText xml:space="preserve"> </w:delText>
        </w:r>
        <w:r w:rsidDel="00BA64AC">
          <w:delText>ж</w:delText>
        </w:r>
        <w:r w:rsidDel="00BA64AC">
          <w:delText xml:space="preserve"> </w:delText>
        </w:r>
        <w:r w:rsidDel="00BA64AC">
          <w:delText>м</w:delText>
        </w:r>
        <w:r w:rsidDel="00BA64AC">
          <w:delText>и</w:delText>
        </w:r>
        <w:r w:rsidDel="00BA64AC">
          <w:delText>л</w:delText>
        </w:r>
        <w:r w:rsidDel="00BA64AC">
          <w:delText>о</w:delText>
        </w:r>
        <w:r w:rsidDel="00BA64AC">
          <w:delText>с</w:delText>
        </w:r>
        <w:r w:rsidDel="00BA64AC">
          <w:delText>е</w:delText>
        </w:r>
        <w:r w:rsidDel="00BA64AC">
          <w:delText>р</w:delText>
        </w:r>
        <w:r w:rsidDel="00BA64AC">
          <w:delText>д</w:delText>
        </w:r>
        <w:r w:rsidDel="00BA64AC">
          <w:delText>и</w:delText>
        </w:r>
        <w:r w:rsidDel="00BA64AC">
          <w:delText>е</w:delText>
        </w:r>
        <w:r w:rsidDel="00BA64AC">
          <w:delText>,</w:delText>
        </w:r>
        <w:r w:rsidDel="00BA64AC">
          <w:delText xml:space="preserve"> </w:delText>
        </w:r>
        <w:r w:rsidDel="00BA64AC">
          <w:delText>г</w:delText>
        </w:r>
        <w:r w:rsidDel="00BA64AC">
          <w:delText>л</w:delText>
        </w:r>
        <w:r w:rsidDel="00BA64AC">
          <w:delText>а</w:delText>
        </w:r>
        <w:r w:rsidDel="00BA64AC">
          <w:delText>з</w:delText>
        </w:r>
        <w:r w:rsidDel="00BA64AC">
          <w:delText>а</w:delText>
        </w:r>
        <w:r w:rsidDel="00BA64AC">
          <w:delText>,</w:delText>
        </w:r>
      </w:del>
      <w:del w:id="12" w:author="Василий" w:date="2016-10-29T11:54:00Z">
        <w:r w:rsidDel="006873D7">
          <w:br/>
        </w:r>
        <w:r w:rsidDel="006873D7">
          <w:delText>И</w:delText>
        </w:r>
        <w:r w:rsidDel="006873D7">
          <w:delText xml:space="preserve"> </w:delText>
        </w:r>
        <w:r w:rsidDel="006873D7">
          <w:delText>п</w:delText>
        </w:r>
        <w:r w:rsidDel="006873D7">
          <w:delText>о</w:delText>
        </w:r>
        <w:r w:rsidDel="006873D7">
          <w:delText>ч</w:delText>
        </w:r>
        <w:r w:rsidDel="006873D7">
          <w:delText>е</w:delText>
        </w:r>
        <w:r w:rsidDel="006873D7">
          <w:delText>м</w:delText>
        </w:r>
        <w:r w:rsidDel="006873D7">
          <w:delText>у</w:delText>
        </w:r>
        <w:r w:rsidDel="006873D7">
          <w:delText xml:space="preserve"> </w:delText>
        </w:r>
        <w:r w:rsidDel="006873D7">
          <w:delText>ж</w:delText>
        </w:r>
        <w:r w:rsidDel="006873D7">
          <w:delText>е</w:delText>
        </w:r>
        <w:r w:rsidDel="006873D7">
          <w:delText xml:space="preserve"> </w:delText>
        </w:r>
        <w:r w:rsidDel="006873D7">
          <w:delText>ч</w:delText>
        </w:r>
        <w:r w:rsidDel="006873D7">
          <w:delText>ё</w:delText>
        </w:r>
        <w:r w:rsidDel="006873D7">
          <w:delText>р</w:delText>
        </w:r>
        <w:r w:rsidDel="006873D7">
          <w:delText>с</w:delText>
        </w:r>
        <w:r w:rsidDel="006873D7">
          <w:delText>т</w:delText>
        </w:r>
        <w:r w:rsidDel="006873D7">
          <w:delText>в</w:delText>
        </w:r>
        <w:r w:rsidDel="006873D7">
          <w:delText>ы</w:delText>
        </w:r>
      </w:del>
      <w:del w:id="13" w:author="Василий" w:date="2016-10-29T11:26:00Z">
        <w:r w:rsidDel="00BA64AC">
          <w:delText>е</w:delText>
        </w:r>
      </w:del>
      <w:del w:id="14" w:author="Василий" w:date="2016-10-29T11:28:00Z">
        <w:r w:rsidDel="00BA64AC">
          <w:delText xml:space="preserve"> </w:delText>
        </w:r>
        <w:r w:rsidDel="00BA64AC">
          <w:delText>т</w:delText>
        </w:r>
        <w:r w:rsidDel="00BA64AC">
          <w:delText>а</w:delText>
        </w:r>
        <w:r w:rsidDel="00BA64AC">
          <w:delText>к</w:delText>
        </w:r>
        <w:r w:rsidDel="00BA64AC">
          <w:delText xml:space="preserve"> </w:delText>
        </w:r>
      </w:del>
      <w:del w:id="15" w:author="Василий" w:date="2016-10-29T11:54:00Z">
        <w:r w:rsidDel="006873D7">
          <w:delText>д</w:delText>
        </w:r>
        <w:r w:rsidDel="006873D7">
          <w:delText>у</w:delText>
        </w:r>
        <w:r w:rsidDel="006873D7">
          <w:delText>ш</w:delText>
        </w:r>
        <w:r w:rsidDel="006873D7">
          <w:delText>и</w:delText>
        </w:r>
        <w:r w:rsidDel="006873D7">
          <w:delText>?</w:delText>
        </w:r>
      </w:del>
      <w:r>
        <w:br/>
      </w:r>
      <w:del w:id="16" w:author="Василий" w:date="2016-10-29T11:27:00Z">
        <w:r w:rsidDel="00BA64AC">
          <w:delText>У</w:delText>
        </w:r>
        <w:r w:rsidDel="00BA64AC">
          <w:delText xml:space="preserve"> </w:delText>
        </w:r>
        <w:r w:rsidDel="00BA64AC">
          <w:delText>м</w:delText>
        </w:r>
        <w:r w:rsidDel="00BA64AC">
          <w:delText>а</w:delText>
        </w:r>
        <w:r w:rsidDel="00BA64AC">
          <w:delText>т</w:delText>
        </w:r>
        <w:r w:rsidDel="00BA64AC">
          <w:delText>е</w:delText>
        </w:r>
        <w:r w:rsidDel="00BA64AC">
          <w:delText>р</w:delText>
        </w:r>
        <w:r w:rsidDel="00BA64AC">
          <w:delText>е</w:delText>
        </w:r>
        <w:r w:rsidDel="00BA64AC">
          <w:delText>й</w:delText>
        </w:r>
        <w:r w:rsidDel="00BA64AC">
          <w:delText>,</w:delText>
        </w:r>
        <w:r w:rsidDel="00BA64AC">
          <w:delText xml:space="preserve"> </w:delText>
        </w:r>
        <w:r w:rsidDel="00BA64AC">
          <w:delText>в</w:delText>
        </w:r>
        <w:r w:rsidDel="00BA64AC">
          <w:delText>с</w:delText>
        </w:r>
        <w:r w:rsidDel="00BA64AC">
          <w:delText>ё</w:delText>
        </w:r>
        <w:r w:rsidDel="00BA64AC">
          <w:delText xml:space="preserve"> </w:delText>
        </w:r>
        <w:r w:rsidDel="00BA64AC">
          <w:delText>ч</w:delText>
        </w:r>
        <w:r w:rsidDel="00BA64AC">
          <w:delText>а</w:delText>
        </w:r>
        <w:r w:rsidDel="00BA64AC">
          <w:delText>щ</w:delText>
        </w:r>
        <w:r w:rsidDel="00BA64AC">
          <w:delText>е</w:delText>
        </w:r>
        <w:r w:rsidDel="00BA64AC">
          <w:delText>,</w:delText>
        </w:r>
        <w:r w:rsidDel="00BA64AC">
          <w:delText xml:space="preserve"> </w:delText>
        </w:r>
        <w:r w:rsidDel="00BA64AC">
          <w:delText>н</w:delText>
        </w:r>
        <w:r w:rsidDel="00BA64AC">
          <w:delText>а</w:delText>
        </w:r>
        <w:r w:rsidDel="00BA64AC">
          <w:delText xml:space="preserve"> </w:delText>
        </w:r>
        <w:r w:rsidDel="00BA64AC">
          <w:delText>г</w:delText>
        </w:r>
        <w:r w:rsidDel="00BA64AC">
          <w:delText>л</w:delText>
        </w:r>
        <w:r w:rsidDel="00BA64AC">
          <w:delText>а</w:delText>
        </w:r>
        <w:r w:rsidDel="00BA64AC">
          <w:delText>з</w:delText>
        </w:r>
        <w:r w:rsidDel="00BA64AC">
          <w:delText>а</w:delText>
        </w:r>
        <w:r w:rsidDel="00BA64AC">
          <w:delText>х</w:delText>
        </w:r>
        <w:r w:rsidDel="00BA64AC">
          <w:delText xml:space="preserve"> </w:delText>
        </w:r>
        <w:r w:rsidDel="00BA64AC">
          <w:delText>р</w:delText>
        </w:r>
        <w:r w:rsidDel="00BA64AC">
          <w:delText>о</w:delText>
        </w:r>
        <w:r w:rsidDel="00BA64AC">
          <w:delText>с</w:delText>
        </w:r>
        <w:r w:rsidDel="00BA64AC">
          <w:delText>а</w:delText>
        </w:r>
        <w:r w:rsidDel="00BA64AC">
          <w:delText>,</w:delText>
        </w:r>
        <w:r w:rsidDel="00BA64AC">
          <w:br/>
        </w:r>
        <w:r w:rsidDel="00BA64AC">
          <w:delText>А</w:delText>
        </w:r>
        <w:r w:rsidDel="00BA64AC">
          <w:delText xml:space="preserve"> </w:delText>
        </w:r>
        <w:r w:rsidDel="00BA64AC">
          <w:delText>с</w:delText>
        </w:r>
        <w:r w:rsidDel="00BA64AC">
          <w:delText>л</w:delText>
        </w:r>
        <w:r w:rsidDel="00BA64AC">
          <w:delText>у</w:delText>
        </w:r>
        <w:r w:rsidDel="00BA64AC">
          <w:delText>ш</w:delText>
        </w:r>
        <w:r w:rsidDel="00BA64AC">
          <w:delText>а</w:delText>
        </w:r>
        <w:r w:rsidDel="00BA64AC">
          <w:delText>ю</w:delText>
        </w:r>
        <w:r w:rsidDel="00BA64AC">
          <w:delText>т</w:delText>
        </w:r>
        <w:r w:rsidDel="00BA64AC">
          <w:delText xml:space="preserve"> </w:delText>
        </w:r>
        <w:r w:rsidDel="00BA64AC">
          <w:delText>к</w:delText>
        </w:r>
        <w:r w:rsidDel="00BA64AC">
          <w:delText>о</w:delText>
        </w:r>
        <w:r w:rsidDel="00BA64AC">
          <w:delText>г</w:delText>
        </w:r>
        <w:r w:rsidDel="00BA64AC">
          <w:delText>д</w:delText>
        </w:r>
        <w:r w:rsidDel="00BA64AC">
          <w:delText>а</w:delText>
        </w:r>
        <w:r w:rsidDel="00BA64AC">
          <w:delText>,</w:delText>
        </w:r>
        <w:r w:rsidDel="00BA64AC">
          <w:delText xml:space="preserve"> </w:delText>
        </w:r>
        <w:r w:rsidDel="00BA64AC">
          <w:delText>т</w:delText>
        </w:r>
        <w:r w:rsidDel="00BA64AC">
          <w:delText>о</w:delText>
        </w:r>
        <w:r w:rsidDel="00BA64AC">
          <w:delText xml:space="preserve"> </w:delText>
        </w:r>
        <w:r w:rsidDel="00BA64AC">
          <w:delText>«</w:delText>
        </w:r>
        <w:r w:rsidDel="00BA64AC">
          <w:delText>в</w:delText>
        </w:r>
        <w:r w:rsidDel="00BA64AC">
          <w:delText>я</w:delText>
        </w:r>
        <w:r w:rsidDel="00BA64AC">
          <w:delText>н</w:delText>
        </w:r>
        <w:r w:rsidDel="00BA64AC">
          <w:delText>у</w:delText>
        </w:r>
        <w:r w:rsidDel="00BA64AC">
          <w:delText>т</w:delText>
        </w:r>
        <w:r w:rsidDel="00BA64AC">
          <w:delText xml:space="preserve"> </w:delText>
        </w:r>
        <w:r w:rsidDel="00BA64AC">
          <w:delText>у</w:delText>
        </w:r>
        <w:r w:rsidDel="00BA64AC">
          <w:delText>ш</w:delText>
        </w:r>
        <w:r w:rsidDel="00BA64AC">
          <w:delText>и</w:delText>
        </w:r>
        <w:r w:rsidDel="00BA64AC">
          <w:delText>»</w:delText>
        </w:r>
        <w:r w:rsidDel="00BA64AC">
          <w:delText>.</w:delText>
        </w:r>
      </w:del>
    </w:p>
    <w:p w:rsidR="00F348BD" w:rsidDel="006873D7" w:rsidRDefault="001B3D6F">
      <w:pPr>
        <w:rPr>
          <w:del w:id="17" w:author="Василий" w:date="2016-10-29T11:55:00Z"/>
        </w:rPr>
      </w:pPr>
      <w:del w:id="18" w:author="Василий" w:date="2016-10-29T11:25:00Z">
        <w:r w:rsidDel="00BA64AC">
          <w:delText>Что же случилось то, с людьми?!</w:delText>
        </w:r>
        <w:r w:rsidDel="00BA64AC">
          <w:br/>
        </w:r>
      </w:del>
      <w:del w:id="19" w:author="Василий" w:date="2016-10-29T11:27:00Z">
        <w:r w:rsidDel="00BA64AC">
          <w:delText>В</w:delText>
        </w:r>
        <w:r w:rsidDel="00BA64AC">
          <w:delText>е</w:delText>
        </w:r>
        <w:r w:rsidDel="00BA64AC">
          <w:delText>д</w:delText>
        </w:r>
        <w:r w:rsidDel="00BA64AC">
          <w:delText>ь</w:delText>
        </w:r>
        <w:r w:rsidDel="00BA64AC">
          <w:delText xml:space="preserve"> </w:delText>
        </w:r>
        <w:r w:rsidDel="00BA64AC">
          <w:delText>э</w:delText>
        </w:r>
        <w:r w:rsidDel="00BA64AC">
          <w:delText>т</w:delText>
        </w:r>
        <w:r w:rsidDel="00BA64AC">
          <w:delText>о</w:delText>
        </w:r>
        <w:r w:rsidDel="00BA64AC">
          <w:delText xml:space="preserve"> </w:delText>
        </w:r>
        <w:r w:rsidDel="00BA64AC">
          <w:delText>д</w:delText>
        </w:r>
        <w:r w:rsidDel="00BA64AC">
          <w:delText>е</w:delText>
        </w:r>
        <w:r w:rsidDel="00BA64AC">
          <w:delText>г</w:delText>
        </w:r>
        <w:r w:rsidDel="00BA64AC">
          <w:delText>р</w:delText>
        </w:r>
        <w:r w:rsidDel="00BA64AC">
          <w:delText>а</w:delText>
        </w:r>
        <w:r w:rsidDel="00BA64AC">
          <w:delText>д</w:delText>
        </w:r>
        <w:r w:rsidDel="00BA64AC">
          <w:delText>а</w:delText>
        </w:r>
        <w:r w:rsidDel="00BA64AC">
          <w:delText>ц</w:delText>
        </w:r>
        <w:r w:rsidDel="00BA64AC">
          <w:delText>и</w:delText>
        </w:r>
        <w:r w:rsidDel="00BA64AC">
          <w:delText>я</w:delText>
        </w:r>
        <w:r w:rsidDel="00BA64AC">
          <w:delText xml:space="preserve"> </w:delText>
        </w:r>
        <w:r w:rsidDel="00BA64AC">
          <w:delText>н</w:delText>
        </w:r>
        <w:r w:rsidDel="00BA64AC">
          <w:delText>а</w:delText>
        </w:r>
        <w:r w:rsidDel="00BA64AC">
          <w:delText>р</w:delText>
        </w:r>
        <w:r w:rsidDel="00BA64AC">
          <w:delText>о</w:delText>
        </w:r>
        <w:r w:rsidDel="00BA64AC">
          <w:delText>д</w:delText>
        </w:r>
        <w:r w:rsidDel="00BA64AC">
          <w:delText>а</w:delText>
        </w:r>
        <w:r w:rsidDel="00BA64AC">
          <w:delText>.</w:delText>
        </w:r>
        <w:r w:rsidDel="00BA64AC">
          <w:br/>
        </w:r>
      </w:del>
      <w:del w:id="20" w:author="Василий" w:date="2016-10-29T11:54:00Z">
        <w:r w:rsidDel="006873D7">
          <w:delText>И</w:delText>
        </w:r>
        <w:r w:rsidDel="006873D7">
          <w:delText xml:space="preserve"> </w:delText>
        </w:r>
        <w:r w:rsidDel="006873D7">
          <w:delText>х</w:delText>
        </w:r>
        <w:r w:rsidDel="006873D7">
          <w:delText>о</w:delText>
        </w:r>
        <w:r w:rsidDel="006873D7">
          <w:delText>ч</w:delText>
        </w:r>
        <w:r w:rsidDel="006873D7">
          <w:delText>е</w:delText>
        </w:r>
        <w:r w:rsidDel="006873D7">
          <w:delText>т</w:delText>
        </w:r>
        <w:r w:rsidDel="006873D7">
          <w:delText>с</w:delText>
        </w:r>
        <w:r w:rsidDel="006873D7">
          <w:delText>я</w:delText>
        </w:r>
        <w:r w:rsidDel="006873D7">
          <w:delText xml:space="preserve"> </w:delText>
        </w:r>
        <w:r w:rsidDel="006873D7">
          <w:delText>к</w:delText>
        </w:r>
        <w:r w:rsidDel="006873D7">
          <w:delText>р</w:delText>
        </w:r>
        <w:r w:rsidDel="006873D7">
          <w:delText>и</w:delText>
        </w:r>
        <w:r w:rsidDel="006873D7">
          <w:delText>ч</w:delText>
        </w:r>
        <w:r w:rsidDel="006873D7">
          <w:delText>а</w:delText>
        </w:r>
        <w:r w:rsidDel="006873D7">
          <w:delText>т</w:delText>
        </w:r>
        <w:r w:rsidDel="006873D7">
          <w:delText>ь</w:delText>
        </w:r>
        <w:r w:rsidDel="006873D7">
          <w:delText>:</w:delText>
        </w:r>
        <w:r w:rsidDel="006873D7">
          <w:delText xml:space="preserve"> </w:delText>
        </w:r>
        <w:r w:rsidDel="006873D7">
          <w:delText>«</w:delText>
        </w:r>
        <w:r w:rsidDel="006873D7">
          <w:delText>О</w:delText>
        </w:r>
        <w:r w:rsidDel="006873D7">
          <w:delText>с</w:delText>
        </w:r>
        <w:r w:rsidDel="006873D7">
          <w:delText>т</w:delText>
        </w:r>
        <w:r w:rsidDel="006873D7">
          <w:delText>а</w:delText>
        </w:r>
        <w:r w:rsidDel="006873D7">
          <w:delText>н</w:delText>
        </w:r>
        <w:r w:rsidDel="006873D7">
          <w:delText>о</w:delText>
        </w:r>
        <w:r w:rsidDel="006873D7">
          <w:delText>в</w:delText>
        </w:r>
        <w:r w:rsidDel="006873D7">
          <w:delText>и</w:delText>
        </w:r>
        <w:r w:rsidDel="006873D7">
          <w:delText>с</w:delText>
        </w:r>
        <w:r w:rsidDel="006873D7">
          <w:delText>ь</w:delText>
        </w:r>
        <w:r w:rsidDel="006873D7">
          <w:delText>,</w:delText>
        </w:r>
        <w:r w:rsidDel="006873D7">
          <w:delText xml:space="preserve"> </w:delText>
        </w:r>
        <w:r w:rsidDel="006873D7">
          <w:delText>п</w:delText>
        </w:r>
        <w:r w:rsidDel="006873D7">
          <w:delText>о</w:delText>
        </w:r>
        <w:r w:rsidDel="006873D7">
          <w:delText>й</w:delText>
        </w:r>
        <w:r w:rsidDel="006873D7">
          <w:delText>м</w:delText>
        </w:r>
        <w:r w:rsidDel="006873D7">
          <w:delText>и</w:delText>
        </w:r>
        <w:r w:rsidDel="006873D7">
          <w:delText>,</w:delText>
        </w:r>
      </w:del>
      <w:r>
        <w:br/>
      </w:r>
      <w:del w:id="21" w:author="Василий" w:date="2016-10-29T11:54:00Z">
        <w:r w:rsidDel="006873D7">
          <w:delText>В</w:delText>
        </w:r>
        <w:r w:rsidDel="006873D7">
          <w:delText>е</w:delText>
        </w:r>
        <w:r w:rsidDel="006873D7">
          <w:delText>д</w:delText>
        </w:r>
        <w:r w:rsidDel="006873D7">
          <w:delText>ь</w:delText>
        </w:r>
        <w:r w:rsidDel="006873D7">
          <w:delText xml:space="preserve"> </w:delText>
        </w:r>
        <w:r w:rsidDel="006873D7">
          <w:delText>т</w:delText>
        </w:r>
        <w:r w:rsidDel="006873D7">
          <w:delText>ы</w:delText>
        </w:r>
        <w:r w:rsidDel="006873D7">
          <w:delText xml:space="preserve"> </w:delText>
        </w:r>
        <w:r w:rsidDel="006873D7">
          <w:delText>р</w:delText>
        </w:r>
        <w:r w:rsidDel="006873D7">
          <w:delText>о</w:delText>
        </w:r>
        <w:r w:rsidDel="006873D7">
          <w:delText>ж</w:delText>
        </w:r>
        <w:r w:rsidDel="006873D7">
          <w:delText>д</w:delText>
        </w:r>
        <w:r w:rsidDel="006873D7">
          <w:delText>ё</w:delText>
        </w:r>
        <w:r w:rsidDel="006873D7">
          <w:delText>н</w:delText>
        </w:r>
        <w:r w:rsidDel="006873D7">
          <w:delText xml:space="preserve"> </w:delText>
        </w:r>
        <w:r w:rsidDel="006873D7">
          <w:delText>н</w:delText>
        </w:r>
        <w:r w:rsidDel="006873D7">
          <w:delText>е</w:delText>
        </w:r>
        <w:r w:rsidDel="006873D7">
          <w:delText xml:space="preserve"> </w:delText>
        </w:r>
        <w:r w:rsidDel="006873D7">
          <w:delText>о</w:delText>
        </w:r>
        <w:r w:rsidDel="006873D7">
          <w:delText>т</w:delText>
        </w:r>
        <w:r w:rsidDel="006873D7">
          <w:delText xml:space="preserve"> </w:delText>
        </w:r>
        <w:r w:rsidDel="006873D7">
          <w:delText>т</w:delText>
        </w:r>
        <w:r w:rsidDel="006873D7">
          <w:delText>а</w:delText>
        </w:r>
        <w:r w:rsidDel="006873D7">
          <w:delText>к</w:delText>
        </w:r>
        <w:r w:rsidDel="006873D7">
          <w:delText>о</w:delText>
        </w:r>
        <w:r w:rsidDel="006873D7">
          <w:delText>й</w:delText>
        </w:r>
        <w:r w:rsidDel="006873D7">
          <w:delText xml:space="preserve"> </w:delText>
        </w:r>
        <w:r w:rsidDel="006873D7">
          <w:delText>п</w:delText>
        </w:r>
        <w:r w:rsidDel="006873D7">
          <w:delText>о</w:delText>
        </w:r>
        <w:r w:rsidDel="006873D7">
          <w:delText>р</w:delText>
        </w:r>
        <w:r w:rsidDel="006873D7">
          <w:delText>о</w:delText>
        </w:r>
        <w:r w:rsidDel="006873D7">
          <w:delText>д</w:delText>
        </w:r>
        <w:r w:rsidDel="006873D7">
          <w:delText>ы</w:delText>
        </w:r>
        <w:r w:rsidDel="006873D7">
          <w:delText>!</w:delText>
        </w:r>
        <w:r w:rsidDel="006873D7">
          <w:delText>»</w:delText>
        </w:r>
      </w:del>
    </w:p>
    <w:p w:rsidR="00F348BD" w:rsidRDefault="001B3D6F">
      <w:r>
        <w:t>Где упустили, как исправить?</w:t>
      </w:r>
      <w:r>
        <w:br/>
        <w:t>Заходит ум за разум в голове.</w:t>
      </w:r>
      <w:r>
        <w:br/>
        <w:t>И если уж в семье не будет лада,</w:t>
      </w:r>
      <w:r>
        <w:br/>
        <w:t>Откуда же возьмётся он в ст</w:t>
      </w:r>
      <w:r>
        <w:t>ране.</w:t>
      </w:r>
    </w:p>
    <w:p w:rsidR="00F348BD" w:rsidDel="00B53EC4" w:rsidRDefault="001B3D6F">
      <w:pPr>
        <w:rPr>
          <w:del w:id="22" w:author="Василий" w:date="2016-10-29T11:12:00Z"/>
        </w:rPr>
      </w:pPr>
      <w:r>
        <w:t>Что может дать ужастик, фильм с насильем?</w:t>
      </w:r>
      <w:r>
        <w:br/>
        <w:t>Он учит быть безжалостным ко всем.</w:t>
      </w:r>
      <w:r>
        <w:br/>
        <w:t>И если алкоголь ещё прибавить,</w:t>
      </w:r>
      <w:r>
        <w:br/>
        <w:t>Большая будет куча из проблем.</w:t>
      </w:r>
    </w:p>
    <w:p w:rsidR="00F348BD" w:rsidRDefault="001B3D6F">
      <w:del w:id="23" w:author="Василий" w:date="2016-10-29T11:12:00Z">
        <w:r w:rsidDel="00B53EC4">
          <w:delText>К</w:delText>
        </w:r>
        <w:r w:rsidDel="00B53EC4">
          <w:delText>р</w:delText>
        </w:r>
        <w:r w:rsidDel="00B53EC4">
          <w:delText>и</w:delText>
        </w:r>
        <w:r w:rsidDel="00B53EC4">
          <w:delText>ч</w:delText>
        </w:r>
        <w:r w:rsidDel="00B53EC4">
          <w:delText>у</w:delText>
        </w:r>
        <w:r w:rsidDel="00B53EC4">
          <w:delText>,</w:delText>
        </w:r>
        <w:r w:rsidDel="00B53EC4">
          <w:delText xml:space="preserve"> </w:delText>
        </w:r>
        <w:r w:rsidDel="00B53EC4">
          <w:delText>к</w:delText>
        </w:r>
        <w:r w:rsidDel="00B53EC4">
          <w:delText>р</w:delText>
        </w:r>
        <w:r w:rsidDel="00B53EC4">
          <w:delText>и</w:delText>
        </w:r>
        <w:r w:rsidDel="00B53EC4">
          <w:delText>ч</w:delText>
        </w:r>
        <w:r w:rsidDel="00B53EC4">
          <w:delText>а</w:delText>
        </w:r>
        <w:r w:rsidDel="00B53EC4">
          <w:delText>л</w:delText>
        </w:r>
        <w:r w:rsidDel="00B53EC4">
          <w:delText>а</w:delText>
        </w:r>
        <w:r w:rsidDel="00B53EC4">
          <w:delText>,</w:delText>
        </w:r>
        <w:r w:rsidDel="00B53EC4">
          <w:delText xml:space="preserve"> </w:delText>
        </w:r>
        <w:r w:rsidDel="00B53EC4">
          <w:delText>к</w:delText>
        </w:r>
        <w:r w:rsidDel="00B53EC4">
          <w:delText>р</w:delText>
        </w:r>
        <w:r w:rsidDel="00B53EC4">
          <w:delText>и</w:delText>
        </w:r>
        <w:r w:rsidDel="00B53EC4">
          <w:delText>ч</w:delText>
        </w:r>
        <w:r w:rsidDel="00B53EC4">
          <w:delText>а</w:delText>
        </w:r>
        <w:r w:rsidDel="00B53EC4">
          <w:delText>т</w:delText>
        </w:r>
        <w:r w:rsidDel="00B53EC4">
          <w:delText>ь</w:delText>
        </w:r>
        <w:r w:rsidDel="00B53EC4">
          <w:delText xml:space="preserve"> </w:delText>
        </w:r>
        <w:r w:rsidDel="00B53EC4">
          <w:delText>б</w:delText>
        </w:r>
        <w:r w:rsidDel="00B53EC4">
          <w:delText>у</w:delText>
        </w:r>
        <w:r w:rsidDel="00B53EC4">
          <w:delText>д</w:delText>
        </w:r>
        <w:r w:rsidDel="00B53EC4">
          <w:delText>у</w:delText>
        </w:r>
        <w:r w:rsidDel="00B53EC4">
          <w:delText>:</w:delText>
        </w:r>
        <w:r w:rsidDel="00B53EC4">
          <w:br/>
        </w:r>
        <w:r w:rsidDel="00B53EC4">
          <w:delText>«</w:delText>
        </w:r>
        <w:r w:rsidDel="00B53EC4">
          <w:delText>О</w:delText>
        </w:r>
        <w:r w:rsidDel="00B53EC4">
          <w:delText>,</w:delText>
        </w:r>
        <w:r w:rsidDel="00B53EC4">
          <w:delText xml:space="preserve"> </w:delText>
        </w:r>
        <w:r w:rsidDel="00B53EC4">
          <w:delText>с</w:delText>
        </w:r>
        <w:r w:rsidDel="00B53EC4">
          <w:delText>к</w:delText>
        </w:r>
        <w:r w:rsidDel="00B53EC4">
          <w:delText>о</w:delText>
        </w:r>
        <w:r w:rsidDel="00B53EC4">
          <w:delText>л</w:delText>
        </w:r>
        <w:r w:rsidDel="00B53EC4">
          <w:delText>ь</w:delText>
        </w:r>
        <w:r w:rsidDel="00B53EC4">
          <w:delText>к</w:delText>
        </w:r>
        <w:r w:rsidDel="00B53EC4">
          <w:delText>о</w:delText>
        </w:r>
        <w:r w:rsidDel="00B53EC4">
          <w:delText xml:space="preserve"> </w:delText>
        </w:r>
        <w:r w:rsidDel="00B53EC4">
          <w:delText>п</w:delText>
        </w:r>
        <w:r w:rsidDel="00B53EC4">
          <w:delText>о</w:delText>
        </w:r>
        <w:r w:rsidDel="00B53EC4">
          <w:delText>г</w:delText>
        </w:r>
        <w:r w:rsidDel="00B53EC4">
          <w:delText>у</w:delText>
        </w:r>
        <w:r w:rsidDel="00B53EC4">
          <w:delText>б</w:delText>
        </w:r>
        <w:r w:rsidDel="00B53EC4">
          <w:delText>и</w:delText>
        </w:r>
        <w:r w:rsidDel="00B53EC4">
          <w:delText>л</w:delText>
        </w:r>
        <w:r w:rsidDel="00B53EC4">
          <w:delText>и</w:delText>
        </w:r>
        <w:r w:rsidDel="00B53EC4">
          <w:delText xml:space="preserve"> </w:delText>
        </w:r>
        <w:r w:rsidDel="00B53EC4">
          <w:delText>л</w:delText>
        </w:r>
        <w:r w:rsidDel="00B53EC4">
          <w:delText>ю</w:delText>
        </w:r>
        <w:r w:rsidDel="00B53EC4">
          <w:delText>д</w:delText>
        </w:r>
        <w:r w:rsidDel="00B53EC4">
          <w:delText>у</w:delText>
        </w:r>
        <w:r w:rsidDel="00B53EC4">
          <w:delText>!</w:delText>
        </w:r>
        <w:r w:rsidDel="00B53EC4">
          <w:delText>»</w:delText>
        </w:r>
        <w:r w:rsidDel="00B53EC4">
          <w:br/>
        </w:r>
        <w:r w:rsidDel="00B53EC4">
          <w:delText>Д</w:delText>
        </w:r>
        <w:r w:rsidDel="00B53EC4">
          <w:delText>а</w:delText>
        </w:r>
        <w:r w:rsidDel="00B53EC4">
          <w:delText>в</w:delText>
        </w:r>
        <w:r w:rsidDel="00B53EC4">
          <w:delText>а</w:delText>
        </w:r>
        <w:r w:rsidDel="00B53EC4">
          <w:delText>й</w:delText>
        </w:r>
        <w:r w:rsidDel="00B53EC4">
          <w:delText>т</w:delText>
        </w:r>
        <w:r w:rsidDel="00B53EC4">
          <w:delText>е</w:delText>
        </w:r>
        <w:r w:rsidDel="00B53EC4">
          <w:delText xml:space="preserve"> </w:delText>
        </w:r>
        <w:r w:rsidDel="00B53EC4">
          <w:delText>д</w:delText>
        </w:r>
        <w:r w:rsidDel="00B53EC4">
          <w:delText>е</w:delText>
        </w:r>
        <w:r w:rsidDel="00B53EC4">
          <w:delText>л</w:delText>
        </w:r>
        <w:r w:rsidDel="00B53EC4">
          <w:delText>а</w:delText>
        </w:r>
        <w:r w:rsidDel="00B53EC4">
          <w:delText>т</w:delText>
        </w:r>
        <w:r w:rsidDel="00B53EC4">
          <w:delText>ь</w:delText>
        </w:r>
        <w:r w:rsidDel="00B53EC4">
          <w:delText xml:space="preserve"> </w:delText>
        </w:r>
        <w:r w:rsidDel="00B53EC4">
          <w:delText>в</w:delText>
        </w:r>
        <w:r w:rsidDel="00B53EC4">
          <w:delText>с</w:delText>
        </w:r>
        <w:r w:rsidDel="00B53EC4">
          <w:delText>е</w:delText>
        </w:r>
        <w:r w:rsidDel="00B53EC4">
          <w:delText xml:space="preserve"> </w:delText>
        </w:r>
        <w:r w:rsidDel="00B53EC4">
          <w:delText>у</w:delText>
        </w:r>
        <w:r w:rsidDel="00B53EC4">
          <w:delText>с</w:delText>
        </w:r>
        <w:r w:rsidDel="00B53EC4">
          <w:delText>и</w:delText>
        </w:r>
        <w:r w:rsidDel="00B53EC4">
          <w:delText>л</w:delText>
        </w:r>
        <w:r w:rsidDel="00B53EC4">
          <w:delText>ь</w:delText>
        </w:r>
        <w:r w:rsidDel="00B53EC4">
          <w:delText>я</w:delText>
        </w:r>
        <w:r w:rsidDel="00B53EC4">
          <w:delText>,</w:delText>
        </w:r>
        <w:r w:rsidDel="00B53EC4">
          <w:br/>
        </w:r>
        <w:r w:rsidDel="00B53EC4">
          <w:delText>Ч</w:delText>
        </w:r>
        <w:r w:rsidDel="00B53EC4">
          <w:delText>т</w:delText>
        </w:r>
        <w:r w:rsidDel="00B53EC4">
          <w:delText>о</w:delText>
        </w:r>
        <w:r w:rsidDel="00B53EC4">
          <w:delText>б</w:delText>
        </w:r>
        <w:r w:rsidDel="00B53EC4">
          <w:delText xml:space="preserve"> </w:delText>
        </w:r>
        <w:r w:rsidDel="00B53EC4">
          <w:delText>ж</w:delText>
        </w:r>
        <w:r w:rsidDel="00B53EC4">
          <w:delText>и</w:delText>
        </w:r>
        <w:r w:rsidDel="00B53EC4">
          <w:delText>т</w:delText>
        </w:r>
        <w:r w:rsidDel="00B53EC4">
          <w:delText>ь</w:delText>
        </w:r>
        <w:r w:rsidDel="00B53EC4">
          <w:delText xml:space="preserve"> </w:delText>
        </w:r>
        <w:r w:rsidDel="00B53EC4">
          <w:delText>б</w:delText>
        </w:r>
        <w:r w:rsidDel="00B53EC4">
          <w:delText>е</w:delText>
        </w:r>
        <w:r w:rsidDel="00B53EC4">
          <w:delText>з</w:delText>
        </w:r>
        <w:r w:rsidDel="00B53EC4">
          <w:delText xml:space="preserve"> </w:delText>
        </w:r>
        <w:r w:rsidDel="00B53EC4">
          <w:delText>с</w:delText>
        </w:r>
        <w:r w:rsidDel="00B53EC4">
          <w:delText>л</w:delText>
        </w:r>
        <w:r w:rsidDel="00B53EC4">
          <w:delText>ё</w:delText>
        </w:r>
        <w:r w:rsidDel="00B53EC4">
          <w:delText>з</w:delText>
        </w:r>
        <w:r w:rsidDel="00B53EC4">
          <w:delText xml:space="preserve"> </w:delText>
        </w:r>
        <w:r w:rsidDel="00B53EC4">
          <w:delText>и</w:delText>
        </w:r>
        <w:r w:rsidDel="00B53EC4">
          <w:delText xml:space="preserve"> </w:delText>
        </w:r>
        <w:r w:rsidDel="00B53EC4">
          <w:delText>б</w:delText>
        </w:r>
        <w:r w:rsidDel="00B53EC4">
          <w:delText>е</w:delText>
        </w:r>
        <w:r w:rsidDel="00B53EC4">
          <w:delText>з</w:delText>
        </w:r>
        <w:r w:rsidDel="00B53EC4">
          <w:delText xml:space="preserve"> </w:delText>
        </w:r>
        <w:r w:rsidDel="00B53EC4">
          <w:delText>н</w:delText>
        </w:r>
        <w:r w:rsidDel="00B53EC4">
          <w:delText>а</w:delText>
        </w:r>
        <w:r w:rsidDel="00B53EC4">
          <w:delText>с</w:delText>
        </w:r>
        <w:r w:rsidDel="00B53EC4">
          <w:delText>и</w:delText>
        </w:r>
        <w:r w:rsidDel="00B53EC4">
          <w:delText>л</w:delText>
        </w:r>
        <w:r w:rsidDel="00B53EC4">
          <w:delText>ь</w:delText>
        </w:r>
        <w:r w:rsidDel="00B53EC4">
          <w:delText>я</w:delText>
        </w:r>
        <w:r w:rsidDel="00B53EC4">
          <w:delText>.</w:delText>
        </w:r>
      </w:del>
    </w:p>
    <w:p w:rsidR="00F348BD" w:rsidDel="00B53EC4" w:rsidRDefault="001B3D6F">
      <w:pPr>
        <w:rPr>
          <w:del w:id="24" w:author="Василий" w:date="2016-10-29T11:13:00Z"/>
        </w:rPr>
      </w:pPr>
      <w:del w:id="25" w:author="Василий" w:date="2016-10-29T11:12:00Z">
        <w:r w:rsidDel="00B53EC4">
          <w:delText>Н</w:delText>
        </w:r>
        <w:r w:rsidDel="00B53EC4">
          <w:delText>е</w:delText>
        </w:r>
        <w:r w:rsidDel="00B53EC4">
          <w:delText xml:space="preserve"> </w:delText>
        </w:r>
        <w:r w:rsidDel="00B53EC4">
          <w:delText>о</w:delText>
        </w:r>
        <w:r w:rsidDel="00B53EC4">
          <w:delText>т</w:delText>
        </w:r>
        <w:r w:rsidDel="00B53EC4">
          <w:delText xml:space="preserve"> </w:delText>
        </w:r>
        <w:r w:rsidDel="00B53EC4">
          <w:delText>л</w:delText>
        </w:r>
        <w:r w:rsidDel="00B53EC4">
          <w:delText>ю</w:delText>
        </w:r>
        <w:r w:rsidDel="00B53EC4">
          <w:delText>б</w:delText>
        </w:r>
        <w:r w:rsidDel="00B53EC4">
          <w:delText>в</w:delText>
        </w:r>
        <w:r w:rsidDel="00B53EC4">
          <w:delText>и</w:delText>
        </w:r>
        <w:r w:rsidDel="00B53EC4">
          <w:delText xml:space="preserve"> </w:delText>
        </w:r>
        <w:r w:rsidDel="00B53EC4">
          <w:delText>д</w:delText>
        </w:r>
        <w:r w:rsidDel="00B53EC4">
          <w:delText>у</w:delText>
        </w:r>
        <w:r w:rsidDel="00B53EC4">
          <w:delText>ш</w:delText>
        </w:r>
        <w:r w:rsidDel="00B53EC4">
          <w:delText>а</w:delText>
        </w:r>
        <w:r w:rsidDel="00B53EC4">
          <w:delText xml:space="preserve"> </w:delText>
        </w:r>
        <w:r w:rsidDel="00B53EC4">
          <w:delText>г</w:delText>
        </w:r>
        <w:r w:rsidDel="00B53EC4">
          <w:delText>о</w:delText>
        </w:r>
        <w:r w:rsidDel="00B53EC4">
          <w:delText>р</w:delText>
        </w:r>
        <w:r w:rsidDel="00B53EC4">
          <w:delText>и</w:delText>
        </w:r>
        <w:r w:rsidDel="00B53EC4">
          <w:delText>т</w:delText>
        </w:r>
        <w:r w:rsidDel="00B53EC4">
          <w:delText>,</w:delText>
        </w:r>
        <w:r w:rsidDel="00B53EC4">
          <w:br/>
        </w:r>
        <w:r w:rsidDel="00B53EC4">
          <w:delText>Г</w:delText>
        </w:r>
        <w:r w:rsidDel="00B53EC4">
          <w:delText>о</w:delText>
        </w:r>
        <w:r w:rsidDel="00B53EC4">
          <w:delText>р</w:delText>
        </w:r>
        <w:r w:rsidDel="00B53EC4">
          <w:delText>и</w:delText>
        </w:r>
        <w:r w:rsidDel="00B53EC4">
          <w:delText>т</w:delText>
        </w:r>
        <w:r w:rsidDel="00B53EC4">
          <w:delText xml:space="preserve"> </w:delText>
        </w:r>
        <w:r w:rsidDel="00B53EC4">
          <w:delText>о</w:delText>
        </w:r>
        <w:r w:rsidDel="00B53EC4">
          <w:delText>т</w:delText>
        </w:r>
        <w:r w:rsidDel="00B53EC4">
          <w:delText xml:space="preserve"> </w:delText>
        </w:r>
        <w:r w:rsidDel="00B53EC4">
          <w:delText>г</w:delText>
        </w:r>
        <w:r w:rsidDel="00B53EC4">
          <w:delText>о</w:delText>
        </w:r>
        <w:r w:rsidDel="00B53EC4">
          <w:delText>р</w:delText>
        </w:r>
        <w:r w:rsidDel="00B53EC4">
          <w:delText>ь</w:delText>
        </w:r>
        <w:r w:rsidDel="00B53EC4">
          <w:delText>к</w:delText>
        </w:r>
        <w:r w:rsidDel="00B53EC4">
          <w:delText>о</w:delText>
        </w:r>
        <w:r w:rsidDel="00B53EC4">
          <w:delText>й</w:delText>
        </w:r>
        <w:r w:rsidDel="00B53EC4">
          <w:delText xml:space="preserve"> </w:delText>
        </w:r>
        <w:r w:rsidDel="00B53EC4">
          <w:delText>о</w:delText>
        </w:r>
        <w:r w:rsidDel="00B53EC4">
          <w:delText>т</w:delText>
        </w:r>
        <w:r w:rsidDel="00B53EC4">
          <w:delText xml:space="preserve"> </w:delText>
        </w:r>
        <w:r w:rsidDel="00B53EC4">
          <w:delText>о</w:delText>
        </w:r>
        <w:r w:rsidDel="00B53EC4">
          <w:delText>б</w:delText>
        </w:r>
        <w:r w:rsidDel="00B53EC4">
          <w:delText>и</w:delText>
        </w:r>
        <w:r w:rsidDel="00B53EC4">
          <w:delText>д</w:delText>
        </w:r>
        <w:r w:rsidDel="00B53EC4">
          <w:delText>ы</w:delText>
        </w:r>
        <w:r w:rsidDel="00B53EC4">
          <w:delText>.</w:delText>
        </w:r>
        <w:r w:rsidDel="00B53EC4">
          <w:br/>
        </w:r>
        <w:r w:rsidDel="00B53EC4">
          <w:delText>Н</w:delText>
        </w:r>
        <w:r w:rsidDel="00B53EC4">
          <w:delText>е</w:delText>
        </w:r>
        <w:r w:rsidDel="00B53EC4">
          <w:delText xml:space="preserve"> </w:delText>
        </w:r>
        <w:r w:rsidDel="00B53EC4">
          <w:delText>т</w:delText>
        </w:r>
        <w:r w:rsidDel="00B53EC4">
          <w:delText>о</w:delText>
        </w:r>
        <w:r w:rsidDel="00B53EC4">
          <w:delText>л</w:delText>
        </w:r>
        <w:r w:rsidDel="00B53EC4">
          <w:delText>ь</w:delText>
        </w:r>
        <w:r w:rsidDel="00B53EC4">
          <w:delText>к</w:delText>
        </w:r>
        <w:r w:rsidDel="00B53EC4">
          <w:delText>о</w:delText>
        </w:r>
        <w:r w:rsidDel="00B53EC4">
          <w:delText xml:space="preserve"> </w:delText>
        </w:r>
        <w:r w:rsidDel="00B53EC4">
          <w:delText>в</w:delText>
        </w:r>
        <w:r w:rsidDel="00B53EC4">
          <w:delText>а</w:delText>
        </w:r>
        <w:r w:rsidDel="00B53EC4">
          <w:delText>ж</w:delText>
        </w:r>
        <w:r w:rsidDel="00B53EC4">
          <w:delText>е</w:delText>
        </w:r>
        <w:r w:rsidDel="00B53EC4">
          <w:delText>н</w:delText>
        </w:r>
        <w:r w:rsidDel="00B53EC4">
          <w:delText xml:space="preserve"> </w:delText>
        </w:r>
        <w:r w:rsidDel="00B53EC4">
          <w:delText>в</w:delText>
        </w:r>
        <w:r w:rsidDel="00B53EC4">
          <w:delText xml:space="preserve"> </w:delText>
        </w:r>
        <w:r w:rsidDel="00B53EC4">
          <w:delText>ж</w:delText>
        </w:r>
        <w:r w:rsidDel="00B53EC4">
          <w:delText>и</w:delText>
        </w:r>
        <w:r w:rsidDel="00B53EC4">
          <w:delText>з</w:delText>
        </w:r>
        <w:r w:rsidDel="00B53EC4">
          <w:delText>н</w:delText>
        </w:r>
        <w:r w:rsidDel="00B53EC4">
          <w:delText>и</w:delText>
        </w:r>
        <w:r w:rsidDel="00B53EC4">
          <w:delText xml:space="preserve"> </w:delText>
        </w:r>
        <w:r w:rsidDel="00B53EC4">
          <w:delText>б</w:delText>
        </w:r>
        <w:r w:rsidDel="00B53EC4">
          <w:delText>ы</w:delText>
        </w:r>
        <w:r w:rsidDel="00B53EC4">
          <w:delText>т</w:delText>
        </w:r>
        <w:r w:rsidDel="00B53EC4">
          <w:delText>,</w:delText>
        </w:r>
        <w:r w:rsidDel="00B53EC4">
          <w:br/>
        </w:r>
        <w:r w:rsidDel="00B53EC4">
          <w:delText>Ч</w:delText>
        </w:r>
        <w:r w:rsidDel="00B53EC4">
          <w:delText>т</w:delText>
        </w:r>
        <w:r w:rsidDel="00B53EC4">
          <w:delText>о</w:delText>
        </w:r>
        <w:r w:rsidDel="00B53EC4">
          <w:delText>б</w:delText>
        </w:r>
        <w:r w:rsidDel="00B53EC4">
          <w:delText xml:space="preserve"> </w:delText>
        </w:r>
        <w:r w:rsidDel="00B53EC4">
          <w:delText>б</w:delText>
        </w:r>
        <w:r w:rsidDel="00B53EC4">
          <w:delText>ы</w:delText>
        </w:r>
        <w:r w:rsidDel="00B53EC4">
          <w:delText>л</w:delText>
        </w:r>
        <w:r w:rsidDel="00B53EC4">
          <w:delText xml:space="preserve"> </w:delText>
        </w:r>
        <w:r w:rsidDel="00B53EC4">
          <w:delText>н</w:delText>
        </w:r>
        <w:r w:rsidDel="00B53EC4">
          <w:delText>а</w:delText>
        </w:r>
        <w:r w:rsidDel="00B53EC4">
          <w:delText>р</w:delText>
        </w:r>
        <w:r w:rsidDel="00B53EC4">
          <w:delText>о</w:delText>
        </w:r>
        <w:r w:rsidDel="00B53EC4">
          <w:delText>д</w:delText>
        </w:r>
        <w:r w:rsidDel="00B53EC4">
          <w:delText xml:space="preserve"> </w:delText>
        </w:r>
        <w:r w:rsidDel="00B53EC4">
          <w:delText>о</w:delText>
        </w:r>
        <w:r w:rsidDel="00B53EC4">
          <w:delText>д</w:delText>
        </w:r>
        <w:r w:rsidDel="00B53EC4">
          <w:delText>е</w:delText>
        </w:r>
        <w:r w:rsidDel="00B53EC4">
          <w:delText>т</w:delText>
        </w:r>
        <w:r w:rsidDel="00B53EC4">
          <w:delText xml:space="preserve"> </w:delText>
        </w:r>
        <w:r w:rsidDel="00B53EC4">
          <w:delText>и</w:delText>
        </w:r>
        <w:r w:rsidDel="00B53EC4">
          <w:delText xml:space="preserve"> </w:delText>
        </w:r>
        <w:r w:rsidDel="00B53EC4">
          <w:delText>с</w:delText>
        </w:r>
        <w:r w:rsidDel="00B53EC4">
          <w:delText>ы</w:delText>
        </w:r>
        <w:r w:rsidDel="00B53EC4">
          <w:delText>т</w:delText>
        </w:r>
        <w:r w:rsidDel="00B53EC4">
          <w:delText>ы</w:delText>
        </w:r>
        <w:r w:rsidDel="00B53EC4">
          <w:delText>й</w:delText>
        </w:r>
        <w:r w:rsidDel="00B53EC4">
          <w:delText>.</w:delText>
        </w:r>
      </w:del>
    </w:p>
    <w:p w:rsidR="00F348BD" w:rsidRDefault="00B53EC4">
      <w:ins w:id="26" w:author="Василий" w:date="2016-10-29T11:13:00Z">
        <w:r>
          <w:t>Ведь очень важно,</w:t>
        </w:r>
      </w:ins>
      <w:del w:id="27" w:author="Василий" w:date="2016-10-29T11:13:00Z">
        <w:r w:rsidR="001B3D6F" w:rsidDel="00B53EC4">
          <w:delText>Е</w:delText>
        </w:r>
        <w:r w:rsidR="001B3D6F" w:rsidDel="00B53EC4">
          <w:delText>щ</w:delText>
        </w:r>
        <w:r w:rsidR="001B3D6F" w:rsidDel="00B53EC4">
          <w:delText>ё</w:delText>
        </w:r>
        <w:r w:rsidR="001B3D6F" w:rsidDel="00B53EC4">
          <w:delText xml:space="preserve"> </w:delText>
        </w:r>
        <w:r w:rsidR="001B3D6F" w:rsidDel="00B53EC4">
          <w:delText>в</w:delText>
        </w:r>
        <w:r w:rsidR="001B3D6F" w:rsidDel="00B53EC4">
          <w:delText>а</w:delText>
        </w:r>
        <w:r w:rsidR="001B3D6F" w:rsidDel="00B53EC4">
          <w:delText>ж</w:delText>
        </w:r>
        <w:r w:rsidR="001B3D6F" w:rsidDel="00B53EC4">
          <w:delText>н</w:delText>
        </w:r>
      </w:del>
      <w:del w:id="28" w:author="Василий" w:date="2016-10-29T11:12:00Z">
        <w:r w:rsidR="001B3D6F" w:rsidDel="00B53EC4">
          <w:delText>е</w:delText>
        </w:r>
        <w:r w:rsidR="001B3D6F" w:rsidDel="00B53EC4">
          <w:delText>е</w:delText>
        </w:r>
      </w:del>
      <w:r w:rsidR="001B3D6F">
        <w:t xml:space="preserve"> к жизни отношенье.</w:t>
      </w:r>
      <w:r w:rsidR="001B3D6F">
        <w:br/>
        <w:t>И я хочу, чтоб каждый помнил без сомненья,</w:t>
      </w:r>
      <w:r w:rsidR="001B3D6F">
        <w:br/>
        <w:t>Что сеять мы добро должны,</w:t>
      </w:r>
      <w:r w:rsidR="001B3D6F">
        <w:br/>
        <w:t>Чтобы здоровым было поколенье!</w:t>
      </w:r>
    </w:p>
    <w:sectPr w:rsidR="00F348B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F348BD"/>
    <w:rsid w:val="001B3D6F"/>
    <w:rsid w:val="006873D7"/>
    <w:rsid w:val="00B53EC4"/>
    <w:rsid w:val="00BA64AC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5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3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5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3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Плачь мотерей.docx</vt:lpstr>
    </vt:vector>
  </TitlesOfParts>
  <Company>Krokoz™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Плачь мотерей.docx</dc:title>
  <dc:subject/>
  <dc:creator/>
  <dc:description/>
  <cp:lastModifiedBy>Василий</cp:lastModifiedBy>
  <cp:revision>7</cp:revision>
  <dcterms:created xsi:type="dcterms:W3CDTF">2014-10-24T07:54:00Z</dcterms:created>
  <dcterms:modified xsi:type="dcterms:W3CDTF">2016-10-29T07:57:00Z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