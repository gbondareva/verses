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 xml:space="preserve">Новогодний праздник </w:t>
      </w:r>
      <w:r>
        <w:rPr>
          <w:rFonts w:eastAsia="Calibri" w:cs="Calibri" w:ascii="Calibri" w:hAnsi="Calibri"/>
          <w:sz w:val="28"/>
        </w:rPr>
        <w:t>–</w:t>
      </w:r>
      <w:r>
        <w:rPr>
          <w:rFonts w:eastAsia="Calibri" w:cs="Calibri" w:ascii="Calibri" w:hAnsi="Calibri"/>
          <w:sz w:val="28"/>
        </w:rPr>
        <w:t xml:space="preserve"> самый лучший,</w:t>
        <w:br/>
        <w:t>От него всегда все чуда ждут.</w:t>
        <w:br/>
        <w:t>Замирая слушают куранты,</w:t>
        <w:br/>
        <w:t>И бокалы о бокалы бьют.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Этот праздник самый</w:t>
      </w:r>
      <w:r>
        <w:rPr>
          <w:rFonts w:eastAsia="Calibri" w:cs="Calibri" w:ascii="Calibri" w:hAnsi="Calibri"/>
          <w:sz w:val="28"/>
        </w:rPr>
        <w:t>-</w:t>
      </w:r>
      <w:r>
        <w:rPr>
          <w:rFonts w:eastAsia="Calibri" w:cs="Calibri" w:ascii="Calibri" w:hAnsi="Calibri"/>
          <w:sz w:val="28"/>
        </w:rPr>
        <w:t>самый общий,</w:t>
        <w:br/>
        <w:t xml:space="preserve">Вся страна, как </w:t>
      </w:r>
      <w:commentRangeStart w:id="0"/>
      <w:r>
        <w:rPr>
          <w:rFonts w:eastAsia="Calibri" w:cs="Calibri" w:ascii="Calibri" w:hAnsi="Calibri"/>
          <w:sz w:val="28"/>
        </w:rPr>
        <w:t>общий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 xml:space="preserve"> хоровод.</w:t>
        <w:br/>
      </w:r>
      <w:commentRangeStart w:id="1"/>
      <w:r>
        <w:rPr>
          <w:rFonts w:eastAsia="Calibri" w:cs="Calibri" w:ascii="Calibri" w:hAnsi="Calibri"/>
          <w:sz w:val="28"/>
        </w:rPr>
        <w:t>Покружилась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ночью в танце,</w:t>
        <w:br/>
        <w:t xml:space="preserve">И вступила дружно в </w:t>
      </w:r>
      <w:r>
        <w:rPr>
          <w:rFonts w:eastAsia="Calibri" w:cs="Calibri" w:ascii="Calibri" w:hAnsi="Calibri"/>
          <w:sz w:val="28"/>
        </w:rPr>
        <w:t>Н</w:t>
      </w:r>
      <w:r>
        <w:rPr>
          <w:rFonts w:eastAsia="Calibri" w:cs="Calibri" w:ascii="Calibri" w:hAnsi="Calibri"/>
          <w:sz w:val="28"/>
        </w:rPr>
        <w:t xml:space="preserve">овый </w:t>
      </w:r>
      <w:r>
        <w:rPr>
          <w:rFonts w:eastAsia="Calibri" w:cs="Calibri" w:ascii="Calibri" w:hAnsi="Calibri"/>
          <w:sz w:val="28"/>
        </w:rPr>
        <w:t>Г</w:t>
      </w:r>
      <w:r>
        <w:rPr>
          <w:rFonts w:eastAsia="Calibri" w:cs="Calibri" w:ascii="Calibri" w:hAnsi="Calibri"/>
          <w:sz w:val="28"/>
        </w:rPr>
        <w:t>од.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Загорится ёлка огоньками,</w:t>
        <w:br/>
        <w:t>Музыка красиво зазвучит.</w:t>
        <w:br/>
        <w:t>Новый Год, чтоб встретить вместе с нами,</w:t>
        <w:br/>
        <w:t>Дед Мороз на троечке примчит.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И конечно, от него не отставая,</w:t>
        <w:br/>
        <w:t>Внученька Снегурка молодая.</w:t>
        <w:br/>
        <w:t>Привезут подарки, песни, шутки,</w:t>
        <w:br/>
        <w:t>Чтоб никто не заскучал ни на минутку.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Шутки, радостное настроенье,</w:t>
        <w:br/>
        <w:t>Каждый хочет что-то подарить.</w:t>
        <w:br/>
      </w:r>
      <w:del w:id="0" w:author="serega " w:date="2016-11-08T15:44:00Z">
        <w:r>
          <w:rPr>
            <w:rFonts w:eastAsia="Calibri" w:cs="Calibri" w:ascii="Calibri" w:hAnsi="Calibri"/>
            <w:sz w:val="28"/>
          </w:rPr>
          <w:delText>Отовсюду слышны</w:delText>
        </w:r>
      </w:del>
      <w:ins w:id="1" w:author="serega " w:date="2016-11-08T15:44:00Z">
        <w:r>
          <w:rPr>
            <w:rFonts w:eastAsia="Calibri" w:cs="Calibri" w:ascii="Calibri" w:hAnsi="Calibri"/>
            <w:sz w:val="28"/>
          </w:rPr>
          <w:t>Слышатся повсюду</w:t>
        </w:r>
      </w:ins>
      <w:r>
        <w:rPr>
          <w:rFonts w:eastAsia="Calibri" w:cs="Calibri" w:ascii="Calibri" w:hAnsi="Calibri"/>
          <w:sz w:val="28"/>
        </w:rPr>
        <w:t xml:space="preserve"> поздравленья,</w:t>
        <w:br/>
        <w:t>В каждом доме свет всю ночь горит.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Стол накрыт по высшему разряду,</w:t>
        <w:br/>
        <w:t>Будто показали Мастер</w:t>
      </w:r>
      <w:ins w:id="2" w:author="serega " w:date="2016-11-08T15:45:00Z">
        <w:r>
          <w:rPr>
            <w:rFonts w:eastAsia="Calibri" w:cs="Calibri" w:ascii="Calibri" w:hAnsi="Calibri"/>
            <w:sz w:val="28"/>
          </w:rPr>
          <w:t>-</w:t>
        </w:r>
      </w:ins>
      <w:del w:id="3" w:author="serega " w:date="2016-11-08T15:45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Класс.</w:t>
        <w:br/>
        <w:t>Старый</w:t>
      </w:r>
      <w:ins w:id="4" w:author="serega " w:date="2016-11-08T15:54:00Z">
        <w:r>
          <w:rPr>
            <w:rFonts w:eastAsia="Calibri" w:cs="Calibri" w:ascii="Calibri" w:hAnsi="Calibri"/>
            <w:sz w:val="28"/>
          </w:rPr>
          <w:t xml:space="preserve"> </w:t>
        </w:r>
      </w:ins>
      <w:del w:id="5" w:author="serega " w:date="2016-11-08T15:54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ins w:id="6" w:author="serega " w:date="2016-11-08T15:54:00Z">
        <w:r>
          <w:rPr>
            <w:rFonts w:eastAsia="Calibri" w:cs="Calibri" w:ascii="Calibri" w:hAnsi="Calibri"/>
            <w:sz w:val="28"/>
          </w:rPr>
          <w:t xml:space="preserve">– </w:t>
        </w:r>
      </w:ins>
      <w:r>
        <w:rPr>
          <w:rFonts w:eastAsia="Calibri" w:cs="Calibri" w:ascii="Calibri" w:hAnsi="Calibri"/>
          <w:sz w:val="28"/>
        </w:rPr>
        <w:t>проводить</w:t>
      </w:r>
      <w:del w:id="7" w:author="serega " w:date="2016-11-08T15:54:00Z">
        <w:r>
          <w:rPr>
            <w:rFonts w:eastAsia="Calibri" w:cs="Calibri" w:ascii="Calibri" w:hAnsi="Calibri"/>
            <w:sz w:val="28"/>
          </w:rPr>
          <w:delText xml:space="preserve"> и встретить Новый</w:delText>
        </w:r>
      </w:del>
      <w:ins w:id="8" w:author="serega " w:date="2016-11-08T15:54:00Z">
        <w:r>
          <w:rPr>
            <w:rFonts w:eastAsia="Calibri" w:cs="Calibri" w:ascii="Calibri" w:hAnsi="Calibri"/>
            <w:sz w:val="28"/>
          </w:rPr>
          <w:t>,</w:t>
        </w:r>
      </w:ins>
      <w:ins w:id="9" w:author="serega " w:date="2016-11-08T15:54:00Z">
        <w:r>
          <w:rPr>
            <w:rFonts w:eastAsia="Calibri" w:cs="Calibri" w:ascii="Calibri" w:hAnsi="Calibri"/>
            <w:sz w:val="28"/>
          </w:rPr>
          <w:t>а Новый – встретить</w:t>
        </w:r>
      </w:ins>
      <w:r>
        <w:rPr>
          <w:rFonts w:eastAsia="Calibri" w:cs="Calibri" w:ascii="Calibri" w:hAnsi="Calibri"/>
          <w:sz w:val="28"/>
        </w:rPr>
        <w:t>,</w:t>
        <w:br/>
        <w:t>Так всегда заведено у нас.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Фейерверки, серпантины,</w:t>
        <w:br/>
        <w:t xml:space="preserve">И бенгальские </w:t>
      </w:r>
      <w:commentRangeStart w:id="2"/>
      <w:r>
        <w:rPr>
          <w:rFonts w:eastAsia="Calibri" w:cs="Calibri" w:ascii="Calibri" w:hAnsi="Calibri"/>
          <w:sz w:val="28"/>
        </w:rPr>
        <w:t>свечи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t>,</w:t>
        <w:br/>
        <w:t>Прям не ночь, а просто диво,</w:t>
        <w:br/>
        <w:t>Волшебство во всей ночи!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За окном снежок кружит, летает,</w:t>
        <w:br/>
        <w:t>Серебром как будто осыпает.</w:t>
        <w:br/>
        <w:t>Ночь волшебная и с нею мы,</w:t>
        <w:br/>
        <w:t>В Новый год с надеждою вошли.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Оторвём последний лист календаря,</w:t>
        <w:br/>
      </w:r>
      <w:del w:id="10" w:author="serega " w:date="2016-11-08T15:56:00Z">
        <w:r>
          <w:rPr>
            <w:rFonts w:eastAsia="Calibri" w:cs="Calibri" w:ascii="Calibri" w:hAnsi="Calibri"/>
            <w:sz w:val="28"/>
          </w:rPr>
          <w:delText>Э</w:delText>
        </w:r>
      </w:del>
      <w:ins w:id="11" w:author="serega " w:date="2016-11-08T15:56:00Z">
        <w:r>
          <w:rPr>
            <w:rFonts w:eastAsia="Calibri" w:cs="Calibri" w:ascii="Calibri" w:hAnsi="Calibri"/>
            <w:sz w:val="28"/>
          </w:rPr>
          <w:t>Прожит э</w:t>
        </w:r>
      </w:ins>
      <w:r>
        <w:rPr>
          <w:rFonts w:eastAsia="Calibri" w:cs="Calibri" w:ascii="Calibri" w:hAnsi="Calibri"/>
          <w:sz w:val="28"/>
        </w:rPr>
        <w:t xml:space="preserve">тот год </w:t>
      </w:r>
      <w:del w:id="12" w:author="serega " w:date="2016-11-08T15:56:00Z">
        <w:r>
          <w:rPr>
            <w:rFonts w:eastAsia="Calibri" w:cs="Calibri" w:ascii="Calibri" w:hAnsi="Calibri"/>
            <w:sz w:val="28"/>
          </w:rPr>
          <w:delText xml:space="preserve">прожит </w:delText>
        </w:r>
      </w:del>
      <w:r>
        <w:rPr>
          <w:rFonts w:eastAsia="Calibri" w:cs="Calibri" w:ascii="Calibri" w:hAnsi="Calibri"/>
          <w:sz w:val="28"/>
        </w:rPr>
        <w:t>достойно и не зря!</w:t>
        <w:br/>
        <w:t>И повесим новый календарь,</w:t>
        <w:br/>
        <w:t xml:space="preserve">Где начало </w:t>
      </w:r>
      <w:ins w:id="13" w:author="serega " w:date="2016-11-08T16:00:00Z">
        <w:r>
          <w:rPr>
            <w:rFonts w:eastAsia="Calibri" w:cs="Calibri" w:ascii="Calibri" w:hAnsi="Calibri"/>
            <w:sz w:val="28"/>
          </w:rPr>
          <w:t>—</w:t>
        </w:r>
      </w:ins>
      <w:r>
        <w:rPr>
          <w:rFonts w:eastAsia="Calibri" w:cs="Calibri" w:ascii="Calibri" w:hAnsi="Calibri"/>
          <w:sz w:val="28"/>
        </w:rPr>
        <w:t xml:space="preserve"> 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первое</w:t>
      </w:r>
      <w:ins w:id="14" w:author="serega " w:date="2016-11-08T16:00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Январь.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15:33:22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общий-общий</w:t>
      </w:r>
    </w:p>
  </w:comment>
  <w:comment w:id="1" w:author="serega " w:date="2016-11-08T15:52:34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Употребить настоящее время.</w:t>
      </w:r>
    </w:p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Кружится. Вступает</w:t>
      </w:r>
    </w:p>
  </w:comment>
  <w:comment w:id="2" w:author="serega " w:date="2016-11-08T15:45:24Z" w:initials="s">
    <w:p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Ударение куда?</w:t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СвечИ?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df07bb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LibreOffice/5.2.3.2$Linux_x86 LibreOffice_project/20m0$Build-2</Application>
  <Pages>2</Pages>
  <Words>164</Words>
  <Characters>915</Characters>
  <CharactersWithSpaces>1074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2014-10-23T14:41:00Z</dcterms:created>
  <dc:creator/>
  <dc:description/>
  <dc:language>ru-RU</dc:language>
  <cp:lastModifiedBy>serega </cp:lastModifiedBy>
  <dcterms:modified xsi:type="dcterms:W3CDTF">2016-11-08T16:00:55Z</dcterms:modified>
  <cp:revision>6</cp:revision>
  <dc:subject/>
  <dc:title>Новогодняя ночь.docx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