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2B3E" w:rsidRDefault="00382B3E">
      <w:r>
        <w:t>Шла старушка к своей дочке,</w:t>
      </w:r>
      <w:bookmarkStart w:id="0" w:name="_GoBack"/>
      <w:bookmarkEnd w:id="0"/>
      <w:r>
        <w:br/>
        <w:t>В белом, шёлковом платочке.</w:t>
      </w:r>
      <w:r>
        <w:br/>
        <w:t>В праздник Троица старинный,</w:t>
      </w:r>
      <w:r>
        <w:br/>
        <w:t>День одной ей слишком длинный.</w:t>
      </w:r>
    </w:p>
    <w:p w:rsidR="00382B3E" w:rsidRDefault="00382B3E"/>
    <w:p w:rsidR="00382B3E" w:rsidRDefault="00382B3E">
      <w:r>
        <w:t>Набрала с утра грибочков,</w:t>
      </w:r>
      <w:r>
        <w:br/>
        <w:t>Рыбки свежей из сети.</w:t>
      </w:r>
      <w:r>
        <w:br/>
        <w:t>Нет ведь, времени у дочки,</w:t>
      </w:r>
      <w:r>
        <w:br/>
        <w:t>Ну, а ей повод пойти.</w:t>
      </w:r>
    </w:p>
    <w:p w:rsidR="00382B3E" w:rsidRDefault="00382B3E"/>
    <w:p w:rsidR="00382B3E" w:rsidRDefault="00382B3E">
      <w:r>
        <w:t>Посмотреть, как поживают,</w:t>
      </w:r>
      <w:r>
        <w:br/>
        <w:t>Всё ль в хозяйстве успевают.</w:t>
      </w:r>
      <w:r>
        <w:br/>
        <w:t>Может что-то подсказать,</w:t>
      </w:r>
      <w:r>
        <w:br/>
        <w:t>Ведь на-то она и Мать.</w:t>
      </w:r>
    </w:p>
    <w:p w:rsidR="00382B3E" w:rsidRDefault="00382B3E"/>
    <w:p w:rsidR="00382B3E" w:rsidRDefault="00382B3E">
      <w:r>
        <w:t>Ей конечно, рады были,</w:t>
      </w:r>
      <w:r>
        <w:br/>
        <w:t>Чай с порога предложили,</w:t>
      </w:r>
      <w:r>
        <w:br/>
        <w:t>Оставляли ночевать,</w:t>
      </w:r>
      <w:r>
        <w:br/>
        <w:t>Что б внучат побаловать.</w:t>
      </w:r>
    </w:p>
    <w:p w:rsidR="00382B3E" w:rsidRDefault="00382B3E"/>
    <w:p w:rsidR="00382B3E" w:rsidRDefault="00382B3E">
      <w:r>
        <w:t>Шла домой, себе гордилась,</w:t>
      </w:r>
      <w:r>
        <w:br/>
        <w:t>Хорошо судьба сложилась!</w:t>
      </w:r>
      <w:r>
        <w:br/>
        <w:t>Рядом доченька живёт,</w:t>
      </w:r>
      <w:r>
        <w:br/>
        <w:t>И надежда, и оплот.</w:t>
      </w:r>
    </w:p>
    <w:p w:rsidR="00382B3E" w:rsidRDefault="00382B3E"/>
    <w:p w:rsidR="00382B3E" w:rsidRDefault="00382B3E">
      <w:r>
        <w:t>У её соседки, дети,</w:t>
      </w:r>
      <w:r>
        <w:br/>
        <w:t>Живут за границей.</w:t>
      </w:r>
      <w:r>
        <w:br/>
        <w:t>Ей так хочется порой,</w:t>
      </w:r>
    </w:p>
    <w:p w:rsidR="00382B3E" w:rsidRDefault="00593849">
      <w:r>
        <w:t>В</w:t>
      </w:r>
      <w:r w:rsidR="00382B3E">
        <w:t>идеть их лица.</w:t>
      </w:r>
    </w:p>
    <w:p w:rsidR="00382B3E" w:rsidRDefault="00382B3E"/>
    <w:p w:rsidR="00382B3E" w:rsidRDefault="00382B3E">
      <w:r>
        <w:t xml:space="preserve">У </w:t>
      </w:r>
      <w:proofErr w:type="gramStart"/>
      <w:r>
        <w:t>другой</w:t>
      </w:r>
      <w:proofErr w:type="gramEnd"/>
      <w:r>
        <w:t>, совсем их нет.</w:t>
      </w:r>
      <w:r>
        <w:br/>
        <w:t>Думает, гадает,</w:t>
      </w:r>
      <w:r>
        <w:br/>
        <w:t>И куда податься ей,</w:t>
      </w:r>
      <w:r>
        <w:br/>
        <w:t>Бедная не знает.</w:t>
      </w:r>
    </w:p>
    <w:p w:rsidR="00382B3E" w:rsidRDefault="00382B3E"/>
    <w:p w:rsidR="00382B3E" w:rsidRDefault="00382B3E">
      <w:r>
        <w:t>Позавидовать любой,</w:t>
      </w:r>
      <w:r>
        <w:br/>
        <w:t>Той старушке может,</w:t>
      </w:r>
      <w:r>
        <w:br/>
        <w:t>Только зависть в этом деле,</w:t>
      </w:r>
    </w:p>
    <w:p w:rsidR="00395EDB" w:rsidRDefault="00382B3E">
      <w:r>
        <w:t>Точно не поможет.</w:t>
      </w:r>
    </w:p>
    <w:sectPr w:rsidR="00395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625" w:rsidRDefault="00A77625" w:rsidP="009D06D4">
      <w:pPr>
        <w:spacing w:line="240" w:lineRule="auto"/>
      </w:pPr>
      <w:r>
        <w:separator/>
      </w:r>
    </w:p>
  </w:endnote>
  <w:endnote w:type="continuationSeparator" w:id="0">
    <w:p w:rsidR="00A77625" w:rsidRDefault="00A77625" w:rsidP="009D06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625" w:rsidRDefault="00A77625" w:rsidP="009D06D4">
      <w:pPr>
        <w:spacing w:line="240" w:lineRule="auto"/>
      </w:pPr>
      <w:r>
        <w:separator/>
      </w:r>
    </w:p>
  </w:footnote>
  <w:footnote w:type="continuationSeparator" w:id="0">
    <w:p w:rsidR="00A77625" w:rsidRDefault="00A77625" w:rsidP="009D06D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5EDB"/>
    <w:rsid w:val="00382B3E"/>
    <w:rsid w:val="00395EDB"/>
    <w:rsid w:val="00593849"/>
    <w:rsid w:val="009D06D4"/>
    <w:rsid w:val="00A7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06D4"/>
  </w:style>
  <w:style w:type="paragraph" w:styleId="a7">
    <w:name w:val="footer"/>
    <w:basedOn w:val="a"/>
    <w:link w:val="a8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0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a6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06D4"/>
  </w:style>
  <w:style w:type="paragraph" w:styleId="a7">
    <w:name w:val="footer"/>
    <w:basedOn w:val="a"/>
    <w:link w:val="a8"/>
    <w:uiPriority w:val="99"/>
    <w:unhideWhenUsed/>
    <w:rsid w:val="009D06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0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4</cp:revision>
  <dcterms:created xsi:type="dcterms:W3CDTF">2015-05-27T20:15:00Z</dcterms:created>
  <dcterms:modified xsi:type="dcterms:W3CDTF">2015-06-25T17:37:00Z</dcterms:modified>
</cp:coreProperties>
</file>