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2087" w:rsidRDefault="00721A4C">
      <w:r>
        <w:t>Ушла она, и,</w:t>
      </w:r>
      <w:r>
        <w:t xml:space="preserve"> кажется,</w:t>
      </w:r>
      <w:r>
        <w:t xml:space="preserve"> мир треснул,</w:t>
      </w:r>
      <w:r>
        <w:br/>
      </w:r>
      <w:r>
        <w:t>И пропасть между нами глубока.</w:t>
      </w:r>
      <w:r>
        <w:br/>
        <w:t>Не слышно её больше песен,</w:t>
      </w:r>
      <w:r>
        <w:br/>
      </w:r>
      <w:r>
        <w:t>Не обнимает нежная рука.</w:t>
      </w:r>
    </w:p>
    <w:p w:rsidR="00782087" w:rsidRDefault="00782087"/>
    <w:p w:rsidR="00782087" w:rsidRDefault="00721A4C">
      <w:r>
        <w:t>Ушла, даже рукой не помахала,</w:t>
      </w:r>
      <w:r>
        <w:br/>
      </w:r>
      <w:r>
        <w:t xml:space="preserve">Лишь по щеке </w:t>
      </w:r>
      <w:proofErr w:type="spellStart"/>
      <w:r>
        <w:t>катилася</w:t>
      </w:r>
      <w:proofErr w:type="spellEnd"/>
      <w:r>
        <w:t xml:space="preserve"> слеза.</w:t>
      </w:r>
      <w:r>
        <w:br/>
      </w:r>
      <w:r>
        <w:t>И сердце её биться перестало,</w:t>
      </w:r>
      <w:r>
        <w:br/>
      </w:r>
      <w:r>
        <w:t>В небе сверкала сильная гроза.</w:t>
      </w:r>
    </w:p>
    <w:p w:rsidR="00782087" w:rsidRDefault="00782087"/>
    <w:p w:rsidR="00782087" w:rsidRDefault="00721A4C">
      <w:r>
        <w:t>Всегда я думал, ни за что на свете,</w:t>
      </w:r>
      <w:r>
        <w:br/>
      </w:r>
      <w:r>
        <w:t xml:space="preserve">Я ни кому </w:t>
      </w:r>
      <w:proofErr w:type="gramStart"/>
      <w:r>
        <w:t>род</w:t>
      </w:r>
      <w:bookmarkStart w:id="0" w:name="_GoBack"/>
      <w:bookmarkEnd w:id="0"/>
      <w:r>
        <w:t>ную</w:t>
      </w:r>
      <w:proofErr w:type="gramEnd"/>
      <w:r>
        <w:t xml:space="preserve"> не отдам!</w:t>
      </w:r>
      <w:r>
        <w:br/>
      </w:r>
      <w:r>
        <w:t>А за окном, так нервно дует ветер,</w:t>
      </w:r>
      <w:r>
        <w:br/>
        <w:t>И дождик сильно хлещет</w:t>
      </w:r>
      <w:r>
        <w:t xml:space="preserve"> по ветвям.</w:t>
      </w:r>
    </w:p>
    <w:p w:rsidR="00782087" w:rsidRDefault="00782087"/>
    <w:p w:rsidR="00782087" w:rsidRDefault="00721A4C">
      <w:r>
        <w:t>Мужчина плачет, не стесняясь,</w:t>
      </w:r>
      <w:r>
        <w:t xml:space="preserve"> слёз,</w:t>
      </w:r>
      <w:r>
        <w:br/>
      </w:r>
      <w:r>
        <w:t>Теперь их встречи, будут лишь во снах.</w:t>
      </w:r>
      <w:r>
        <w:br/>
        <w:t>Одни лишь Боже точно, знае</w:t>
      </w:r>
      <w:r>
        <w:t>т,</w:t>
      </w:r>
      <w:r>
        <w:br/>
      </w:r>
      <w:r>
        <w:t xml:space="preserve">Что уготовано </w:t>
      </w:r>
      <w:r>
        <w:t xml:space="preserve">душе на небесах! </w:t>
      </w:r>
    </w:p>
    <w:sectPr w:rsidR="007820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2087"/>
    <w:rsid w:val="00721A4C"/>
    <w:rsid w:val="007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Krokoz™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2016-07-03T19:58:00Z</dcterms:created>
  <dcterms:modified xsi:type="dcterms:W3CDTF">2016-07-03T20:06:00Z</dcterms:modified>
</cp:coreProperties>
</file>