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4AD0" w:rsidRDefault="00D57A6E">
      <w:ins w:id="0" w:author="Василий" w:date="2016-10-29T22:01:00Z">
        <w:r>
          <w:t>Из Чапаевска в Пестравку</w:t>
        </w:r>
      </w:ins>
      <w:ins w:id="1" w:author="Василий" w:date="2016-10-29T22:02:00Z">
        <w:r>
          <w:t>,</w:t>
        </w:r>
      </w:ins>
      <w:del w:id="2" w:author="Василий" w:date="2016-10-29T22:01:00Z">
        <w:r w:rsidR="00C7165F" w:rsidDel="00D57A6E">
          <w:delText>Ч</w:delText>
        </w:r>
        <w:r w:rsidR="00C7165F" w:rsidDel="00D57A6E">
          <w:delText>и</w:delText>
        </w:r>
        <w:r w:rsidR="00C7165F" w:rsidDel="00D57A6E">
          <w:delText>х</w:delText>
        </w:r>
        <w:r w:rsidR="00C7165F" w:rsidDel="00D57A6E">
          <w:delText xml:space="preserve"> </w:delText>
        </w:r>
        <w:r w:rsidR="00C7165F" w:rsidDel="00D57A6E">
          <w:delText>-</w:delText>
        </w:r>
        <w:r w:rsidR="00C7165F" w:rsidDel="00D57A6E">
          <w:delText xml:space="preserve"> </w:delText>
        </w:r>
        <w:r w:rsidR="00C7165F" w:rsidDel="00D57A6E">
          <w:delText>п</w:delText>
        </w:r>
        <w:r w:rsidR="00C7165F" w:rsidDel="00D57A6E">
          <w:delText>ы</w:delText>
        </w:r>
        <w:r w:rsidR="00C7165F" w:rsidDel="00D57A6E">
          <w:delText>х</w:delText>
        </w:r>
        <w:r w:rsidR="00C7165F" w:rsidDel="00D57A6E">
          <w:delText>,</w:delText>
        </w:r>
        <w:r w:rsidR="00C7165F" w:rsidDel="00D57A6E">
          <w:delText xml:space="preserve"> </w:delText>
        </w:r>
        <w:r w:rsidR="00C7165F" w:rsidDel="00D57A6E">
          <w:delText>ч</w:delText>
        </w:r>
        <w:r w:rsidR="00C7165F" w:rsidDel="00D57A6E">
          <w:delText>и</w:delText>
        </w:r>
        <w:r w:rsidR="00C7165F" w:rsidDel="00D57A6E">
          <w:delText>х</w:delText>
        </w:r>
        <w:r w:rsidR="00C7165F" w:rsidDel="00D57A6E">
          <w:delText xml:space="preserve"> </w:delText>
        </w:r>
        <w:r w:rsidR="00C7165F" w:rsidDel="00D57A6E">
          <w:delText>-</w:delText>
        </w:r>
        <w:r w:rsidR="00C7165F" w:rsidDel="00D57A6E">
          <w:delText xml:space="preserve"> </w:delText>
        </w:r>
        <w:r w:rsidR="00C7165F" w:rsidDel="00D57A6E">
          <w:delText>п</w:delText>
        </w:r>
        <w:r w:rsidR="00C7165F" w:rsidDel="00D57A6E">
          <w:delText>ы</w:delText>
        </w:r>
        <w:r w:rsidR="00C7165F" w:rsidDel="00D57A6E">
          <w:delText>х</w:delText>
        </w:r>
        <w:r w:rsidR="00C7165F" w:rsidDel="00D57A6E">
          <w:delText>,</w:delText>
        </w:r>
      </w:del>
      <w:r w:rsidR="00C7165F">
        <w:br/>
        <w:t>Едет общество слепых.</w:t>
      </w:r>
      <w:r w:rsidR="00C7165F">
        <w:br/>
        <w:t>Дружбу тесную ведут,</w:t>
      </w:r>
      <w:r w:rsidR="00C7165F">
        <w:br/>
        <w:t xml:space="preserve">Их </w:t>
      </w:r>
      <w:del w:id="3" w:author="Василий" w:date="2016-10-29T22:03:00Z">
        <w:r w:rsidR="00C7165F" w:rsidDel="00D57A6E">
          <w:delText>в</w:delText>
        </w:r>
        <w:r w:rsidR="00C7165F" w:rsidDel="00D57A6E">
          <w:delText xml:space="preserve"> </w:delText>
        </w:r>
        <w:r w:rsidR="00C7165F" w:rsidDel="00D57A6E">
          <w:delText>П</w:delText>
        </w:r>
        <w:r w:rsidR="00C7165F" w:rsidDel="00D57A6E">
          <w:delText>е</w:delText>
        </w:r>
        <w:r w:rsidR="00C7165F" w:rsidDel="00D57A6E">
          <w:delText>с</w:delText>
        </w:r>
        <w:r w:rsidR="00C7165F" w:rsidDel="00D57A6E">
          <w:delText>т</w:delText>
        </w:r>
        <w:r w:rsidR="00C7165F" w:rsidDel="00D57A6E">
          <w:delText>р</w:delText>
        </w:r>
        <w:r w:rsidR="00C7165F" w:rsidDel="00D57A6E">
          <w:delText>а</w:delText>
        </w:r>
        <w:r w:rsidR="00C7165F" w:rsidDel="00D57A6E">
          <w:delText>в</w:delText>
        </w:r>
        <w:r w:rsidR="00C7165F" w:rsidDel="00D57A6E">
          <w:delText>к</w:delText>
        </w:r>
        <w:r w:rsidR="00C7165F" w:rsidDel="00D57A6E">
          <w:delText>е</w:delText>
        </w:r>
        <w:r w:rsidR="00C7165F" w:rsidDel="00D57A6E">
          <w:delText xml:space="preserve"> </w:delText>
        </w:r>
      </w:del>
      <w:r w:rsidR="00C7165F">
        <w:t xml:space="preserve">всегда </w:t>
      </w:r>
      <w:ins w:id="4" w:author="Василий" w:date="2016-10-29T22:03:00Z">
        <w:r>
          <w:t xml:space="preserve">здесь очень </w:t>
        </w:r>
      </w:ins>
      <w:r w:rsidR="00C7165F">
        <w:t>ждут.</w:t>
      </w:r>
    </w:p>
    <w:p w:rsidR="00B14AD0" w:rsidRDefault="00C7165F">
      <w:r>
        <w:t>Путь не</w:t>
      </w:r>
      <w:ins w:id="5" w:author="Василий" w:date="2016-10-29T22:03:00Z">
        <w:r w:rsidR="00D57A6E">
          <w:t xml:space="preserve"> </w:t>
        </w:r>
      </w:ins>
      <w:r>
        <w:t>близок и вёрст много,</w:t>
      </w:r>
      <w:r>
        <w:br/>
        <w:t>Но знакомая дорога.</w:t>
      </w:r>
      <w:r>
        <w:br/>
        <w:t>Едут в гости отдохнуть,</w:t>
      </w:r>
      <w:r>
        <w:br/>
        <w:t>Сокращая песней путь.</w:t>
      </w:r>
    </w:p>
    <w:p w:rsidR="00B14AD0" w:rsidRDefault="00C7165F">
      <w:r>
        <w:t>Прогуляться по Пестравке,</w:t>
      </w:r>
      <w:r>
        <w:br/>
        <w:t>Воздух свежий, благодать!</w:t>
      </w:r>
      <w:bookmarkStart w:id="6" w:name="_GoBack"/>
      <w:bookmarkEnd w:id="6"/>
      <w:r>
        <w:br/>
        <w:t xml:space="preserve">И, конечно же, </w:t>
      </w:r>
      <w:r>
        <w:t>спектакль,</w:t>
      </w:r>
      <w:r>
        <w:br/>
        <w:t>Для друзей своих сыграть.</w:t>
      </w:r>
    </w:p>
    <w:p w:rsidR="00B14AD0" w:rsidRDefault="00C7165F">
      <w:r>
        <w:t>На поклон, в конце спектакля,</w:t>
      </w:r>
      <w:r>
        <w:br/>
        <w:t>Крепко за руки взялись,</w:t>
      </w:r>
      <w:r>
        <w:br/>
        <w:t>И знакомые до боли</w:t>
      </w:r>
      <w:r>
        <w:br/>
        <w:t>Песни добрые лились.</w:t>
      </w:r>
    </w:p>
    <w:p w:rsidR="00B14AD0" w:rsidRDefault="00C7165F">
      <w:r>
        <w:t>И тоска, и радость в сердце,</w:t>
      </w:r>
      <w:r>
        <w:br/>
        <w:t>Чувства, словно чехарда.</w:t>
      </w:r>
      <w:r>
        <w:br/>
        <w:t>И невольно вдруг отметишь,</w:t>
      </w:r>
      <w:r>
        <w:br/>
        <w:t>Все проблемы – ерунда!</w:t>
      </w:r>
    </w:p>
    <w:sectPr w:rsidR="00B14AD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14AD0"/>
    <w:rsid w:val="00B14AD0"/>
    <w:rsid w:val="00D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5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5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450</Characters>
  <Application>Microsoft Office Word</Application>
  <DocSecurity>0</DocSecurity>
  <Lines>3</Lines>
  <Paragraphs>1</Paragraphs>
  <ScaleCrop>false</ScaleCrop>
  <Company>Krokoz™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2016-07-03T18:52:00Z</dcterms:created>
  <dcterms:modified xsi:type="dcterms:W3CDTF">2016-10-29T18:04:00Z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