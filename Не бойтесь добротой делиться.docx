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Normal"/>
        <w:spacing w:before="113" w:after="0"/>
        <w:rPr/>
      </w:pPr>
      <w:r>
        <w:rPr/>
        <w:t>Стояла девочка в метро,</w:t>
      </w:r>
      <w:bookmarkStart w:id="0" w:name="_GoBack"/>
      <w:bookmarkEnd w:id="0"/>
      <w:r>
        <w:rPr/>
        <w:br/>
        <w:t>На предпоследней станции.</w:t>
        <w:br/>
      </w:r>
      <w:commentRangeStart w:id="0"/>
      <w:r>
        <w:rPr/>
        <w:t>Мама её очень больна,</w:t>
      </w:r>
      <w:r>
        <w:rPr/>
      </w:r>
      <w:commentRangeEnd w:id="0"/>
      <w:r>
        <w:commentReference w:id="0"/>
      </w:r>
      <w:r>
        <w:rPr/>
        <w:br/>
        <w:t>Нужна ей операция.</w:t>
      </w:r>
    </w:p>
    <w:p>
      <w:pPr>
        <w:pStyle w:val="Normal"/>
        <w:spacing w:before="113" w:after="0"/>
        <w:rPr/>
      </w:pPr>
      <w:r>
        <w:rPr/>
        <w:t>Идея в голову пришла,</w:t>
        <w:br/>
        <w:t>Когда девчонка поняла,</w:t>
        <w:br/>
        <w:t>Что выход есть, нужно идти,</w:t>
        <w:br/>
        <w:t>Другого нет у них пути.</w:t>
      </w:r>
    </w:p>
    <w:p>
      <w:pPr>
        <w:pStyle w:val="Normal"/>
        <w:spacing w:before="113" w:after="0"/>
        <w:rPr/>
      </w:pPr>
      <w:r>
        <w:rPr/>
        <w:t>Кто отворачивал свой взгляд,</w:t>
        <w:br/>
        <w:t>И осуждал её наряд.</w:t>
        <w:br/>
        <w:t xml:space="preserve">И были те, </w:t>
      </w:r>
      <w:r>
        <w:rPr/>
        <w:t>к</w:t>
      </w:r>
      <w:r>
        <w:rPr/>
        <w:t>то не скупились,</w:t>
        <w:br/>
        <w:t>Узнав проблему, поделились.</w:t>
      </w:r>
    </w:p>
    <w:p>
      <w:pPr>
        <w:pStyle w:val="Normal"/>
        <w:spacing w:before="113" w:after="0"/>
        <w:rPr/>
      </w:pPr>
      <w:r>
        <w:rPr/>
        <w:t>И не считая, что в кармане,</w:t>
        <w:br/>
        <w:t>Давали деньги ей для Мамы.</w:t>
        <w:br/>
        <w:t>И, выразив слова поддержки,</w:t>
        <w:br/>
        <w:t>Вселяли в девочку надежду.</w:t>
      </w:r>
    </w:p>
    <w:p>
      <w:pPr>
        <w:pStyle w:val="Normal"/>
        <w:spacing w:before="113" w:after="0"/>
        <w:rPr/>
      </w:pPr>
      <w:r>
        <w:rPr/>
        <w:t>О, Боже! Чудо получилось!</w:t>
        <w:br/>
        <w:t xml:space="preserve">Всё, как хотела </w:t>
      </w:r>
      <w:r>
        <w:rPr/>
        <w:t xml:space="preserve">– </w:t>
      </w:r>
      <w:r>
        <w:rPr/>
        <w:t>так случилось!</w:t>
        <w:br/>
        <w:t>С миру, всего лишь по монетке,</w:t>
        <w:br/>
        <w:t>А вот, спасла же Маму детка!</w:t>
      </w:r>
    </w:p>
    <w:p>
      <w:pPr>
        <w:pStyle w:val="Normal"/>
        <w:spacing w:before="113" w:after="0"/>
        <w:rPr/>
      </w:pPr>
      <w:r>
        <w:rPr/>
        <w:t>Не бойтесь добротой делиться,</w:t>
        <w:br/>
        <w:t>Не отворачивайте лица.</w:t>
        <w:br/>
        <w:t>Всё возвернётся к вам сполна,</w:t>
        <w:br/>
        <w:t xml:space="preserve">Не забывается она! </w:t>
      </w:r>
    </w:p>
    <w:p>
      <w:pPr>
        <w:pStyle w:val="Normal"/>
        <w:spacing w:before="113" w:after="0"/>
        <w:rPr/>
      </w:pPr>
      <w:r>
        <w:rPr/>
      </w:r>
    </w:p>
    <w:p>
      <w:pPr>
        <w:pStyle w:val="Normal"/>
        <w:spacing w:before="113" w:after="0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comment w:id="0" w:author="serega devyatkin" w:date="2016-11-24T22:16:39Z" w:initials="sd">
    <w:p>
      <w:r>
        <w:rPr>
          <w:rFonts w:eastAsia="Arial" w:cs="Arial" w:ascii="Arial" w:hAnsi="Arial"/>
          <w:b w:val="false"/>
          <w:bCs w:val="false"/>
          <w:i w:val="false"/>
          <w:iCs w:val="false"/>
          <w:caps w:val="false"/>
          <w:smallCaps w:val="false"/>
          <w:strike w:val="false"/>
          <w:dstrike w:val="false"/>
          <w:outline w:val="false"/>
          <w:shadow w:val="false"/>
          <w:emboss w:val="false"/>
          <w:imprint w:val="false"/>
          <w:color w:val="000000"/>
          <w:spacing w:val="0"/>
          <w:w w:val="100"/>
          <w:position w:val="0"/>
          <w:sz w:val="20"/>
          <w:szCs w:val="22"/>
          <w:u w:val="none"/>
          <w:vertAlign w:val="baseline"/>
          <w:em w:val="none"/>
          <w:lang w:bidi="ar-SA" w:eastAsia="ru-RU" w:val="ru-RU"/>
        </w:rPr>
        <w:t>Рифму и ритм поправьте</w:t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 w:val="22"/>
        <w:szCs w:val="22"/>
        <w:lang w:val="ru-RU" w:eastAsia="ru-RU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000000"/>
      <w:sz w:val="22"/>
      <w:szCs w:val="22"/>
      <w:lang w:val="ru-RU" w:eastAsia="ru-RU" w:bidi="ar-SA"/>
    </w:rPr>
  </w:style>
  <w:style w:type="paragraph" w:styleId="Heading1">
    <w:name w:val="Heading 1"/>
    <w:basedOn w:val="Normal"/>
    <w:qFormat/>
    <w:pPr>
      <w:keepNext/>
      <w:keepLines/>
      <w:spacing w:before="200" w:after="0"/>
      <w:contextualSpacing/>
      <w:outlineLvl w:val="0"/>
    </w:pPr>
    <w:rPr>
      <w:rFonts w:ascii="Trebuchet MS" w:hAnsi="Trebuchet MS" w:eastAsia="Trebuchet MS" w:cs="Trebuchet MS"/>
      <w:sz w:val="32"/>
      <w:szCs w:val="32"/>
    </w:rPr>
  </w:style>
  <w:style w:type="paragraph" w:styleId="Heading2">
    <w:name w:val="Heading 2"/>
    <w:basedOn w:val="Normal"/>
    <w:qFormat/>
    <w:pPr>
      <w:keepNext/>
      <w:keepLines/>
      <w:spacing w:before="200" w:after="0"/>
      <w:contextualSpacing/>
      <w:outlineLvl w:val="1"/>
    </w:pPr>
    <w:rPr>
      <w:rFonts w:ascii="Trebuchet MS" w:hAnsi="Trebuchet MS" w:eastAsia="Trebuchet MS" w:cs="Trebuchet MS"/>
      <w:b/>
      <w:sz w:val="26"/>
      <w:szCs w:val="26"/>
    </w:rPr>
  </w:style>
  <w:style w:type="paragraph" w:styleId="Heading3">
    <w:name w:val="Heading 3"/>
    <w:basedOn w:val="Normal"/>
    <w:qFormat/>
    <w:pPr>
      <w:keepNext/>
      <w:keepLines/>
      <w:spacing w:before="160" w:after="0"/>
      <w:contextualSpacing/>
      <w:outlineLvl w:val="2"/>
    </w:pPr>
    <w:rPr>
      <w:rFonts w:ascii="Trebuchet MS" w:hAnsi="Trebuchet MS" w:eastAsia="Trebuchet MS" w:cs="Trebuchet MS"/>
      <w:b/>
      <w:color w:val="666666"/>
      <w:sz w:val="24"/>
      <w:szCs w:val="24"/>
    </w:rPr>
  </w:style>
  <w:style w:type="paragraph" w:styleId="Heading4">
    <w:name w:val="Heading 4"/>
    <w:basedOn w:val="Normal"/>
    <w:qFormat/>
    <w:pPr>
      <w:keepNext/>
      <w:keepLines/>
      <w:spacing w:before="160" w:after="0"/>
      <w:contextualSpacing/>
      <w:outlineLvl w:val="3"/>
    </w:pPr>
    <w:rPr>
      <w:rFonts w:ascii="Trebuchet MS" w:hAnsi="Trebuchet MS" w:eastAsia="Trebuchet MS" w:cs="Trebuchet MS"/>
      <w:color w:val="666666"/>
      <w:u w:val="single"/>
    </w:rPr>
  </w:style>
  <w:style w:type="paragraph" w:styleId="Heading5">
    <w:name w:val="Heading 5"/>
    <w:basedOn w:val="Normal"/>
    <w:qFormat/>
    <w:pPr>
      <w:keepNext/>
      <w:keepLines/>
      <w:spacing w:before="160" w:after="0"/>
      <w:contextualSpacing/>
      <w:outlineLvl w:val="4"/>
    </w:pPr>
    <w:rPr>
      <w:rFonts w:ascii="Trebuchet MS" w:hAnsi="Trebuchet MS" w:eastAsia="Trebuchet MS" w:cs="Trebuchet MS"/>
      <w:color w:val="666666"/>
    </w:rPr>
  </w:style>
  <w:style w:type="paragraph" w:styleId="Heading6">
    <w:name w:val="Heading 6"/>
    <w:basedOn w:val="Normal"/>
    <w:qFormat/>
    <w:pPr>
      <w:keepNext/>
      <w:keepLines/>
      <w:spacing w:before="160" w:after="0"/>
      <w:contextualSpacing/>
      <w:outlineLvl w:val="5"/>
    </w:pPr>
    <w:rPr>
      <w:rFonts w:ascii="Trebuchet MS" w:hAnsi="Trebuchet MS" w:eastAsia="Trebuchet MS" w:cs="Trebuchet MS"/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qFormat/>
    <w:pPr>
      <w:keepNext/>
      <w:keepLines/>
      <w:spacing w:before="0" w:after="0"/>
      <w:contextualSpacing/>
    </w:pPr>
    <w:rPr>
      <w:rFonts w:ascii="Trebuchet MS" w:hAnsi="Trebuchet MS" w:eastAsia="Trebuchet MS" w:cs="Trebuchet MS"/>
      <w:sz w:val="42"/>
      <w:szCs w:val="42"/>
    </w:rPr>
  </w:style>
  <w:style w:type="paragraph" w:styleId="Subtitle">
    <w:name w:val="Subtitle"/>
    <w:basedOn w:val="Normal"/>
    <w:qFormat/>
    <w:pPr>
      <w:keepNext/>
      <w:keepLines/>
      <w:spacing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omments" Target="comment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Application>LibreOffice/5.2.3.2$Linux_x86 LibreOffice_project/20m0$Build-2</Application>
  <Pages>1</Pages>
  <Words>103</Words>
  <Characters>521</Characters>
  <CharactersWithSpaces>620</CharactersWithSpaces>
  <Paragraphs>6</Paragraphs>
  <Company>Krokoz™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2016-01-22T18:58:00Z</dcterms:created>
  <dc:creator/>
  <dc:description/>
  <dc:language>ru-RU</dc:language>
  <cp:lastModifiedBy>serega devyatkin</cp:lastModifiedBy>
  <dcterms:modified xsi:type="dcterms:W3CDTF">2016-11-24T22:18:10Z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Krokoz™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