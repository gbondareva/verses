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Ночь, тишина и лишь луна</w:t>
        <w:br/>
        <w:t>Свидетель всех моих творений.</w:t>
        <w:br/>
        <w:t>Вот так наверно при луне,</w:t>
        <w:br/>
        <w:t>Писал стихи когда-то Гений.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 спят спокойно.</w:t>
        <w:br/>
        <w:t>Только мне,</w:t>
        <w:br/>
        <w:t>Не спится,</w:t>
        <w:br/>
        <w:t>С ней наедине.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В ночи спокойнее, нет шума</w:t>
        <w:br/>
        <w:t>И проще, как-то идёт дума.</w:t>
        <w:br/>
        <w:t>Луна в окошко наблюдает</w:t>
        <w:br/>
        <w:t>И потихоньку, к утру тает.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2015-01-06T14:12:00Z</dcterms:created>
  <dc:creator>Василий</dc:creator>
  <dc:language>ru-RU</dc:language>
  <cp:lastModifiedBy>Василий</cp:lastModifiedBy>
  <dcterms:modified xsi:type="dcterms:W3CDTF">2015-01-06T14:17:00Z</dcterms:modified>
  <cp:revision>1</cp:revision>
</cp:coreProperties>
</file>