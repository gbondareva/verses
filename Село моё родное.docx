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0BE4" w:rsidRDefault="009279DE">
      <w:pPr>
        <w:rPr>
          <w:ins w:id="0" w:author="Василий" w:date="2016-10-28T15:42:00Z"/>
        </w:rPr>
      </w:pPr>
      <w:r>
        <w:t>Люблю село моё родное</w:t>
      </w:r>
      <w:r>
        <w:br/>
        <w:t>Глазами, сердцем и душой.</w:t>
      </w:r>
      <w:r>
        <w:br/>
        <w:t>Родней и ближе, нет мне края,</w:t>
      </w:r>
      <w:r>
        <w:br/>
        <w:t>Как здесь привольно, хорошо!</w:t>
      </w:r>
    </w:p>
    <w:p w:rsidR="004F3AA7" w:rsidRDefault="004F3AA7"/>
    <w:p w:rsidR="00930BE4" w:rsidRDefault="009279DE">
      <w:pPr>
        <w:rPr>
          <w:ins w:id="1" w:author="Василий" w:date="2016-10-28T15:42:00Z"/>
        </w:rPr>
      </w:pPr>
      <w:proofErr w:type="gramStart"/>
      <w:r>
        <w:t>Богата</w:t>
      </w:r>
      <w:proofErr w:type="gramEnd"/>
      <w:r>
        <w:t xml:space="preserve"> на пруды, овраги,</w:t>
      </w:r>
      <w:r>
        <w:br/>
        <w:t>Лесополосы и долы.</w:t>
      </w:r>
      <w:r>
        <w:br/>
        <w:t xml:space="preserve">Сельхозугодиями </w:t>
      </w:r>
      <w:proofErr w:type="gramStart"/>
      <w:r>
        <w:t>богата</w:t>
      </w:r>
      <w:proofErr w:type="gramEnd"/>
      <w:r>
        <w:t>,</w:t>
      </w:r>
      <w:r>
        <w:br/>
        <w:t>Достойно всякой похвалы!</w:t>
      </w:r>
    </w:p>
    <w:p w:rsidR="004F3AA7" w:rsidRDefault="004F3AA7"/>
    <w:p w:rsidR="00930BE4" w:rsidRDefault="009279DE">
      <w:pPr>
        <w:rPr>
          <w:ins w:id="2" w:author="Василий" w:date="2016-10-28T15:42:00Z"/>
        </w:rPr>
      </w:pPr>
      <w:r>
        <w:t>Речушка, плавно переливаясь,</w:t>
      </w:r>
      <w:r>
        <w:br/>
        <w:t>Так не заметно, не спеша.</w:t>
      </w:r>
      <w:r>
        <w:br/>
        <w:t>Пусть молчалива, но живая,</w:t>
      </w:r>
      <w:r>
        <w:br/>
        <w:t>Она и есть, - села душа.</w:t>
      </w:r>
      <w:bookmarkStart w:id="3" w:name="_GoBack"/>
      <w:bookmarkEnd w:id="3"/>
    </w:p>
    <w:p w:rsidR="004F3AA7" w:rsidRDefault="004F3AA7"/>
    <w:p w:rsidR="00930BE4" w:rsidRDefault="009279DE">
      <w:r>
        <w:t>Посмотришь сверху, словно чаша,</w:t>
      </w:r>
      <w:r>
        <w:br/>
        <w:t>Поля, каймою золотой!</w:t>
      </w:r>
      <w:r>
        <w:br/>
        <w:t>Это, село, родное наше,</w:t>
      </w:r>
      <w:r>
        <w:br/>
        <w:t>С неотразимой красотой!</w:t>
      </w:r>
    </w:p>
    <w:sectPr w:rsidR="00930B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30BE4"/>
    <w:rsid w:val="004F3AA7"/>
    <w:rsid w:val="009279DE"/>
    <w:rsid w:val="0093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351</Characters>
  <Application>Microsoft Office Word</Application>
  <DocSecurity>0</DocSecurity>
  <Lines>2</Lines>
  <Paragraphs>1</Paragraphs>
  <ScaleCrop>false</ScaleCrop>
  <Company>Krokoz™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2016-01-22T15:34:00Z</dcterms:created>
  <dcterms:modified xsi:type="dcterms:W3CDTF">2016-10-28T11:42:00Z</dcterms:modified>
</cp:coreProperties>
</file>