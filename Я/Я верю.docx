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0" w:author="serega  " w:date="2014-11-28T17:34:00Z">
        <w:commentRangeStart w:id="0"/>
        <w:r>
          <w:rPr>
            <w:rFonts w:eastAsia="Calibri" w:cs="Calibri" w:ascii="Calibri" w:hAnsi="Calibri"/>
            <w:sz w:val="28"/>
          </w:rPr>
        </w:r>
      </w:ins>
      <w:r>
        <w:rPr>
          <w:rFonts w:eastAsia="Calibri" w:cs="Calibri" w:ascii="Calibri" w:hAnsi="Calibri"/>
          <w:sz w:val="28"/>
        </w:rPr>
        <w:t>Я верю в числа и в цвета.</w:t>
      </w:r>
      <w:ins w:id="1" w:author="serega  " w:date="2014-11-28T17:34:00Z">
        <w:commentRangeEnd w:id="0"/>
        <w:r>
          <w:rPr>
            <w:rFonts w:eastAsia="Calibri" w:cs="Calibri" w:ascii="Calibri" w:hAnsi="Calibri"/>
            <w:sz w:val="28"/>
          </w:rPr>
        </w:r>
      </w:ins>
      <w:ins w:id="2" w:author="serega  " w:date="2014-11-28T17:34:00Z">
        <w:r>
          <w:rPr>
            <w:rFonts w:eastAsia="Calibri" w:cs="Calibri" w:ascii="Calibri" w:hAnsi="Calibri"/>
            <w:sz w:val="28"/>
          </w:rPr>
          <w:commentReference w:id="0"/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раз я, думая об этом,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Составив прожитую схему,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поднимала эту тему.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верю в Слово, его силу,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Оно несёт большой заряд.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позитив я голосую,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о добре все говорят.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В Любовь взаимную я верю,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ней яркость, радость, доброта.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Где нет любви, там совсем грустно,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Там темнота и пустота.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верю в Бога, как иначе?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Нам разум </w:t>
      </w:r>
      <w:ins w:id="3" w:author="serega  " w:date="2014-11-28T17:35:00Z">
        <w:commentRangeStart w:id="1"/>
        <w:r>
          <w:rPr>
            <w:rFonts w:eastAsia="Calibri" w:cs="Calibri" w:ascii="Calibri" w:hAnsi="Calibri"/>
            <w:sz w:val="28"/>
          </w:rPr>
        </w:r>
      </w:ins>
      <w:r>
        <w:rPr>
          <w:rFonts w:eastAsia="Calibri" w:cs="Calibri" w:ascii="Calibri" w:hAnsi="Calibri"/>
          <w:sz w:val="28"/>
        </w:rPr>
        <w:t>Божество</w:t>
      </w:r>
      <w:ins w:id="4" w:author="serega  " w:date="2014-11-28T17:35:00Z">
        <w:commentRangeEnd w:id="1"/>
        <w:r>
          <w:rPr>
            <w:rFonts w:eastAsia="Calibri" w:cs="Calibri" w:ascii="Calibri" w:hAnsi="Calibri"/>
            <w:sz w:val="28"/>
          </w:rPr>
        </w:r>
      </w:ins>
      <w:ins w:id="5" w:author="serega  " w:date="2014-11-28T17:35:00Z">
        <w:r>
          <w:rPr>
            <w:rFonts w:eastAsia="Calibri" w:cs="Calibri" w:ascii="Calibri" w:hAnsi="Calibri"/>
            <w:sz w:val="28"/>
          </w:rPr>
          <w:commentReference w:id="1"/>
        </w:r>
      </w:ins>
      <w:r>
        <w:rPr>
          <w:rFonts w:eastAsia="Calibri" w:cs="Calibri" w:ascii="Calibri" w:hAnsi="Calibri"/>
          <w:sz w:val="28"/>
        </w:rPr>
        <w:t xml:space="preserve"> даёт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направляет в любом деле,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Без веры - сирота народ.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верю в мир на всей планете,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солнце людям всегда светит.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разум для благих творений,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сила, лишь для развлечений.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7:34:39Z" w:initials="">
    <w:p>
      <w:r>
        <w:rPr>
          <w:rFonts w:eastAsia="Liberation Serif" w:cs="Liberation Serif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Что за вера «в числа и цвета»?</w:t>
      </w:r>
    </w:p>
  </w:comment>
  <w:comment w:id="1" w:author="serega  " w:date="2014-11-28T17:35:48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2014-10-26T06:00:00Z</dcterms:created>
  <dc:language>ru-RU</dc:language>
  <cp:lastModifiedBy>Василий</cp:lastModifiedBy>
  <dcterms:modified xsi:type="dcterms:W3CDTF">2014-11-17T11:49:00Z</dcterms:modified>
  <cp:revision>3</cp:revision>
  <dc:title>Я верю.docx</dc:title>
</cp:coreProperties>
</file>