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6867" w:rsidRDefault="00F0336A">
      <w:r>
        <w:t>Любимая моя сестрица,</w:t>
      </w:r>
      <w:r>
        <w:br/>
        <w:t>Могу всегда тобой гордиться!</w:t>
      </w:r>
      <w:r>
        <w:br/>
        <w:t>Не только я, да все вокруг,</w:t>
      </w:r>
      <w:r>
        <w:br/>
        <w:t>Послушай ты своих подруг.</w:t>
      </w:r>
    </w:p>
    <w:p w:rsidR="00416867" w:rsidRDefault="00F0336A">
      <w:r>
        <w:t xml:space="preserve">Ивановна, </w:t>
      </w:r>
      <w:proofErr w:type="spellStart"/>
      <w:r>
        <w:t>Нинуля</w:t>
      </w:r>
      <w:proofErr w:type="spellEnd"/>
      <w:r>
        <w:t>, Нина,</w:t>
      </w:r>
      <w:r>
        <w:br/>
        <w:t>Красива, как картинка!</w:t>
      </w:r>
      <w:r>
        <w:br/>
        <w:t>На доброту всегда легка,</w:t>
      </w:r>
      <w:r>
        <w:br/>
        <w:t>Ну, просто как пушинка!</w:t>
      </w:r>
    </w:p>
    <w:p w:rsidR="00416867" w:rsidRDefault="00F0336A">
      <w:r>
        <w:t>Любви границы ты не знаешь,</w:t>
      </w:r>
      <w:r>
        <w:br/>
        <w:t>Готова всю себя отдать.</w:t>
      </w:r>
      <w:r>
        <w:br/>
      </w:r>
      <w:r>
        <w:t>Любимая жена, бабуля,</w:t>
      </w:r>
      <w:r>
        <w:br/>
        <w:t>И с большой буквы просто Мать!</w:t>
      </w:r>
    </w:p>
    <w:p w:rsidR="00416867" w:rsidRDefault="00F0336A">
      <w:r>
        <w:t>Дороже серебра и злата,</w:t>
      </w:r>
      <w:r>
        <w:br/>
        <w:t>Алмазы не нужны тебе.</w:t>
      </w:r>
      <w:r>
        <w:br/>
        <w:t>Хочу, чтобы как ты хотела,</w:t>
      </w:r>
      <w:r>
        <w:br/>
        <w:t>Сложилось всё в твоей судьбе.</w:t>
      </w:r>
    </w:p>
    <w:p w:rsidR="00416867" w:rsidRDefault="00F0336A">
      <w:r>
        <w:t>Болезней меньше и тревог,</w:t>
      </w:r>
      <w:r>
        <w:br/>
        <w:t>Чтоб Вася был не очень строг,</w:t>
      </w:r>
      <w:r>
        <w:br/>
        <w:t>Печали меньше за детей,</w:t>
      </w:r>
      <w:r>
        <w:br/>
      </w:r>
      <w:proofErr w:type="gramStart"/>
      <w:r>
        <w:t>Побольше</w:t>
      </w:r>
      <w:proofErr w:type="gramEnd"/>
      <w:r>
        <w:t xml:space="preserve"> добрых ново</w:t>
      </w:r>
      <w:r>
        <w:t>стей.</w:t>
      </w:r>
    </w:p>
    <w:p w:rsidR="00416867" w:rsidRDefault="00F0336A">
      <w:r>
        <w:t>И будет радость на душе,</w:t>
      </w:r>
      <w:r>
        <w:br/>
        <w:t xml:space="preserve">За то, что с милым в </w:t>
      </w:r>
      <w:commentRangeStart w:id="0"/>
      <w:del w:id="1" w:author="Василий" w:date="2016-12-25T00:09:00Z">
        <w:r w:rsidDel="0075408E">
          <w:delText>«</w:delText>
        </w:r>
      </w:del>
      <w:r>
        <w:t>шалаше</w:t>
      </w:r>
      <w:del w:id="2" w:author="Василий" w:date="2016-12-25T00:09:00Z">
        <w:r w:rsidDel="0075408E">
          <w:delText>»</w:delText>
        </w:r>
      </w:del>
      <w:r>
        <w:t>.</w:t>
      </w:r>
      <w:commentRangeEnd w:id="0"/>
      <w:r>
        <w:commentReference w:id="0"/>
      </w:r>
      <w:r>
        <w:br/>
        <w:t>Что мирно небо, мирный дом,</w:t>
      </w:r>
      <w:r>
        <w:br/>
        <w:t>И все, кто проживает в нём.</w:t>
      </w:r>
    </w:p>
    <w:p w:rsidR="00416867" w:rsidRDefault="0075408E">
      <w:ins w:id="3" w:author="Василий" w:date="2016-12-25T00:10:00Z">
        <w:r>
          <w:t>И</w:t>
        </w:r>
      </w:ins>
      <w:commentRangeStart w:id="4"/>
      <w:del w:id="5" w:author="Василий" w:date="2016-12-25T00:09:00Z">
        <w:r w:rsidR="00F0336A" w:rsidDel="0075408E">
          <w:delText>А</w:delText>
        </w:r>
      </w:del>
      <w:r w:rsidR="00F0336A">
        <w:t xml:space="preserve"> больше</w:t>
      </w:r>
      <w:del w:id="6" w:author="Василий" w:date="2016-12-25T00:10:00Z">
        <w:r w:rsidR="00F0336A" w:rsidDel="0075408E">
          <w:delText xml:space="preserve"> </w:delText>
        </w:r>
        <w:r w:rsidR="00F0336A" w:rsidDel="0075408E">
          <w:delText>и</w:delText>
        </w:r>
      </w:del>
      <w:r w:rsidR="00F0336A">
        <w:t xml:space="preserve"> нич</w:t>
      </w:r>
      <w:ins w:id="7" w:author="Василий" w:date="2016-12-25T00:10:00Z">
        <w:r>
          <w:t>его</w:t>
        </w:r>
      </w:ins>
      <w:bookmarkStart w:id="8" w:name="_GoBack"/>
      <w:bookmarkEnd w:id="8"/>
      <w:del w:id="9" w:author="Василий" w:date="2016-12-25T00:10:00Z">
        <w:r w:rsidR="00F0336A" w:rsidDel="0075408E">
          <w:delText>т</w:delText>
        </w:r>
        <w:r w:rsidR="00F0336A" w:rsidDel="0075408E">
          <w:delText>о</w:delText>
        </w:r>
      </w:del>
      <w:r w:rsidR="00F0336A">
        <w:t xml:space="preserve"> не нужно.</w:t>
      </w:r>
      <w:commentRangeEnd w:id="4"/>
      <w:r w:rsidR="00F0336A">
        <w:commentReference w:id="4"/>
      </w:r>
      <w:r w:rsidR="00F0336A">
        <w:br/>
        <w:t>Все поздравляем тебя дружно!</w:t>
      </w:r>
      <w:r w:rsidR="00F0336A">
        <w:br/>
        <w:t>Для нас ты – яркий лучик света,</w:t>
      </w:r>
      <w:r w:rsidR="00F0336A">
        <w:br/>
        <w:t>Благодарим тебя за это!</w:t>
      </w:r>
    </w:p>
    <w:sectPr w:rsidR="0041686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1-09T22:32:00Z" w:initials="s">
    <w:p w:rsidR="00416867" w:rsidRDefault="00F0336A">
      <w:r>
        <w:rPr>
          <w:sz w:val="20"/>
        </w:rPr>
        <w:t>Кавычки нужны?</w:t>
      </w:r>
    </w:p>
  </w:comment>
  <w:comment w:id="4" w:author="serega " w:date="2016-11-09T22:32:00Z" w:initials="s">
    <w:p w:rsidR="00416867" w:rsidRDefault="00F0336A">
      <w:r>
        <w:rPr>
          <w:sz w:val="20"/>
        </w:rPr>
        <w:t>И бол</w:t>
      </w:r>
      <w:r>
        <w:rPr>
          <w:sz w:val="20"/>
        </w:rPr>
        <w:t>ьше ничего не нужно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16867"/>
    <w:rsid w:val="00416867"/>
    <w:rsid w:val="0075408E"/>
    <w:rsid w:val="00AE48B3"/>
    <w:rsid w:val="00F0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5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5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Office Word</Application>
  <DocSecurity>0</DocSecurity>
  <Lines>5</Lines>
  <Paragraphs>1</Paragraphs>
  <ScaleCrop>false</ScaleCrop>
  <Company>Krokoz™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Яркий лучик.docx</dc:title>
  <dc:subject/>
  <dc:creator/>
  <dc:description/>
  <cp:lastModifiedBy>Василий</cp:lastModifiedBy>
  <cp:revision>10</cp:revision>
  <dcterms:created xsi:type="dcterms:W3CDTF">2014-10-26T06:53:00Z</dcterms:created>
  <dcterms:modified xsi:type="dcterms:W3CDTF">2016-12-24T20:11:00Z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