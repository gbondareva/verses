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C3474" w:rsidRDefault="00F06AF3">
      <w:r>
        <w:t>В парке города в субботу,</w:t>
      </w:r>
    </w:p>
    <w:p w:rsidR="006C3474" w:rsidRDefault="00F06AF3">
      <w:r>
        <w:t>Танцы есть, кому за сорок.</w:t>
      </w:r>
    </w:p>
    <w:p w:rsidR="006C3474" w:rsidRDefault="00F06AF3">
      <w:r>
        <w:t>Этот день они так ждут,</w:t>
      </w:r>
    </w:p>
    <w:p w:rsidR="006C3474" w:rsidRDefault="00F06AF3">
      <w:ins w:id="0" w:author="Василий" w:date="2014-12-03T15:09:00Z">
        <w:r>
          <w:t>Отдыхают славно тут</w:t>
        </w:r>
      </w:ins>
      <w:ins w:id="1" w:author="Василий" w:date="2014-12-03T16:22:00Z">
        <w:r>
          <w:t>!</w:t>
        </w:r>
      </w:ins>
      <w:bookmarkStart w:id="2" w:name="_GoBack"/>
      <w:bookmarkEnd w:id="2"/>
      <w:commentRangeStart w:id="3"/>
      <w:del w:id="4" w:author="Василий" w:date="2014-12-03T15:05:00Z">
        <w:r w:rsidDel="00A54DAF">
          <w:delText>Ч</w:delText>
        </w:r>
        <w:r w:rsidDel="00A54DAF">
          <w:delText>т</w:delText>
        </w:r>
        <w:r w:rsidDel="00A54DAF">
          <w:delText>о</w:delText>
        </w:r>
        <w:r w:rsidDel="00A54DAF">
          <w:delText xml:space="preserve"> </w:delText>
        </w:r>
        <w:r w:rsidDel="00A54DAF">
          <w:delText>с</w:delText>
        </w:r>
        <w:r w:rsidDel="00A54DAF">
          <w:delText>ч</w:delText>
        </w:r>
        <w:r w:rsidDel="00A54DAF">
          <w:delText>и</w:delText>
        </w:r>
        <w:r w:rsidDel="00A54DAF">
          <w:delText>т</w:delText>
        </w:r>
        <w:r w:rsidDel="00A54DAF">
          <w:delText>а</w:delText>
        </w:r>
        <w:r w:rsidDel="00A54DAF">
          <w:delText>ю</w:delText>
        </w:r>
        <w:r w:rsidDel="00A54DAF">
          <w:delText>т</w:delText>
        </w:r>
        <w:r w:rsidDel="00A54DAF">
          <w:delText xml:space="preserve"> </w:delText>
        </w:r>
        <w:r w:rsidDel="00A54DAF">
          <w:delText>в</w:delText>
        </w:r>
        <w:r w:rsidDel="00A54DAF">
          <w:delText>с</w:delText>
        </w:r>
        <w:r w:rsidDel="00A54DAF">
          <w:delText>е</w:delText>
        </w:r>
        <w:r w:rsidDel="00A54DAF">
          <w:delText>х</w:delText>
        </w:r>
        <w:r w:rsidDel="00A54DAF">
          <w:delText xml:space="preserve"> </w:delText>
        </w:r>
        <w:r w:rsidDel="00A54DAF">
          <w:delText>м</w:delText>
        </w:r>
        <w:r w:rsidDel="00A54DAF">
          <w:delText>и</w:delText>
        </w:r>
        <w:r w:rsidDel="00A54DAF">
          <w:delText>н</w:delText>
        </w:r>
        <w:r w:rsidDel="00A54DAF">
          <w:delText>у</w:delText>
        </w:r>
        <w:r w:rsidDel="00A54DAF">
          <w:delText>т</w:delText>
        </w:r>
        <w:commentRangeEnd w:id="3"/>
        <w:r w:rsidDel="00A54DAF">
          <w:commentReference w:id="3"/>
        </w:r>
        <w:r w:rsidDel="00A54DAF">
          <w:delText>.</w:delText>
        </w:r>
      </w:del>
    </w:p>
    <w:p w:rsidR="007D5EE8" w:rsidDel="00F06AF3" w:rsidRDefault="007D5EE8">
      <w:pPr>
        <w:rPr>
          <w:del w:id="5" w:author="Василий" w:date="2014-12-03T16:20:00Z"/>
        </w:rPr>
      </w:pPr>
    </w:p>
    <w:p w:rsidR="006C3474" w:rsidDel="007D5EE8" w:rsidRDefault="00F06AF3">
      <w:pPr>
        <w:rPr>
          <w:del w:id="6" w:author="Василий" w:date="2014-12-03T16:05:00Z"/>
        </w:rPr>
      </w:pPr>
      <w:del w:id="7" w:author="Василий" w:date="2014-12-03T16:05:00Z">
        <w:r w:rsidDel="007D5EE8">
          <w:delText>Т</w:delText>
        </w:r>
        <w:r w:rsidDel="007D5EE8">
          <w:delText>а</w:delText>
        </w:r>
        <w:r w:rsidDel="007D5EE8">
          <w:delText>м</w:delText>
        </w:r>
        <w:r w:rsidDel="007D5EE8">
          <w:delText xml:space="preserve"> </w:delText>
        </w:r>
        <w:r w:rsidDel="007D5EE8">
          <w:delText>о</w:delText>
        </w:r>
        <w:r w:rsidDel="007D5EE8">
          <w:delText>р</w:delText>
        </w:r>
        <w:r w:rsidDel="007D5EE8">
          <w:delText>к</w:delText>
        </w:r>
        <w:r w:rsidDel="007D5EE8">
          <w:delText>е</w:delText>
        </w:r>
        <w:r w:rsidDel="007D5EE8">
          <w:delText>с</w:delText>
        </w:r>
        <w:r w:rsidDel="007D5EE8">
          <w:delText>т</w:delText>
        </w:r>
        <w:r w:rsidDel="007D5EE8">
          <w:delText>р</w:delText>
        </w:r>
        <w:r w:rsidDel="007D5EE8">
          <w:delText xml:space="preserve"> </w:delText>
        </w:r>
        <w:r w:rsidDel="007D5EE8">
          <w:delText>и</w:delText>
        </w:r>
        <w:r w:rsidDel="007D5EE8">
          <w:delText>х</w:delText>
        </w:r>
        <w:r w:rsidDel="007D5EE8">
          <w:delText xml:space="preserve"> </w:delText>
        </w:r>
        <w:r w:rsidDel="007D5EE8">
          <w:delText>в</w:delText>
        </w:r>
        <w:r w:rsidDel="007D5EE8">
          <w:delText>с</w:delText>
        </w:r>
        <w:r w:rsidDel="007D5EE8">
          <w:delText>т</w:delText>
        </w:r>
        <w:r w:rsidDel="007D5EE8">
          <w:delText>р</w:delText>
        </w:r>
        <w:r w:rsidDel="007D5EE8">
          <w:delText>е</w:delText>
        </w:r>
        <w:r w:rsidDel="007D5EE8">
          <w:delText>ч</w:delText>
        </w:r>
        <w:r w:rsidDel="007D5EE8">
          <w:delText>а</w:delText>
        </w:r>
        <w:r w:rsidDel="007D5EE8">
          <w:delText>е</w:delText>
        </w:r>
        <w:r w:rsidDel="007D5EE8">
          <w:delText>т</w:delText>
        </w:r>
        <w:r w:rsidDel="007D5EE8">
          <w:delText>,</w:delText>
        </w:r>
      </w:del>
    </w:p>
    <w:p w:rsidR="006C3474" w:rsidDel="007D5EE8" w:rsidRDefault="00F06AF3">
      <w:pPr>
        <w:rPr>
          <w:del w:id="8" w:author="Василий" w:date="2014-12-03T16:05:00Z"/>
        </w:rPr>
      </w:pPr>
      <w:del w:id="9" w:author="Василий" w:date="2014-12-03T16:05:00Z">
        <w:r w:rsidDel="007D5EE8">
          <w:delText>М</w:delText>
        </w:r>
        <w:r w:rsidDel="007D5EE8">
          <w:delText>у</w:delText>
        </w:r>
        <w:r w:rsidDel="007D5EE8">
          <w:delText>з</w:delText>
        </w:r>
        <w:r w:rsidDel="007D5EE8">
          <w:delText>ы</w:delText>
        </w:r>
        <w:r w:rsidDel="007D5EE8">
          <w:delText>к</w:delText>
        </w:r>
        <w:r w:rsidDel="007D5EE8">
          <w:delText>а</w:delText>
        </w:r>
        <w:r w:rsidDel="007D5EE8">
          <w:delText>н</w:delText>
        </w:r>
        <w:r w:rsidDel="007D5EE8">
          <w:delText>т</w:delText>
        </w:r>
        <w:r w:rsidDel="007D5EE8">
          <w:delText>ы</w:delText>
        </w:r>
        <w:r w:rsidDel="007D5EE8">
          <w:delText xml:space="preserve"> </w:delText>
        </w:r>
        <w:r w:rsidDel="007D5EE8">
          <w:delText>и</w:delText>
        </w:r>
        <w:r w:rsidDel="007D5EE8">
          <w:delText>м</w:delText>
        </w:r>
        <w:r w:rsidDel="007D5EE8">
          <w:delText xml:space="preserve"> </w:delText>
        </w:r>
        <w:r w:rsidDel="007D5EE8">
          <w:delText>и</w:delText>
        </w:r>
        <w:r w:rsidDel="007D5EE8">
          <w:delText>г</w:delText>
        </w:r>
        <w:r w:rsidDel="007D5EE8">
          <w:delText>р</w:delText>
        </w:r>
        <w:r w:rsidDel="007D5EE8">
          <w:delText>а</w:delText>
        </w:r>
        <w:r w:rsidDel="007D5EE8">
          <w:delText>ю</w:delText>
        </w:r>
        <w:r w:rsidDel="007D5EE8">
          <w:delText>т</w:delText>
        </w:r>
        <w:r w:rsidDel="007D5EE8">
          <w:delText>,</w:delText>
        </w:r>
      </w:del>
    </w:p>
    <w:p w:rsidR="006C3474" w:rsidDel="007D5EE8" w:rsidRDefault="00F06AF3">
      <w:pPr>
        <w:rPr>
          <w:del w:id="10" w:author="Василий" w:date="2014-12-03T16:04:00Z"/>
        </w:rPr>
      </w:pPr>
      <w:del w:id="11" w:author="Василий" w:date="2014-12-03T16:04:00Z">
        <w:r w:rsidDel="007D5EE8">
          <w:delText>Л</w:delText>
        </w:r>
        <w:r w:rsidDel="007D5EE8">
          <w:delText>ь</w:delText>
        </w:r>
        <w:r w:rsidDel="007D5EE8">
          <w:delText>ё</w:delText>
        </w:r>
        <w:r w:rsidDel="007D5EE8">
          <w:delText>т</w:delText>
        </w:r>
        <w:r w:rsidDel="007D5EE8">
          <w:delText>с</w:delText>
        </w:r>
        <w:r w:rsidDel="007D5EE8">
          <w:delText>я</w:delText>
        </w:r>
        <w:r w:rsidDel="007D5EE8">
          <w:delText xml:space="preserve"> </w:delText>
        </w:r>
        <w:r w:rsidDel="007D5EE8">
          <w:delText>м</w:delText>
        </w:r>
        <w:r w:rsidDel="007D5EE8">
          <w:delText>у</w:delText>
        </w:r>
        <w:r w:rsidDel="007D5EE8">
          <w:delText>з</w:delText>
        </w:r>
        <w:r w:rsidDel="007D5EE8">
          <w:delText>ы</w:delText>
        </w:r>
        <w:r w:rsidDel="007D5EE8">
          <w:delText>к</w:delText>
        </w:r>
        <w:r w:rsidDel="007D5EE8">
          <w:delText>а</w:delText>
        </w:r>
        <w:r w:rsidDel="007D5EE8">
          <w:delText xml:space="preserve"> </w:delText>
        </w:r>
        <w:r w:rsidDel="007D5EE8">
          <w:delText>ж</w:delText>
        </w:r>
        <w:r w:rsidDel="007D5EE8">
          <w:delText>и</w:delText>
        </w:r>
        <w:r w:rsidDel="007D5EE8">
          <w:delText>в</w:delText>
        </w:r>
        <w:r w:rsidDel="007D5EE8">
          <w:delText>а</w:delText>
        </w:r>
        <w:r w:rsidDel="007D5EE8">
          <w:delText>я</w:delText>
        </w:r>
        <w:r w:rsidDel="007D5EE8">
          <w:delText>,</w:delText>
        </w:r>
      </w:del>
    </w:p>
    <w:p w:rsidR="006C3474" w:rsidRDefault="00F06AF3">
      <w:del w:id="12" w:author="Василий" w:date="2014-12-03T16:04:00Z">
        <w:r w:rsidDel="007D5EE8">
          <w:delText>Т</w:delText>
        </w:r>
        <w:r w:rsidDel="007D5EE8">
          <w:delText>а</w:delText>
        </w:r>
        <w:r w:rsidDel="007D5EE8">
          <w:delText>н</w:delText>
        </w:r>
        <w:r w:rsidDel="007D5EE8">
          <w:delText>ц</w:delText>
        </w:r>
        <w:r w:rsidDel="007D5EE8">
          <w:delText>е</w:delText>
        </w:r>
        <w:r w:rsidDel="007D5EE8">
          <w:delText>в</w:delText>
        </w:r>
        <w:r w:rsidDel="007D5EE8">
          <w:delText>а</w:delText>
        </w:r>
        <w:r w:rsidDel="007D5EE8">
          <w:delText>т</w:delText>
        </w:r>
        <w:r w:rsidDel="007D5EE8">
          <w:delText>ь</w:delText>
        </w:r>
        <w:r w:rsidDel="007D5EE8">
          <w:delText xml:space="preserve"> </w:delText>
        </w:r>
        <w:r w:rsidDel="007D5EE8">
          <w:delText>в</w:delText>
        </w:r>
        <w:r w:rsidDel="007D5EE8">
          <w:delText>с</w:delText>
        </w:r>
        <w:r w:rsidDel="007D5EE8">
          <w:delText>е</w:delText>
        </w:r>
        <w:r w:rsidDel="007D5EE8">
          <w:delText>х</w:delText>
        </w:r>
        <w:r w:rsidDel="007D5EE8">
          <w:delText xml:space="preserve"> </w:delText>
        </w:r>
        <w:r w:rsidDel="007D5EE8">
          <w:delText>п</w:delText>
        </w:r>
        <w:r w:rsidDel="007D5EE8">
          <w:delText>р</w:delText>
        </w:r>
        <w:r w:rsidDel="007D5EE8">
          <w:delText>и</w:delText>
        </w:r>
        <w:r w:rsidDel="007D5EE8">
          <w:delText>г</w:delText>
        </w:r>
        <w:r w:rsidDel="007D5EE8">
          <w:delText>л</w:delText>
        </w:r>
        <w:r w:rsidDel="007D5EE8">
          <w:delText>а</w:delText>
        </w:r>
        <w:r w:rsidDel="007D5EE8">
          <w:delText>ш</w:delText>
        </w:r>
        <w:r w:rsidDel="007D5EE8">
          <w:delText>а</w:delText>
        </w:r>
        <w:r w:rsidDel="007D5EE8">
          <w:delText>я</w:delText>
        </w:r>
        <w:r w:rsidDel="007D5EE8">
          <w:delText>.</w:delText>
        </w:r>
      </w:del>
    </w:p>
    <w:p w:rsidR="006C3474" w:rsidRDefault="006C3474"/>
    <w:p w:rsidR="006C3474" w:rsidRDefault="00F06AF3">
      <w:proofErr w:type="spellStart"/>
      <w:r>
        <w:t>Приодели</w:t>
      </w:r>
      <w:ins w:id="13" w:author="Василий" w:date="2014-12-03T16:02:00Z">
        <w:r w:rsidR="007D5EE8">
          <w:t>ся</w:t>
        </w:r>
        <w:proofErr w:type="spellEnd"/>
        <w:r w:rsidR="007D5EE8">
          <w:t xml:space="preserve"> в </w:t>
        </w:r>
      </w:ins>
      <w:del w:id="14" w:author="serega  " w:date="2014-11-28T13:09:00Z">
        <w:r>
          <w:delText>с</w:delText>
        </w:r>
        <w:r>
          <w:delText>ь</w:delText>
        </w:r>
      </w:del>
      <w:r>
        <w:t xml:space="preserve"> </w:t>
      </w:r>
      <w:del w:id="15" w:author="Василий" w:date="2014-12-03T16:02:00Z">
        <w:r w:rsidDel="007D5EE8">
          <w:delText>в</w:delText>
        </w:r>
        <w:r w:rsidDel="007D5EE8">
          <w:delText>с</w:delText>
        </w:r>
        <w:r w:rsidDel="007D5EE8">
          <w:delText>е</w:delText>
        </w:r>
      </w:del>
      <w:r>
        <w:t xml:space="preserve"> </w:t>
      </w:r>
      <w:del w:id="16" w:author="serega  " w:date="2014-11-28T13:09:00Z">
        <w:r>
          <w:delText xml:space="preserve">в </w:delText>
        </w:r>
      </w:del>
      <w:r>
        <w:t>наряды,</w:t>
      </w:r>
    </w:p>
    <w:p w:rsidR="006C3474" w:rsidRDefault="00F06AF3">
      <w:proofErr w:type="spellStart"/>
      <w:r>
        <w:t>Оторвалис</w:t>
      </w:r>
      <w:ins w:id="17" w:author="Василий" w:date="2014-12-03T16:02:00Z">
        <w:r w:rsidR="007D5EE8">
          <w:t>я</w:t>
        </w:r>
      </w:ins>
      <w:proofErr w:type="spellEnd"/>
      <w:del w:id="18" w:author="Василий" w:date="2014-12-03T16:02:00Z">
        <w:r w:rsidDel="007D5EE8">
          <w:delText>ь</w:delText>
        </w:r>
      </w:del>
      <w:r>
        <w:t xml:space="preserve"> </w:t>
      </w:r>
      <w:del w:id="19" w:author="serega  " w:date="2014-11-28T13:10:00Z">
        <w:r>
          <w:delText>все</w:delText>
        </w:r>
      </w:del>
      <w:ins w:id="20" w:author="serega  " w:date="2014-11-28T13:10:00Z">
        <w:del w:id="21" w:author="Василий" w:date="2014-12-03T16:02:00Z">
          <w:r w:rsidDel="007D5EE8">
            <w:delText>в</w:delText>
          </w:r>
          <w:r w:rsidDel="007D5EE8">
            <w:delText>д</w:delText>
          </w:r>
          <w:r w:rsidDel="007D5EE8">
            <w:delText>р</w:delText>
          </w:r>
          <w:r w:rsidDel="007D5EE8">
            <w:delText>у</w:delText>
          </w:r>
          <w:r w:rsidDel="007D5EE8">
            <w:delText>г</w:delText>
          </w:r>
        </w:del>
      </w:ins>
      <w:r>
        <w:t xml:space="preserve"> от дел,</w:t>
      </w:r>
    </w:p>
    <w:p w:rsidR="006C3474" w:rsidRDefault="00F06AF3">
      <w:r>
        <w:t>Идут быстрою походкой,</w:t>
      </w:r>
    </w:p>
    <w:p w:rsidR="006C3474" w:rsidRDefault="00F06AF3">
      <w:pPr>
        <w:rPr>
          <w:ins w:id="22" w:author="Василий" w:date="2014-12-03T16:03:00Z"/>
        </w:rPr>
      </w:pPr>
      <w:del w:id="23" w:author="serega  " w:date="2014-11-28T13:09:00Z">
        <w:r>
          <w:delText>Словно все</w:delText>
        </w:r>
      </w:del>
      <w:ins w:id="24" w:author="serega  " w:date="2014-11-28T13:09:00Z">
        <w:r>
          <w:t>Будто бы</w:t>
        </w:r>
      </w:ins>
      <w:r>
        <w:t xml:space="preserve"> помолодев.</w:t>
      </w:r>
    </w:p>
    <w:p w:rsidR="007D5EE8" w:rsidRDefault="007D5EE8">
      <w:pPr>
        <w:rPr>
          <w:ins w:id="25" w:author="Василий" w:date="2014-12-03T16:03:00Z"/>
        </w:rPr>
      </w:pPr>
    </w:p>
    <w:p w:rsidR="007D5EE8" w:rsidRDefault="007D5EE8">
      <w:pPr>
        <w:rPr>
          <w:ins w:id="26" w:author="Василий" w:date="2014-12-03T16:03:00Z"/>
        </w:rPr>
      </w:pPr>
      <w:ins w:id="27" w:author="Василий" w:date="2014-12-03T16:03:00Z">
        <w:r>
          <w:t>Там оркестр их встречает,</w:t>
        </w:r>
      </w:ins>
    </w:p>
    <w:p w:rsidR="007D5EE8" w:rsidRDefault="007D5EE8">
      <w:pPr>
        <w:rPr>
          <w:ins w:id="28" w:author="Василий" w:date="2014-12-03T16:03:00Z"/>
        </w:rPr>
      </w:pPr>
      <w:ins w:id="29" w:author="Василий" w:date="2014-12-03T16:03:00Z">
        <w:r>
          <w:t>Музыканты им играют,</w:t>
        </w:r>
      </w:ins>
    </w:p>
    <w:p w:rsidR="007D5EE8" w:rsidRDefault="007D5EE8">
      <w:pPr>
        <w:rPr>
          <w:ins w:id="30" w:author="Василий" w:date="2014-12-03T16:04:00Z"/>
        </w:rPr>
      </w:pPr>
      <w:proofErr w:type="spellStart"/>
      <w:ins w:id="31" w:author="Василий" w:date="2014-12-03T16:04:00Z">
        <w:r>
          <w:t>Люётся</w:t>
        </w:r>
        <w:proofErr w:type="spellEnd"/>
        <w:r>
          <w:t xml:space="preserve"> музыка живая,</w:t>
        </w:r>
      </w:ins>
    </w:p>
    <w:p w:rsidR="007D5EE8" w:rsidRDefault="007D5EE8">
      <w:ins w:id="32" w:author="Василий" w:date="2014-12-03T16:04:00Z">
        <w:r>
          <w:t>Танцевать всех приглашая.</w:t>
        </w:r>
      </w:ins>
    </w:p>
    <w:p w:rsidR="006C3474" w:rsidRDefault="006C3474"/>
    <w:p w:rsidR="006C3474" w:rsidRDefault="00F06AF3">
      <w:r>
        <w:t>Танцы разные танцуют,</w:t>
      </w:r>
    </w:p>
    <w:p w:rsidR="006C3474" w:rsidRDefault="00F06AF3">
      <w:r>
        <w:t>Даже польку, краковяк.</w:t>
      </w:r>
    </w:p>
    <w:p w:rsidR="006C3474" w:rsidRDefault="00F06AF3">
      <w:r>
        <w:t>В перерывах отдыхают</w:t>
      </w:r>
    </w:p>
    <w:p w:rsidR="006C3474" w:rsidRDefault="00F06AF3">
      <w:r>
        <w:t>И о чём-то говорят.</w:t>
      </w:r>
    </w:p>
    <w:p w:rsidR="006C3474" w:rsidRDefault="006C3474"/>
    <w:p w:rsidR="006C3474" w:rsidRDefault="00F06AF3">
      <w:r>
        <w:t>Много пар нашли друг друга,</w:t>
      </w:r>
    </w:p>
    <w:p w:rsidR="006C3474" w:rsidRDefault="00F06AF3">
      <w:r>
        <w:t>В этом парке городском.</w:t>
      </w:r>
    </w:p>
    <w:p w:rsidR="006C3474" w:rsidRDefault="00F06AF3">
      <w:r>
        <w:t>Закружились в белом вальсе</w:t>
      </w:r>
    </w:p>
    <w:p w:rsidR="006C3474" w:rsidRDefault="00F06AF3">
      <w:r>
        <w:t xml:space="preserve">И </w:t>
      </w:r>
      <w:proofErr w:type="spellStart"/>
      <w:r>
        <w:t>осталися</w:t>
      </w:r>
      <w:proofErr w:type="spellEnd"/>
      <w:r>
        <w:t xml:space="preserve"> вдвоём.</w:t>
      </w:r>
    </w:p>
    <w:p w:rsidR="006C3474" w:rsidRDefault="006C3474"/>
    <w:p w:rsidR="006C3474" w:rsidRDefault="00F06AF3">
      <w:r>
        <w:lastRenderedPageBreak/>
        <w:t>Где ещё им прове</w:t>
      </w:r>
      <w:r>
        <w:t>сти</w:t>
      </w:r>
    </w:p>
    <w:p w:rsidR="006C3474" w:rsidRDefault="00F06AF3">
      <w:r>
        <w:t>Так приятно выходной,</w:t>
      </w:r>
    </w:p>
    <w:p w:rsidR="006C3474" w:rsidRDefault="00F06AF3">
      <w:r>
        <w:t>Где ещё им можно встретить</w:t>
      </w:r>
    </w:p>
    <w:p w:rsidR="006C3474" w:rsidRDefault="00F06AF3">
      <w:r>
        <w:t>Запоздалую любовь?</w:t>
      </w:r>
    </w:p>
    <w:p w:rsidR="006C3474" w:rsidRDefault="006C3474"/>
    <w:p w:rsidR="006C3474" w:rsidRDefault="00F06AF3">
      <w:r>
        <w:t>Приходите в парк на танцы,</w:t>
      </w:r>
    </w:p>
    <w:p w:rsidR="006C3474" w:rsidRDefault="00F06AF3">
      <w:r>
        <w:t>Не придётся пожалеть.</w:t>
      </w:r>
    </w:p>
    <w:p w:rsidR="006C3474" w:rsidRDefault="00F06AF3">
      <w:r>
        <w:t>Все другие дни недели,</w:t>
      </w:r>
    </w:p>
    <w:p w:rsidR="006C3474" w:rsidRDefault="00F06AF3">
      <w:r>
        <w:t>Будет сердце песни петь.</w:t>
      </w:r>
    </w:p>
    <w:sectPr w:rsidR="006C3474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serega  " w:date="2014-11-28T13:08:00Z" w:initials="">
    <w:p w:rsidR="006C3474" w:rsidRDefault="00F06AF3">
      <w:r>
        <w:rPr>
          <w:rFonts w:ascii="Droid Sans" w:hAnsi="Droid Sans"/>
          <w:sz w:val="20"/>
        </w:rPr>
        <w:t>Перефразировать. Всех минут</w:t>
      </w:r>
    </w:p>
    <w:p w:rsidR="006C3474" w:rsidRDefault="006C3474"/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">
    <w:altName w:val="Arial"/>
    <w:charset w:val="01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6C3474"/>
    <w:rsid w:val="00115E1A"/>
    <w:rsid w:val="006C3474"/>
    <w:rsid w:val="007D5EE8"/>
    <w:rsid w:val="00A54DAF"/>
    <w:rsid w:val="00F0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200"/>
    </w:pPr>
  </w:style>
  <w:style w:type="paragraph" w:styleId="1">
    <w:name w:val="heading 1"/>
    <w:basedOn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  <w:style w:type="paragraph" w:customStyle="1" w:styleId="a8">
    <w:name w:val="Заглавие"/>
    <w:basedOn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9">
    <w:name w:val="Subtitle"/>
    <w:basedOn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sz w:val="20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A54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54D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парке.docx</vt:lpstr>
    </vt:vector>
  </TitlesOfParts>
  <Company>Krokoz™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парке.docx</dc:title>
  <cp:lastModifiedBy>Василий</cp:lastModifiedBy>
  <cp:revision>4</cp:revision>
  <dcterms:created xsi:type="dcterms:W3CDTF">2014-10-21T07:46:00Z</dcterms:created>
  <dcterms:modified xsi:type="dcterms:W3CDTF">2014-12-03T12:23:00Z</dcterms:modified>
  <dc:language>ru-RU</dc:language>
</cp:coreProperties>
</file>