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06B7C" w:rsidRDefault="00545340">
      <w:pPr>
        <w:spacing w:before="170"/>
      </w:pPr>
      <w:r>
        <w:t>Любил, как любят без остатка,</w:t>
      </w:r>
      <w:r>
        <w:br/>
        <w:t>Своей колдуньей называл.</w:t>
      </w:r>
      <w:r>
        <w:br/>
        <w:t>И поцелуи были сладки,</w:t>
      </w:r>
      <w:r>
        <w:br/>
        <w:t>В груди огонь большой пылал.</w:t>
      </w:r>
    </w:p>
    <w:p w:rsidR="00006B7C" w:rsidRDefault="00545340">
      <w:pPr>
        <w:spacing w:before="170"/>
      </w:pPr>
      <w:r>
        <w:t>Любил слова её простые,</w:t>
      </w:r>
      <w:r>
        <w:br/>
        <w:t>Порой над ними и шутил.</w:t>
      </w:r>
      <w:r>
        <w:br/>
        <w:t>И годы уж не молодые,</w:t>
      </w:r>
      <w:r>
        <w:br/>
        <w:t>Но, с нею очень счастлив был.</w:t>
      </w:r>
    </w:p>
    <w:p w:rsidR="00006B7C" w:rsidRDefault="00545340">
      <w:pPr>
        <w:spacing w:before="170"/>
      </w:pPr>
      <w:r>
        <w:t>Был не поэт и не прозаик,</w:t>
      </w:r>
      <w:r>
        <w:br/>
        <w:t xml:space="preserve">Но, знал стихи все </w:t>
      </w:r>
      <w:r>
        <w:t>наизусть.</w:t>
      </w:r>
      <w:r>
        <w:br/>
        <w:t>Читал стихи своей любимой,</w:t>
      </w:r>
      <w:r>
        <w:br/>
        <w:t>В глазах проглядывала</w:t>
      </w:r>
      <w:ins w:id="0" w:author="Василий" w:date="2017-01-06T01:09:00Z">
        <w:r>
          <w:t>сь</w:t>
        </w:r>
      </w:ins>
      <w:r>
        <w:t xml:space="preserve"> грусть.</w:t>
      </w:r>
    </w:p>
    <w:p w:rsidR="00006B7C" w:rsidRDefault="00545340">
      <w:pPr>
        <w:spacing w:before="170"/>
      </w:pPr>
      <w:ins w:id="1" w:author="Василий" w:date="2017-01-06T01:10:00Z">
        <w:r>
          <w:t xml:space="preserve">И он </w:t>
        </w:r>
      </w:ins>
      <w:ins w:id="2" w:author="Василий" w:date="2017-01-06T01:11:00Z">
        <w:r>
          <w:t>однажды</w:t>
        </w:r>
      </w:ins>
      <w:del w:id="3" w:author="Василий" w:date="2017-01-06T01:10:00Z">
        <w:r w:rsidDel="00545340">
          <w:delText>О</w:delText>
        </w:r>
      </w:del>
      <w:del w:id="4" w:author="Василий" w:date="2017-01-06T01:11:00Z">
        <w:r w:rsidDel="00545340">
          <w:delText>д</w:delText>
        </w:r>
        <w:r w:rsidDel="00545340">
          <w:delText>н</w:delText>
        </w:r>
        <w:r w:rsidDel="00545340">
          <w:delText>а</w:delText>
        </w:r>
        <w:r w:rsidDel="00545340">
          <w:delText>ж</w:delText>
        </w:r>
        <w:r w:rsidDel="00545340">
          <w:delText>д</w:delText>
        </w:r>
        <w:r w:rsidDel="00545340">
          <w:delText>ы</w:delText>
        </w:r>
      </w:del>
      <w:ins w:id="5" w:author="Василий" w:date="2017-01-06T01:11:00Z">
        <w:r>
          <w:t xml:space="preserve"> </w:t>
        </w:r>
      </w:ins>
      <w:del w:id="6" w:author="Василий" w:date="2017-01-06T01:10:00Z">
        <w:r w:rsidDel="00545340">
          <w:delText xml:space="preserve"> </w:delText>
        </w:r>
        <w:commentRangeStart w:id="7"/>
        <w:r w:rsidDel="00545340">
          <w:delText>д</w:delText>
        </w:r>
        <w:r w:rsidDel="00545340">
          <w:delText>а</w:delText>
        </w:r>
      </w:del>
      <w:del w:id="8" w:author="Василий" w:date="2017-01-06T01:09:00Z">
        <w:r w:rsidDel="00545340">
          <w:delText>ж</w:delText>
        </w:r>
        <w:r w:rsidDel="00545340">
          <w:delText>е</w:delText>
        </w:r>
        <w:commentRangeEnd w:id="7"/>
        <w:r w:rsidDel="00545340">
          <w:commentReference w:id="7"/>
        </w:r>
        <w:r w:rsidDel="00545340">
          <w:delText xml:space="preserve"> </w:delText>
        </w:r>
      </w:del>
      <w:r>
        <w:t>на закате,</w:t>
      </w:r>
      <w:r>
        <w:br/>
        <w:t>Слова тревожные сказал:</w:t>
      </w:r>
      <w:r>
        <w:br/>
        <w:t>"Я знаю, мне чуть-чуть осталось,</w:t>
      </w:r>
      <w:bookmarkStart w:id="9" w:name="_GoBack"/>
      <w:bookmarkEnd w:id="9"/>
      <w:r>
        <w:br/>
        <w:t>Зато любовь я испытал!"</w:t>
      </w:r>
    </w:p>
    <w:sectPr w:rsidR="00006B7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devyatkin" w:date="2016-11-24T23:02:00Z" w:initials="sd">
    <w:p w:rsidR="00000000" w:rsidRDefault="00545340">
      <w:r>
        <w:rPr>
          <w:rStyle w:val="aa"/>
        </w:rPr>
        <w:annotationRef/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006B7C"/>
    <w:rsid w:val="00006B7C"/>
    <w:rsid w:val="005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453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53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7">
    <w:name w:val="Subtitle"/>
    <w:basedOn w:val="a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5453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53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375</Characters>
  <Application>Microsoft Office Word</Application>
  <DocSecurity>0</DocSecurity>
  <Lines>3</Lines>
  <Paragraphs>1</Paragraphs>
  <ScaleCrop>false</ScaleCrop>
  <Company>Krokoz™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5</cp:revision>
  <dcterms:created xsi:type="dcterms:W3CDTF">2016-01-18T14:36:00Z</dcterms:created>
  <dcterms:modified xsi:type="dcterms:W3CDTF">2017-01-05T21:12:00Z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