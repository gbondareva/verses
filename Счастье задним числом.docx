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666E2" w:rsidRDefault="0045642B">
      <w:r>
        <w:t xml:space="preserve">К нам идёт </w:t>
      </w:r>
      <w:ins w:id="0" w:author="Василий" w:date="2016-10-30T01:50:00Z">
        <w:r w:rsidR="0047689B">
          <w:t>часто</w:t>
        </w:r>
      </w:ins>
      <w:del w:id="1" w:author="Василий" w:date="2016-10-30T01:50:00Z">
        <w:r w:rsidDel="0047689B">
          <w:delText>в</w:delText>
        </w:r>
        <w:r w:rsidDel="0047689B">
          <w:delText>с</w:delText>
        </w:r>
        <w:r w:rsidDel="0047689B">
          <w:delText>е</w:delText>
        </w:r>
        <w:r w:rsidDel="0047689B">
          <w:delText>г</w:delText>
        </w:r>
        <w:r w:rsidDel="0047689B">
          <w:delText>д</w:delText>
        </w:r>
        <w:r w:rsidDel="0047689B">
          <w:delText>а</w:delText>
        </w:r>
      </w:del>
      <w:r>
        <w:t xml:space="preserve"> в дом,</w:t>
      </w:r>
      <w:r>
        <w:br/>
        <w:t>Счастье задним числом.</w:t>
      </w:r>
      <w:r>
        <w:br/>
        <w:t>Иль, торопимся очень,</w:t>
      </w:r>
      <w:r>
        <w:br/>
        <w:t>Иль, не зрячие очи?</w:t>
      </w:r>
    </w:p>
    <w:p w:rsidR="001666E2" w:rsidRDefault="0047689B">
      <w:ins w:id="2" w:author="Василий" w:date="2016-10-30T01:51:00Z">
        <w:r>
          <w:t>Когда</w:t>
        </w:r>
      </w:ins>
      <w:del w:id="3" w:author="Василий" w:date="2016-10-30T01:51:00Z">
        <w:r w:rsidR="0045642B" w:rsidDel="0047689B">
          <w:delText>Т</w:delText>
        </w:r>
        <w:r w:rsidR="0045642B" w:rsidDel="0047689B">
          <w:delText>о</w:delText>
        </w:r>
        <w:r w:rsidR="0045642B" w:rsidDel="0047689B">
          <w:delText xml:space="preserve">, </w:delText>
        </w:r>
        <w:r w:rsidR="0045642B" w:rsidDel="0047689B">
          <w:delText>ч</w:delText>
        </w:r>
        <w:r w:rsidR="0045642B" w:rsidDel="0047689B">
          <w:delText>т</w:delText>
        </w:r>
        <w:r w:rsidR="0045642B" w:rsidDel="0047689B">
          <w:delText>о</w:delText>
        </w:r>
      </w:del>
      <w:r w:rsidR="0045642B">
        <w:t xml:space="preserve"> близко, не видно,</w:t>
      </w:r>
      <w:r w:rsidR="0045642B">
        <w:br/>
        <w:t>Обернёмся, обидно!</w:t>
      </w:r>
      <w:r w:rsidR="0045642B">
        <w:br/>
        <w:t xml:space="preserve">Не успев </w:t>
      </w:r>
      <w:ins w:id="4" w:author="Василий" w:date="2016-10-30T01:51:00Z">
        <w:r>
          <w:t>пообщаться,</w:t>
        </w:r>
      </w:ins>
      <w:del w:id="5" w:author="Василий" w:date="2016-10-30T01:51:00Z">
        <w:r w:rsidR="0045642B" w:rsidDel="0047689B">
          <w:delText>р</w:delText>
        </w:r>
        <w:r w:rsidR="0045642B" w:rsidDel="0047689B">
          <w:delText>а</w:delText>
        </w:r>
        <w:r w:rsidR="0045642B" w:rsidDel="0047689B">
          <w:delText>з</w:delText>
        </w:r>
        <w:r w:rsidR="0045642B" w:rsidDel="0047689B">
          <w:delText>о</w:delText>
        </w:r>
        <w:r w:rsidR="0045642B" w:rsidDel="0047689B">
          <w:delText>б</w:delText>
        </w:r>
        <w:r w:rsidR="0045642B" w:rsidDel="0047689B">
          <w:delText>р</w:delText>
        </w:r>
        <w:r w:rsidR="0045642B" w:rsidDel="0047689B">
          <w:delText>а</w:delText>
        </w:r>
        <w:r w:rsidR="0045642B" w:rsidDel="0047689B">
          <w:delText>т</w:delText>
        </w:r>
        <w:r w:rsidR="0045642B" w:rsidDel="0047689B">
          <w:delText>ь</w:delText>
        </w:r>
        <w:r w:rsidR="0045642B" w:rsidDel="0047689B">
          <w:delText>с</w:delText>
        </w:r>
        <w:r w:rsidR="0045642B" w:rsidDel="0047689B">
          <w:delText>я</w:delText>
        </w:r>
      </w:del>
      <w:r w:rsidR="0045642B">
        <w:t>,</w:t>
      </w:r>
      <w:r w:rsidR="0045642B">
        <w:br/>
        <w:t>С ним нам нужно прощаться.</w:t>
      </w:r>
    </w:p>
    <w:p w:rsidR="001666E2" w:rsidRDefault="0045642B">
      <w:r>
        <w:t>И жалеем о счастье,</w:t>
      </w:r>
      <w:r>
        <w:br/>
        <w:t>Что промчалось как птица.</w:t>
      </w:r>
      <w:r>
        <w:br/>
        <w:t>Не успев разглядеть,</w:t>
      </w:r>
      <w:r>
        <w:br/>
        <w:t xml:space="preserve">И </w:t>
      </w:r>
      <w:r>
        <w:t>всерьёз насладиться.</w:t>
      </w:r>
    </w:p>
    <w:p w:rsidR="001666E2" w:rsidRDefault="0045642B">
      <w:r>
        <w:t>Снова ждём и тихонечко,</w:t>
      </w:r>
      <w:r>
        <w:br/>
        <w:t>Просим у Бога,</w:t>
      </w:r>
      <w:r>
        <w:br/>
        <w:t>Повторить ещё счастье,</w:t>
      </w:r>
      <w:r>
        <w:br/>
        <w:t>И послать недотрогу.</w:t>
      </w:r>
    </w:p>
    <w:p w:rsidR="001666E2" w:rsidRDefault="0047689B">
      <w:ins w:id="6" w:author="Василий" w:date="2016-10-30T01:53:00Z">
        <w:r>
          <w:t>А</w:t>
        </w:r>
      </w:ins>
      <w:del w:id="7" w:author="Василий" w:date="2016-10-30T01:52:00Z">
        <w:r w:rsidR="0045642B" w:rsidDel="0047689B">
          <w:delText>И</w:delText>
        </w:r>
      </w:del>
      <w:r w:rsidR="0045642B">
        <w:t xml:space="preserve"> посмотришь назад,</w:t>
      </w:r>
      <w:r w:rsidR="0045642B">
        <w:br/>
        <w:t>Счастья много там было</w:t>
      </w:r>
      <w:ins w:id="8" w:author="Василий" w:date="2016-10-30T01:53:00Z">
        <w:r>
          <w:t>.</w:t>
        </w:r>
      </w:ins>
      <w:bookmarkStart w:id="9" w:name="_GoBack"/>
      <w:bookmarkEnd w:id="9"/>
      <w:del w:id="10" w:author="Василий" w:date="2016-10-30T01:53:00Z">
        <w:r w:rsidR="0045642B" w:rsidDel="0047689B">
          <w:delText>,</w:delText>
        </w:r>
      </w:del>
      <w:r w:rsidR="0045642B">
        <w:br/>
        <w:t>Но, когда же оно,</w:t>
      </w:r>
      <w:r w:rsidR="0045642B">
        <w:br/>
        <w:t>Мимо нас проходило?!</w:t>
      </w:r>
    </w:p>
    <w:sectPr w:rsidR="001666E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1666E2"/>
    <w:rsid w:val="001666E2"/>
    <w:rsid w:val="0045642B"/>
    <w:rsid w:val="0047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76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768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76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76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394</Characters>
  <Application>Microsoft Office Word</Application>
  <DocSecurity>0</DocSecurity>
  <Lines>3</Lines>
  <Paragraphs>1</Paragraphs>
  <ScaleCrop>false</ScaleCrop>
  <Company>Krokoz™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5</cp:revision>
  <dcterms:created xsi:type="dcterms:W3CDTF">2016-07-04T06:29:00Z</dcterms:created>
  <dcterms:modified xsi:type="dcterms:W3CDTF">2016-10-29T21:54:00Z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