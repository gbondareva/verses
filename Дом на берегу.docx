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Мой дом стоит на берегу</w:t>
        <w:br/>
        <w:t>Окошками красуясь.</w:t>
        <w:br/>
        <w:t>Я приоткрою занавеску,</w:t>
        <w:br/>
        <w:t>И речкою любуюсь.</w:t>
      </w:r>
    </w:p>
    <w:p>
      <w:pPr>
        <w:pStyle w:val="Normal"/>
        <w:rPr/>
      </w:pPr>
      <w:r>
        <w:rPr>
          <w:sz w:val="28"/>
          <w:szCs w:val="28"/>
        </w:rPr>
        <w:t>Зимой внучата на коньках,</w:t>
        <w:br/>
      </w:r>
      <w:del w:id="0" w:author="serega " w:date="2016-06-07T15:16:00Z">
        <w:r>
          <w:rPr>
            <w:sz w:val="28"/>
            <w:szCs w:val="28"/>
          </w:rPr>
          <w:delText>Как вихрь</w:delText>
        </w:r>
      </w:del>
      <w:ins w:id="1" w:author="serega " w:date="2016-06-07T15:16:00Z">
        <w:r>
          <w:rPr>
            <w:sz w:val="28"/>
            <w:szCs w:val="28"/>
          </w:rPr>
          <w:t>Вихрем</w:t>
        </w:r>
      </w:ins>
      <w:del w:id="2" w:author="serega " w:date="2016-06-07T15:16:00Z">
        <w:r>
          <w:rPr>
            <w:sz w:val="28"/>
            <w:szCs w:val="28"/>
          </w:rPr>
          <w:delText>,</w:delText>
        </w:r>
      </w:del>
      <w:r>
        <w:rPr>
          <w:sz w:val="28"/>
          <w:szCs w:val="28"/>
        </w:rPr>
        <w:t xml:space="preserve"> по льду несутся.</w:t>
        <w:br/>
        <w:t>Увидев бабушку в окне,</w:t>
        <w:br/>
        <w:t>Резвятся и смеются.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Проснётся речка по весне,</w:t>
        <w:br/>
        <w:t>Плывут, как айсберг, льдины.</w:t>
        <w:br/>
        <w:t>Бегут кораблики пускать,</w:t>
        <w:br/>
      </w:r>
      <w:commentRangeStart w:id="0"/>
      <w:r>
        <w:rPr>
          <w:sz w:val="28"/>
          <w:szCs w:val="28"/>
        </w:rPr>
        <w:t>Раскрашены в картины.</w:t>
      </w:r>
      <w:commentRangeEnd w:id="0"/>
      <w:r>
        <w:commentReference w:id="0"/>
      </w:r>
      <w:r>
        <w:rPr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>
          <w:sz w:val="28"/>
          <w:szCs w:val="28"/>
        </w:rPr>
        <w:t>А летом, в этой же речушке,</w:t>
        <w:br/>
        <w:t>Барахтаются, словно хрюшки.</w:t>
        <w:br/>
        <w:t xml:space="preserve">И глубина здесь </w:t>
      </w:r>
      <w:del w:id="3" w:author="serega " w:date="2016-06-07T15:16:00Z">
        <w:r>
          <w:rPr>
            <w:sz w:val="28"/>
            <w:szCs w:val="28"/>
          </w:rPr>
          <w:delText>не</w:delText>
        </w:r>
      </w:del>
      <w:ins w:id="4" w:author="serega " w:date="2016-06-07T15:16:00Z">
        <w:r>
          <w:rPr>
            <w:sz w:val="28"/>
            <w:szCs w:val="28"/>
          </w:rPr>
          <w:t>им</w:t>
        </w:r>
      </w:ins>
      <w:r>
        <w:rPr>
          <w:sz w:val="28"/>
          <w:szCs w:val="28"/>
        </w:rPr>
        <w:t xml:space="preserve"> </w:t>
      </w:r>
      <w:ins w:id="5" w:author="serega " w:date="2016-06-07T15:16:00Z">
        <w:r>
          <w:rPr>
            <w:sz w:val="28"/>
            <w:szCs w:val="28"/>
          </w:rPr>
          <w:t>не</w:t>
        </w:r>
      </w:ins>
      <w:r>
        <w:rPr>
          <w:sz w:val="28"/>
          <w:szCs w:val="28"/>
        </w:rPr>
        <w:t>п</w:t>
      </w:r>
      <w:ins w:id="6" w:author="serega " w:date="2016-06-07T15:16:00Z">
        <w:r>
          <w:rPr>
            <w:sz w:val="28"/>
            <w:szCs w:val="28"/>
          </w:rPr>
          <w:t>о</w:t>
        </w:r>
      </w:ins>
      <w:del w:id="7" w:author="serega " w:date="2016-06-07T15:16:00Z">
        <w:r>
          <w:rPr>
            <w:sz w:val="28"/>
            <w:szCs w:val="28"/>
          </w:rPr>
          <w:delText>ри</w:delText>
        </w:r>
      </w:del>
      <w:r>
        <w:rPr>
          <w:sz w:val="28"/>
          <w:szCs w:val="28"/>
        </w:rPr>
        <w:t>чём,</w:t>
        <w:br/>
        <w:t>Как хорошо, что рядом дом!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 " w:date="2015-02-02T21:15:00Z" w:initials="">
    <w:p>
      <w:r>
        <w:rPr>
          <w:rFonts w:eastAsia="DejaVu Sans" w:cs="DejaVu Sans" w:ascii="Droid Sans" w:hAnsi="Droid Sans"/>
          <w:color w:val="auto"/>
          <w:sz w:val="20"/>
          <w:szCs w:val="24"/>
          <w:lang w:val="en-US" w:eastAsia="en-US" w:bidi="en-US"/>
        </w:rPr>
        <w:t>неуклюже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Tahoma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auto"/>
    <w:pitch w:val="default"/>
  </w:font>
  <w:font w:name="Cambria">
    <w:charset w:val="01"/>
    <w:family w:val="roman"/>
    <w:pitch w:val="default"/>
  </w:font>
  <w:font w:name="Droid Sans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8"/>
  <w:autoHyphenation w:val="fals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примечания Знак"/>
    <w:basedOn w:val="DefaultParagraphFont"/>
    <w:link w:val="a9"/>
    <w:uiPriority w:val="99"/>
    <w:semiHidden/>
    <w:qFormat/>
    <w:rPr>
      <w:color w:val="00000A"/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Style15" w:customStyle="1">
    <w:name w:val="Текст выноски Знак"/>
    <w:basedOn w:val="DefaultParagraphFont"/>
    <w:link w:val="ac"/>
    <w:uiPriority w:val="99"/>
    <w:semiHidden/>
    <w:qFormat/>
    <w:rsid w:val="0035092f"/>
    <w:rPr>
      <w:rFonts w:ascii="Tahoma" w:hAnsi="Tahoma" w:cs="Tahoma"/>
      <w:color w:val="00000A"/>
      <w:sz w:val="16"/>
      <w:szCs w:val="16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TextBody" w:customStyle="1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6" w:customStyle="1">
    <w:name w:val="Заголовок"/>
    <w:basedOn w:val="Normal"/>
    <w:qFormat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Title">
    <w:name w:val="Title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ascii="Cambria" w:hAnsi="Cambria" w:cs="FreeSans"/>
    </w:rPr>
  </w:style>
  <w:style w:type="paragraph" w:styleId="Annotationtext">
    <w:name w:val="annotation text"/>
    <w:basedOn w:val="Normal"/>
    <w:link w:val="aa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ad"/>
    <w:uiPriority w:val="99"/>
    <w:semiHidden/>
    <w:unhideWhenUsed/>
    <w:qFormat/>
    <w:rsid w:val="0035092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Application>LibreOffice/5.1.3.2$Linux_x86 LibreOffice_project/10m0$Build-2</Application>
  <Pages>1</Pages>
  <Words>61</Words>
  <Characters>329</Characters>
  <CharactersWithSpaces>386</CharactersWithSpaces>
  <Paragraphs>4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2015-01-06T14:02:00Z</dcterms:created>
  <dc:creator>Василий</dc:creator>
  <dc:description/>
  <dc:language>ru-RU</dc:language>
  <cp:lastModifiedBy>serega </cp:lastModifiedBy>
  <dcterms:modified xsi:type="dcterms:W3CDTF">2016-06-07T15:21:36Z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