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Нам Прометей дарит огонь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Для жизни, для комфорта.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Его несут как эстафету,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преддверии большого спорта.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Огонь даёт уют, тепло,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Когда горит в камине.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 на душе тогда светло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грусти нет в помине.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Огнём готовим пищу мы -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Полезнее, вкуснее.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Включаем вечерами свет,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вечер был длиннее.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Минуты сказочной ночи,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 небо</w:t>
      </w:r>
      <w:ins w:id="0" w:author="serega  " w:date="2014-11-29T23:44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как из стразов.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Искрой зажжённые свечи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фейерверк на праздник.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огнём идём в походы мы,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Костры там разжигаем.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Любуемся на пламя </w:t>
      </w:r>
      <w:del w:id="1" w:author="serega  " w:date="2014-11-29T23:45:00Z">
        <w:r>
          <w:rPr>
            <w:rFonts w:eastAsia="Calibri" w:cs="Calibri" w:ascii="Calibri" w:hAnsi="Calibri"/>
            <w:sz w:val="28"/>
          </w:rPr>
          <w:delText>мы</w:delText>
        </w:r>
      </w:del>
      <w:ins w:id="2" w:author="serega  " w:date="2014-11-29T23:45:00Z">
        <w:r>
          <w:rPr>
            <w:rFonts w:eastAsia="Calibri" w:cs="Calibri" w:ascii="Calibri" w:hAnsi="Calibri"/>
            <w:sz w:val="28"/>
          </w:rPr>
          <w:t>и</w:t>
        </w:r>
      </w:ins>
      <w:r>
        <w:rPr>
          <w:rFonts w:eastAsia="Calibri" w:cs="Calibri" w:ascii="Calibri" w:hAnsi="Calibri"/>
          <w:sz w:val="28"/>
        </w:rPr>
        <w:t>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 будущем мечтаем.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огнём запрещено шутить,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добрым был, не грозным,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ним осторожней нужно быть,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Явленья нет серьёзней.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2014-10-23T18:11:00Z</dcterms:created>
  <dc:language>ru-RU</dc:language>
  <cp:lastModifiedBy>Василий</cp:lastModifiedBy>
  <dcterms:modified xsi:type="dcterms:W3CDTF">2014-11-10T21:14:00Z</dcterms:modified>
  <cp:revision>3</cp:revision>
  <dc:title>Огонь.docx</dc:title>
</cp:coreProperties>
</file>