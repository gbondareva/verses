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735B" w:rsidRDefault="00AD3A84">
      <w:r>
        <w:t>У меня большое хобби,</w:t>
      </w:r>
      <w:r>
        <w:br/>
      </w:r>
      <w:ins w:id="0" w:author="Василий" w:date="2016-10-29T01:16:00Z">
        <w:r w:rsidR="0092178B">
          <w:t xml:space="preserve">Разгадать люблю </w:t>
        </w:r>
      </w:ins>
      <w:del w:id="1" w:author="Василий" w:date="2016-10-29T01:16:00Z">
        <w:r w:rsidDel="0092178B">
          <w:delText>Я</w:delText>
        </w:r>
        <w:r w:rsidDel="0092178B">
          <w:delText xml:space="preserve"> </w:delText>
        </w:r>
        <w:r w:rsidDel="0092178B">
          <w:delText>л</w:delText>
        </w:r>
        <w:r w:rsidDel="0092178B">
          <w:delText>ю</w:delText>
        </w:r>
        <w:r w:rsidDel="0092178B">
          <w:delText>б</w:delText>
        </w:r>
        <w:r w:rsidDel="0092178B">
          <w:delText>л</w:delText>
        </w:r>
        <w:r w:rsidDel="0092178B">
          <w:delText>ю</w:delText>
        </w:r>
        <w:r w:rsidDel="0092178B">
          <w:delText xml:space="preserve"> </w:delText>
        </w:r>
        <w:commentRangeStart w:id="2"/>
        <w:r w:rsidDel="0092178B">
          <w:delText>г</w:delText>
        </w:r>
        <w:r w:rsidDel="0092178B">
          <w:delText>а</w:delText>
        </w:r>
        <w:r w:rsidDel="0092178B">
          <w:delText>д</w:delText>
        </w:r>
        <w:r w:rsidDel="0092178B">
          <w:delText>а</w:delText>
        </w:r>
        <w:r w:rsidDel="0092178B">
          <w:delText>т</w:delText>
        </w:r>
        <w:r w:rsidDel="0092178B">
          <w:delText>ь</w:delText>
        </w:r>
        <w:commentRangeEnd w:id="2"/>
        <w:r w:rsidDel="0092178B">
          <w:commentReference w:id="2"/>
        </w:r>
        <w:r w:rsidDel="0092178B">
          <w:delText xml:space="preserve"> </w:delText>
        </w:r>
      </w:del>
      <w:r>
        <w:t>кроссворд.</w:t>
      </w:r>
      <w:r>
        <w:br/>
        <w:t>И неважно время года,</w:t>
      </w:r>
      <w:r>
        <w:br/>
        <w:t>И не нужен мне курорт.</w:t>
      </w:r>
    </w:p>
    <w:p w:rsidR="0042735B" w:rsidRDefault="00AD3A84">
      <w:r>
        <w:t>Я в кроссворде побываю,</w:t>
      </w:r>
      <w:r>
        <w:br/>
        <w:t>И на суше, на воде.</w:t>
      </w:r>
      <w:r>
        <w:br/>
        <w:t>В космос быстренько слетаю,</w:t>
      </w:r>
      <w:r>
        <w:br/>
        <w:t>Побываю я везде.</w:t>
      </w:r>
    </w:p>
    <w:p w:rsidR="0042735B" w:rsidRDefault="00AD3A84">
      <w:r>
        <w:t>И о чём совсем не думал,</w:t>
      </w:r>
      <w:r>
        <w:br/>
        <w:t>Задают тебе вопрос.</w:t>
      </w:r>
      <w:r>
        <w:br/>
        <w:t>Чтоб ничто не перепутал,</w:t>
      </w:r>
      <w:r>
        <w:br/>
      </w:r>
      <w:r>
        <w:t>Бегут мысли словно кросс.</w:t>
      </w:r>
    </w:p>
    <w:p w:rsidR="0042735B" w:rsidRDefault="00AD3A84">
      <w:r>
        <w:t>Заполняю быстро клетки,</w:t>
      </w:r>
      <w:r>
        <w:br/>
        <w:t>Не смотрю в конце пометки.</w:t>
      </w:r>
      <w:r>
        <w:br/>
        <w:t>Редко ошибаюсь,</w:t>
      </w:r>
      <w:r>
        <w:br/>
        <w:t>Если постараюсь.</w:t>
      </w:r>
    </w:p>
    <w:p w:rsidR="0042735B" w:rsidDel="0092178B" w:rsidRDefault="0092178B" w:rsidP="0092178B">
      <w:pPr>
        <w:rPr>
          <w:del w:id="3" w:author="Василий" w:date="2016-10-29T01:18:00Z"/>
        </w:rPr>
        <w:pPrChange w:id="4" w:author="Василий" w:date="2016-10-29T01:18:00Z">
          <w:pPr/>
        </w:pPrChange>
      </w:pPr>
      <w:ins w:id="5" w:author="Василий" w:date="2016-10-29T01:18:00Z">
        <w:r>
          <w:t>В</w:t>
        </w:r>
      </w:ins>
      <w:del w:id="6" w:author="Василий" w:date="2016-10-29T01:18:00Z">
        <w:r w:rsidR="00AD3A84" w:rsidDel="0092178B">
          <w:delText>И</w:delText>
        </w:r>
        <w:r w:rsidR="00AD3A84" w:rsidDel="0092178B">
          <w:delText>н</w:delText>
        </w:r>
        <w:r w:rsidR="00AD3A84" w:rsidDel="0092178B">
          <w:delText>т</w:delText>
        </w:r>
        <w:r w:rsidR="00AD3A84" w:rsidDel="0092178B">
          <w:delText>е</w:delText>
        </w:r>
        <w:r w:rsidR="00AD3A84" w:rsidDel="0092178B">
          <w:delText>р</w:delText>
        </w:r>
        <w:r w:rsidR="00AD3A84" w:rsidDel="0092178B">
          <w:delText>е</w:delText>
        </w:r>
        <w:r w:rsidR="00AD3A84" w:rsidDel="0092178B">
          <w:delText>с</w:delText>
        </w:r>
        <w:r w:rsidR="00AD3A84" w:rsidDel="0092178B">
          <w:delText>н</w:delText>
        </w:r>
        <w:r w:rsidR="00AD3A84" w:rsidDel="0092178B">
          <w:delText>о</w:delText>
        </w:r>
        <w:r w:rsidR="00AD3A84" w:rsidDel="0092178B">
          <w:delText>е</w:delText>
        </w:r>
        <w:r w:rsidR="00AD3A84" w:rsidDel="0092178B">
          <w:delText xml:space="preserve"> </w:delText>
        </w:r>
        <w:commentRangeStart w:id="7"/>
        <w:r w:rsidR="00AD3A84" w:rsidDel="0092178B">
          <w:delText>з</w:delText>
        </w:r>
        <w:r w:rsidR="00AD3A84" w:rsidDel="0092178B">
          <w:delText>а</w:delText>
        </w:r>
        <w:r w:rsidR="00AD3A84" w:rsidDel="0092178B">
          <w:delText>н</w:delText>
        </w:r>
        <w:r w:rsidR="00AD3A84" w:rsidDel="0092178B">
          <w:delText>я</w:delText>
        </w:r>
        <w:r w:rsidR="00AD3A84" w:rsidDel="0092178B">
          <w:delText>т</w:delText>
        </w:r>
        <w:r w:rsidR="00AD3A84" w:rsidDel="0092178B">
          <w:delText>ь</w:delText>
        </w:r>
        <w:r w:rsidR="00AD3A84" w:rsidDel="0092178B">
          <w:delText>е</w:delText>
        </w:r>
        <w:commentRangeEnd w:id="7"/>
        <w:r w:rsidR="00AD3A84" w:rsidDel="0092178B">
          <w:commentReference w:id="7"/>
        </w:r>
        <w:r w:rsidR="00AD3A84" w:rsidDel="0092178B">
          <w:delText>!</w:delText>
        </w:r>
        <w:r w:rsidR="00AD3A84" w:rsidDel="0092178B">
          <w:br/>
          <w:delText>Пробегаешь по нему,</w:delText>
        </w:r>
        <w:r w:rsidR="00AD3A84" w:rsidDel="0092178B">
          <w:br/>
          <w:delText xml:space="preserve">Тренируешь ум и </w:delText>
        </w:r>
        <w:commentRangeStart w:id="8"/>
        <w:r w:rsidR="00AD3A84" w:rsidDel="0092178B">
          <w:delText>мысл</w:delText>
        </w:r>
        <w:r w:rsidR="00AD3A84" w:rsidDel="0092178B">
          <w:delText>и</w:delText>
        </w:r>
        <w:commentRangeEnd w:id="8"/>
        <w:r w:rsidR="00AD3A84" w:rsidDel="0092178B">
          <w:commentReference w:id="8"/>
        </w:r>
        <w:r w:rsidR="00AD3A84" w:rsidDel="0092178B">
          <w:delText>,</w:delText>
        </w:r>
        <w:r w:rsidR="00AD3A84" w:rsidDel="0092178B">
          <w:br/>
          <w:delText>Не мешаешь ни кому.</w:delText>
        </w:r>
      </w:del>
    </w:p>
    <w:p w:rsidR="0042735B" w:rsidRDefault="00AD3A84" w:rsidP="0092178B">
      <w:del w:id="9" w:author="Василий" w:date="2016-10-29T01:18:00Z">
        <w:r w:rsidDel="0092178B">
          <w:delText>В</w:delText>
        </w:r>
      </w:del>
      <w:proofErr w:type="gramStart"/>
      <w:r>
        <w:t>от</w:t>
      </w:r>
      <w:proofErr w:type="gramEnd"/>
      <w:r>
        <w:t xml:space="preserve"> </w:t>
      </w:r>
      <w:proofErr w:type="gramStart"/>
      <w:r>
        <w:t>крос</w:t>
      </w:r>
      <w:bookmarkStart w:id="10" w:name="_GoBack"/>
      <w:bookmarkEnd w:id="10"/>
      <w:r>
        <w:t>сворд</w:t>
      </w:r>
      <w:proofErr w:type="gramEnd"/>
      <w:r>
        <w:t xml:space="preserve"> в пятьсот страниц,</w:t>
      </w:r>
      <w:r>
        <w:br/>
        <w:t>Я себе устрою блиц.</w:t>
      </w:r>
      <w:r>
        <w:br/>
        <w:t>С ни</w:t>
      </w:r>
      <w:r>
        <w:t>м я точно не одна,</w:t>
      </w:r>
      <w:r>
        <w:br/>
        <w:t>Отвечает вся страна.</w:t>
      </w:r>
    </w:p>
    <w:sectPr w:rsidR="0042735B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09-02T01:21:00Z" w:initials="s">
    <w:p w:rsidR="0042735B" w:rsidRDefault="00AD3A84">
      <w:r>
        <w:rPr>
          <w:sz w:val="20"/>
        </w:rPr>
        <w:t xml:space="preserve">Кроссворд решают или </w:t>
      </w:r>
      <w:proofErr w:type="spellStart"/>
      <w:r>
        <w:rPr>
          <w:sz w:val="20"/>
        </w:rPr>
        <w:t>РАЗгадывают</w:t>
      </w:r>
      <w:proofErr w:type="spellEnd"/>
      <w:r>
        <w:rPr>
          <w:sz w:val="20"/>
        </w:rPr>
        <w:t>.</w:t>
      </w:r>
    </w:p>
    <w:p w:rsidR="0042735B" w:rsidRDefault="00AD3A84">
      <w:r>
        <w:rPr>
          <w:sz w:val="20"/>
        </w:rPr>
        <w:t>Можно перефразировать:</w:t>
      </w:r>
    </w:p>
    <w:p w:rsidR="0042735B" w:rsidRDefault="00AD3A84">
      <w:r>
        <w:rPr>
          <w:b/>
          <w:i/>
          <w:sz w:val="20"/>
        </w:rPr>
        <w:t>Разгадать люблю кроссворд</w:t>
      </w:r>
    </w:p>
  </w:comment>
  <w:comment w:id="7" w:author="serega " w:date="2016-09-02T01:23:00Z" w:initials="s">
    <w:p w:rsidR="0042735B" w:rsidRDefault="00AD3A84">
      <w:proofErr w:type="spellStart"/>
      <w:r>
        <w:rPr>
          <w:sz w:val="20"/>
        </w:rPr>
        <w:t>ЗанятИе</w:t>
      </w:r>
      <w:proofErr w:type="spellEnd"/>
    </w:p>
    <w:p w:rsidR="0042735B" w:rsidRDefault="0042735B"/>
  </w:comment>
  <w:comment w:id="8" w:author="serega " w:date="2016-09-02T01:23:00Z" w:initials="s">
    <w:p w:rsidR="00000000" w:rsidRDefault="00AD3A84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2735B"/>
    <w:rsid w:val="0042735B"/>
    <w:rsid w:val="0092178B"/>
    <w:rsid w:val="00A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2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1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2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1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479</Characters>
  <Application>Microsoft Office Word</Application>
  <DocSecurity>0</DocSecurity>
  <Lines>3</Lines>
  <Paragraphs>1</Paragraphs>
  <ScaleCrop>false</ScaleCrop>
  <Company>Krokoz™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Хобби.docx</dc:title>
  <dc:subject/>
  <dc:creator/>
  <dc:description/>
  <cp:lastModifiedBy>Василий</cp:lastModifiedBy>
  <cp:revision>7</cp:revision>
  <dcterms:created xsi:type="dcterms:W3CDTF">2014-10-25T18:50:00Z</dcterms:created>
  <dcterms:modified xsi:type="dcterms:W3CDTF">2016-10-28T21:19:00Z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