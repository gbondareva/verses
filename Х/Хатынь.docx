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F9F" w:rsidRDefault="00546A28">
      <w:ins w:id="0" w:author="Василий" w:date="2016-12-25T02:06:00Z">
        <w:r>
          <w:t>О страшной участи, горючей</w:t>
        </w:r>
        <w:r>
          <w:br/>
        </w:r>
      </w:ins>
      <w:r w:rsidR="00C42A2F">
        <w:t>Мне рассказали этот случай</w:t>
      </w:r>
      <w:ins w:id="1" w:author="Василий" w:date="2016-12-25T02:07:00Z">
        <w:r>
          <w:t>.</w:t>
        </w:r>
      </w:ins>
      <w:del w:id="2" w:author="Василий" w:date="2016-12-25T02:07:00Z">
        <w:r w:rsidR="00C42A2F" w:rsidDel="00546A28">
          <w:delText>,</w:delText>
        </w:r>
      </w:del>
      <w:r w:rsidR="00C42A2F">
        <w:br/>
      </w:r>
      <w:commentRangeStart w:id="3"/>
      <w:del w:id="4" w:author="Василий" w:date="2016-12-25T02:06:00Z">
        <w:r w:rsidR="00C42A2F" w:rsidDel="00546A28">
          <w:delText>О</w:delText>
        </w:r>
        <w:r w:rsidR="00C42A2F" w:rsidDel="00546A28">
          <w:delText xml:space="preserve"> </w:delText>
        </w:r>
        <w:r w:rsidR="00C42A2F" w:rsidDel="00546A28">
          <w:delText>с</w:delText>
        </w:r>
        <w:r w:rsidR="00C42A2F" w:rsidDel="00546A28">
          <w:delText>т</w:delText>
        </w:r>
        <w:r w:rsidR="00C42A2F" w:rsidDel="00546A28">
          <w:delText>р</w:delText>
        </w:r>
        <w:r w:rsidR="00C42A2F" w:rsidDel="00546A28">
          <w:delText>а</w:delText>
        </w:r>
        <w:r w:rsidR="00C42A2F" w:rsidDel="00546A28">
          <w:delText>ш</w:delText>
        </w:r>
        <w:r w:rsidR="00C42A2F" w:rsidDel="00546A28">
          <w:delText>н</w:delText>
        </w:r>
        <w:r w:rsidR="00C42A2F" w:rsidDel="00546A28">
          <w:delText>о</w:delText>
        </w:r>
        <w:r w:rsidR="00C42A2F" w:rsidDel="00546A28">
          <w:delText>й</w:delText>
        </w:r>
        <w:r w:rsidR="00C42A2F" w:rsidDel="00546A28">
          <w:delText xml:space="preserve"> </w:delText>
        </w:r>
        <w:r w:rsidR="00C42A2F" w:rsidDel="00546A28">
          <w:delText>у</w:delText>
        </w:r>
        <w:r w:rsidR="00C42A2F" w:rsidDel="00546A28">
          <w:delText>ч</w:delText>
        </w:r>
        <w:r w:rsidR="00C42A2F" w:rsidDel="00546A28">
          <w:delText>а</w:delText>
        </w:r>
        <w:r w:rsidR="00C42A2F" w:rsidDel="00546A28">
          <w:delText>с</w:delText>
        </w:r>
        <w:r w:rsidR="00C42A2F" w:rsidDel="00546A28">
          <w:delText>т</w:delText>
        </w:r>
        <w:r w:rsidR="00C42A2F" w:rsidDel="00546A28">
          <w:delText>и</w:delText>
        </w:r>
        <w:r w:rsidR="00C42A2F" w:rsidDel="00546A28">
          <w:delText xml:space="preserve"> </w:delText>
        </w:r>
        <w:r w:rsidR="00C42A2F" w:rsidDel="00546A28">
          <w:delText>г</w:delText>
        </w:r>
        <w:r w:rsidR="00C42A2F" w:rsidDel="00546A28">
          <w:delText>о</w:delText>
        </w:r>
        <w:r w:rsidR="00C42A2F" w:rsidDel="00546A28">
          <w:delText>р</w:delText>
        </w:r>
        <w:r w:rsidR="00C42A2F" w:rsidDel="00546A28">
          <w:delText>ю</w:delText>
        </w:r>
        <w:r w:rsidR="00C42A2F" w:rsidDel="00546A28">
          <w:delText>ч</w:delText>
        </w:r>
        <w:r w:rsidR="00C42A2F" w:rsidDel="00546A28">
          <w:delText>е</w:delText>
        </w:r>
        <w:r w:rsidR="00C42A2F" w:rsidDel="00546A28">
          <w:delText>й</w:delText>
        </w:r>
        <w:r w:rsidR="00C42A2F" w:rsidDel="00546A28">
          <w:delText>.</w:delText>
        </w:r>
        <w:commentRangeEnd w:id="3"/>
        <w:r w:rsidR="00C42A2F" w:rsidDel="00546A28">
          <w:commentReference w:id="3"/>
        </w:r>
        <w:r w:rsidR="00C42A2F" w:rsidDel="00546A28">
          <w:br/>
        </w:r>
      </w:del>
      <w:r w:rsidR="00C42A2F">
        <w:t>В деревне маленькой Хатыни,</w:t>
      </w:r>
      <w:r w:rsidR="00C42A2F">
        <w:br/>
        <w:t>Людей каратели спалили.</w:t>
      </w:r>
    </w:p>
    <w:p w:rsidR="00707F9F" w:rsidRDefault="00C42A2F">
      <w:r>
        <w:t>В сарай загнали для скота,</w:t>
      </w:r>
      <w:r>
        <w:br/>
        <w:t>Спустив собак на непокорных</w:t>
      </w:r>
      <w:ins w:id="5" w:author="Василий" w:date="2016-12-25T02:23:00Z">
        <w:r w:rsidR="00571AC2">
          <w:t>,</w:t>
        </w:r>
      </w:ins>
      <w:del w:id="6" w:author="Василий" w:date="2016-12-25T02:23:00Z">
        <w:r w:rsidDel="00571AC2">
          <w:delText>.</w:delText>
        </w:r>
      </w:del>
      <w:r>
        <w:br/>
      </w:r>
      <w:ins w:id="7" w:author="Василий" w:date="2016-12-25T02:20:00Z">
        <w:r w:rsidR="00571AC2">
          <w:t xml:space="preserve">Облив </w:t>
        </w:r>
      </w:ins>
      <w:del w:id="8" w:author="Василий" w:date="2016-12-25T02:19:00Z">
        <w:r w:rsidDel="00571AC2">
          <w:delText>В</w:delText>
        </w:r>
        <w:r w:rsidDel="00571AC2">
          <w:delText>о</w:delText>
        </w:r>
        <w:r w:rsidDel="00571AC2">
          <w:delText>к</w:delText>
        </w:r>
        <w:r w:rsidDel="00571AC2">
          <w:delText>р</w:delText>
        </w:r>
        <w:r w:rsidDel="00571AC2">
          <w:delText>у</w:delText>
        </w:r>
        <w:r w:rsidDel="00571AC2">
          <w:delText>г</w:delText>
        </w:r>
        <w:r w:rsidDel="00571AC2">
          <w:delText xml:space="preserve"> </w:delText>
        </w:r>
      </w:del>
      <w:r>
        <w:t xml:space="preserve">бензином </w:t>
      </w:r>
      <w:ins w:id="9" w:author="Василий" w:date="2016-12-25T02:20:00Z">
        <w:r w:rsidR="00571AC2">
          <w:t>всё в округ</w:t>
        </w:r>
      </w:ins>
      <w:del w:id="10" w:author="Василий" w:date="2016-12-25T02:20:00Z">
        <w:r w:rsidDel="00571AC2">
          <w:delText>о</w:delText>
        </w:r>
        <w:r w:rsidDel="00571AC2">
          <w:delText>б</w:delText>
        </w:r>
        <w:r w:rsidDel="00571AC2">
          <w:delText>н</w:delText>
        </w:r>
        <w:r w:rsidDel="00571AC2">
          <w:delText>е</w:delText>
        </w:r>
        <w:r w:rsidDel="00571AC2">
          <w:delText>с</w:delText>
        </w:r>
        <w:r w:rsidDel="00571AC2">
          <w:delText>я</w:delText>
        </w:r>
      </w:del>
      <w:ins w:id="11" w:author="Василий" w:date="2016-12-25T02:22:00Z">
        <w:r w:rsidR="00571AC2">
          <w:t>.</w:t>
        </w:r>
      </w:ins>
      <w:del w:id="12" w:author="Василий" w:date="2016-12-25T02:08:00Z">
        <w:r w:rsidDel="00546A28">
          <w:delText>.</w:delText>
        </w:r>
      </w:del>
      <w:r>
        <w:br/>
        <w:t>Пылало пламя обречённых.</w:t>
      </w:r>
    </w:p>
    <w:p w:rsidR="00707F9F" w:rsidRDefault="00C42A2F">
      <w:r>
        <w:t>Сгорело сотни полторы,</w:t>
      </w:r>
      <w:r>
        <w:br/>
        <w:t xml:space="preserve">Спастись троим </w:t>
      </w:r>
      <w:r>
        <w:t>лишь удалось.</w:t>
      </w:r>
      <w:r>
        <w:br/>
        <w:t>А тем, кто убежать хотел,</w:t>
      </w:r>
      <w:r>
        <w:br/>
        <w:t>В след пулю получить пришлось.</w:t>
      </w:r>
    </w:p>
    <w:p w:rsidR="00707F9F" w:rsidRDefault="00C42A2F">
      <w:r>
        <w:t>Бежала Мать за руку с сыном,</w:t>
      </w:r>
      <w:r>
        <w:br/>
        <w:t>Сразили немцы наповал.</w:t>
      </w:r>
      <w:r>
        <w:br/>
        <w:t>Мать насмерть сразу, а вот Виктор</w:t>
      </w:r>
      <w:ins w:id="13" w:author="Василий" w:date="2016-12-25T02:08:00Z">
        <w:r w:rsidR="00546A28">
          <w:t>,</w:t>
        </w:r>
      </w:ins>
      <w:r>
        <w:br/>
        <w:t>До вечера под ней лежал.</w:t>
      </w:r>
    </w:p>
    <w:p w:rsidR="00707F9F" w:rsidDel="00571AC2" w:rsidRDefault="00C42A2F">
      <w:pPr>
        <w:rPr>
          <w:del w:id="14" w:author="Василий" w:date="2016-12-25T02:14:00Z"/>
        </w:rPr>
      </w:pPr>
      <w:r>
        <w:t>Второй раз жизнь ему дарила,</w:t>
      </w:r>
      <w:r>
        <w:br/>
        <w:t xml:space="preserve">Закрыв </w:t>
      </w:r>
      <w:del w:id="15" w:author="Василий" w:date="2016-12-25T02:11:00Z">
        <w:r w:rsidDel="00546A28">
          <w:delText>собой</w:delText>
        </w:r>
        <w:r w:rsidDel="00546A28">
          <w:delText xml:space="preserve"> </w:delText>
        </w:r>
        <w:r w:rsidDel="00546A28">
          <w:delText>д</w:delText>
        </w:r>
        <w:r w:rsidDel="00546A28">
          <w:delText>и</w:delText>
        </w:r>
        <w:r w:rsidDel="00546A28">
          <w:delText>т</w:delText>
        </w:r>
        <w:r w:rsidDel="00546A28">
          <w:delText>я</w:delText>
        </w:r>
        <w:r w:rsidDel="00546A28">
          <w:delText xml:space="preserve"> </w:delText>
        </w:r>
        <w:r w:rsidDel="00546A28">
          <w:delText>с</w:delText>
        </w:r>
        <w:r w:rsidDel="00546A28">
          <w:delText>в</w:delText>
        </w:r>
        <w:r w:rsidDel="00546A28">
          <w:delText>о</w:delText>
        </w:r>
        <w:r w:rsidDel="00546A28">
          <w:delText>ё</w:delText>
        </w:r>
        <w:r w:rsidDel="00546A28">
          <w:delText>.</w:delText>
        </w:r>
      </w:del>
      <w:ins w:id="16" w:author="Василий" w:date="2016-12-25T02:11:00Z">
        <w:r w:rsidR="00546A28">
          <w:t>своё дитя собой.</w:t>
        </w:r>
      </w:ins>
      <w:r>
        <w:br/>
        <w:t xml:space="preserve">А вот Антон, изранен </w:t>
      </w:r>
      <w:r>
        <w:t>сильно,</w:t>
      </w:r>
      <w:r>
        <w:br/>
      </w:r>
      <w:ins w:id="17" w:author="Василий" w:date="2016-12-25T02:14:00Z">
        <w:r w:rsidR="00571AC2">
          <w:t xml:space="preserve">Лежал </w:t>
        </w:r>
      </w:ins>
      <w:ins w:id="18" w:author="Василий" w:date="2016-12-25T02:17:00Z">
        <w:r w:rsidR="00571AC2">
          <w:t>с пробитой головой</w:t>
        </w:r>
      </w:ins>
      <w:ins w:id="19" w:author="Василий" w:date="2016-12-25T02:15:00Z">
        <w:r w:rsidR="00571AC2">
          <w:t>.</w:t>
        </w:r>
        <w:r w:rsidR="00571AC2">
          <w:br/>
        </w:r>
      </w:ins>
      <w:del w:id="20" w:author="Василий" w:date="2016-12-25T02:14:00Z">
        <w:r w:rsidDel="00571AC2">
          <w:delText>Б</w:delText>
        </w:r>
        <w:r w:rsidDel="00571AC2">
          <w:delText>ы</w:delText>
        </w:r>
        <w:r w:rsidDel="00571AC2">
          <w:delText>л</w:delText>
        </w:r>
        <w:r w:rsidDel="00571AC2">
          <w:delText xml:space="preserve"> </w:delText>
        </w:r>
        <w:r w:rsidDel="00571AC2">
          <w:delText>б</w:delText>
        </w:r>
        <w:r w:rsidDel="00571AC2">
          <w:delText>е</w:delText>
        </w:r>
        <w:r w:rsidDel="00571AC2">
          <w:delText>з</w:delText>
        </w:r>
        <w:r w:rsidDel="00571AC2">
          <w:delText xml:space="preserve"> </w:delText>
        </w:r>
        <w:r w:rsidDel="00571AC2">
          <w:delText>с</w:delText>
        </w:r>
        <w:r w:rsidDel="00571AC2">
          <w:delText>о</w:delText>
        </w:r>
        <w:r w:rsidDel="00571AC2">
          <w:delText>з</w:delText>
        </w:r>
        <w:r w:rsidDel="00571AC2">
          <w:delText>н</w:delText>
        </w:r>
        <w:r w:rsidDel="00571AC2">
          <w:delText>а</w:delText>
        </w:r>
        <w:r w:rsidDel="00571AC2">
          <w:delText>н</w:delText>
        </w:r>
        <w:r w:rsidDel="00571AC2">
          <w:delText>ь</w:delText>
        </w:r>
        <w:r w:rsidDel="00571AC2">
          <w:delText>я</w:delText>
        </w:r>
        <w:r w:rsidDel="00571AC2">
          <w:delText>,</w:delText>
        </w:r>
        <w:r w:rsidDel="00571AC2">
          <w:delText xml:space="preserve"> </w:delText>
        </w:r>
        <w:r w:rsidDel="00571AC2">
          <w:delText>в</w:delText>
        </w:r>
        <w:r w:rsidDel="00571AC2">
          <w:delText xml:space="preserve"> </w:delText>
        </w:r>
        <w:r w:rsidDel="00571AC2">
          <w:delText>з</w:delText>
        </w:r>
        <w:r w:rsidDel="00571AC2">
          <w:delText>а</w:delText>
        </w:r>
        <w:r w:rsidDel="00571AC2">
          <w:delText>б</w:delText>
        </w:r>
        <w:commentRangeStart w:id="21"/>
        <w:r w:rsidDel="00571AC2">
          <w:delText>ы</w:delText>
        </w:r>
        <w:r w:rsidDel="00571AC2">
          <w:delText>т</w:delText>
        </w:r>
        <w:r w:rsidDel="00571AC2">
          <w:delText>ь</w:delText>
        </w:r>
        <w:r w:rsidDel="00571AC2">
          <w:delText>е</w:delText>
        </w:r>
        <w:r w:rsidDel="00571AC2">
          <w:delText>.</w:delText>
        </w:r>
        <w:commentRangeEnd w:id="21"/>
        <w:r w:rsidDel="00571AC2">
          <w:commentReference w:id="21"/>
        </w:r>
      </w:del>
    </w:p>
    <w:p w:rsidR="00707F9F" w:rsidRDefault="00C42A2F">
      <w:r>
        <w:t xml:space="preserve">Третий свидетель </w:t>
      </w:r>
      <w:proofErr w:type="gramStart"/>
      <w:r>
        <w:t>жив</w:t>
      </w:r>
      <w:proofErr w:type="gramEnd"/>
      <w:r>
        <w:t xml:space="preserve"> остался,</w:t>
      </w:r>
      <w:r>
        <w:br/>
        <w:t>Ушли каратели, поднялся.</w:t>
      </w:r>
      <w:r>
        <w:br/>
        <w:t>Средь трупов сына отыскал,</w:t>
      </w:r>
      <w:r>
        <w:br/>
        <w:t>Тот потихоньку умирал.</w:t>
      </w:r>
    </w:p>
    <w:p w:rsidR="00707F9F" w:rsidRDefault="00C42A2F">
      <w:r>
        <w:t>...Стоят берёзы, как солдаты,</w:t>
      </w:r>
      <w:r>
        <w:br/>
        <w:t>И вечный там горит огонь.</w:t>
      </w:r>
      <w:r>
        <w:br/>
        <w:t>Неизмеримые утраты,</w:t>
      </w:r>
      <w:r>
        <w:br/>
        <w:t>Неутихающая боль.</w:t>
      </w:r>
    </w:p>
    <w:p w:rsidR="00707F9F" w:rsidRDefault="00C42A2F">
      <w:r>
        <w:t xml:space="preserve">Всё в Белоруссии </w:t>
      </w:r>
      <w:r>
        <w:t>то было,</w:t>
      </w:r>
      <w:r>
        <w:br/>
        <w:t>Каждый четвёртый был убит.</w:t>
      </w:r>
      <w:r>
        <w:br/>
        <w:t>"Хатынь" мемориальный комплекс,</w:t>
      </w:r>
      <w:r>
        <w:br/>
        <w:t xml:space="preserve">Нам о беде той говорит. </w:t>
      </w:r>
      <w:bookmarkStart w:id="22" w:name="_GoBack"/>
      <w:bookmarkEnd w:id="22"/>
    </w:p>
    <w:sectPr w:rsidR="00707F9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2T11:12:00Z" w:initials="sd">
    <w:p w:rsidR="00707F9F" w:rsidRDefault="00C42A2F">
      <w:r>
        <w:rPr>
          <w:sz w:val="20"/>
        </w:rPr>
        <w:t>Участи горючей...</w:t>
      </w:r>
    </w:p>
  </w:comment>
  <w:comment w:id="21" w:author="serega devyatkin" w:date="2016-11-22T11:05:00Z" w:initials="sd">
    <w:p w:rsidR="00707F9F" w:rsidRDefault="00C42A2F">
      <w:proofErr w:type="spellStart"/>
      <w:r>
        <w:rPr>
          <w:sz w:val="20"/>
        </w:rPr>
        <w:t>ТьЁ</w:t>
      </w:r>
      <w:proofErr w:type="spellEnd"/>
      <w:proofErr w:type="gramStart"/>
      <w:r>
        <w:rPr>
          <w:sz w:val="20"/>
        </w:rPr>
        <w:t xml:space="preserve">?. </w:t>
      </w:r>
      <w:proofErr w:type="gramEnd"/>
      <w:r>
        <w:rPr>
          <w:sz w:val="20"/>
        </w:rPr>
        <w:t>По рифме если.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07F9F"/>
    <w:rsid w:val="00546A28"/>
    <w:rsid w:val="00571AC2"/>
    <w:rsid w:val="0070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46A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6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46A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6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2015-05-28T07:23:00Z</dcterms:created>
  <dcterms:modified xsi:type="dcterms:W3CDTF">2016-12-24T22:24:00Z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