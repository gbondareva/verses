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7A1E" w:rsidRDefault="00684A2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Климат изменился на земле.</w:t>
      </w:r>
      <w:r>
        <w:rPr>
          <w:rFonts w:ascii="Calibri" w:eastAsia="Calibri" w:hAnsi="Calibri" w:cs="Calibri"/>
          <w:sz w:val="28"/>
        </w:rPr>
        <w:br/>
        <w:t>Распустилась верба в январе,</w:t>
      </w:r>
      <w:r>
        <w:rPr>
          <w:rFonts w:ascii="Calibri" w:eastAsia="Calibri" w:hAnsi="Calibri" w:cs="Calibri"/>
          <w:sz w:val="28"/>
        </w:rPr>
        <w:br/>
        <w:t>Расцвели подснежники в Твери,</w:t>
      </w:r>
      <w:r>
        <w:rPr>
          <w:rFonts w:ascii="Calibri" w:eastAsia="Calibri" w:hAnsi="Calibri" w:cs="Calibri"/>
          <w:sz w:val="28"/>
        </w:rPr>
        <w:br/>
      </w:r>
      <w:proofErr w:type="spellStart"/>
      <w:r>
        <w:rPr>
          <w:rFonts w:ascii="Calibri" w:eastAsia="Calibri" w:hAnsi="Calibri" w:cs="Calibri"/>
          <w:sz w:val="28"/>
        </w:rPr>
        <w:t>Дремят</w:t>
      </w:r>
      <w:proofErr w:type="spellEnd"/>
      <w:r>
        <w:rPr>
          <w:rFonts w:ascii="Calibri" w:eastAsia="Calibri" w:hAnsi="Calibri" w:cs="Calibri"/>
          <w:sz w:val="28"/>
        </w:rPr>
        <w:t xml:space="preserve"> на деревьях снегири.</w:t>
      </w:r>
    </w:p>
    <w:p w:rsidR="00957A1E" w:rsidRDefault="00684A2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Крокус распустился, гиацинт,</w:t>
      </w:r>
      <w:r>
        <w:rPr>
          <w:rFonts w:ascii="Calibri" w:eastAsia="Calibri" w:hAnsi="Calibri" w:cs="Calibri"/>
          <w:sz w:val="28"/>
        </w:rPr>
        <w:br/>
        <w:t>Не поймут, откуда столь тепла!</w:t>
      </w:r>
      <w:r>
        <w:rPr>
          <w:rFonts w:ascii="Calibri" w:eastAsia="Calibri" w:hAnsi="Calibri" w:cs="Calibri"/>
          <w:sz w:val="28"/>
        </w:rPr>
        <w:br/>
        <w:t>Может быть, зима, прибавив ходу</w:t>
      </w:r>
      <w:r>
        <w:rPr>
          <w:rFonts w:ascii="Calibri" w:eastAsia="Calibri" w:hAnsi="Calibri" w:cs="Calibri"/>
          <w:sz w:val="28"/>
        </w:rPr>
        <w:br/>
        <w:t>Скорым шагом быстренько прошла.</w:t>
      </w:r>
    </w:p>
    <w:p w:rsidR="00957A1E" w:rsidRDefault="00684A2F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Но Январь, </w:t>
      </w:r>
      <w:r>
        <w:rPr>
          <w:rFonts w:ascii="Calibri" w:eastAsia="Calibri" w:hAnsi="Calibri" w:cs="Calibri"/>
          <w:sz w:val="28"/>
        </w:rPr>
        <w:t>обманчив, как Апрель,</w:t>
      </w:r>
      <w:r>
        <w:rPr>
          <w:rFonts w:ascii="Calibri" w:eastAsia="Calibri" w:hAnsi="Calibri" w:cs="Calibri"/>
          <w:sz w:val="28"/>
        </w:rPr>
        <w:br/>
        <w:t>Хочется цветам сказать - не верь!</w:t>
      </w:r>
      <w:r>
        <w:rPr>
          <w:rFonts w:ascii="Calibri" w:eastAsia="Calibri" w:hAnsi="Calibri" w:cs="Calibri"/>
          <w:sz w:val="28"/>
        </w:rPr>
        <w:br/>
        <w:t>Завернёт, погубит все цветы,</w:t>
      </w:r>
      <w:r>
        <w:rPr>
          <w:rFonts w:ascii="Calibri" w:eastAsia="Calibri" w:hAnsi="Calibri" w:cs="Calibri"/>
          <w:sz w:val="28"/>
        </w:rPr>
        <w:br/>
      </w:r>
      <w:del w:id="0" w:author="Василий" w:date="2016-10-29T13:28:00Z">
        <w:r w:rsidDel="00C21279">
          <w:rPr>
            <w:rFonts w:ascii="Calibri" w:eastAsia="Calibri" w:hAnsi="Calibri" w:cs="Calibri"/>
            <w:sz w:val="28"/>
          </w:rPr>
          <w:delText xml:space="preserve">Сделает, </w:delText>
        </w:r>
        <w:commentRangeStart w:id="1"/>
        <w:r w:rsidDel="00C21279">
          <w:rPr>
            <w:rFonts w:ascii="Calibri" w:eastAsia="Calibri" w:hAnsi="Calibri" w:cs="Calibri"/>
            <w:sz w:val="28"/>
          </w:rPr>
          <w:delText>обманчивы</w:delText>
        </w:r>
        <w:commentRangeEnd w:id="1"/>
        <w:r w:rsidDel="00C21279">
          <w:commentReference w:id="1"/>
        </w:r>
        <w:r w:rsidDel="00C21279">
          <w:rPr>
            <w:rFonts w:ascii="Calibri" w:eastAsia="Calibri" w:hAnsi="Calibri" w:cs="Calibri"/>
            <w:sz w:val="28"/>
          </w:rPr>
          <w:delText xml:space="preserve"> мечты.</w:delText>
        </w:r>
      </w:del>
      <w:ins w:id="2" w:author="Василий" w:date="2016-10-29T13:28:00Z">
        <w:r w:rsidR="00C21279">
          <w:rPr>
            <w:rFonts w:ascii="Calibri" w:eastAsia="Calibri" w:hAnsi="Calibri" w:cs="Calibri"/>
            <w:sz w:val="28"/>
          </w:rPr>
          <w:t>И не станет этой красоты.</w:t>
        </w:r>
      </w:ins>
    </w:p>
    <w:p w:rsidR="00957A1E" w:rsidDel="00C21279" w:rsidRDefault="00684A2F">
      <w:pPr>
        <w:spacing w:after="200" w:line="276" w:lineRule="auto"/>
        <w:rPr>
          <w:del w:id="3" w:author="Василий" w:date="2016-10-29T13:30:00Z"/>
        </w:rPr>
      </w:pPr>
      <w:del w:id="4" w:author="Василий" w:date="2016-10-29T13:30:00Z">
        <w:r w:rsidDel="00C21279">
          <w:rPr>
            <w:rFonts w:ascii="Calibri" w:eastAsia="Calibri" w:hAnsi="Calibri" w:cs="Calibri"/>
            <w:sz w:val="28"/>
          </w:rPr>
          <w:delText>И бывает часто в жизни так,</w:delText>
        </w:r>
        <w:r w:rsidDel="00C21279">
          <w:rPr>
            <w:rFonts w:ascii="Calibri" w:eastAsia="Calibri" w:hAnsi="Calibri" w:cs="Calibri"/>
            <w:sz w:val="28"/>
          </w:rPr>
          <w:br/>
          <w:delText xml:space="preserve">Подмигнёт фортуна на </w:delText>
        </w:r>
        <w:commentRangeStart w:id="5"/>
        <w:r w:rsidDel="00C21279">
          <w:rPr>
            <w:rFonts w:ascii="Calibri" w:eastAsia="Calibri" w:hAnsi="Calibri" w:cs="Calibri"/>
            <w:sz w:val="28"/>
          </w:rPr>
          <w:delText>пятак</w:delText>
        </w:r>
        <w:commentRangeEnd w:id="5"/>
        <w:r w:rsidDel="00C21279">
          <w:commentReference w:id="5"/>
        </w:r>
        <w:r w:rsidDel="00C21279">
          <w:rPr>
            <w:rFonts w:ascii="Calibri" w:eastAsia="Calibri" w:hAnsi="Calibri" w:cs="Calibri"/>
            <w:sz w:val="28"/>
          </w:rPr>
          <w:delText>.</w:delText>
        </w:r>
        <w:r w:rsidDel="00C21279">
          <w:rPr>
            <w:rFonts w:ascii="Calibri" w:eastAsia="Calibri" w:hAnsi="Calibri" w:cs="Calibri"/>
            <w:sz w:val="28"/>
          </w:rPr>
          <w:br/>
          <w:delText>Тут же повернёт спиной удача,</w:delText>
        </w:r>
        <w:r w:rsidDel="00C21279">
          <w:rPr>
            <w:rFonts w:ascii="Calibri" w:eastAsia="Calibri" w:hAnsi="Calibri" w:cs="Calibri"/>
            <w:sz w:val="28"/>
          </w:rPr>
          <w:br/>
          <w:delText>Размышляешь, что же это значит?</w:delText>
        </w:r>
      </w:del>
    </w:p>
    <w:p w:rsidR="00957A1E" w:rsidRDefault="00684A2F">
      <w:pPr>
        <w:spacing w:after="200" w:line="276" w:lineRule="auto"/>
      </w:pPr>
      <w:commentRangeStart w:id="6"/>
      <w:r>
        <w:rPr>
          <w:rFonts w:ascii="Calibri" w:eastAsia="Calibri" w:hAnsi="Calibri" w:cs="Calibri"/>
          <w:sz w:val="28"/>
        </w:rPr>
        <w:t>Это</w:t>
      </w:r>
      <w:del w:id="7" w:author="Василий" w:date="2016-10-29T13:31:00Z">
        <w:r w:rsidDel="00C21279">
          <w:rPr>
            <w:rFonts w:ascii="Calibri" w:eastAsia="Calibri" w:hAnsi="Calibri" w:cs="Calibri"/>
            <w:sz w:val="28"/>
          </w:rPr>
          <w:delText xml:space="preserve"> </w:delText>
        </w:r>
        <w:r w:rsidDel="00C21279">
          <w:rPr>
            <w:rFonts w:ascii="Calibri" w:eastAsia="Calibri" w:hAnsi="Calibri" w:cs="Calibri"/>
            <w:sz w:val="28"/>
          </w:rPr>
          <w:delText>п</w:delText>
        </w:r>
        <w:r w:rsidDel="00C21279">
          <w:rPr>
            <w:rFonts w:ascii="Calibri" w:eastAsia="Calibri" w:hAnsi="Calibri" w:cs="Calibri"/>
            <w:sz w:val="28"/>
          </w:rPr>
          <w:delText>р</w:delText>
        </w:r>
        <w:r w:rsidDel="00C21279">
          <w:rPr>
            <w:rFonts w:ascii="Calibri" w:eastAsia="Calibri" w:hAnsi="Calibri" w:cs="Calibri"/>
            <w:sz w:val="28"/>
          </w:rPr>
          <w:delText>о</w:delText>
        </w:r>
        <w:r w:rsidDel="00C21279">
          <w:rPr>
            <w:rFonts w:ascii="Calibri" w:eastAsia="Calibri" w:hAnsi="Calibri" w:cs="Calibri"/>
            <w:sz w:val="28"/>
          </w:rPr>
          <w:delText>с</w:delText>
        </w:r>
        <w:r w:rsidDel="00C21279">
          <w:rPr>
            <w:rFonts w:ascii="Calibri" w:eastAsia="Calibri" w:hAnsi="Calibri" w:cs="Calibri"/>
            <w:sz w:val="28"/>
          </w:rPr>
          <w:delText>т</w:delText>
        </w:r>
        <w:r w:rsidDel="00C21279">
          <w:rPr>
            <w:rFonts w:ascii="Calibri" w:eastAsia="Calibri" w:hAnsi="Calibri" w:cs="Calibri"/>
            <w:sz w:val="28"/>
          </w:rPr>
          <w:delText>о</w:delText>
        </w:r>
        <w:r w:rsidDel="00C21279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всё</w:t>
      </w:r>
      <w:ins w:id="8" w:author="Василий" w:date="2016-10-29T13:31:00Z">
        <w:r w:rsidR="00C21279">
          <w:rPr>
            <w:rFonts w:ascii="Calibri" w:eastAsia="Calibri" w:hAnsi="Calibri" w:cs="Calibri"/>
            <w:sz w:val="28"/>
          </w:rPr>
          <w:t>,</w:t>
        </w:r>
      </w:ins>
      <w:r>
        <w:rPr>
          <w:rFonts w:ascii="Calibri" w:eastAsia="Calibri" w:hAnsi="Calibri" w:cs="Calibri"/>
          <w:sz w:val="28"/>
        </w:rPr>
        <w:t xml:space="preserve"> не</w:t>
      </w:r>
      <w:ins w:id="9" w:author="Василий" w:date="2016-10-29T13:31:00Z">
        <w:r w:rsidR="00C21279">
          <w:rPr>
            <w:rFonts w:ascii="Calibri" w:eastAsia="Calibri" w:hAnsi="Calibri" w:cs="Calibri"/>
            <w:sz w:val="28"/>
          </w:rPr>
          <w:t xml:space="preserve"> просто</w:t>
        </w:r>
      </w:ins>
      <w:r>
        <w:rPr>
          <w:rFonts w:ascii="Calibri" w:eastAsia="Calibri" w:hAnsi="Calibri" w:cs="Calibri"/>
          <w:sz w:val="28"/>
        </w:rPr>
        <w:t xml:space="preserve"> об</w:t>
      </w:r>
      <w:r>
        <w:rPr>
          <w:rFonts w:ascii="Calibri" w:eastAsia="Calibri" w:hAnsi="Calibri" w:cs="Calibri"/>
          <w:sz w:val="28"/>
        </w:rPr>
        <w:t>ъяснить,</w:t>
      </w:r>
      <w:commentRangeEnd w:id="6"/>
      <w:r>
        <w:commentReference w:id="6"/>
      </w:r>
      <w:r>
        <w:rPr>
          <w:rFonts w:ascii="Calibri" w:eastAsia="Calibri" w:hAnsi="Calibri" w:cs="Calibri"/>
          <w:sz w:val="28"/>
        </w:rPr>
        <w:br/>
        <w:t>Хочется природе пошутить.</w:t>
      </w:r>
      <w:r>
        <w:rPr>
          <w:rFonts w:ascii="Calibri" w:eastAsia="Calibri" w:hAnsi="Calibri" w:cs="Calibri"/>
          <w:sz w:val="28"/>
        </w:rPr>
        <w:br/>
        <w:t>Из привычной вышла колеи,</w:t>
      </w:r>
      <w:r>
        <w:rPr>
          <w:rFonts w:ascii="Calibri" w:eastAsia="Calibri" w:hAnsi="Calibri" w:cs="Calibri"/>
          <w:sz w:val="28"/>
        </w:rPr>
        <w:br/>
      </w:r>
      <w:ins w:id="10" w:author="Василий" w:date="2016-10-29T13:32:00Z">
        <w:r w:rsidR="00C21279">
          <w:rPr>
            <w:rFonts w:ascii="Calibri" w:eastAsia="Calibri" w:hAnsi="Calibri" w:cs="Calibri"/>
            <w:sz w:val="28"/>
          </w:rPr>
          <w:t>И случились а</w:t>
        </w:r>
      </w:ins>
      <w:del w:id="11" w:author="Василий" w:date="2016-10-29T13:32:00Z">
        <w:r w:rsidDel="00C21279">
          <w:rPr>
            <w:rFonts w:ascii="Calibri" w:eastAsia="Calibri" w:hAnsi="Calibri" w:cs="Calibri"/>
            <w:sz w:val="28"/>
          </w:rPr>
          <w:delText>А</w:delText>
        </w:r>
        <w:r w:rsidDel="00C21279">
          <w:rPr>
            <w:rFonts w:ascii="Calibri" w:eastAsia="Calibri" w:hAnsi="Calibri" w:cs="Calibri"/>
            <w:sz w:val="28"/>
          </w:rPr>
          <w:delText xml:space="preserve"> </w:delText>
        </w:r>
        <w:r w:rsidDel="00C21279">
          <w:rPr>
            <w:rFonts w:ascii="Calibri" w:eastAsia="Calibri" w:hAnsi="Calibri" w:cs="Calibri"/>
            <w:sz w:val="28"/>
          </w:rPr>
          <w:delText>з</w:delText>
        </w:r>
        <w:r w:rsidDel="00C21279">
          <w:rPr>
            <w:rFonts w:ascii="Calibri" w:eastAsia="Calibri" w:hAnsi="Calibri" w:cs="Calibri"/>
            <w:sz w:val="28"/>
          </w:rPr>
          <w:delText>о</w:delText>
        </w:r>
        <w:r w:rsidDel="00C21279">
          <w:rPr>
            <w:rFonts w:ascii="Calibri" w:eastAsia="Calibri" w:hAnsi="Calibri" w:cs="Calibri"/>
            <w:sz w:val="28"/>
          </w:rPr>
          <w:delText>в</w:delText>
        </w:r>
        <w:r w:rsidDel="00C21279">
          <w:rPr>
            <w:rFonts w:ascii="Calibri" w:eastAsia="Calibri" w:hAnsi="Calibri" w:cs="Calibri"/>
            <w:sz w:val="28"/>
          </w:rPr>
          <w:delText>у</w:delText>
        </w:r>
        <w:r w:rsidDel="00C21279">
          <w:rPr>
            <w:rFonts w:ascii="Calibri" w:eastAsia="Calibri" w:hAnsi="Calibri" w:cs="Calibri"/>
            <w:sz w:val="28"/>
          </w:rPr>
          <w:delText>т</w:delText>
        </w:r>
        <w:r w:rsidDel="00C21279">
          <w:rPr>
            <w:rFonts w:ascii="Calibri" w:eastAsia="Calibri" w:hAnsi="Calibri" w:cs="Calibri"/>
            <w:sz w:val="28"/>
          </w:rPr>
          <w:delText xml:space="preserve"> </w:delText>
        </w:r>
        <w:commentRangeStart w:id="12"/>
        <w:r w:rsidDel="00C21279">
          <w:rPr>
            <w:rFonts w:ascii="Calibri" w:eastAsia="Calibri" w:hAnsi="Calibri" w:cs="Calibri"/>
            <w:sz w:val="28"/>
          </w:rPr>
          <w:delText>и</w:delText>
        </w:r>
        <w:r w:rsidDel="00C21279">
          <w:rPr>
            <w:rFonts w:ascii="Calibri" w:eastAsia="Calibri" w:hAnsi="Calibri" w:cs="Calibri"/>
            <w:sz w:val="28"/>
          </w:rPr>
          <w:delText>х</w:delText>
        </w:r>
        <w:commentRangeEnd w:id="12"/>
        <w:r w:rsidDel="00C21279">
          <w:commentReference w:id="12"/>
        </w:r>
        <w:r w:rsidDel="00C21279">
          <w:rPr>
            <w:rFonts w:ascii="Calibri" w:eastAsia="Calibri" w:hAnsi="Calibri" w:cs="Calibri"/>
            <w:sz w:val="28"/>
          </w:rPr>
          <w:delText xml:space="preserve"> </w:delText>
        </w:r>
        <w:r w:rsidDel="00C21279">
          <w:rPr>
            <w:rFonts w:ascii="Calibri" w:eastAsia="Calibri" w:hAnsi="Calibri" w:cs="Calibri"/>
            <w:sz w:val="28"/>
          </w:rPr>
          <w:delText>а</w:delText>
        </w:r>
      </w:del>
      <w:r>
        <w:rPr>
          <w:rFonts w:ascii="Calibri" w:eastAsia="Calibri" w:hAnsi="Calibri" w:cs="Calibri"/>
          <w:sz w:val="28"/>
        </w:rPr>
        <w:t>номал</w:t>
      </w:r>
      <w:commentRangeStart w:id="13"/>
      <w:r>
        <w:rPr>
          <w:rFonts w:ascii="Calibri" w:eastAsia="Calibri" w:hAnsi="Calibri" w:cs="Calibri"/>
          <w:sz w:val="28"/>
        </w:rPr>
        <w:t>ии</w:t>
      </w:r>
      <w:commentRangeEnd w:id="13"/>
      <w:r>
        <w:commentReference w:id="13"/>
      </w:r>
      <w:r>
        <w:rPr>
          <w:rFonts w:ascii="Calibri" w:eastAsia="Calibri" w:hAnsi="Calibri" w:cs="Calibri"/>
          <w:sz w:val="28"/>
        </w:rPr>
        <w:t>.</w:t>
      </w:r>
      <w:bookmarkStart w:id="14" w:name="_GoBack"/>
      <w:bookmarkEnd w:id="14"/>
    </w:p>
    <w:p w:rsidR="00957A1E" w:rsidRDefault="00684A2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 характеру погода разная,</w:t>
      </w:r>
      <w:r>
        <w:rPr>
          <w:rFonts w:ascii="Calibri" w:eastAsia="Calibri" w:hAnsi="Calibri" w:cs="Calibri"/>
          <w:sz w:val="28"/>
        </w:rPr>
        <w:br/>
        <w:t>То покладиста, нежна, добра.</w:t>
      </w:r>
      <w:r>
        <w:rPr>
          <w:rFonts w:ascii="Calibri" w:eastAsia="Calibri" w:hAnsi="Calibri" w:cs="Calibri"/>
          <w:sz w:val="28"/>
        </w:rPr>
        <w:br/>
        <w:t>Но, а может пошутить так безобразно,</w:t>
      </w:r>
      <w:r>
        <w:rPr>
          <w:rFonts w:ascii="Calibri" w:eastAsia="Calibri" w:hAnsi="Calibri" w:cs="Calibri"/>
          <w:sz w:val="28"/>
        </w:rPr>
        <w:br/>
        <w:t>Что и летом не растёт трава.</w:t>
      </w:r>
    </w:p>
    <w:p w:rsidR="00957A1E" w:rsidRDefault="00684A2F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придумали рубаху для смиренья,</w:t>
      </w:r>
      <w:r>
        <w:rPr>
          <w:rFonts w:ascii="Calibri" w:eastAsia="Calibri" w:hAnsi="Calibri" w:cs="Calibri"/>
          <w:sz w:val="28"/>
        </w:rPr>
        <w:br/>
        <w:t xml:space="preserve">Рычагов </w:t>
      </w:r>
      <w:r>
        <w:rPr>
          <w:rFonts w:ascii="Calibri" w:eastAsia="Calibri" w:hAnsi="Calibri" w:cs="Calibri"/>
          <w:sz w:val="28"/>
        </w:rPr>
        <w:t>правленья не нашли.</w:t>
      </w:r>
      <w:r>
        <w:rPr>
          <w:rFonts w:ascii="Calibri" w:eastAsia="Calibri" w:hAnsi="Calibri" w:cs="Calibri"/>
          <w:sz w:val="28"/>
        </w:rPr>
        <w:br/>
        <w:t>Как бы не старались поколенья,</w:t>
      </w:r>
      <w:r>
        <w:rPr>
          <w:rFonts w:ascii="Calibri" w:eastAsia="Calibri" w:hAnsi="Calibri" w:cs="Calibri"/>
          <w:sz w:val="28"/>
        </w:rPr>
        <w:br/>
        <w:t>На небе правители свои.</w:t>
      </w:r>
    </w:p>
    <w:sectPr w:rsidR="00957A1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" w:date="2016-10-04T22:06:00Z" w:initials="s">
    <w:p w:rsidR="00957A1E" w:rsidRDefault="00684A2F">
      <w:proofErr w:type="spellStart"/>
      <w:r>
        <w:rPr>
          <w:sz w:val="20"/>
        </w:rPr>
        <w:t>обманчивыМИ</w:t>
      </w:r>
      <w:proofErr w:type="spellEnd"/>
    </w:p>
  </w:comment>
  <w:comment w:id="5" w:author="serega " w:date="2016-10-04T22:06:00Z" w:initials="s">
    <w:p w:rsidR="00957A1E" w:rsidRDefault="00684A2F">
      <w:r>
        <w:rPr>
          <w:sz w:val="20"/>
        </w:rPr>
        <w:t>????</w:t>
      </w:r>
    </w:p>
  </w:comment>
  <w:comment w:id="6" w:author="serega " w:date="2016-10-04T22:06:00Z" w:initials="s">
    <w:p w:rsidR="00957A1E" w:rsidRDefault="00684A2F">
      <w:r>
        <w:rPr>
          <w:sz w:val="20"/>
        </w:rPr>
        <w:t>Парадокс. С одной стороны это просто, с другой Х объяснишь...</w:t>
      </w:r>
    </w:p>
  </w:comment>
  <w:comment w:id="12" w:author="serega " w:date="2016-10-04T22:07:00Z" w:initials="s">
    <w:p w:rsidR="00957A1E" w:rsidRDefault="00684A2F">
      <w:r>
        <w:rPr>
          <w:sz w:val="20"/>
        </w:rPr>
        <w:t xml:space="preserve">Кого </w:t>
      </w:r>
      <w:proofErr w:type="gramStart"/>
      <w:r>
        <w:rPr>
          <w:sz w:val="20"/>
        </w:rPr>
        <w:t>-и</w:t>
      </w:r>
      <w:proofErr w:type="gramEnd"/>
      <w:r>
        <w:rPr>
          <w:sz w:val="20"/>
        </w:rPr>
        <w:t>х?</w:t>
      </w:r>
    </w:p>
  </w:comment>
  <w:comment w:id="13" w:author="serega " w:date="2016-10-04T22:09:00Z" w:initials="s">
    <w:p w:rsidR="00957A1E" w:rsidRDefault="00684A2F">
      <w:r>
        <w:rPr>
          <w:sz w:val="20"/>
        </w:rPr>
        <w:t>Напрашивается ударение на ИИ. Но это неправильно.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57A1E"/>
    <w:rsid w:val="00684A2F"/>
    <w:rsid w:val="00957A1E"/>
    <w:rsid w:val="00C2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21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1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C21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21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 небе правители свои.docx</vt:lpstr>
    </vt:vector>
  </TitlesOfParts>
  <Company>Krokoz™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небе правители свои.docx</dc:title>
  <dc:subject/>
  <dc:creator/>
  <dc:description/>
  <cp:lastModifiedBy>Василий</cp:lastModifiedBy>
  <cp:revision>7</cp:revision>
  <dcterms:created xsi:type="dcterms:W3CDTF">2014-11-08T18:26:00Z</dcterms:created>
  <dcterms:modified xsi:type="dcterms:W3CDTF">2016-10-29T09:34:00Z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