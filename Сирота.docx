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6129" w:rsidRDefault="00EA0B37">
      <w:pPr>
        <w:spacing w:before="170"/>
      </w:pPr>
      <w:r>
        <w:t>Не гляди судьба строго,</w:t>
      </w:r>
      <w:r>
        <w:br/>
        <w:t>Спрячь звериный оскал.</w:t>
      </w:r>
      <w:r>
        <w:br/>
        <w:t>Я и так в своей жизни</w:t>
      </w:r>
      <w:r>
        <w:br/>
      </w:r>
      <w:ins w:id="0" w:author="Василий" w:date="2017-01-05T21:56:00Z">
        <w:r w:rsidR="00734F2C">
          <w:t xml:space="preserve">Доброты </w:t>
        </w:r>
      </w:ins>
      <w:commentRangeStart w:id="1"/>
      <w:del w:id="2" w:author="Василий" w:date="2017-01-05T21:55:00Z">
        <w:r w:rsidDel="00734F2C">
          <w:delText>Н</w:delText>
        </w:r>
        <w:r w:rsidDel="00734F2C">
          <w:delText>и</w:delText>
        </w:r>
        <w:r w:rsidDel="00734F2C">
          <w:delText>ч</w:delText>
        </w:r>
        <w:r w:rsidDel="00734F2C">
          <w:delText>е</w:delText>
        </w:r>
        <w:r w:rsidDel="00734F2C">
          <w:delText>г</w:delText>
        </w:r>
        <w:r w:rsidDel="00734F2C">
          <w:delText>о</w:delText>
        </w:r>
      </w:del>
      <w:r>
        <w:t xml:space="preserve"> не видал.</w:t>
      </w:r>
      <w:commentRangeEnd w:id="1"/>
      <w:r>
        <w:commentReference w:id="1"/>
      </w:r>
    </w:p>
    <w:p w:rsidR="00186129" w:rsidRDefault="00EA0B37">
      <w:pPr>
        <w:spacing w:before="170"/>
      </w:pPr>
      <w:r>
        <w:t>Не видал свою Мать,</w:t>
      </w:r>
      <w:r>
        <w:br/>
        <w:t>И не знаю грех в чём.</w:t>
      </w:r>
      <w:r>
        <w:br/>
      </w:r>
      <w:del w:id="3" w:author="serega devyatkin" w:date="2016-11-24T22:30:00Z">
        <w:r>
          <w:delText>Ну, а дом мой</w:delText>
        </w:r>
      </w:del>
      <w:ins w:id="4" w:author="serega devyatkin" w:date="2016-11-24T22:30:00Z">
        <w:r>
          <w:t>Домом был мне</w:t>
        </w:r>
      </w:ins>
      <w:r>
        <w:t xml:space="preserve"> детдом,</w:t>
      </w:r>
      <w:r>
        <w:br/>
        <w:t>Проживал детство в нём.</w:t>
      </w:r>
    </w:p>
    <w:p w:rsidR="00186129" w:rsidDel="00734F2C" w:rsidRDefault="00EA0B37">
      <w:pPr>
        <w:spacing w:before="170"/>
        <w:rPr>
          <w:del w:id="5" w:author="Василий" w:date="2017-01-05T22:00:00Z"/>
        </w:rPr>
      </w:pPr>
      <w:r>
        <w:t>Кто отец и откуда</w:t>
      </w:r>
      <w:del w:id="6" w:author="serega devyatkin" w:date="2016-11-24T22:30:00Z">
        <w:r>
          <w:delText>,</w:delText>
        </w:r>
      </w:del>
      <w:ins w:id="7" w:author="serega devyatkin" w:date="2016-11-24T22:30:00Z">
        <w:r>
          <w:t>?</w:t>
        </w:r>
      </w:ins>
      <w:r>
        <w:br/>
      </w:r>
      <w:ins w:id="8" w:author="Василий" w:date="2017-01-05T22:21:00Z">
        <w:r w:rsidR="00242A1E">
          <w:t xml:space="preserve">Я </w:t>
        </w:r>
      </w:ins>
      <w:ins w:id="9" w:author="Василий" w:date="2017-01-05T22:22:00Z">
        <w:r w:rsidR="00242A1E">
          <w:t>мечтаю</w:t>
        </w:r>
      </w:ins>
      <w:ins w:id="10" w:author="Василий" w:date="2017-01-05T22:21:00Z">
        <w:r w:rsidR="00242A1E">
          <w:t xml:space="preserve"> узнать,</w:t>
        </w:r>
        <w:r w:rsidR="00242A1E">
          <w:br/>
          <w:t>И родителей крепко,</w:t>
        </w:r>
        <w:r w:rsidR="00242A1E">
          <w:br/>
        </w:r>
      </w:ins>
      <w:ins w:id="11" w:author="Василий" w:date="2017-01-05T22:22:00Z">
        <w:r w:rsidR="00242A1E">
          <w:t>Я хот</w:t>
        </w:r>
      </w:ins>
      <w:ins w:id="12" w:author="Василий" w:date="2017-01-05T22:23:00Z">
        <w:r>
          <w:t>ел бы обнять</w:t>
        </w:r>
      </w:ins>
      <w:ins w:id="13" w:author="Василий" w:date="2017-01-05T22:36:00Z">
        <w:r>
          <w:t>.</w:t>
        </w:r>
      </w:ins>
      <w:bookmarkStart w:id="14" w:name="_GoBack"/>
      <w:bookmarkEnd w:id="14"/>
      <w:del w:id="15" w:author="Василий" w:date="2017-01-05T22:04:00Z">
        <w:r w:rsidDel="00734F2C">
          <w:delText>З</w:delText>
        </w:r>
        <w:r w:rsidDel="00734F2C">
          <w:delText>н</w:delText>
        </w:r>
        <w:r w:rsidDel="00734F2C">
          <w:delText>а</w:delText>
        </w:r>
        <w:r w:rsidDel="00734F2C">
          <w:delText>е</w:delText>
        </w:r>
        <w:r w:rsidDel="00734F2C">
          <w:delText>т</w:delText>
        </w:r>
        <w:r w:rsidDel="00734F2C">
          <w:delText xml:space="preserve"> </w:delText>
        </w:r>
        <w:r w:rsidDel="00734F2C">
          <w:delText>л</w:delText>
        </w:r>
        <w:r w:rsidDel="00734F2C">
          <w:delText>и</w:delText>
        </w:r>
        <w:r w:rsidDel="00734F2C">
          <w:delText>,</w:delText>
        </w:r>
      </w:del>
      <w:del w:id="16" w:author="Василий" w:date="2017-01-05T22:03:00Z">
        <w:r w:rsidDel="00734F2C">
          <w:delText xml:space="preserve"> </w:delText>
        </w:r>
        <w:r w:rsidDel="00734F2C">
          <w:delText>ч</w:delText>
        </w:r>
        <w:r w:rsidDel="00734F2C">
          <w:delText>т</w:delText>
        </w:r>
        <w:r w:rsidDel="00734F2C">
          <w:delText>о</w:delText>
        </w:r>
        <w:r w:rsidDel="00734F2C">
          <w:delText xml:space="preserve"> </w:delText>
        </w:r>
        <w:r w:rsidDel="00734F2C">
          <w:delText>я</w:delText>
        </w:r>
        <w:r w:rsidDel="00734F2C">
          <w:delText xml:space="preserve"> </w:delText>
        </w:r>
        <w:r w:rsidDel="00734F2C">
          <w:delText>е</w:delText>
        </w:r>
        <w:r w:rsidDel="00734F2C">
          <w:delText>с</w:delText>
        </w:r>
        <w:r w:rsidDel="00734F2C">
          <w:delText>т</w:delText>
        </w:r>
        <w:r w:rsidDel="00734F2C">
          <w:delText>ь</w:delText>
        </w:r>
        <w:r w:rsidDel="00734F2C">
          <w:delText>?</w:delText>
        </w:r>
      </w:del>
      <w:r>
        <w:br/>
      </w:r>
      <w:del w:id="17" w:author="Василий" w:date="2017-01-05T22:00:00Z">
        <w:r w:rsidDel="00734F2C">
          <w:delText>М</w:delText>
        </w:r>
        <w:r w:rsidDel="00734F2C">
          <w:delText>н</w:delText>
        </w:r>
        <w:r w:rsidDel="00734F2C">
          <w:delText>е</w:delText>
        </w:r>
        <w:r w:rsidDel="00734F2C">
          <w:delText xml:space="preserve"> </w:delText>
        </w:r>
        <w:r w:rsidDel="00734F2C">
          <w:delText>т</w:delText>
        </w:r>
        <w:r w:rsidDel="00734F2C">
          <w:delText>а</w:delText>
        </w:r>
        <w:r w:rsidDel="00734F2C">
          <w:delText>к</w:delText>
        </w:r>
        <w:r w:rsidDel="00734F2C">
          <w:delText xml:space="preserve"> </w:delText>
        </w:r>
        <w:r w:rsidDel="00734F2C">
          <w:delText>х</w:delText>
        </w:r>
        <w:r w:rsidDel="00734F2C">
          <w:delText>о</w:delText>
        </w:r>
        <w:r w:rsidDel="00734F2C">
          <w:delText>ч</w:delText>
        </w:r>
        <w:r w:rsidDel="00734F2C">
          <w:delText>е</w:delText>
        </w:r>
        <w:r w:rsidDel="00734F2C">
          <w:delText>т</w:delText>
        </w:r>
        <w:r w:rsidDel="00734F2C">
          <w:delText>с</w:delText>
        </w:r>
        <w:r w:rsidDel="00734F2C">
          <w:delText>я</w:delText>
        </w:r>
        <w:r w:rsidDel="00734F2C">
          <w:br/>
        </w:r>
        <w:r w:rsidDel="00734F2C">
          <w:delText>М</w:delText>
        </w:r>
        <w:r w:rsidDel="00734F2C">
          <w:delText>а</w:delText>
        </w:r>
        <w:r w:rsidDel="00734F2C">
          <w:delText>м</w:delText>
        </w:r>
        <w:r w:rsidDel="00734F2C">
          <w:delText>у</w:delText>
        </w:r>
        <w:r w:rsidDel="00734F2C">
          <w:delText xml:space="preserve"> </w:delText>
        </w:r>
        <w:r w:rsidDel="00734F2C">
          <w:delText>и</w:delText>
        </w:r>
        <w:r w:rsidDel="00734F2C">
          <w:delText xml:space="preserve"> </w:delText>
        </w:r>
        <w:r w:rsidDel="00734F2C">
          <w:delText>П</w:delText>
        </w:r>
        <w:r w:rsidDel="00734F2C">
          <w:delText>а</w:delText>
        </w:r>
        <w:r w:rsidDel="00734F2C">
          <w:delText>п</w:delText>
        </w:r>
        <w:r w:rsidDel="00734F2C">
          <w:delText>у</w:delText>
        </w:r>
        <w:r w:rsidDel="00734F2C">
          <w:delText xml:space="preserve"> </w:delText>
        </w:r>
        <w:commentRangeStart w:id="18"/>
        <w:r w:rsidDel="00734F2C">
          <w:delText>о</w:delText>
        </w:r>
        <w:r w:rsidDel="00734F2C">
          <w:delText>б</w:delText>
        </w:r>
        <w:r w:rsidDel="00734F2C">
          <w:delText>р</w:delText>
        </w:r>
        <w:r w:rsidDel="00734F2C">
          <w:delText>е</w:delText>
        </w:r>
        <w:r w:rsidDel="00734F2C">
          <w:delText>с</w:delText>
        </w:r>
        <w:r w:rsidDel="00734F2C">
          <w:delText>т</w:delText>
        </w:r>
        <w:r w:rsidDel="00734F2C">
          <w:delText>ь</w:delText>
        </w:r>
        <w:commentRangeEnd w:id="18"/>
        <w:r w:rsidDel="00734F2C">
          <w:commentReference w:id="18"/>
        </w:r>
        <w:r w:rsidDel="00734F2C">
          <w:delText>.</w:delText>
        </w:r>
      </w:del>
    </w:p>
    <w:p w:rsidR="00186129" w:rsidDel="002602F6" w:rsidRDefault="00EA0B37">
      <w:pPr>
        <w:spacing w:before="170"/>
        <w:rPr>
          <w:del w:id="19" w:author="Василий" w:date="2017-01-05T22:05:00Z"/>
        </w:rPr>
      </w:pPr>
      <w:r>
        <w:t>Повернись добротой,</w:t>
      </w:r>
      <w:r>
        <w:br/>
        <w:t>И пошли чудеса,</w:t>
      </w:r>
      <w:r>
        <w:br/>
        <w:t>Невозможно смириться,</w:t>
      </w:r>
      <w:r>
        <w:br/>
        <w:t>С этим мне до конца.</w:t>
      </w:r>
    </w:p>
    <w:p w:rsidR="00186129" w:rsidDel="00734F2C" w:rsidRDefault="00EA0B37">
      <w:pPr>
        <w:spacing w:before="170"/>
        <w:rPr>
          <w:del w:id="20" w:author="Василий" w:date="2017-01-05T22:00:00Z"/>
        </w:rPr>
      </w:pPr>
      <w:del w:id="21" w:author="Василий" w:date="2017-01-05T22:05:00Z">
        <w:r w:rsidDel="002602F6">
          <w:delText>Я</w:delText>
        </w:r>
        <w:r w:rsidDel="002602F6">
          <w:delText xml:space="preserve"> </w:delText>
        </w:r>
        <w:r w:rsidDel="002602F6">
          <w:delText>ж</w:delText>
        </w:r>
        <w:r w:rsidDel="002602F6">
          <w:delText>е</w:delText>
        </w:r>
        <w:r w:rsidDel="002602F6">
          <w:delText xml:space="preserve"> </w:delText>
        </w:r>
        <w:r w:rsidDel="002602F6">
          <w:delText>и</w:delText>
        </w:r>
        <w:r w:rsidDel="002602F6">
          <w:delText>м</w:delText>
        </w:r>
        <w:r w:rsidDel="002602F6">
          <w:delText xml:space="preserve"> </w:delText>
        </w:r>
        <w:r w:rsidDel="002602F6">
          <w:delText>б</w:delText>
        </w:r>
        <w:r w:rsidDel="002602F6">
          <w:delText>л</w:delText>
        </w:r>
        <w:r w:rsidDel="002602F6">
          <w:delText>а</w:delText>
        </w:r>
        <w:r w:rsidDel="002602F6">
          <w:delText>г</w:delText>
        </w:r>
        <w:r w:rsidDel="002602F6">
          <w:delText>о</w:delText>
        </w:r>
        <w:r w:rsidDel="002602F6">
          <w:delText>д</w:delText>
        </w:r>
        <w:r w:rsidDel="002602F6">
          <w:delText>а</w:delText>
        </w:r>
        <w:r w:rsidDel="002602F6">
          <w:delText>р</w:delText>
        </w:r>
        <w:r w:rsidDel="002602F6">
          <w:delText>е</w:delText>
        </w:r>
        <w:r w:rsidDel="002602F6">
          <w:delText>н</w:delText>
        </w:r>
        <w:r w:rsidDel="002602F6">
          <w:delText>,</w:delText>
        </w:r>
        <w:r w:rsidDel="002602F6">
          <w:br/>
        </w:r>
        <w:r w:rsidDel="002602F6">
          <w:delText>Ч</w:delText>
        </w:r>
        <w:r w:rsidDel="002602F6">
          <w:delText>т</w:delText>
        </w:r>
        <w:r w:rsidDel="002602F6">
          <w:delText>о</w:delText>
        </w:r>
        <w:r w:rsidDel="002602F6">
          <w:delText xml:space="preserve"> </w:delText>
        </w:r>
        <w:r w:rsidDel="002602F6">
          <w:delText>н</w:delText>
        </w:r>
        <w:r w:rsidDel="002602F6">
          <w:delText>а</w:delText>
        </w:r>
        <w:r w:rsidDel="002602F6">
          <w:delText xml:space="preserve"> </w:delText>
        </w:r>
        <w:r w:rsidDel="002602F6">
          <w:delText>с</w:delText>
        </w:r>
        <w:r w:rsidDel="002602F6">
          <w:delText>в</w:delText>
        </w:r>
        <w:r w:rsidDel="002602F6">
          <w:delText>е</w:delText>
        </w:r>
        <w:r w:rsidDel="002602F6">
          <w:delText>т</w:delText>
        </w:r>
        <w:r w:rsidDel="002602F6">
          <w:delText>е</w:delText>
        </w:r>
        <w:r w:rsidDel="002602F6">
          <w:delText xml:space="preserve"> </w:delText>
        </w:r>
        <w:r w:rsidDel="002602F6">
          <w:delText>я</w:delText>
        </w:r>
        <w:r w:rsidDel="002602F6">
          <w:delText xml:space="preserve"> </w:delText>
        </w:r>
        <w:r w:rsidDel="002602F6">
          <w:delText>е</w:delText>
        </w:r>
        <w:r w:rsidDel="002602F6">
          <w:delText>с</w:delText>
        </w:r>
        <w:r w:rsidDel="002602F6">
          <w:delText>т</w:delText>
        </w:r>
        <w:r w:rsidDel="002602F6">
          <w:delText>ь</w:delText>
        </w:r>
        <w:r w:rsidDel="002602F6">
          <w:delText>,</w:delText>
        </w:r>
      </w:del>
      <w:r>
        <w:br/>
      </w:r>
      <w:del w:id="22" w:author="Василий" w:date="2017-01-05T22:00:00Z">
        <w:r w:rsidDel="00734F2C">
          <w:delText>Н</w:delText>
        </w:r>
        <w:r w:rsidDel="00734F2C">
          <w:delText>о</w:delText>
        </w:r>
        <w:r w:rsidDel="00734F2C">
          <w:delText>,</w:delText>
        </w:r>
        <w:r w:rsidDel="00734F2C">
          <w:delText xml:space="preserve"> </w:delText>
        </w:r>
        <w:r w:rsidDel="00734F2C">
          <w:delText>х</w:delText>
        </w:r>
        <w:r w:rsidDel="00734F2C">
          <w:delText>о</w:delText>
        </w:r>
        <w:r w:rsidDel="00734F2C">
          <w:delText>т</w:delText>
        </w:r>
        <w:r w:rsidDel="00734F2C">
          <w:delText>е</w:delText>
        </w:r>
        <w:r w:rsidDel="00734F2C">
          <w:delText>л</w:delText>
        </w:r>
        <w:r w:rsidDel="00734F2C">
          <w:delText xml:space="preserve"> </w:delText>
        </w:r>
        <w:r w:rsidDel="00734F2C">
          <w:delText>б</w:delText>
        </w:r>
        <w:r w:rsidDel="00734F2C">
          <w:delText>ы</w:delText>
        </w:r>
        <w:r w:rsidDel="00734F2C">
          <w:delText xml:space="preserve"> </w:delText>
        </w:r>
        <w:r w:rsidDel="00734F2C">
          <w:delText>к</w:delText>
        </w:r>
        <w:r w:rsidDel="00734F2C">
          <w:delText>а</w:delText>
        </w:r>
        <w:r w:rsidDel="00734F2C">
          <w:delText>к</w:delText>
        </w:r>
        <w:r w:rsidDel="00734F2C">
          <w:delText xml:space="preserve"> </w:delText>
        </w:r>
        <w:r w:rsidDel="00734F2C">
          <w:delText>в</w:delText>
        </w:r>
        <w:r w:rsidDel="00734F2C">
          <w:delText>с</w:delText>
        </w:r>
        <w:r w:rsidDel="00734F2C">
          <w:delText>е</w:delText>
        </w:r>
        <w:r w:rsidDel="00734F2C">
          <w:delText>,</w:delText>
        </w:r>
        <w:r w:rsidDel="00734F2C">
          <w:br/>
        </w:r>
        <w:r w:rsidDel="00734F2C">
          <w:delText>С</w:delText>
        </w:r>
        <w:r w:rsidDel="00734F2C">
          <w:delText>в</w:delText>
        </w:r>
        <w:r w:rsidDel="00734F2C">
          <w:delText>о</w:delText>
        </w:r>
        <w:r w:rsidDel="00734F2C">
          <w:delText>ю</w:delText>
        </w:r>
        <w:r w:rsidDel="00734F2C">
          <w:delText xml:space="preserve"> </w:delText>
        </w:r>
        <w:r w:rsidDel="00734F2C">
          <w:delText>с</w:delText>
        </w:r>
        <w:r w:rsidDel="00734F2C">
          <w:delText>е</w:delText>
        </w:r>
        <w:r w:rsidDel="00734F2C">
          <w:delText>м</w:delText>
        </w:r>
        <w:r w:rsidDel="00734F2C">
          <w:delText>ь</w:delText>
        </w:r>
        <w:r w:rsidDel="00734F2C">
          <w:delText>ю</w:delText>
        </w:r>
        <w:r w:rsidDel="00734F2C">
          <w:delText xml:space="preserve"> </w:delText>
        </w:r>
        <w:commentRangeStart w:id="23"/>
        <w:r w:rsidDel="00734F2C">
          <w:delText>о</w:delText>
        </w:r>
        <w:r w:rsidDel="00734F2C">
          <w:delText>б</w:delText>
        </w:r>
        <w:r w:rsidDel="00734F2C">
          <w:delText>р</w:delText>
        </w:r>
        <w:r w:rsidDel="00734F2C">
          <w:delText>е</w:delText>
        </w:r>
        <w:r w:rsidDel="00734F2C">
          <w:delText>с</w:delText>
        </w:r>
        <w:r w:rsidDel="00734F2C">
          <w:delText>т</w:delText>
        </w:r>
        <w:r w:rsidDel="00734F2C">
          <w:delText>ь</w:delText>
        </w:r>
        <w:commentRangeEnd w:id="23"/>
        <w:r w:rsidDel="00734F2C">
          <w:commentReference w:id="23"/>
        </w:r>
        <w:r w:rsidDel="00734F2C">
          <w:delText>.</w:delText>
        </w:r>
      </w:del>
    </w:p>
    <w:p w:rsidR="00186129" w:rsidRDefault="00EA0B37">
      <w:pPr>
        <w:spacing w:before="170"/>
      </w:pPr>
      <w:r>
        <w:t>Не гляди судьба строго,</w:t>
      </w:r>
      <w:r>
        <w:br/>
        <w:t xml:space="preserve">Я своё </w:t>
      </w:r>
      <w:commentRangeStart w:id="24"/>
      <w:r>
        <w:t>от</w:t>
      </w:r>
      <w:ins w:id="25" w:author="Василий" w:date="2017-01-05T22:02:00Z">
        <w:r w:rsidR="00734F2C">
          <w:t>страдал</w:t>
        </w:r>
      </w:ins>
      <w:ins w:id="26" w:author="Василий" w:date="2017-01-05T22:03:00Z">
        <w:r w:rsidR="00734F2C">
          <w:t>,</w:t>
        </w:r>
      </w:ins>
      <w:del w:id="27" w:author="Василий" w:date="2017-01-05T22:02:00Z">
        <w:r w:rsidDel="00734F2C">
          <w:delText>м</w:delText>
        </w:r>
        <w:r w:rsidDel="00734F2C">
          <w:delText>о</w:delText>
        </w:r>
        <w:r w:rsidDel="00734F2C">
          <w:delText>т</w:delText>
        </w:r>
        <w:r w:rsidDel="00734F2C">
          <w:delText>а</w:delText>
        </w:r>
        <w:r w:rsidDel="00734F2C">
          <w:delText>л</w:delText>
        </w:r>
        <w:commentRangeEnd w:id="24"/>
        <w:r w:rsidDel="00734F2C">
          <w:commentReference w:id="24"/>
        </w:r>
        <w:r w:rsidDel="00734F2C">
          <w:delText>,</w:delText>
        </w:r>
      </w:del>
      <w:r>
        <w:br/>
        <w:t>Все прожитые годы,</w:t>
      </w:r>
      <w:r>
        <w:br/>
        <w:t>Их ув</w:t>
      </w:r>
      <w:r>
        <w:t>идеть мечтал.</w:t>
      </w:r>
    </w:p>
    <w:sectPr w:rsidR="0018612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4T22:30:00Z" w:initials="sd">
    <w:p w:rsidR="00186129" w:rsidRDefault="00EA0B37">
      <w:r>
        <w:rPr>
          <w:sz w:val="20"/>
        </w:rPr>
        <w:t xml:space="preserve">Ну не прям </w:t>
      </w:r>
      <w:proofErr w:type="spellStart"/>
      <w:r>
        <w:rPr>
          <w:sz w:val="20"/>
        </w:rPr>
        <w:t>ничего</w:t>
      </w:r>
      <w:proofErr w:type="gramStart"/>
      <w:r>
        <w:rPr>
          <w:sz w:val="20"/>
        </w:rPr>
        <w:t>.Д</w:t>
      </w:r>
      <w:proofErr w:type="gramEnd"/>
      <w:r>
        <w:rPr>
          <w:sz w:val="20"/>
        </w:rPr>
        <w:t>оброты</w:t>
      </w:r>
      <w:proofErr w:type="spellEnd"/>
      <w:r>
        <w:rPr>
          <w:sz w:val="20"/>
        </w:rPr>
        <w:t>, тепла, уюта, заботы не видал.</w:t>
      </w:r>
    </w:p>
  </w:comment>
  <w:comment w:id="18" w:author="serega devyatkin" w:date="2016-11-24T22:30:00Z" w:initials="sd">
    <w:p w:rsidR="00186129" w:rsidRDefault="00EA0B37">
      <w:r>
        <w:rPr>
          <w:sz w:val="20"/>
        </w:rPr>
        <w:t>Нет такого слова.</w:t>
      </w:r>
    </w:p>
  </w:comment>
  <w:comment w:id="23" w:author="serega devyatkin" w:date="2016-11-24T22:31:00Z" w:initials="sd">
    <w:p w:rsidR="00186129" w:rsidRDefault="00EA0B37">
      <w:r>
        <w:rPr>
          <w:sz w:val="20"/>
        </w:rPr>
        <w:t>...</w:t>
      </w:r>
    </w:p>
  </w:comment>
  <w:comment w:id="24" w:author="serega devyatkin" w:date="2016-11-24T22:32:00Z" w:initials="sd">
    <w:p w:rsidR="00186129" w:rsidRDefault="00EA0B37">
      <w:r>
        <w:rPr>
          <w:sz w:val="20"/>
        </w:rPr>
        <w:t>Отстрадал?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86129"/>
    <w:rsid w:val="00186129"/>
    <w:rsid w:val="00242A1E"/>
    <w:rsid w:val="002602F6"/>
    <w:rsid w:val="00734F2C"/>
    <w:rsid w:val="00E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34F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34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34F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34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9</cp:revision>
  <dcterms:created xsi:type="dcterms:W3CDTF">2016-01-18T13:36:00Z</dcterms:created>
  <dcterms:modified xsi:type="dcterms:W3CDTF">2017-01-05T18:37:00Z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