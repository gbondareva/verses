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60AE" w:rsidRDefault="00E10A99">
      <w:r>
        <w:t>У всех людей есть в жизни страх</w:t>
      </w:r>
    </w:p>
    <w:p w:rsidR="00FB60AE" w:rsidRDefault="00E10A99">
      <w:r>
        <w:t>И у меня есть тоже.</w:t>
      </w:r>
    </w:p>
    <w:p w:rsidR="00FB60AE" w:rsidRDefault="00E10A99">
      <w:r>
        <w:t>Ведь в чём-то разные все мы,</w:t>
      </w:r>
    </w:p>
    <w:p w:rsidR="00FB60AE" w:rsidRDefault="00E10A99">
      <w:r>
        <w:t xml:space="preserve">А в чём-то и </w:t>
      </w:r>
      <w:proofErr w:type="gramStart"/>
      <w:r>
        <w:t>похожи</w:t>
      </w:r>
      <w:proofErr w:type="gramEnd"/>
      <w:r>
        <w:t>.</w:t>
      </w:r>
    </w:p>
    <w:p w:rsidR="00FB60AE" w:rsidRDefault="00FB60AE"/>
    <w:p w:rsidR="00FB60AE" w:rsidRDefault="00E10A99">
      <w:r>
        <w:t>Боюсь я сильного огня,</w:t>
      </w:r>
    </w:p>
    <w:p w:rsidR="00FB60AE" w:rsidRDefault="00E10A99">
      <w:r>
        <w:t>Страшне</w:t>
      </w:r>
      <w:ins w:id="0" w:author="serega  " w:date="2014-11-30T00:29:00Z">
        <w:r>
          <w:t>й</w:t>
        </w:r>
      </w:ins>
      <w:del w:id="1" w:author="serega  " w:date="2014-11-30T00:29:00Z">
        <w:r>
          <w:delText>е</w:delText>
        </w:r>
      </w:del>
      <w:r>
        <w:t xml:space="preserve"> </w:t>
      </w:r>
      <w:del w:id="2" w:author="Василий" w:date="2014-12-03T02:22:00Z">
        <w:r w:rsidDel="00F15840">
          <w:delText>он</w:delText>
        </w:r>
      </w:del>
      <w:r>
        <w:t xml:space="preserve"> любого вора.</w:t>
      </w:r>
    </w:p>
    <w:p w:rsidR="00FB60AE" w:rsidRDefault="00E10A99">
      <w:r>
        <w:t>Он не оставит дома и забора,</w:t>
      </w:r>
    </w:p>
    <w:p w:rsidR="00FB60AE" w:rsidRDefault="00E10A99">
      <w:r>
        <w:t>Начать придётся всё с нуля.</w:t>
      </w:r>
    </w:p>
    <w:p w:rsidR="00FB60AE" w:rsidRDefault="00FB60AE"/>
    <w:p w:rsidR="00E10A99" w:rsidRDefault="00E10A99">
      <w:pPr>
        <w:rPr>
          <w:ins w:id="3" w:author="Василий" w:date="2014-12-03T02:36:00Z"/>
        </w:rPr>
      </w:pPr>
      <w:r>
        <w:t>Боюсь представит</w:t>
      </w:r>
      <w:ins w:id="4" w:author="Василий" w:date="2014-12-03T02:36:00Z">
        <w:r>
          <w:t>ь</w:t>
        </w:r>
      </w:ins>
    </w:p>
    <w:p w:rsidR="00FB60AE" w:rsidDel="00E10A99" w:rsidRDefault="00E10A99">
      <w:pPr>
        <w:rPr>
          <w:del w:id="5" w:author="Василий" w:date="2014-12-03T02:36:00Z"/>
        </w:rPr>
      </w:pPr>
      <w:del w:id="6" w:author="Василий" w:date="2014-12-03T02:36:00Z">
        <w:r w:rsidDel="00E10A99">
          <w:delText>ь</w:delText>
        </w:r>
      </w:del>
      <w:ins w:id="7" w:author="Василий" w:date="2014-12-03T02:36:00Z">
        <w:r>
          <w:t>Я</w:t>
        </w:r>
      </w:ins>
      <w:del w:id="8" w:author="Василий" w:date="2014-12-03T02:36:00Z">
        <w:r w:rsidDel="00E10A99">
          <w:delText xml:space="preserve"> я</w:delText>
        </w:r>
      </w:del>
      <w:r>
        <w:t xml:space="preserve"> войну и голод,</w:t>
      </w:r>
    </w:p>
    <w:p w:rsidR="00FB60AE" w:rsidRDefault="00E10A99">
      <w:del w:id="9" w:author="Василий" w:date="2014-12-03T02:36:00Z">
        <w:r w:rsidDel="00E10A99">
          <w:delText>И не в кино, а наяву.</w:delText>
        </w:r>
      </w:del>
    </w:p>
    <w:p w:rsidR="00E10A99" w:rsidRDefault="00E10A99">
      <w:pPr>
        <w:rPr>
          <w:ins w:id="10" w:author="Василий" w:date="2014-12-03T02:36:00Z"/>
        </w:rPr>
      </w:pPr>
      <w:r>
        <w:t>Когда подумаешь</w:t>
      </w:r>
      <w:ins w:id="11" w:author="Василий" w:date="2014-12-03T02:36:00Z">
        <w:r>
          <w:t>,</w:t>
        </w:r>
      </w:ins>
    </w:p>
    <w:p w:rsidR="00FB60AE" w:rsidRDefault="00E10A99">
      <w:del w:id="12" w:author="Василий" w:date="2014-12-03T02:36:00Z">
        <w:r w:rsidDel="00E10A99">
          <w:delText>,</w:delText>
        </w:r>
      </w:del>
      <w:del w:id="13" w:author="Василий" w:date="2014-12-03T02:37:00Z">
        <w:r w:rsidDel="00E10A99">
          <w:delText xml:space="preserve"> </w:delText>
        </w:r>
      </w:del>
      <w:proofErr w:type="gramStart"/>
      <w:ins w:id="14" w:author="Василий" w:date="2014-12-03T02:37:00Z">
        <w:r>
          <w:t>Б</w:t>
        </w:r>
      </w:ins>
      <w:proofErr w:type="gramEnd"/>
      <w:del w:id="15" w:author="Василий" w:date="2014-12-03T02:36:00Z">
        <w:r w:rsidDel="00E10A99">
          <w:delText>б</w:delText>
        </w:r>
      </w:del>
      <w:r>
        <w:t>ежит по телу холод,</w:t>
      </w:r>
    </w:p>
    <w:p w:rsidR="00FB60AE" w:rsidRDefault="00E10A99">
      <w:del w:id="16" w:author="Василий" w:date="2014-12-03T02:37:00Z">
        <w:r w:rsidDel="00E10A99">
          <w:delText>Не пожелаю их я никому.</w:delText>
        </w:r>
      </w:del>
    </w:p>
    <w:p w:rsidR="00FB60AE" w:rsidDel="00E10A99" w:rsidRDefault="00FB60AE">
      <w:pPr>
        <w:rPr>
          <w:del w:id="17" w:author="Василий" w:date="2014-12-03T02:37:00Z"/>
        </w:rPr>
      </w:pPr>
    </w:p>
    <w:p w:rsidR="00FB60AE" w:rsidRDefault="00E10A99">
      <w:r>
        <w:t>Боюсь я в речке глубину,</w:t>
      </w:r>
    </w:p>
    <w:p w:rsidR="00FB60AE" w:rsidRDefault="00E10A99">
      <w:r>
        <w:t>Зайду всего по пояс.</w:t>
      </w:r>
    </w:p>
    <w:p w:rsidR="00FB60AE" w:rsidRDefault="00E10A99">
      <w:r>
        <w:t>Я плавать не умею, я тону,</w:t>
      </w:r>
    </w:p>
    <w:p w:rsidR="00FB60AE" w:rsidRDefault="00E10A99">
      <w:r>
        <w:t>Меня всегда тянет ко дну.</w:t>
      </w:r>
    </w:p>
    <w:p w:rsidR="00FB60AE" w:rsidRDefault="00FB60AE"/>
    <w:p w:rsidR="00FB60AE" w:rsidRDefault="00E10A99">
      <w:r>
        <w:t>Боюсь лягушек страшных,</w:t>
      </w:r>
    </w:p>
    <w:p w:rsidR="00FB60AE" w:rsidRDefault="00E10A99">
      <w:r>
        <w:t>Что квакают в пруду,</w:t>
      </w:r>
    </w:p>
    <w:p w:rsidR="00FB60AE" w:rsidRDefault="00E10A99">
      <w:r>
        <w:t xml:space="preserve">Увижу </w:t>
      </w:r>
      <w:ins w:id="18" w:author="serega  " w:date="2014-11-30T00:30:00Z">
        <w:r>
          <w:t xml:space="preserve">— </w:t>
        </w:r>
      </w:ins>
      <w:r>
        <w:t>и мурашки,</w:t>
      </w:r>
    </w:p>
    <w:p w:rsidR="00FB60AE" w:rsidRDefault="00E10A99">
      <w:r>
        <w:t>Привыкнуть не могу.</w:t>
      </w:r>
    </w:p>
    <w:p w:rsidR="00FB60AE" w:rsidRDefault="00FB60AE"/>
    <w:p w:rsidR="00FB60AE" w:rsidRDefault="00E10A99">
      <w:r>
        <w:t>Боюсь я быструю езду,</w:t>
      </w:r>
    </w:p>
    <w:p w:rsidR="00FB60AE" w:rsidRDefault="00E10A99">
      <w:r>
        <w:lastRenderedPageBreak/>
        <w:t>Всегда сажусь вперёд.</w:t>
      </w:r>
    </w:p>
    <w:p w:rsidR="00FB60AE" w:rsidRDefault="00E10A99">
      <w:r>
        <w:t>Прошу немного сбавить ход,</w:t>
      </w:r>
    </w:p>
    <w:p w:rsidR="00FB60AE" w:rsidRDefault="00E10A99">
      <w:r>
        <w:t>Иначе выйду и пешком пойду.</w:t>
      </w:r>
    </w:p>
    <w:p w:rsidR="00FB60AE" w:rsidRDefault="00FB60AE"/>
    <w:p w:rsidR="00FB60AE" w:rsidRDefault="00E10A99">
      <w:r>
        <w:t>Боюсь я сильно опьянеть</w:t>
      </w:r>
      <w:ins w:id="19" w:author="Василий" w:date="2014-12-03T11:47:00Z">
        <w:r w:rsidR="006014C2">
          <w:t>,</w:t>
        </w:r>
      </w:ins>
      <w:del w:id="20" w:author="serega  " w:date="2014-11-30T00:30:00Z">
        <w:r>
          <w:delText>,</w:delText>
        </w:r>
      </w:del>
    </w:p>
    <w:p w:rsidR="00FB60AE" w:rsidRDefault="00E10A99">
      <w:r>
        <w:t>Как завтра всем в глаза смотреть</w:t>
      </w:r>
      <w:del w:id="21" w:author="serega  " w:date="2014-11-30T00:30:00Z">
        <w:r>
          <w:delText>.</w:delText>
        </w:r>
      </w:del>
      <w:ins w:id="22" w:author="serega  " w:date="2014-11-30T00:30:00Z">
        <w:r>
          <w:t>?</w:t>
        </w:r>
      </w:ins>
    </w:p>
    <w:p w:rsidR="00FB60AE" w:rsidRDefault="00E10A99">
      <w:r>
        <w:t>Мне будет стыдно за себя,</w:t>
      </w:r>
    </w:p>
    <w:p w:rsidR="00FB60AE" w:rsidRDefault="00E10A99">
      <w:pPr>
        <w:rPr>
          <w:ins w:id="23" w:author="Василий" w:date="2014-12-03T11:45:00Z"/>
        </w:rPr>
      </w:pPr>
      <w:r>
        <w:t>Что не хозяйка себе я.</w:t>
      </w:r>
    </w:p>
    <w:p w:rsidR="006014C2" w:rsidRDefault="006014C2">
      <w:pPr>
        <w:rPr>
          <w:ins w:id="24" w:author="Василий" w:date="2014-12-03T11:45:00Z"/>
        </w:rPr>
      </w:pPr>
    </w:p>
    <w:p w:rsidR="006014C2" w:rsidRDefault="006014C2">
      <w:pPr>
        <w:rPr>
          <w:ins w:id="25" w:author="Василий" w:date="2014-12-03T11:45:00Z"/>
        </w:rPr>
      </w:pPr>
      <w:ins w:id="26" w:author="Василий" w:date="2014-12-03T11:45:00Z">
        <w:r>
          <w:t>И многие боятся,</w:t>
        </w:r>
      </w:ins>
    </w:p>
    <w:p w:rsidR="006014C2" w:rsidRDefault="006014C2">
      <w:pPr>
        <w:rPr>
          <w:ins w:id="27" w:author="Василий" w:date="2014-12-03T02:33:00Z"/>
        </w:rPr>
      </w:pPr>
      <w:ins w:id="28" w:author="Василий" w:date="2014-12-03T11:45:00Z">
        <w:r>
          <w:t>Не только я одна.</w:t>
        </w:r>
      </w:ins>
    </w:p>
    <w:p w:rsidR="00E10A99" w:rsidDel="006014C2" w:rsidRDefault="00E10A99">
      <w:pPr>
        <w:rPr>
          <w:del w:id="29" w:author="Василий" w:date="2014-12-03T11:44:00Z"/>
        </w:rPr>
      </w:pPr>
    </w:p>
    <w:p w:rsidR="00FB60AE" w:rsidDel="00F15840" w:rsidRDefault="00FB60AE">
      <w:pPr>
        <w:rPr>
          <w:del w:id="30" w:author="Василий" w:date="2014-12-03T02:31:00Z"/>
        </w:rPr>
      </w:pPr>
    </w:p>
    <w:p w:rsidR="00FB60AE" w:rsidDel="00F15840" w:rsidRDefault="00E10A99">
      <w:pPr>
        <w:rPr>
          <w:del w:id="31" w:author="Василий" w:date="2014-12-03T02:31:00Z"/>
        </w:rPr>
      </w:pPr>
      <w:del w:id="32" w:author="Василий" w:date="2014-12-03T02:31:00Z">
        <w:r w:rsidDel="00F15840">
          <w:delText>По-моему, нормально!</w:delText>
        </w:r>
      </w:del>
    </w:p>
    <w:p w:rsidR="00FB60AE" w:rsidDel="00F15840" w:rsidRDefault="00E10A99">
      <w:pPr>
        <w:rPr>
          <w:del w:id="33" w:author="Василий" w:date="2014-12-03T02:31:00Z"/>
        </w:rPr>
      </w:pPr>
      <w:commentRangeStart w:id="34"/>
      <w:del w:id="35" w:author="Василий" w:date="2014-12-03T02:31:00Z">
        <w:r w:rsidDel="00F15840">
          <w:delText>Реакция должна!</w:delText>
        </w:r>
      </w:del>
      <w:commentRangeEnd w:id="34"/>
      <w:ins w:id="36" w:author="serega  " w:date="2014-11-30T00:30:00Z">
        <w:del w:id="37" w:author="Василий" w:date="2014-12-03T02:31:00Z">
          <w:r w:rsidDel="00F15840">
            <w:commentReference w:id="34"/>
          </w:r>
        </w:del>
      </w:ins>
    </w:p>
    <w:p w:rsidR="00FB60AE" w:rsidRDefault="00E10A99">
      <w:r>
        <w:t>Навер</w:t>
      </w:r>
      <w:ins w:id="38" w:author="Василий" w:date="2014-12-03T11:44:00Z">
        <w:r w:rsidR="006014C2">
          <w:t>но не боятся</w:t>
        </w:r>
      </w:ins>
      <w:ins w:id="39" w:author="Василий" w:date="2014-12-03T11:45:00Z">
        <w:r w:rsidR="006014C2">
          <w:t>,</w:t>
        </w:r>
      </w:ins>
      <w:del w:id="40" w:author="Василий" w:date="2014-12-03T11:44:00Z">
        <w:r w:rsidDel="006014C2">
          <w:delText>но, не боятся</w:delText>
        </w:r>
      </w:del>
    </w:p>
    <w:p w:rsidR="00FB60AE" w:rsidRDefault="00E10A99">
      <w:pPr>
        <w:rPr>
          <w:ins w:id="41" w:author="Василий" w:date="2014-12-03T02:31:00Z"/>
        </w:rPr>
      </w:pPr>
      <w:r>
        <w:t>Лишь Бог и Сатана.</w:t>
      </w:r>
      <w:bookmarkStart w:id="42" w:name="_GoBack"/>
      <w:bookmarkEnd w:id="42"/>
    </w:p>
    <w:p w:rsidR="00E10A99" w:rsidRDefault="00E10A99"/>
    <w:sectPr w:rsidR="00E10A99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4" w:author="serega  " w:date="2014-11-30T00:30:00Z" w:initials="">
    <w:p w:rsidR="00A730E1" w:rsidRDefault="00E10A99">
      <w:r>
        <w:rPr>
          <w:rStyle w:val="ac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FB60AE"/>
    <w:rsid w:val="006014C2"/>
    <w:rsid w:val="00A730E1"/>
    <w:rsid w:val="00E10A99"/>
    <w:rsid w:val="00F15840"/>
    <w:rsid w:val="00FB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F15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15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Страх.docx</vt:lpstr>
    </vt:vector>
  </TitlesOfParts>
  <Company>Krokoz™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Страх.docx</dc:title>
  <cp:lastModifiedBy>Василий</cp:lastModifiedBy>
  <cp:revision>5</cp:revision>
  <dcterms:created xsi:type="dcterms:W3CDTF">2014-10-25T09:42:00Z</dcterms:created>
  <dcterms:modified xsi:type="dcterms:W3CDTF">2014-12-03T07:47:00Z</dcterms:modified>
  <dc:language>ru-RU</dc:language>
</cp:coreProperties>
</file>