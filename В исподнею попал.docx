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CAE" w:rsidRDefault="005A0748">
      <w:pPr>
        <w:rPr>
          <w:sz w:val="28"/>
          <w:szCs w:val="28"/>
        </w:rPr>
      </w:pPr>
      <w:r>
        <w:rPr>
          <w:sz w:val="28"/>
          <w:szCs w:val="28"/>
        </w:rPr>
        <w:t>Включил старик телеканал,</w:t>
      </w:r>
      <w:r>
        <w:rPr>
          <w:sz w:val="28"/>
          <w:szCs w:val="28"/>
        </w:rPr>
        <w:br/>
        <w:t>И  на такое вдруг напал!</w:t>
      </w:r>
      <w:r>
        <w:rPr>
          <w:sz w:val="28"/>
          <w:szCs w:val="28"/>
        </w:rPr>
        <w:br/>
        <w:t>Да, что же это, срам какой?!</w:t>
      </w:r>
      <w:r>
        <w:rPr>
          <w:sz w:val="28"/>
          <w:szCs w:val="28"/>
        </w:rPr>
        <w:br/>
        <w:t>Сверкают все там наготой.</w:t>
      </w:r>
    </w:p>
    <w:p w:rsidR="00175D82" w:rsidRDefault="005A0748">
      <w:pPr>
        <w:rPr>
          <w:sz w:val="28"/>
          <w:szCs w:val="28"/>
        </w:rPr>
      </w:pPr>
      <w:r>
        <w:rPr>
          <w:sz w:val="28"/>
          <w:szCs w:val="28"/>
        </w:rPr>
        <w:t>Наверное</w:t>
      </w:r>
      <w:r w:rsidR="00175D82">
        <w:rPr>
          <w:sz w:val="28"/>
          <w:szCs w:val="28"/>
        </w:rPr>
        <w:t>,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исподнею</w:t>
      </w:r>
      <w:proofErr w:type="gramEnd"/>
      <w:r>
        <w:rPr>
          <w:sz w:val="28"/>
          <w:szCs w:val="28"/>
        </w:rPr>
        <w:t xml:space="preserve"> попал</w:t>
      </w:r>
      <w:r w:rsidR="00175D82">
        <w:rPr>
          <w:sz w:val="28"/>
          <w:szCs w:val="28"/>
        </w:rPr>
        <w:t>,</w:t>
      </w:r>
      <w:r>
        <w:rPr>
          <w:sz w:val="28"/>
          <w:szCs w:val="28"/>
        </w:rPr>
        <w:br/>
        <w:t>Где всё бельё, червяк сожрал</w:t>
      </w:r>
      <w:r w:rsidR="00175D82">
        <w:rPr>
          <w:sz w:val="28"/>
          <w:szCs w:val="28"/>
        </w:rPr>
        <w:t>.</w:t>
      </w:r>
      <w:r w:rsidR="00175D82">
        <w:rPr>
          <w:sz w:val="28"/>
          <w:szCs w:val="28"/>
        </w:rPr>
        <w:br/>
        <w:t>А люди, видно, что в аду,</w:t>
      </w:r>
      <w:r w:rsidR="00175D82">
        <w:rPr>
          <w:sz w:val="28"/>
          <w:szCs w:val="28"/>
        </w:rPr>
        <w:br/>
        <w:t>Зашли за тёмную черту.</w:t>
      </w:r>
    </w:p>
    <w:p w:rsidR="00175D82" w:rsidRDefault="00175D82">
      <w:pPr>
        <w:rPr>
          <w:sz w:val="28"/>
          <w:szCs w:val="28"/>
        </w:rPr>
      </w:pPr>
      <w:r>
        <w:rPr>
          <w:sz w:val="28"/>
          <w:szCs w:val="28"/>
        </w:rPr>
        <w:t>Всю ночь старик потом не спал.</w:t>
      </w:r>
      <w:r>
        <w:rPr>
          <w:sz w:val="28"/>
          <w:szCs w:val="28"/>
        </w:rPr>
        <w:br/>
        <w:t>Как устранить телеканал?</w:t>
      </w:r>
      <w:r>
        <w:rPr>
          <w:sz w:val="28"/>
          <w:szCs w:val="28"/>
        </w:rPr>
        <w:br/>
        <w:t>Стал невпопад на кнопки жать,</w:t>
      </w:r>
      <w:r>
        <w:rPr>
          <w:sz w:val="28"/>
          <w:szCs w:val="28"/>
        </w:rPr>
        <w:br/>
        <w:t>И словом матерным ругать.</w:t>
      </w:r>
    </w:p>
    <w:p w:rsidR="00175D82" w:rsidRDefault="00175D82">
      <w:pPr>
        <w:rPr>
          <w:sz w:val="28"/>
          <w:szCs w:val="28"/>
        </w:rPr>
      </w:pPr>
      <w:r>
        <w:rPr>
          <w:sz w:val="28"/>
          <w:szCs w:val="28"/>
        </w:rPr>
        <w:t>Хотел за помощью пойти,</w:t>
      </w:r>
      <w:r>
        <w:rPr>
          <w:sz w:val="28"/>
          <w:szCs w:val="28"/>
        </w:rPr>
        <w:br/>
        <w:t>Да где же в полночь-то найти?</w:t>
      </w:r>
      <w:r>
        <w:rPr>
          <w:sz w:val="28"/>
          <w:szCs w:val="28"/>
        </w:rPr>
        <w:br/>
        <w:t>И чтоб всё это устранить,</w:t>
      </w:r>
      <w:r>
        <w:rPr>
          <w:sz w:val="28"/>
          <w:szCs w:val="28"/>
        </w:rPr>
        <w:br/>
        <w:t>Стал молотком чертей тех бить.</w:t>
      </w:r>
    </w:p>
    <w:p w:rsidR="00175D82" w:rsidRDefault="00175D82">
      <w:pPr>
        <w:rPr>
          <w:sz w:val="28"/>
          <w:szCs w:val="28"/>
        </w:rPr>
      </w:pPr>
      <w:r>
        <w:rPr>
          <w:sz w:val="28"/>
          <w:szCs w:val="28"/>
        </w:rPr>
        <w:t xml:space="preserve">Пусть лучше буду я </w:t>
      </w:r>
      <w:proofErr w:type="gramStart"/>
      <w:r>
        <w:rPr>
          <w:sz w:val="28"/>
          <w:szCs w:val="28"/>
        </w:rPr>
        <w:t>без</w:t>
      </w:r>
      <w:proofErr w:type="gramEnd"/>
      <w:r>
        <w:rPr>
          <w:sz w:val="28"/>
          <w:szCs w:val="28"/>
        </w:rPr>
        <w:t xml:space="preserve"> теле,</w:t>
      </w:r>
      <w:r>
        <w:rPr>
          <w:sz w:val="28"/>
          <w:szCs w:val="28"/>
        </w:rPr>
        <w:br/>
        <w:t>Чем такой срам на самом деле!</w:t>
      </w:r>
      <w:r>
        <w:rPr>
          <w:sz w:val="28"/>
          <w:szCs w:val="28"/>
        </w:rPr>
        <w:br/>
        <w:t>Аль помешался белый свет?</w:t>
      </w:r>
      <w:r>
        <w:rPr>
          <w:sz w:val="28"/>
          <w:szCs w:val="28"/>
        </w:rPr>
        <w:br/>
        <w:t>Стыда совсем уж больше нет!</w:t>
      </w:r>
    </w:p>
    <w:p w:rsidR="005A0748" w:rsidRPr="005A0748" w:rsidRDefault="00175D82">
      <w:pPr>
        <w:rPr>
          <w:sz w:val="28"/>
          <w:szCs w:val="28"/>
        </w:rPr>
      </w:pPr>
      <w:r>
        <w:rPr>
          <w:sz w:val="28"/>
          <w:szCs w:val="28"/>
        </w:rPr>
        <w:t>Да разве это допустимо,</w:t>
      </w:r>
      <w:r>
        <w:rPr>
          <w:sz w:val="28"/>
          <w:szCs w:val="28"/>
        </w:rPr>
        <w:br/>
        <w:t>На всю страну показ интима?</w:t>
      </w:r>
      <w:r>
        <w:rPr>
          <w:sz w:val="28"/>
          <w:szCs w:val="28"/>
        </w:rPr>
        <w:br/>
        <w:t>И называют волшебством,</w:t>
      </w:r>
      <w:r>
        <w:rPr>
          <w:sz w:val="28"/>
          <w:szCs w:val="28"/>
        </w:rPr>
        <w:br/>
        <w:t>Развраты, пошлость и содом.</w:t>
      </w:r>
      <w:bookmarkStart w:id="0" w:name="_GoBack"/>
      <w:bookmarkEnd w:id="0"/>
      <w:r>
        <w:rPr>
          <w:sz w:val="28"/>
          <w:szCs w:val="28"/>
        </w:rPr>
        <w:t xml:space="preserve">  </w:t>
      </w:r>
    </w:p>
    <w:sectPr w:rsidR="005A0748" w:rsidRPr="005A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748"/>
    <w:rsid w:val="00175D82"/>
    <w:rsid w:val="002951B3"/>
    <w:rsid w:val="00524084"/>
    <w:rsid w:val="00540808"/>
    <w:rsid w:val="005A0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1</cp:revision>
  <dcterms:created xsi:type="dcterms:W3CDTF">2015-06-25T19:29:00Z</dcterms:created>
  <dcterms:modified xsi:type="dcterms:W3CDTF">2015-06-25T19:50:00Z</dcterms:modified>
</cp:coreProperties>
</file>