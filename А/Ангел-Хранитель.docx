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Меня Ангел обнял крылом</w:t>
      </w:r>
    </w:p>
    <w:p>
      <w:pPr>
        <w:pStyle w:val="Normal"/>
        <w:rPr/>
      </w:pPr>
      <w:r>
        <w:rPr/>
        <w:t>И тихонько шепнул мне на ушко.</w:t>
      </w:r>
    </w:p>
    <w:p>
      <w:pPr>
        <w:pStyle w:val="Normal"/>
        <w:rPr/>
      </w:pPr>
      <w:r>
        <w:rPr/>
        <w:t>Никогда не ходи напролом,</w:t>
      </w:r>
    </w:p>
    <w:p>
      <w:pPr>
        <w:pStyle w:val="Normal"/>
        <w:rPr/>
      </w:pPr>
      <w:r>
        <w:rPr/>
        <w:t xml:space="preserve">Ты не </w:t>
      </w:r>
      <w:del w:id="0" w:author="serega  " w:date="2014-11-28T13:51:00Z">
        <w:r>
          <w:rPr/>
          <w:delText>д</w:delText>
        </w:r>
      </w:del>
      <w:ins w:id="1" w:author="serega  " w:date="2014-11-28T13:51:00Z">
        <w:r>
          <w:rPr/>
          <w:t>Д</w:t>
        </w:r>
      </w:ins>
      <w:r>
        <w:rPr/>
        <w:t>ьявола, Бога подружка.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Он поможет творить чудеса.</w:t>
      </w:r>
    </w:p>
    <w:p>
      <w:pPr>
        <w:pStyle w:val="Normal"/>
        <w:rPr/>
      </w:pPr>
      <w:r>
        <w:rPr/>
        <w:t>От грехов уберечься поможет.</w:t>
      </w:r>
    </w:p>
    <w:p>
      <w:pPr>
        <w:pStyle w:val="Normal"/>
        <w:rPr/>
      </w:pPr>
      <w:r>
        <w:rPr/>
        <w:t>Помоляся</w:t>
      </w:r>
      <w:ins w:id="2" w:author="serega  " w:date="2014-11-28T13:51:00Z">
        <w:r>
          <w:rPr/>
          <w:t>,</w:t>
        </w:r>
      </w:ins>
      <w:r>
        <w:rPr/>
        <w:t xml:space="preserve"> смотри в небеса,</w:t>
      </w:r>
    </w:p>
    <w:p>
      <w:pPr>
        <w:pStyle w:val="Normal"/>
        <w:rPr/>
      </w:pPr>
      <w:r>
        <w:rPr/>
        <w:t>Знать, полегче судьбу твою сложит.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Постарайся душой не кривить,</w:t>
      </w:r>
    </w:p>
    <w:p>
      <w:pPr>
        <w:pStyle w:val="Normal"/>
        <w:rPr/>
      </w:pPr>
      <w:r>
        <w:rPr/>
        <w:t>Он не любит обмана и лести.</w:t>
      </w:r>
    </w:p>
    <w:p>
      <w:pPr>
        <w:pStyle w:val="Normal"/>
        <w:rPr/>
      </w:pPr>
      <w:r>
        <w:rPr/>
        <w:t>Постарайся врагов всех простить,</w:t>
      </w:r>
    </w:p>
    <w:p>
      <w:pPr>
        <w:pStyle w:val="Normal"/>
        <w:rPr/>
      </w:pPr>
      <w:r>
        <w:rPr/>
        <w:t>Он пошлёт только добрые вести.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Поцелует в макушку тебя,</w:t>
      </w:r>
    </w:p>
    <w:p>
      <w:pPr>
        <w:pStyle w:val="Normal"/>
        <w:rPr/>
      </w:pPr>
      <w:r>
        <w:rPr/>
        <w:t>Чтоб легко тебе всё удавалось.</w:t>
      </w:r>
    </w:p>
    <w:p>
      <w:pPr>
        <w:pStyle w:val="Normal"/>
        <w:rPr/>
      </w:pPr>
      <w:r>
        <w:rPr/>
        <w:t>В основном, всё идёт от тебя,</w:t>
      </w:r>
    </w:p>
    <w:p>
      <w:pPr>
        <w:pStyle w:val="Normal"/>
        <w:rPr/>
      </w:pPr>
      <w:r>
        <w:rPr/>
        <w:t>От него только самая малость.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Ты не бойся </w:t>
      </w:r>
      <w:del w:id="3" w:author="serega  " w:date="2014-11-28T13:52:00Z">
        <w:r>
          <w:rPr/>
          <w:delText>с</w:delText>
        </w:r>
      </w:del>
      <w:ins w:id="4" w:author="serega  " w:date="2014-11-28T13:52:00Z">
        <w:r>
          <w:rPr/>
          <w:t>«</w:t>
        </w:r>
      </w:ins>
      <w:ins w:id="5" w:author="serega  " w:date="2014-11-28T13:52:00Z">
        <w:r>
          <w:rPr/>
          <w:t>С</w:t>
        </w:r>
      </w:ins>
      <w:r>
        <w:rPr/>
        <w:t>пасибо</w:t>
      </w:r>
      <w:ins w:id="6" w:author="serega  " w:date="2014-11-28T13:52:00Z">
        <w:r>
          <w:rPr/>
          <w:t>»</w:t>
        </w:r>
      </w:ins>
      <w:r>
        <w:rPr/>
        <w:t xml:space="preserve"> сказать</w:t>
      </w:r>
    </w:p>
    <w:p>
      <w:pPr>
        <w:pStyle w:val="Normal"/>
        <w:rPr/>
      </w:pPr>
      <w:r>
        <w:rPr/>
        <w:t>И во славу креститься иконе.</w:t>
      </w:r>
    </w:p>
    <w:p>
      <w:pPr>
        <w:pStyle w:val="Normal"/>
        <w:rPr/>
      </w:pPr>
      <w:r>
        <w:rPr/>
        <w:t>Поделись и пожертвуй на храм,</w:t>
      </w:r>
    </w:p>
    <w:p>
      <w:pPr>
        <w:pStyle w:val="Normal"/>
        <w:rPr/>
      </w:pPr>
      <w:r>
        <w:rPr/>
        <w:t>Обернись к колокольному звону.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его звоне слагается звук,</w:t>
      </w:r>
    </w:p>
    <w:p>
      <w:pPr>
        <w:pStyle w:val="Normal"/>
        <w:rPr/>
      </w:pPr>
      <w:r>
        <w:rPr/>
        <w:t>Всех, кого уже нет вместе с нами.</w:t>
      </w:r>
    </w:p>
    <w:p>
      <w:pPr>
        <w:pStyle w:val="Normal"/>
        <w:rPr/>
      </w:pPr>
      <w:r>
        <w:rPr/>
        <w:t>Кто на небе далёко теперь,</w:t>
      </w:r>
    </w:p>
    <w:p>
      <w:pPr>
        <w:pStyle w:val="Normal"/>
        <w:rPr/>
      </w:pPr>
      <w:r>
        <w:rPr/>
        <w:t>Отделяясь от нас облаками</w:t>
      </w:r>
      <w:bookmarkStart w:id="0" w:name="_GoBack"/>
      <w:bookmarkEnd w:id="0"/>
      <w:r>
        <w:rPr/>
        <w:t>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2014-11-16T13:33:00Z</dcterms:created>
  <dc:language>ru-RU</dc:language>
  <cp:lastModifiedBy>Василий</cp:lastModifiedBy>
  <dcterms:modified xsi:type="dcterms:W3CDTF">2014-11-16T13:38:00Z</dcterms:modified>
  <cp:revision>2</cp:revision>
  <dc:title>Ангел хранитель.docx</dc:title>
</cp:coreProperties>
</file>