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3D8" w:rsidRDefault="00803D97">
      <w:pPr>
        <w:rPr>
          <w:sz w:val="28"/>
          <w:szCs w:val="28"/>
        </w:rPr>
      </w:pPr>
      <w:r>
        <w:rPr>
          <w:sz w:val="28"/>
          <w:szCs w:val="28"/>
        </w:rPr>
        <w:t>Конечно, много нагрешил,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Когда в </w:t>
      </w:r>
      <w:proofErr w:type="spellStart"/>
      <w:r>
        <w:rPr>
          <w:sz w:val="28"/>
          <w:szCs w:val="28"/>
        </w:rPr>
        <w:t>Афгане</w:t>
      </w:r>
      <w:proofErr w:type="spellEnd"/>
      <w:r>
        <w:rPr>
          <w:sz w:val="28"/>
          <w:szCs w:val="28"/>
        </w:rPr>
        <w:t xml:space="preserve"> он служил.</w:t>
      </w:r>
      <w:r>
        <w:rPr>
          <w:sz w:val="28"/>
          <w:szCs w:val="28"/>
        </w:rPr>
        <w:br/>
        <w:t>И эта мысль его гнет</w:t>
      </w:r>
      <w:ins w:id="0" w:author="Василий" w:date="2017-01-05T21:47:00Z">
        <w:r>
          <w:rPr>
            <w:sz w:val="28"/>
            <w:szCs w:val="28"/>
          </w:rPr>
          <w:t>ё</w:t>
        </w:r>
      </w:ins>
      <w:del w:id="1" w:author="Василий" w:date="2017-01-05T21:47:00Z">
        <w:r w:rsidDel="00803D97">
          <w:rPr>
            <w:sz w:val="28"/>
            <w:szCs w:val="28"/>
          </w:rPr>
          <w:delText>е</w:delText>
        </w:r>
      </w:del>
      <w:r>
        <w:rPr>
          <w:sz w:val="28"/>
          <w:szCs w:val="28"/>
        </w:rPr>
        <w:t>т,</w:t>
      </w:r>
      <w:r>
        <w:rPr>
          <w:sz w:val="28"/>
          <w:szCs w:val="28"/>
        </w:rPr>
        <w:br/>
        <w:t>И жить спокойно не даёт.</w:t>
      </w:r>
    </w:p>
    <w:p w:rsidR="00EF03D8" w:rsidRDefault="00803D97">
      <w:pPr>
        <w:rPr>
          <w:sz w:val="28"/>
          <w:szCs w:val="28"/>
        </w:rPr>
      </w:pPr>
      <w:r>
        <w:rPr>
          <w:sz w:val="28"/>
          <w:szCs w:val="28"/>
        </w:rPr>
        <w:t>С тех пор прошло немало лет,</w:t>
      </w:r>
      <w:r>
        <w:rPr>
          <w:sz w:val="28"/>
          <w:szCs w:val="28"/>
        </w:rPr>
        <w:br/>
        <w:t>Не может он найти ответ.</w:t>
      </w:r>
      <w:del w:id="2" w:author="serega " w:date="2015-11-09T12:46:00Z">
        <w:r>
          <w:rPr>
            <w:sz w:val="28"/>
            <w:szCs w:val="28"/>
          </w:rPr>
          <w:delText>Наверно</w:delText>
        </w:r>
      </w:del>
      <w:r>
        <w:rPr>
          <w:sz w:val="28"/>
          <w:szCs w:val="28"/>
        </w:rPr>
        <w:br/>
      </w:r>
      <w:ins w:id="3" w:author="serega " w:date="2015-11-09T12:46:00Z">
        <w:r>
          <w:rPr>
            <w:sz w:val="28"/>
            <w:szCs w:val="28"/>
          </w:rPr>
          <w:t>Быть может</w:t>
        </w:r>
      </w:ins>
      <w:r>
        <w:rPr>
          <w:sz w:val="28"/>
          <w:szCs w:val="28"/>
        </w:rPr>
        <w:t xml:space="preserve"> за</w:t>
      </w:r>
      <w:del w:id="4" w:author="serega " w:date="2015-11-09T12:46:00Z">
        <w:r>
          <w:rPr>
            <w:sz w:val="28"/>
            <w:szCs w:val="28"/>
          </w:rPr>
          <w:delText xml:space="preserve"> грехи</w:delText>
        </w:r>
      </w:del>
      <w:r>
        <w:rPr>
          <w:sz w:val="28"/>
          <w:szCs w:val="28"/>
        </w:rPr>
        <w:t xml:space="preserve"> свои</w:t>
      </w:r>
      <w:ins w:id="5" w:author="serega " w:date="2015-11-09T12:46:00Z">
        <w:r>
          <w:rPr>
            <w:sz w:val="28"/>
            <w:szCs w:val="28"/>
          </w:rPr>
          <w:t xml:space="preserve"> грехи</w:t>
        </w:r>
      </w:ins>
      <w:r>
        <w:rPr>
          <w:sz w:val="28"/>
          <w:szCs w:val="28"/>
        </w:rPr>
        <w:t>,</w:t>
      </w:r>
      <w:r>
        <w:rPr>
          <w:sz w:val="28"/>
          <w:szCs w:val="28"/>
        </w:rPr>
        <w:br/>
        <w:t>Лишился всей своей родни</w:t>
      </w:r>
      <w:ins w:id="6" w:author="serega " w:date="2015-11-09T12:46:00Z">
        <w:r>
          <w:rPr>
            <w:sz w:val="28"/>
            <w:szCs w:val="28"/>
          </w:rPr>
          <w:t>?</w:t>
        </w:r>
      </w:ins>
      <w:del w:id="7" w:author="serega " w:date="2015-11-09T12:46:00Z">
        <w:r>
          <w:rPr>
            <w:sz w:val="28"/>
            <w:szCs w:val="28"/>
          </w:rPr>
          <w:delText>.</w:delText>
        </w:r>
      </w:del>
    </w:p>
    <w:p w:rsidR="00EF03D8" w:rsidRDefault="00803D97">
      <w:pPr>
        <w:rPr>
          <w:sz w:val="28"/>
          <w:szCs w:val="28"/>
        </w:rPr>
      </w:pPr>
      <w:r>
        <w:rPr>
          <w:sz w:val="28"/>
          <w:szCs w:val="28"/>
        </w:rPr>
        <w:t>Живёт, как одинокий волк,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Не видит в жизни </w:t>
      </w:r>
      <w:del w:id="8" w:author="serega " w:date="2015-11-09T12:40:00Z">
        <w:r>
          <w:rPr>
            <w:sz w:val="28"/>
            <w:szCs w:val="28"/>
          </w:rPr>
          <w:delText>с</w:delText>
        </w:r>
      </w:del>
      <w:del w:id="9" w:author="serega  " w:date="2015-02-02T20:42:00Z">
        <w:r>
          <w:rPr>
            <w:sz w:val="28"/>
            <w:szCs w:val="28"/>
          </w:rPr>
          <w:delText>овсем</w:delText>
        </w:r>
      </w:del>
      <w:del w:id="10" w:author="serega " w:date="2015-11-09T12:40:00Z">
        <w:r>
          <w:rPr>
            <w:sz w:val="28"/>
            <w:szCs w:val="28"/>
          </w:rPr>
          <w:delText>воей</w:delText>
        </w:r>
      </w:del>
      <w:ins w:id="11" w:author="serega " w:date="2015-11-09T12:40:00Z">
        <w:r>
          <w:rPr>
            <w:sz w:val="28"/>
            <w:szCs w:val="28"/>
          </w:rPr>
          <w:t>вовсе</w:t>
        </w:r>
      </w:ins>
      <w:r>
        <w:rPr>
          <w:sz w:val="28"/>
          <w:szCs w:val="28"/>
        </w:rPr>
        <w:t xml:space="preserve"> толк.</w:t>
      </w:r>
      <w:r>
        <w:rPr>
          <w:sz w:val="28"/>
          <w:szCs w:val="28"/>
        </w:rPr>
        <w:br/>
        <w:t>Пытался в церковь он ходить,</w:t>
      </w:r>
      <w:r>
        <w:rPr>
          <w:sz w:val="28"/>
          <w:szCs w:val="28"/>
        </w:rPr>
        <w:br/>
        <w:t>Грехи, хоть как-то замолить.</w:t>
      </w:r>
    </w:p>
    <w:p w:rsidR="00EF03D8" w:rsidRDefault="00803D97">
      <w:pPr>
        <w:rPr>
          <w:sz w:val="28"/>
          <w:szCs w:val="28"/>
        </w:rPr>
      </w:pPr>
      <w:r>
        <w:rPr>
          <w:sz w:val="28"/>
          <w:szCs w:val="28"/>
        </w:rPr>
        <w:t>«Приказ, ты, сын мой, выполнял»,</w:t>
      </w:r>
      <w:r>
        <w:rPr>
          <w:sz w:val="28"/>
          <w:szCs w:val="28"/>
        </w:rPr>
        <w:br/>
        <w:t xml:space="preserve">Отец </w:t>
      </w:r>
      <w:bookmarkStart w:id="12" w:name="_GoBack"/>
      <w:bookmarkEnd w:id="12"/>
      <w:proofErr w:type="gramStart"/>
      <w:r>
        <w:rPr>
          <w:sz w:val="28"/>
          <w:szCs w:val="28"/>
        </w:rPr>
        <w:t>в</w:t>
      </w:r>
      <w:ins w:id="13" w:author="Василий" w:date="2017-01-05T21:49:00Z">
        <w:r>
          <w:rPr>
            <w:sz w:val="28"/>
            <w:szCs w:val="28"/>
          </w:rPr>
          <w:t>о</w:t>
        </w:r>
      </w:ins>
      <w:proofErr w:type="gramEnd"/>
      <w:r>
        <w:rPr>
          <w:sz w:val="28"/>
          <w:szCs w:val="28"/>
        </w:rPr>
        <w:t xml:space="preserve"> храме, так сказал.</w:t>
      </w:r>
      <w:r>
        <w:rPr>
          <w:sz w:val="28"/>
          <w:szCs w:val="28"/>
        </w:rPr>
        <w:br/>
        <w:t xml:space="preserve">Конечно, всё </w:t>
      </w:r>
      <w:del w:id="14" w:author="serega  " w:date="2015-02-02T20:42:00Z">
        <w:r>
          <w:rPr>
            <w:sz w:val="28"/>
            <w:szCs w:val="28"/>
          </w:rPr>
          <w:delText>ему</w:delText>
        </w:r>
      </w:del>
      <w:ins w:id="15" w:author="serega  " w:date="2015-02-02T20:42:00Z">
        <w:r>
          <w:rPr>
            <w:sz w:val="28"/>
            <w:szCs w:val="28"/>
          </w:rPr>
          <w:t>это</w:t>
        </w:r>
      </w:ins>
      <w:r>
        <w:rPr>
          <w:sz w:val="28"/>
          <w:szCs w:val="28"/>
        </w:rPr>
        <w:t xml:space="preserve"> понятно,</w:t>
      </w:r>
      <w:r>
        <w:rPr>
          <w:sz w:val="28"/>
          <w:szCs w:val="28"/>
        </w:rPr>
        <w:br/>
        <w:t>Но на душе</w:t>
      </w:r>
      <w:del w:id="16" w:author="serega  " w:date="2015-02-02T20:42:00Z">
        <w:r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t xml:space="preserve"> так неприятно.</w:t>
      </w:r>
    </w:p>
    <w:p w:rsidR="00EF03D8" w:rsidRDefault="00803D97">
      <w:r>
        <w:rPr>
          <w:sz w:val="28"/>
          <w:szCs w:val="28"/>
        </w:rPr>
        <w:t>И нет покоя и во сне,</w:t>
      </w:r>
      <w:r>
        <w:rPr>
          <w:sz w:val="28"/>
          <w:szCs w:val="28"/>
        </w:rPr>
        <w:br/>
        <w:t>Друзья ему частенько с</w:t>
      </w:r>
      <w:r>
        <w:rPr>
          <w:sz w:val="28"/>
          <w:szCs w:val="28"/>
        </w:rPr>
        <w:t>нятся.</w:t>
      </w:r>
      <w:r>
        <w:rPr>
          <w:sz w:val="28"/>
          <w:szCs w:val="28"/>
        </w:rPr>
        <w:br/>
        <w:t>И каждый раз идёт проведать,</w:t>
      </w:r>
      <w:r>
        <w:rPr>
          <w:sz w:val="28"/>
          <w:szCs w:val="28"/>
        </w:rPr>
        <w:br/>
        <w:t>Погибших на войне Афганцев.</w:t>
      </w:r>
    </w:p>
    <w:sectPr w:rsidR="00EF03D8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roman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F03D8"/>
    <w:rsid w:val="00803D97"/>
    <w:rsid w:val="00EF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1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customStyle="1" w:styleId="1">
    <w:name w:val="Основной текст1"/>
    <w:basedOn w:val="a"/>
    <w:pPr>
      <w:spacing w:after="140" w:line="288" w:lineRule="auto"/>
    </w:pPr>
  </w:style>
  <w:style w:type="paragraph" w:styleId="a3">
    <w:name w:val="List"/>
    <w:basedOn w:val="1"/>
    <w:rPr>
      <w:rFonts w:ascii="Cambria" w:hAnsi="Cambria" w:cs="FreeSans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a5">
    <w:name w:val="Заголовок"/>
    <w:basedOn w:val="a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6">
    <w:name w:val="Title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ascii="Cambria" w:hAnsi="Cambria" w:cs="FreeSans"/>
    </w:rPr>
  </w:style>
  <w:style w:type="paragraph" w:styleId="a8">
    <w:name w:val="Balloon Text"/>
    <w:basedOn w:val="a"/>
    <w:link w:val="a9"/>
    <w:uiPriority w:val="99"/>
    <w:semiHidden/>
    <w:unhideWhenUsed/>
    <w:rsid w:val="00803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03D97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484</Characters>
  <Application>Microsoft Office Word</Application>
  <DocSecurity>0</DocSecurity>
  <Lines>4</Lines>
  <Paragraphs>1</Paragraphs>
  <ScaleCrop>false</ScaleCrop>
  <Company>Krokoz™</Company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dc:description/>
  <cp:lastModifiedBy>Василий</cp:lastModifiedBy>
  <cp:revision>4</cp:revision>
  <dcterms:created xsi:type="dcterms:W3CDTF">2015-01-06T11:40:00Z</dcterms:created>
  <dcterms:modified xsi:type="dcterms:W3CDTF">2017-01-05T17:53:00Z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