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8B" w:rsidRDefault="00CA1951">
      <w:r>
        <w:rPr>
          <w:sz w:val="28"/>
          <w:szCs w:val="28"/>
        </w:rPr>
        <w:t xml:space="preserve">Любовь </w:t>
      </w:r>
      <w:proofErr w:type="spellStart"/>
      <w:r>
        <w:rPr>
          <w:sz w:val="28"/>
          <w:szCs w:val="28"/>
        </w:rPr>
        <w:t>разбилас</w:t>
      </w:r>
      <w:ins w:id="0" w:author="Василий" w:date="2017-01-07T02:20:00Z">
        <w:r w:rsidR="00934ECB">
          <w:rPr>
            <w:sz w:val="28"/>
            <w:szCs w:val="28"/>
          </w:rPr>
          <w:t>я</w:t>
        </w:r>
      </w:ins>
      <w:proofErr w:type="spellEnd"/>
      <w:del w:id="1" w:author="Василий" w:date="2017-01-07T02:20:00Z">
        <w:r w:rsidDel="00934ECB">
          <w:rPr>
            <w:sz w:val="28"/>
            <w:szCs w:val="28"/>
          </w:rPr>
          <w:delText>ь</w:delText>
        </w:r>
      </w:del>
      <w:r>
        <w:rPr>
          <w:sz w:val="28"/>
          <w:szCs w:val="28"/>
        </w:rPr>
        <w:t xml:space="preserve"> о быт</w:t>
      </w:r>
      <w:ins w:id="2" w:author="Василий" w:date="2017-01-07T02:20:00Z">
        <w:r w:rsidR="00934ECB">
          <w:rPr>
            <w:sz w:val="28"/>
            <w:szCs w:val="28"/>
          </w:rPr>
          <w:t>,</w:t>
        </w:r>
      </w:ins>
      <w:del w:id="3" w:author="Василий" w:date="2017-01-07T02:20:00Z">
        <w:r w:rsidDel="00934ECB">
          <w:rPr>
            <w:sz w:val="28"/>
            <w:szCs w:val="28"/>
          </w:rPr>
          <w:delText>.</w:delText>
        </w:r>
      </w:del>
      <w:r>
        <w:rPr>
          <w:sz w:val="28"/>
          <w:szCs w:val="28"/>
        </w:rPr>
        <w:br/>
        <w:t>А может, не любовь была?</w:t>
      </w:r>
      <w:r>
        <w:rPr>
          <w:sz w:val="28"/>
          <w:szCs w:val="28"/>
        </w:rPr>
        <w:br/>
        <w:t>Быть может, я поторопилась</w:t>
      </w:r>
      <w:ins w:id="4" w:author="Василий" w:date="2017-01-07T02:21:00Z">
        <w:r w:rsidR="00934ECB">
          <w:rPr>
            <w:sz w:val="28"/>
            <w:szCs w:val="28"/>
          </w:rPr>
          <w:t>,</w:t>
        </w:r>
      </w:ins>
      <w:del w:id="5" w:author="Василий" w:date="2017-01-07T02:21:00Z">
        <w:r w:rsidDel="00934ECB">
          <w:rPr>
            <w:sz w:val="28"/>
            <w:szCs w:val="28"/>
          </w:rPr>
          <w:delText>?</w:delText>
        </w:r>
      </w:del>
      <w:r>
        <w:rPr>
          <w:sz w:val="28"/>
          <w:szCs w:val="28"/>
        </w:rPr>
        <w:br/>
        <w:t>Проверить чувства не смогла?</w:t>
      </w:r>
    </w:p>
    <w:p w:rsidR="00F2338B" w:rsidRDefault="00CA1951">
      <w:pPr>
        <w:rPr>
          <w:sz w:val="28"/>
          <w:szCs w:val="28"/>
        </w:rPr>
      </w:pPr>
      <w:r>
        <w:rPr>
          <w:sz w:val="28"/>
          <w:szCs w:val="28"/>
        </w:rPr>
        <w:t>Влюблённость иль любви начало,</w:t>
      </w:r>
      <w:r>
        <w:rPr>
          <w:sz w:val="28"/>
          <w:szCs w:val="28"/>
        </w:rPr>
        <w:br/>
        <w:t>Или же просто лёгкий флирт</w:t>
      </w:r>
      <w:ins w:id="6" w:author="Василий" w:date="2017-01-07T02:32:00Z">
        <w:r>
          <w:rPr>
            <w:sz w:val="28"/>
            <w:szCs w:val="28"/>
          </w:rPr>
          <w:t>?</w:t>
        </w:r>
      </w:ins>
      <w:bookmarkStart w:id="7" w:name="_GoBack"/>
      <w:bookmarkEnd w:id="7"/>
      <w:del w:id="8" w:author="Василий" w:date="2017-01-07T02:32:00Z">
        <w:r w:rsidDel="00CA1951">
          <w:rPr>
            <w:sz w:val="28"/>
            <w:szCs w:val="28"/>
          </w:rPr>
          <w:delText>.</w:delText>
        </w:r>
      </w:del>
      <w:r>
        <w:rPr>
          <w:sz w:val="28"/>
          <w:szCs w:val="28"/>
        </w:rPr>
        <w:br/>
        <w:t>Такое чувство, что качает,</w:t>
      </w:r>
      <w:r>
        <w:rPr>
          <w:sz w:val="28"/>
          <w:szCs w:val="28"/>
        </w:rPr>
        <w:br/>
        <w:t>А сердце, в облаках парит!</w:t>
      </w:r>
    </w:p>
    <w:p w:rsidR="00F2338B" w:rsidRDefault="00CA1951">
      <w:pPr>
        <w:rPr>
          <w:sz w:val="28"/>
          <w:szCs w:val="28"/>
        </w:rPr>
      </w:pPr>
      <w:r>
        <w:rPr>
          <w:sz w:val="28"/>
          <w:szCs w:val="28"/>
        </w:rPr>
        <w:t>Влюблённость сильно окрыляет,</w:t>
      </w:r>
      <w:r>
        <w:rPr>
          <w:sz w:val="28"/>
          <w:szCs w:val="28"/>
        </w:rPr>
        <w:br/>
        <w:t xml:space="preserve">И </w:t>
      </w:r>
      <w:r>
        <w:rPr>
          <w:sz w:val="28"/>
          <w:szCs w:val="28"/>
        </w:rPr>
        <w:t>взгляд другой на всё вокруг.</w:t>
      </w:r>
      <w:r>
        <w:rPr>
          <w:sz w:val="28"/>
          <w:szCs w:val="28"/>
        </w:rPr>
        <w:br/>
        <w:t>Глаза туманом застилает,</w:t>
      </w:r>
      <w:r>
        <w:rPr>
          <w:sz w:val="28"/>
          <w:szCs w:val="28"/>
        </w:rPr>
        <w:br/>
        <w:t>И кажется любимым друг.</w:t>
      </w:r>
    </w:p>
    <w:p w:rsidR="00F2338B" w:rsidDel="00CA1951" w:rsidRDefault="00CA1951">
      <w:pPr>
        <w:rPr>
          <w:del w:id="9" w:author="Василий" w:date="2017-01-07T02:31:00Z"/>
          <w:sz w:val="28"/>
          <w:szCs w:val="28"/>
        </w:rPr>
      </w:pPr>
      <w:r>
        <w:rPr>
          <w:sz w:val="28"/>
          <w:szCs w:val="28"/>
        </w:rPr>
        <w:t xml:space="preserve">Проверить чувства </w:t>
      </w:r>
      <w:ins w:id="10" w:author="Василий" w:date="2017-01-07T02:29:00Z">
        <w:r w:rsidR="00934ECB">
          <w:rPr>
            <w:sz w:val="28"/>
            <w:szCs w:val="28"/>
          </w:rPr>
          <w:t>очень важно,</w:t>
        </w:r>
      </w:ins>
      <w:commentRangeStart w:id="11"/>
      <w:del w:id="12" w:author="Василий" w:date="2017-01-07T02:29:00Z">
        <w:r w:rsidDel="00934ECB">
          <w:rPr>
            <w:sz w:val="28"/>
            <w:szCs w:val="28"/>
          </w:rPr>
          <w:delText>н</w:delText>
        </w:r>
        <w:r w:rsidDel="00934ECB">
          <w:rPr>
            <w:sz w:val="28"/>
            <w:szCs w:val="28"/>
          </w:rPr>
          <w:delText>е</w:delText>
        </w:r>
        <w:r w:rsidDel="00934ECB">
          <w:rPr>
            <w:sz w:val="28"/>
            <w:szCs w:val="28"/>
          </w:rPr>
          <w:delText xml:space="preserve"> </w:delText>
        </w:r>
        <w:r w:rsidDel="00934ECB">
          <w:rPr>
            <w:sz w:val="28"/>
            <w:szCs w:val="28"/>
          </w:rPr>
          <w:delText>м</w:delText>
        </w:r>
        <w:r w:rsidDel="00934ECB">
          <w:rPr>
            <w:sz w:val="28"/>
            <w:szCs w:val="28"/>
          </w:rPr>
          <w:delText>е</w:delText>
        </w:r>
        <w:r w:rsidDel="00934ECB">
          <w:rPr>
            <w:sz w:val="28"/>
            <w:szCs w:val="28"/>
          </w:rPr>
          <w:delText>ш</w:delText>
        </w:r>
        <w:r w:rsidDel="00934ECB">
          <w:rPr>
            <w:sz w:val="28"/>
            <w:szCs w:val="28"/>
          </w:rPr>
          <w:delText>а</w:delText>
        </w:r>
        <w:r w:rsidDel="00934ECB">
          <w:rPr>
            <w:sz w:val="28"/>
            <w:szCs w:val="28"/>
          </w:rPr>
          <w:delText>е</w:delText>
        </w:r>
        <w:r w:rsidDel="00934ECB">
          <w:rPr>
            <w:sz w:val="28"/>
            <w:szCs w:val="28"/>
          </w:rPr>
          <w:delText>т</w:delText>
        </w:r>
        <w:commentRangeEnd w:id="11"/>
        <w:r w:rsidDel="00934ECB">
          <w:commentReference w:id="11"/>
        </w:r>
        <w:r w:rsidDel="00934ECB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</w:r>
      <w:del w:id="13" w:author="Василий" w:date="2017-01-07T02:29:00Z">
        <w:r w:rsidDel="00934ECB">
          <w:rPr>
            <w:sz w:val="28"/>
            <w:szCs w:val="28"/>
          </w:rPr>
          <w:delText>П</w:delText>
        </w:r>
        <w:r w:rsidDel="00934ECB">
          <w:rPr>
            <w:sz w:val="28"/>
            <w:szCs w:val="28"/>
          </w:rPr>
          <w:delText>о</w:delText>
        </w:r>
        <w:r w:rsidDel="00934ECB">
          <w:rPr>
            <w:sz w:val="28"/>
            <w:szCs w:val="28"/>
          </w:rPr>
          <w:delText>к</w:delText>
        </w:r>
        <w:r w:rsidDel="00934ECB">
          <w:rPr>
            <w:sz w:val="28"/>
            <w:szCs w:val="28"/>
          </w:rPr>
          <w:delText>а</w:delText>
        </w:r>
        <w:r w:rsidDel="00934ECB">
          <w:rPr>
            <w:sz w:val="28"/>
            <w:szCs w:val="28"/>
          </w:rPr>
          <w:delText>ж</w:delText>
        </w:r>
        <w:r w:rsidDel="00934ECB">
          <w:rPr>
            <w:sz w:val="28"/>
            <w:szCs w:val="28"/>
          </w:rPr>
          <w:delText>е</w:delText>
        </w:r>
        <w:r w:rsidDel="00934ECB">
          <w:rPr>
            <w:sz w:val="28"/>
            <w:szCs w:val="28"/>
          </w:rPr>
          <w:delText>т</w:delText>
        </w:r>
        <w:r w:rsidDel="00934ECB">
          <w:rPr>
            <w:sz w:val="28"/>
            <w:szCs w:val="28"/>
          </w:rPr>
          <w:delText xml:space="preserve"> </w:delText>
        </w:r>
      </w:del>
      <w:ins w:id="14" w:author="Василий" w:date="2017-01-07T02:30:00Z">
        <w:r>
          <w:rPr>
            <w:sz w:val="28"/>
            <w:szCs w:val="28"/>
          </w:rPr>
          <w:t>Время,</w:t>
        </w:r>
      </w:ins>
      <w:del w:id="15" w:author="Василий" w:date="2017-01-07T02:29:00Z">
        <w:r w:rsidDel="00934ECB">
          <w:rPr>
            <w:sz w:val="28"/>
            <w:szCs w:val="28"/>
          </w:rPr>
          <w:delText>в</w:delText>
        </w:r>
      </w:del>
      <w:del w:id="16" w:author="Василий" w:date="2017-01-07T02:30:00Z">
        <w:r w:rsidDel="00CA1951">
          <w:rPr>
            <w:sz w:val="28"/>
            <w:szCs w:val="28"/>
          </w:rPr>
          <w:delText>р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м</w:delText>
        </w:r>
        <w:r w:rsidDel="00CA1951"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</w:t>
      </w:r>
      <w:ins w:id="17" w:author="Василий" w:date="2017-01-07T02:30:00Z">
        <w:r>
          <w:rPr>
            <w:sz w:val="28"/>
            <w:szCs w:val="28"/>
          </w:rPr>
          <w:t xml:space="preserve">покажет </w:t>
        </w:r>
      </w:ins>
      <w:r>
        <w:rPr>
          <w:sz w:val="28"/>
          <w:szCs w:val="28"/>
        </w:rPr>
        <w:t>результат.</w:t>
      </w:r>
      <w:r>
        <w:rPr>
          <w:sz w:val="28"/>
          <w:szCs w:val="28"/>
        </w:rPr>
        <w:br/>
      </w:r>
      <w:commentRangeStart w:id="18"/>
      <w:r>
        <w:rPr>
          <w:sz w:val="28"/>
          <w:szCs w:val="28"/>
        </w:rPr>
        <w:t xml:space="preserve">И если </w:t>
      </w:r>
      <w:ins w:id="19" w:author="Василий" w:date="2017-01-07T02:28:00Z">
        <w:r w:rsidR="00934ECB">
          <w:rPr>
            <w:sz w:val="28"/>
            <w:szCs w:val="28"/>
          </w:rPr>
          <w:t>та любовь взаимна</w:t>
        </w:r>
      </w:ins>
      <w:ins w:id="20" w:author="Василий" w:date="2017-01-07T02:30:00Z">
        <w:r>
          <w:rPr>
            <w:sz w:val="28"/>
            <w:szCs w:val="28"/>
          </w:rPr>
          <w:t>,</w:t>
        </w:r>
      </w:ins>
      <w:ins w:id="21" w:author="Василий" w:date="2017-01-07T02:28:00Z">
        <w:r w:rsidR="00934ECB">
          <w:rPr>
            <w:sz w:val="28"/>
            <w:szCs w:val="28"/>
          </w:rPr>
          <w:br/>
        </w:r>
      </w:ins>
      <w:del w:id="22" w:author="Василий" w:date="2017-01-07T02:28:00Z">
        <w:r w:rsidDel="00934ECB">
          <w:rPr>
            <w:sz w:val="28"/>
            <w:szCs w:val="28"/>
          </w:rPr>
          <w:delText>л</w:delText>
        </w:r>
        <w:r w:rsidDel="00934ECB">
          <w:rPr>
            <w:sz w:val="28"/>
            <w:szCs w:val="28"/>
          </w:rPr>
          <w:delText>ю</w:delText>
        </w:r>
        <w:r w:rsidDel="00934ECB">
          <w:rPr>
            <w:sz w:val="28"/>
            <w:szCs w:val="28"/>
          </w:rPr>
          <w:delText>б</w:delText>
        </w:r>
        <w:r w:rsidDel="00934ECB">
          <w:rPr>
            <w:sz w:val="28"/>
            <w:szCs w:val="28"/>
          </w:rPr>
          <w:delText>о</w:delText>
        </w:r>
        <w:r w:rsidDel="00934ECB">
          <w:rPr>
            <w:sz w:val="28"/>
            <w:szCs w:val="28"/>
          </w:rPr>
          <w:delText>в</w:delText>
        </w:r>
        <w:r w:rsidDel="00934ECB">
          <w:rPr>
            <w:sz w:val="28"/>
            <w:szCs w:val="28"/>
          </w:rPr>
          <w:delText>ь</w:delText>
        </w:r>
        <w:r w:rsidDel="00934ECB">
          <w:rPr>
            <w:sz w:val="28"/>
            <w:szCs w:val="28"/>
          </w:rPr>
          <w:delText xml:space="preserve"> </w:delText>
        </w:r>
        <w:r w:rsidDel="00934ECB">
          <w:rPr>
            <w:sz w:val="28"/>
            <w:szCs w:val="28"/>
          </w:rPr>
          <w:delText>о</w:delText>
        </w:r>
        <w:r w:rsidDel="00934ECB">
          <w:rPr>
            <w:sz w:val="28"/>
            <w:szCs w:val="28"/>
          </w:rPr>
          <w:delText>б</w:delText>
        </w:r>
        <w:r w:rsidDel="00934ECB">
          <w:rPr>
            <w:sz w:val="28"/>
            <w:szCs w:val="28"/>
          </w:rPr>
          <w:delText>о</w:delText>
        </w:r>
        <w:r w:rsidDel="00934ECB">
          <w:rPr>
            <w:sz w:val="28"/>
            <w:szCs w:val="28"/>
          </w:rPr>
          <w:delText>ю</w:delText>
        </w:r>
        <w:r w:rsidDel="00934ECB">
          <w:rPr>
            <w:sz w:val="28"/>
            <w:szCs w:val="28"/>
          </w:rPr>
          <w:delText>д</w:delText>
        </w:r>
        <w:r w:rsidDel="00934ECB">
          <w:rPr>
            <w:sz w:val="28"/>
            <w:szCs w:val="28"/>
          </w:rPr>
          <w:delText>н</w:delText>
        </w:r>
        <w:r w:rsidDel="00934ECB">
          <w:rPr>
            <w:sz w:val="28"/>
            <w:szCs w:val="28"/>
          </w:rPr>
          <w:delText>а</w:delText>
        </w:r>
        <w:r w:rsidDel="00934ECB">
          <w:rPr>
            <w:sz w:val="28"/>
            <w:szCs w:val="28"/>
          </w:rPr>
          <w:delText>,</w:delText>
        </w:r>
        <w:commentRangeEnd w:id="18"/>
        <w:r w:rsidDel="00934ECB">
          <w:commentReference w:id="18"/>
        </w:r>
        <w:r w:rsidDel="00934ECB">
          <w:rPr>
            <w:sz w:val="28"/>
            <w:szCs w:val="28"/>
          </w:rPr>
          <w:br/>
        </w:r>
      </w:del>
      <w:r>
        <w:rPr>
          <w:sz w:val="28"/>
          <w:szCs w:val="28"/>
        </w:rPr>
        <w:t>О быт уж, не разбить никак.</w:t>
      </w:r>
    </w:p>
    <w:p w:rsidR="00F2338B" w:rsidRDefault="00CA1951">
      <w:del w:id="23" w:author="Василий" w:date="2017-01-07T02:31:00Z">
        <w:r w:rsidDel="00CA1951">
          <w:rPr>
            <w:sz w:val="28"/>
            <w:szCs w:val="28"/>
          </w:rPr>
          <w:delText>Л</w:delText>
        </w:r>
        <w:r w:rsidDel="00CA1951">
          <w:rPr>
            <w:sz w:val="28"/>
            <w:szCs w:val="28"/>
          </w:rPr>
          <w:delText>ю</w:delText>
        </w:r>
        <w:r w:rsidDel="00CA1951">
          <w:rPr>
            <w:sz w:val="28"/>
            <w:szCs w:val="28"/>
          </w:rPr>
          <w:delText>б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в</w:delText>
        </w:r>
        <w:r w:rsidDel="00CA1951">
          <w:rPr>
            <w:sz w:val="28"/>
            <w:szCs w:val="28"/>
          </w:rPr>
          <w:delText>ь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г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р</w:delText>
        </w:r>
        <w:r w:rsidDel="00CA1951">
          <w:rPr>
            <w:sz w:val="28"/>
            <w:szCs w:val="28"/>
          </w:rPr>
          <w:delText>и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,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б</w:delText>
        </w:r>
        <w:r w:rsidDel="00CA1951">
          <w:rPr>
            <w:sz w:val="28"/>
            <w:szCs w:val="28"/>
          </w:rPr>
          <w:delText>л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с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и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,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с</w:delText>
        </w:r>
        <w:r w:rsidDel="00CA1951">
          <w:rPr>
            <w:sz w:val="28"/>
            <w:szCs w:val="28"/>
          </w:rPr>
          <w:delText>в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р</w:delText>
        </w:r>
        <w:r w:rsidDel="00CA1951">
          <w:rPr>
            <w:sz w:val="28"/>
            <w:szCs w:val="28"/>
          </w:rPr>
          <w:delText>к</w:delText>
        </w:r>
        <w:r w:rsidDel="00CA1951">
          <w:rPr>
            <w:sz w:val="28"/>
            <w:szCs w:val="28"/>
          </w:rPr>
          <w:delText>а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,</w:delText>
        </w:r>
        <w:r w:rsidDel="00CA1951">
          <w:rPr>
            <w:sz w:val="28"/>
            <w:szCs w:val="28"/>
          </w:rPr>
          <w:br/>
        </w:r>
        <w:r w:rsidDel="00CA1951">
          <w:rPr>
            <w:sz w:val="28"/>
            <w:szCs w:val="28"/>
          </w:rPr>
          <w:delText>К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г</w:delText>
        </w:r>
        <w:r w:rsidDel="00CA1951">
          <w:rPr>
            <w:sz w:val="28"/>
            <w:szCs w:val="28"/>
          </w:rPr>
          <w:delText>д</w:delText>
        </w:r>
        <w:r w:rsidDel="00CA1951">
          <w:rPr>
            <w:sz w:val="28"/>
            <w:szCs w:val="28"/>
          </w:rPr>
          <w:delText>а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ё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н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п</w:delText>
        </w:r>
        <w:r w:rsidDel="00CA1951">
          <w:rPr>
            <w:sz w:val="28"/>
            <w:szCs w:val="28"/>
          </w:rPr>
          <w:delText>р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д</w:delText>
        </w:r>
        <w:r w:rsidDel="00CA1951">
          <w:rPr>
            <w:sz w:val="28"/>
            <w:szCs w:val="28"/>
          </w:rPr>
          <w:delText>а</w:delText>
        </w:r>
        <w:r w:rsidDel="00CA1951">
          <w:rPr>
            <w:sz w:val="28"/>
            <w:szCs w:val="28"/>
          </w:rPr>
          <w:delText>ю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.</w:delText>
        </w:r>
        <w:r w:rsidDel="00CA1951">
          <w:rPr>
            <w:sz w:val="28"/>
            <w:szCs w:val="28"/>
          </w:rPr>
          <w:br/>
        </w:r>
        <w:r w:rsidDel="00CA1951">
          <w:rPr>
            <w:sz w:val="28"/>
            <w:szCs w:val="28"/>
          </w:rPr>
          <w:delText>И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н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ё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с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р</w:delText>
        </w:r>
        <w:r w:rsidDel="00CA1951">
          <w:rPr>
            <w:sz w:val="28"/>
            <w:szCs w:val="28"/>
          </w:rPr>
          <w:delText>д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ч</w:delText>
        </w:r>
        <w:r w:rsidDel="00CA1951">
          <w:rPr>
            <w:sz w:val="28"/>
            <w:szCs w:val="28"/>
          </w:rPr>
          <w:delText>к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а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,</w:delText>
        </w:r>
        <w:r w:rsidDel="00CA1951">
          <w:rPr>
            <w:sz w:val="28"/>
            <w:szCs w:val="28"/>
          </w:rPr>
          <w:br/>
        </w:r>
        <w:r w:rsidDel="00CA1951">
          <w:rPr>
            <w:sz w:val="28"/>
            <w:szCs w:val="28"/>
          </w:rPr>
          <w:delText>И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с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л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в</w:delText>
        </w:r>
        <w:r w:rsidDel="00CA1951">
          <w:rPr>
            <w:sz w:val="28"/>
            <w:szCs w:val="28"/>
          </w:rPr>
          <w:delText>ь</w:delText>
        </w:r>
        <w:r w:rsidDel="00CA1951">
          <w:rPr>
            <w:sz w:val="28"/>
            <w:szCs w:val="28"/>
          </w:rPr>
          <w:delText>и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в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д</w:delText>
        </w:r>
        <w:r w:rsidDel="00CA1951">
          <w:rPr>
            <w:sz w:val="28"/>
            <w:szCs w:val="28"/>
          </w:rPr>
          <w:delText>у</w:delText>
        </w:r>
        <w:r w:rsidDel="00CA1951">
          <w:rPr>
            <w:sz w:val="28"/>
            <w:szCs w:val="28"/>
          </w:rPr>
          <w:delText>ш</w:delText>
        </w:r>
        <w:r w:rsidDel="00CA1951">
          <w:rPr>
            <w:sz w:val="28"/>
            <w:szCs w:val="28"/>
          </w:rPr>
          <w:delText>е</w:delText>
        </w:r>
        <w:r w:rsidDel="00CA1951">
          <w:rPr>
            <w:sz w:val="28"/>
            <w:szCs w:val="28"/>
          </w:rPr>
          <w:delText xml:space="preserve"> </w:delText>
        </w:r>
        <w:r w:rsidDel="00CA1951">
          <w:rPr>
            <w:sz w:val="28"/>
            <w:szCs w:val="28"/>
          </w:rPr>
          <w:delText>п</w:delText>
        </w:r>
        <w:r w:rsidDel="00CA1951">
          <w:rPr>
            <w:sz w:val="28"/>
            <w:szCs w:val="28"/>
          </w:rPr>
          <w:delText>о</w:delText>
        </w:r>
        <w:r w:rsidDel="00CA1951">
          <w:rPr>
            <w:sz w:val="28"/>
            <w:szCs w:val="28"/>
          </w:rPr>
          <w:delText>ю</w:delText>
        </w:r>
        <w:r w:rsidDel="00CA1951">
          <w:rPr>
            <w:sz w:val="28"/>
            <w:szCs w:val="28"/>
          </w:rPr>
          <w:delText>т</w:delText>
        </w:r>
        <w:r w:rsidDel="00CA1951">
          <w:rPr>
            <w:sz w:val="28"/>
            <w:szCs w:val="28"/>
          </w:rPr>
          <w:delText>.</w:delText>
        </w:r>
      </w:del>
    </w:p>
    <w:sectPr w:rsidR="00F2338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rega devyatkin" w:date="2016-12-20T22:59:00Z" w:initials="sd">
    <w:p w:rsidR="00F2338B" w:rsidRDefault="00CA1951">
      <w:r>
        <w:rPr>
          <w:rFonts w:ascii="Calibri" w:hAnsi="Calibri"/>
          <w:sz w:val="20"/>
        </w:rPr>
        <w:t>Не мешает результат?</w:t>
      </w:r>
    </w:p>
  </w:comment>
  <w:comment w:id="18" w:author="serega devyatkin" w:date="2016-12-20T22:59:00Z" w:initials="sd">
    <w:p w:rsidR="00F2338B" w:rsidRDefault="00CA1951">
      <w:r>
        <w:rPr>
          <w:rFonts w:ascii="Calibri" w:hAnsi="Calibri"/>
          <w:sz w:val="20"/>
        </w:rPr>
        <w:t>темп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8B"/>
    <w:rsid w:val="00934ECB"/>
    <w:rsid w:val="00CA1951"/>
    <w:rsid w:val="00F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9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4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9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4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2015-01-06T10:51:00Z</dcterms:created>
  <dcterms:modified xsi:type="dcterms:W3CDTF">2017-01-06T22:33:00Z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