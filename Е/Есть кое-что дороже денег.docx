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Не всё купить можно за деньги,</w:t>
      </w:r>
    </w:p>
    <w:p>
      <w:pPr>
        <w:pStyle w:val="Normal"/>
        <w:rPr/>
      </w:pPr>
      <w:r>
        <w:rPr/>
        <w:t>Есть кое-что ценнее их</w:t>
      </w:r>
      <w:ins w:id="0" w:author="serega  " w:date="2014-11-29T23:29:00Z">
        <w:r>
          <w:rPr/>
          <w:t>:</w:t>
        </w:r>
      </w:ins>
      <w:del w:id="1" w:author="serega  " w:date="2014-11-29T23:29:00Z">
        <w:r>
          <w:rPr/>
          <w:delText>.</w:delText>
        </w:r>
      </w:del>
    </w:p>
    <w:p>
      <w:pPr>
        <w:pStyle w:val="Normal"/>
        <w:rPr/>
      </w:pPr>
      <w:r>
        <w:rPr/>
        <w:t>Когда на свет родятся дети,</w:t>
      </w:r>
    </w:p>
    <w:p>
      <w:pPr>
        <w:pStyle w:val="Normal"/>
        <w:rPr/>
      </w:pPr>
      <w:r>
        <w:rPr/>
        <w:t>Нет выше счастья для двоих.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Любовь за деньги </w:t>
      </w:r>
      <w:del w:id="2" w:author="serega  " w:date="2014-11-29T23:29:00Z">
        <w:r>
          <w:rPr/>
          <w:delText>не</w:delText>
        </w:r>
      </w:del>
      <w:ins w:id="3" w:author="serega  " w:date="2014-11-29T23:29:00Z">
        <w:r>
          <w:rPr/>
          <w:t xml:space="preserve">ты не </w:t>
        </w:r>
      </w:ins>
      <w:del w:id="4" w:author="serega  " w:date="2014-11-29T23:30:00Z">
        <w:r>
          <w:rPr/>
          <w:delText xml:space="preserve"> у</w:delText>
        </w:r>
      </w:del>
      <w:r>
        <w:rPr/>
        <w:t>купишь,</w:t>
      </w:r>
    </w:p>
    <w:p>
      <w:pPr>
        <w:pStyle w:val="Normal"/>
        <w:rPr/>
      </w:pPr>
      <w:r>
        <w:rPr/>
        <w:t>Она сама без них придёт.</w:t>
      </w:r>
    </w:p>
    <w:p>
      <w:pPr>
        <w:pStyle w:val="Normal"/>
        <w:rPr/>
      </w:pPr>
      <w:r>
        <w:rPr/>
        <w:t>Любить за деньги</w:t>
      </w:r>
      <w:ins w:id="5" w:author="serega  " w:date="2014-11-29T23:30:00Z">
        <w:r>
          <w:rPr/>
          <w:t xml:space="preserve"> – </w:t>
        </w:r>
      </w:ins>
      <w:del w:id="6" w:author="serega  " w:date="2014-11-29T23:30:00Z">
        <w:r>
          <w:rPr/>
          <w:delText xml:space="preserve"> </w:delText>
        </w:r>
      </w:del>
      <w:r>
        <w:rPr/>
        <w:t>притворяться,</w:t>
      </w:r>
    </w:p>
    <w:p>
      <w:pPr>
        <w:pStyle w:val="Normal"/>
        <w:rPr/>
      </w:pPr>
      <w:r>
        <w:rPr/>
        <w:t>Наружу фальшь всегда всплывёт.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Бывает иногда и так</w:t>
      </w:r>
      <w:del w:id="7" w:author="serega  " w:date="2014-11-29T23:30:00Z">
        <w:r>
          <w:rPr/>
          <w:delText>,</w:delText>
        </w:r>
      </w:del>
      <w:ins w:id="8" w:author="serega  " w:date="2014-11-29T23:30:00Z">
        <w:r>
          <w:rPr/>
          <w:t xml:space="preserve"> – </w:t>
        </w:r>
      </w:ins>
    </w:p>
    <w:p>
      <w:pPr>
        <w:pStyle w:val="Normal"/>
        <w:rPr/>
      </w:pPr>
      <w:r>
        <w:rPr/>
        <w:t>Приходит сверху к вам талант.</w:t>
      </w:r>
    </w:p>
    <w:p>
      <w:pPr>
        <w:pStyle w:val="Normal"/>
        <w:rPr/>
      </w:pPr>
      <w:r>
        <w:rPr/>
        <w:t>Талант не купишь, не продашь,</w:t>
      </w:r>
    </w:p>
    <w:p>
      <w:pPr>
        <w:pStyle w:val="Normal"/>
        <w:rPr/>
      </w:pPr>
      <w:r>
        <w:rPr/>
        <w:t xml:space="preserve">Он Вам от Бога, </w:t>
      </w:r>
      <w:del w:id="9" w:author="serega  " w:date="2014-11-29T23:30:00Z">
        <w:r>
          <w:rPr/>
          <w:delText xml:space="preserve">он </w:delText>
        </w:r>
      </w:del>
      <w:r>
        <w:rPr/>
        <w:t>только ваш.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Богатые ведь тоже плачут,</w:t>
      </w:r>
    </w:p>
    <w:p>
      <w:pPr>
        <w:pStyle w:val="Normal"/>
        <w:rPr/>
      </w:pPr>
      <w:r>
        <w:rPr/>
        <w:t>Хоть деньги есть, проблем полно.</w:t>
      </w:r>
    </w:p>
    <w:p>
      <w:pPr>
        <w:pStyle w:val="Normal"/>
        <w:rPr/>
      </w:pPr>
      <w:r>
        <w:rPr/>
        <w:t>Купить здоровье невозможно,</w:t>
      </w:r>
    </w:p>
    <w:p>
      <w:pPr>
        <w:pStyle w:val="Normal"/>
        <w:rPr/>
      </w:pPr>
      <w:r>
        <w:rPr/>
        <w:t>Болеть им тоже суждено.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Где деньги есть, там дружбы мало,</w:t>
      </w:r>
    </w:p>
    <w:p>
      <w:pPr>
        <w:pStyle w:val="Normal"/>
        <w:rPr/>
      </w:pPr>
      <w:r>
        <w:rPr/>
        <w:t>Они</w:t>
      </w:r>
      <w:ins w:id="10" w:author="serega  " w:date="2014-11-29T23:30:00Z">
        <w:r>
          <w:rPr/>
          <w:t>,</w:t>
        </w:r>
      </w:ins>
      <w:r>
        <w:rPr/>
        <w:t xml:space="preserve"> известно</w:t>
      </w:r>
      <w:ins w:id="11" w:author="serega  " w:date="2014-11-29T23:30:00Z">
        <w:r>
          <w:rPr/>
          <w:t>,</w:t>
        </w:r>
      </w:ins>
      <w:r>
        <w:rPr/>
        <w:t xml:space="preserve"> любят счёт.</w:t>
      </w:r>
    </w:p>
    <w:p>
      <w:pPr>
        <w:pStyle w:val="Normal"/>
        <w:rPr/>
      </w:pPr>
      <w:r>
        <w:rPr/>
        <w:t>Дать без отдачи может Мама,</w:t>
      </w:r>
    </w:p>
    <w:p>
      <w:pPr>
        <w:pStyle w:val="Normal"/>
        <w:rPr/>
      </w:pPr>
      <w:r>
        <w:rPr/>
        <w:t>С другими</w:t>
      </w:r>
      <w:del w:id="12" w:author="serega  " w:date="2014-11-29T23:30:00Z">
        <w:r>
          <w:rPr/>
          <w:delText>,</w:delText>
        </w:r>
      </w:del>
      <w:ins w:id="13" w:author="serega  " w:date="2014-11-29T23:30:00Z">
        <w:r>
          <w:rPr/>
          <w:t xml:space="preserve"> </w:t>
        </w:r>
      </w:ins>
      <w:ins w:id="14" w:author="serega  " w:date="2014-11-29T23:30:00Z">
        <w:r>
          <w:rPr/>
          <w:t>же</w:t>
        </w:r>
      </w:ins>
      <w:del w:id="15" w:author="serega  " w:date="2014-11-29T23:30:00Z">
        <w:r>
          <w:rPr/>
          <w:delText xml:space="preserve"> всё</w:delText>
        </w:r>
      </w:del>
      <w:ins w:id="16" w:author="serega  " w:date="2014-11-29T23:30:00Z">
        <w:r>
          <w:rPr/>
          <w:t xml:space="preserve"> – </w:t>
        </w:r>
      </w:ins>
      <w:del w:id="17" w:author="serega  " w:date="2014-11-29T23:30:00Z">
        <w:r>
          <w:rPr/>
          <w:delText xml:space="preserve"> </w:delText>
        </w:r>
      </w:del>
      <w:r>
        <w:rPr/>
        <w:t>наоборот.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всё купить можно за деньги,</w:t>
      </w:r>
    </w:p>
    <w:p>
      <w:pPr>
        <w:pStyle w:val="Normal"/>
        <w:rPr/>
      </w:pPr>
      <w:r>
        <w:rPr/>
        <w:t>Но и без них нельзя прожить.</w:t>
      </w:r>
    </w:p>
    <w:p>
      <w:pPr>
        <w:pStyle w:val="Normal"/>
        <w:rPr/>
      </w:pPr>
      <w:r>
        <w:rPr/>
        <w:t>Сначала заработать нужно,</w:t>
      </w:r>
    </w:p>
    <w:p>
      <w:pPr>
        <w:pStyle w:val="Normal"/>
        <w:rPr/>
      </w:pPr>
      <w:r>
        <w:rPr/>
        <w:t>Потом разумно тратить их.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2014-10-21T14:02:00Z</dcterms:created>
  <dc:language>ru-RU</dc:language>
  <cp:lastModifiedBy>Василий</cp:lastModifiedBy>
  <dcterms:modified xsi:type="dcterms:W3CDTF">2014-11-10T20:21:00Z</dcterms:modified>
  <cp:revision>4</cp:revision>
  <dc:title>Есть кое - что дороже денег.docx</dc:title>
</cp:coreProperties>
</file>