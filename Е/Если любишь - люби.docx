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На свадьбе кричал во весь голос:</w:t>
      </w:r>
    </w:p>
    <w:p>
      <w:pPr>
        <w:pStyle w:val="Normal"/>
        <w:rPr/>
      </w:pPr>
      <w:r>
        <w:rPr/>
        <w:t>«Люблю я её, люблю!»</w:t>
      </w:r>
    </w:p>
    <w:p>
      <w:pPr>
        <w:pStyle w:val="Normal"/>
        <w:rPr/>
      </w:pPr>
      <w:r>
        <w:rPr/>
        <w:t>Свидетелей было много</w:t>
      </w:r>
    </w:p>
    <w:p>
      <w:pPr>
        <w:pStyle w:val="Normal"/>
        <w:rPr/>
      </w:pPr>
      <w:r>
        <w:rPr/>
        <w:t>И сняли большое кино.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 дождь, почему-то плакал,</w:t>
      </w:r>
    </w:p>
    <w:p>
      <w:pPr>
        <w:pStyle w:val="Normal"/>
        <w:rPr/>
      </w:pPr>
      <w:r>
        <w:rPr/>
        <w:t>Отгадку узнала потом.</w:t>
      </w:r>
    </w:p>
    <w:p>
      <w:pPr>
        <w:pStyle w:val="Normal"/>
        <w:rPr/>
      </w:pPr>
      <w:r>
        <w:rPr/>
        <w:t>В кино всё легко и красиво,</w:t>
      </w:r>
    </w:p>
    <w:p>
      <w:pPr>
        <w:pStyle w:val="Normal"/>
        <w:rPr/>
      </w:pPr>
      <w:r>
        <w:rPr/>
        <w:t>А в жизни</w:t>
      </w:r>
      <w:del w:id="0" w:author="serega  " w:date="2014-11-30T00:06:00Z">
        <w:r>
          <w:rPr/>
          <w:delText>,</w:delText>
        </w:r>
      </w:del>
      <w:ins w:id="1" w:author="serega  " w:date="2014-11-30T00:06:00Z">
        <w:r>
          <w:rPr/>
          <w:t xml:space="preserve"> – </w:t>
        </w:r>
      </w:ins>
      <w:del w:id="2" w:author="serega  " w:date="2014-11-30T00:06:00Z">
        <w:r>
          <w:rPr/>
          <w:delText xml:space="preserve"> </w:delText>
        </w:r>
      </w:del>
      <w:r>
        <w:rPr/>
        <w:t>ни то и ни сё.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Зачем говорил, что любишь?</w:t>
      </w:r>
    </w:p>
    <w:p>
      <w:pPr>
        <w:pStyle w:val="Normal"/>
        <w:rPr/>
      </w:pPr>
      <w:r>
        <w:rPr/>
        <w:t>Целуешь зачем, зачем?</w:t>
      </w:r>
    </w:p>
    <w:p>
      <w:pPr>
        <w:pStyle w:val="Normal"/>
        <w:rPr/>
      </w:pPr>
      <w:r>
        <w:rPr/>
        <w:t>Ко всем и всему ревнуешь,</w:t>
      </w:r>
    </w:p>
    <w:p>
      <w:pPr>
        <w:pStyle w:val="Normal"/>
        <w:rPr/>
      </w:pPr>
      <w:r>
        <w:rPr/>
        <w:t>Молчишь месяцами, зачем?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Когда человека любят,</w:t>
      </w:r>
    </w:p>
    <w:p>
      <w:pPr>
        <w:pStyle w:val="Normal"/>
        <w:rPr/>
      </w:pPr>
      <w:r>
        <w:rPr/>
        <w:t>В лицо ему не плюют</w:t>
      </w:r>
    </w:p>
    <w:p>
      <w:pPr>
        <w:pStyle w:val="Normal"/>
        <w:rPr/>
      </w:pPr>
      <w:r>
        <w:rPr/>
        <w:t>И жизнь ему не губят,</w:t>
      </w:r>
    </w:p>
    <w:p>
      <w:pPr>
        <w:pStyle w:val="Normal"/>
        <w:rPr/>
      </w:pPr>
      <w:r>
        <w:rPr/>
        <w:t>Лелеют и берегут.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Любимым доверяют,</w:t>
      </w:r>
    </w:p>
    <w:p>
      <w:pPr>
        <w:pStyle w:val="Normal"/>
        <w:rPr/>
      </w:pPr>
      <w:r>
        <w:rPr/>
        <w:t>На суд людской не ведут,</w:t>
      </w:r>
    </w:p>
    <w:p>
      <w:pPr>
        <w:pStyle w:val="Normal"/>
        <w:rPr/>
      </w:pPr>
      <w:r>
        <w:rPr/>
        <w:t>Вперёд себя пропускают,</w:t>
      </w:r>
    </w:p>
    <w:p>
      <w:pPr>
        <w:pStyle w:val="Normal"/>
        <w:rPr/>
      </w:pPr>
      <w:r>
        <w:rPr/>
        <w:t>Где надо, грудью встают.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 всех невзгод защищают,</w:t>
      </w:r>
    </w:p>
    <w:p>
      <w:pPr>
        <w:pStyle w:val="Normal"/>
        <w:rPr/>
      </w:pPr>
      <w:r>
        <w:rPr/>
        <w:t>Тепло и уют создают,</w:t>
      </w:r>
    </w:p>
    <w:p>
      <w:pPr>
        <w:pStyle w:val="Normal"/>
        <w:rPr/>
      </w:pPr>
      <w:r>
        <w:rPr/>
        <w:t xml:space="preserve">Любимыми называют, </w:t>
      </w:r>
    </w:p>
    <w:p>
      <w:pPr>
        <w:pStyle w:val="Normal"/>
        <w:rPr/>
      </w:pPr>
      <w:r>
        <w:rPr/>
        <w:t>Последнее отдают.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Ведь долг платежом красен,</w:t>
      </w:r>
    </w:p>
    <w:p>
      <w:pPr>
        <w:pStyle w:val="Normal"/>
        <w:rPr/>
      </w:pPr>
      <w:r>
        <w:rPr/>
        <w:t>Не можешь любить</w:t>
      </w:r>
      <w:ins w:id="3" w:author="serega  " w:date="2014-11-30T00:05:00Z">
        <w:r>
          <w:rPr/>
          <w:t xml:space="preserve"> – </w:t>
        </w:r>
      </w:ins>
      <w:del w:id="4" w:author="serega  " w:date="2014-11-30T00:05:00Z">
        <w:r>
          <w:rPr/>
          <w:delText xml:space="preserve">, </w:delText>
        </w:r>
      </w:del>
      <w:r>
        <w:rPr/>
        <w:t>научись.</w:t>
      </w:r>
    </w:p>
    <w:p>
      <w:pPr>
        <w:pStyle w:val="Normal"/>
        <w:rPr/>
      </w:pPr>
      <w:r>
        <w:rPr/>
        <w:t>В прожитых годах покопайся,</w:t>
      </w:r>
    </w:p>
    <w:p>
      <w:pPr>
        <w:pStyle w:val="Normal"/>
        <w:rPr/>
      </w:pPr>
      <w:r>
        <w:rPr/>
        <w:t>Ведь быстро проходит жизнь.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реку не войдёшь </w:t>
      </w:r>
      <w:ins w:id="5" w:author="serega  " w:date="2014-11-30T00:05:00Z">
        <w:r>
          <w:rPr/>
          <w:t xml:space="preserve">ведь </w:t>
        </w:r>
      </w:ins>
      <w:r>
        <w:rPr/>
        <w:t>дважды,</w:t>
      </w:r>
    </w:p>
    <w:p>
      <w:pPr>
        <w:pStyle w:val="Normal"/>
        <w:rPr/>
      </w:pPr>
      <w:r>
        <w:rPr/>
        <w:t>Упущенных дней не вернуть.</w:t>
      </w:r>
    </w:p>
    <w:p>
      <w:pPr>
        <w:pStyle w:val="Normal"/>
        <w:rPr/>
      </w:pPr>
      <w:r>
        <w:rPr/>
        <w:t xml:space="preserve">Когда </w:t>
      </w:r>
      <w:ins w:id="6" w:author="serega  " w:date="2014-11-30T00:05:00Z">
        <w:r>
          <w:rPr/>
          <w:t xml:space="preserve">ты </w:t>
        </w:r>
      </w:ins>
      <w:r>
        <w:rPr/>
        <w:t>поймёшь</w:t>
      </w:r>
      <w:del w:id="7" w:author="serega  " w:date="2014-11-30T00:05:00Z">
        <w:r>
          <w:rPr/>
          <w:delText>, ты</w:delText>
        </w:r>
      </w:del>
      <w:ins w:id="8" w:author="serega  " w:date="2014-11-30T00:05:00Z">
        <w:r>
          <w:rPr/>
          <w:t>,</w:t>
        </w:r>
      </w:ins>
      <w:r>
        <w:rPr/>
        <w:t xml:space="preserve"> однажды,</w:t>
      </w:r>
    </w:p>
    <w:p>
      <w:pPr>
        <w:pStyle w:val="Normal"/>
        <w:rPr/>
      </w:pPr>
      <w:r>
        <w:rPr/>
        <w:t>Закрытым быть может путь.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Предавший свою любовь,</w:t>
      </w:r>
    </w:p>
    <w:p>
      <w:pPr>
        <w:pStyle w:val="Normal"/>
        <w:rPr/>
      </w:pPr>
      <w:r>
        <w:rPr/>
        <w:t>Себя догола обирает.</w:t>
      </w:r>
    </w:p>
    <w:p>
      <w:pPr>
        <w:pStyle w:val="Normal"/>
        <w:rPr/>
      </w:pPr>
      <w:r>
        <w:rPr/>
        <w:t>Не зря говорят, близок локоток,</w:t>
      </w:r>
    </w:p>
    <w:p>
      <w:pPr>
        <w:pStyle w:val="Normal"/>
        <w:rPr/>
      </w:pPr>
      <w:r>
        <w:rPr/>
        <w:t>Да кое-чего не хватает.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Уж, коль получили в награду любовь,</w:t>
      </w:r>
    </w:p>
    <w:p>
      <w:pPr>
        <w:pStyle w:val="Normal"/>
        <w:rPr/>
      </w:pPr>
      <w:r>
        <w:rPr/>
        <w:t>Умейте ценить это счастье.</w:t>
      </w:r>
    </w:p>
    <w:p>
      <w:pPr>
        <w:pStyle w:val="Normal"/>
        <w:rPr/>
      </w:pPr>
      <w:r>
        <w:rPr/>
        <w:t>Пусть будет вдвоём и тепло и светло</w:t>
      </w:r>
    </w:p>
    <w:p>
      <w:pPr>
        <w:pStyle w:val="Normal"/>
        <w:tabs>
          <w:tab w:val="left" w:pos="5004" w:leader="none"/>
        </w:tabs>
        <w:rPr/>
      </w:pPr>
      <w:r>
        <w:rPr/>
        <w:t>В любую погоду, в ненастье.</w:t>
      </w:r>
      <w:bookmarkStart w:id="0" w:name="_GoBack"/>
      <w:bookmarkEnd w:id="0"/>
      <w:r>
        <w:rPr/>
        <w:tab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2014-10-21T13:54:00Z</dcterms:created>
  <dc:language>ru-RU</dc:language>
  <cp:lastModifiedBy>Василий</cp:lastModifiedBy>
  <dcterms:modified xsi:type="dcterms:W3CDTF">2014-11-15T17:57:00Z</dcterms:modified>
  <cp:revision>4</cp:revision>
  <dc:title>Если любишь - люби.docx</dc:title>
</cp:coreProperties>
</file>