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123D" w:rsidRDefault="00AF07F3">
      <w:r>
        <w:t>Сидит лягушка на пруду,</w:t>
      </w:r>
    </w:p>
    <w:p w:rsidR="0093123D" w:rsidRDefault="00AF07F3">
      <w:r>
        <w:t>Кричит какую-то ерунду.</w:t>
      </w:r>
    </w:p>
    <w:p w:rsidR="0093123D" w:rsidRDefault="00AF07F3">
      <w:r>
        <w:t>Поёт ква-ква, ква-ква, ква-ква,</w:t>
      </w:r>
    </w:p>
    <w:p w:rsidR="0093123D" w:rsidRDefault="00AF07F3">
      <w:r>
        <w:t>Вокруг неё ряска трава.</w:t>
      </w:r>
    </w:p>
    <w:p w:rsidR="0093123D" w:rsidRDefault="0093123D"/>
    <w:p w:rsidR="0093123D" w:rsidRDefault="00AF07F3">
      <w:r>
        <w:t>В воде кипят большие страсти,</w:t>
      </w:r>
    </w:p>
    <w:p w:rsidR="0093123D" w:rsidRDefault="00AF07F3">
      <w:r>
        <w:t>Уж подрастает головастик.</w:t>
      </w:r>
    </w:p>
    <w:p w:rsidR="0093123D" w:rsidRDefault="00AF07F3">
      <w:r>
        <w:t>Ещё немного дней пройдёт</w:t>
      </w:r>
    </w:p>
    <w:p w:rsidR="0093123D" w:rsidRDefault="00044CF6">
      <w:r>
        <w:t>И хвост не</w:t>
      </w:r>
      <w:r w:rsidR="00AF07F3">
        <w:t>нужный отпадёт.</w:t>
      </w:r>
    </w:p>
    <w:p w:rsidR="0093123D" w:rsidRDefault="0093123D"/>
    <w:p w:rsidR="0093123D" w:rsidRDefault="00AF07F3">
      <w:r>
        <w:t>В камышах смело, не боясь,</w:t>
      </w:r>
    </w:p>
    <w:p w:rsidR="0093123D" w:rsidRDefault="00AF07F3">
      <w:r>
        <w:t xml:space="preserve">Серая цапля </w:t>
      </w:r>
      <w:proofErr w:type="spellStart"/>
      <w:r>
        <w:t>притаясь</w:t>
      </w:r>
      <w:proofErr w:type="spellEnd"/>
      <w:r>
        <w:t>,</w:t>
      </w:r>
      <w:bookmarkStart w:id="0" w:name="_GoBack"/>
      <w:bookmarkEnd w:id="0"/>
    </w:p>
    <w:p w:rsidR="00AF07F3" w:rsidRDefault="00AF07F3">
      <w:r>
        <w:t>Клювом – «клещами кузнеца»,</w:t>
      </w:r>
    </w:p>
    <w:p w:rsidR="0093123D" w:rsidRDefault="00AF07F3">
      <w:r>
        <w:t>Ныряет в воду без конца.</w:t>
      </w:r>
    </w:p>
    <w:p w:rsidR="0093123D" w:rsidRDefault="0093123D"/>
    <w:p w:rsidR="0093123D" w:rsidRDefault="00AF07F3">
      <w:r>
        <w:t>Стоит, и вроде бы как спит,</w:t>
      </w:r>
    </w:p>
    <w:p w:rsidR="0093123D" w:rsidRDefault="00AF07F3">
      <w:r>
        <w:t>Глаза слегка прищурив.</w:t>
      </w:r>
    </w:p>
    <w:p w:rsidR="0093123D" w:rsidRDefault="00AF07F3">
      <w:r>
        <w:t>Хватает рыбку, что плывёт,</w:t>
      </w:r>
    </w:p>
    <w:p w:rsidR="0093123D" w:rsidRDefault="00AF07F3">
      <w:r>
        <w:t xml:space="preserve">Вот так она их </w:t>
      </w:r>
      <w:proofErr w:type="gramStart"/>
      <w:r>
        <w:t>дурит</w:t>
      </w:r>
      <w:proofErr w:type="gramEnd"/>
      <w:r>
        <w:t>!</w:t>
      </w:r>
    </w:p>
    <w:p w:rsidR="0093123D" w:rsidRDefault="0093123D"/>
    <w:p w:rsidR="0093123D" w:rsidRDefault="00AF07F3">
      <w:r>
        <w:t>В кустах – на яйцах перепёлка,</w:t>
      </w:r>
    </w:p>
    <w:p w:rsidR="0093123D" w:rsidRDefault="00AF07F3">
      <w:r>
        <w:t>Специально выбрала тенёк.</w:t>
      </w:r>
    </w:p>
    <w:p w:rsidR="0093123D" w:rsidRDefault="00AF07F3">
      <w:r>
        <w:t xml:space="preserve">Получится </w:t>
      </w:r>
      <w:ins w:id="1" w:author="serega  " w:date="2014-12-03T14:10:00Z">
        <w:r>
          <w:t>пятнадцать</w:t>
        </w:r>
      </w:ins>
      <w:del w:id="2" w:author="serega  " w:date="2014-12-03T14:10:00Z">
        <w:r>
          <w:delText>15</w:delText>
        </w:r>
      </w:del>
      <w:r>
        <w:t xml:space="preserve"> птичек</w:t>
      </w:r>
      <w:r w:rsidR="00044CF6">
        <w:t>,</w:t>
      </w:r>
    </w:p>
    <w:p w:rsidR="0093123D" w:rsidRDefault="00AF07F3">
      <w:proofErr w:type="gramStart"/>
      <w:r>
        <w:t>Из конопатых из яичек.</w:t>
      </w:r>
      <w:proofErr w:type="gramEnd"/>
    </w:p>
    <w:p w:rsidR="0093123D" w:rsidRDefault="0093123D"/>
    <w:p w:rsidR="0093123D" w:rsidRDefault="00AF07F3">
      <w:r>
        <w:t>Над водой чибис пролетал,</w:t>
      </w:r>
    </w:p>
    <w:p w:rsidR="0093123D" w:rsidRDefault="00AF07F3">
      <w:r>
        <w:lastRenderedPageBreak/>
        <w:t>По-своему он щебетал.</w:t>
      </w:r>
    </w:p>
    <w:p w:rsidR="0093123D" w:rsidRDefault="00AF07F3">
      <w:r>
        <w:t>И ночь нависла над прудом.</w:t>
      </w:r>
    </w:p>
    <w:p w:rsidR="0093123D" w:rsidRDefault="00AF07F3">
      <w:r>
        <w:t>Все по местам, это их дом.</w:t>
      </w:r>
    </w:p>
    <w:p w:rsidR="0093123D" w:rsidRDefault="0093123D"/>
    <w:p w:rsidR="0093123D" w:rsidRDefault="00AF07F3">
      <w:r>
        <w:t>Плывёт ондатра, как торпеда,</w:t>
      </w:r>
    </w:p>
    <w:p w:rsidR="0093123D" w:rsidRDefault="00AF07F3">
      <w:r>
        <w:t>Решив немного пообедать.</w:t>
      </w:r>
    </w:p>
    <w:p w:rsidR="0093123D" w:rsidRDefault="00AF07F3">
      <w:r>
        <w:t>Нарушив гладь в пруду и тишь,</w:t>
      </w:r>
    </w:p>
    <w:p w:rsidR="0093123D" w:rsidRDefault="00AF07F3">
      <w:r>
        <w:t>Чуть слышно шелестит камыш.</w:t>
      </w:r>
    </w:p>
    <w:p w:rsidR="0093123D" w:rsidRDefault="0093123D"/>
    <w:p w:rsidR="0093123D" w:rsidRDefault="00AF07F3">
      <w:r>
        <w:t>В каждом пруду есть своя жизнь.</w:t>
      </w:r>
    </w:p>
    <w:p w:rsidR="0093123D" w:rsidRDefault="00AF07F3">
      <w:r>
        <w:t>И как-то могут все ужиться</w:t>
      </w:r>
    </w:p>
    <w:p w:rsidR="0093123D" w:rsidRDefault="00AF07F3">
      <w:r>
        <w:t>И черепахи, и бобры,</w:t>
      </w:r>
    </w:p>
    <w:p w:rsidR="0093123D" w:rsidRDefault="00AF07F3">
      <w:r>
        <w:t>И даже хитрая куница.</w:t>
      </w:r>
    </w:p>
    <w:p w:rsidR="0093123D" w:rsidRDefault="0093123D"/>
    <w:p w:rsidR="0093123D" w:rsidRDefault="00AF07F3">
      <w:r>
        <w:t>Здесь вместе все, большой аквариум,</w:t>
      </w:r>
    </w:p>
    <w:p w:rsidR="0093123D" w:rsidRDefault="00AF07F3">
      <w:r>
        <w:t>Террариум и зоопарк.</w:t>
      </w:r>
    </w:p>
    <w:p w:rsidR="0093123D" w:rsidRDefault="00AF07F3">
      <w:r>
        <w:t>В округе из кустов, деревьев,</w:t>
      </w:r>
    </w:p>
    <w:p w:rsidR="0093123D" w:rsidRDefault="00AF07F3">
      <w:r>
        <w:t>Зелёный настоящий парк.</w:t>
      </w:r>
    </w:p>
    <w:p w:rsidR="0093123D" w:rsidRDefault="0093123D"/>
    <w:p w:rsidR="0093123D" w:rsidRDefault="00AF07F3">
      <w:r>
        <w:t>Стоял на берегу пруда,</w:t>
      </w:r>
    </w:p>
    <w:p w:rsidR="0093123D" w:rsidRDefault="00AF07F3">
      <w:r>
        <w:t>В руке длиннющая уда.</w:t>
      </w:r>
    </w:p>
    <w:p w:rsidR="0093123D" w:rsidRDefault="00AF07F3">
      <w:r>
        <w:t>На поплавок я не глядел,</w:t>
      </w:r>
    </w:p>
    <w:p w:rsidR="0093123D" w:rsidRDefault="00AF07F3">
      <w:r>
        <w:t>Хватило без него мне дел.</w:t>
      </w:r>
    </w:p>
    <w:sectPr w:rsidR="0093123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123D"/>
    <w:rsid w:val="00044CF6"/>
    <w:rsid w:val="0093123D"/>
    <w:rsid w:val="00A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AF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F0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157</Words>
  <Characters>899</Characters>
  <Application>Microsoft Office Word</Application>
  <DocSecurity>0</DocSecurity>
  <Lines>7</Lines>
  <Paragraphs>2</Paragraphs>
  <ScaleCrop>false</ScaleCrop>
  <Company>Krokoz™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пруду.docx</dc:title>
  <cp:lastModifiedBy>Василий</cp:lastModifiedBy>
  <cp:revision>9</cp:revision>
  <dcterms:created xsi:type="dcterms:W3CDTF">2014-10-22T08:04:00Z</dcterms:created>
  <dcterms:modified xsi:type="dcterms:W3CDTF">2014-12-04T19:10:00Z</dcterms:modified>
  <dc:language>ru-RU</dc:language>
</cp:coreProperties>
</file>