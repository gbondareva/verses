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Как наше детство проходило,</w:t>
      </w:r>
    </w:p>
    <w:p>
      <w:pPr>
        <w:pStyle w:val="Normal"/>
        <w:spacing w:before="0" w:after="0"/>
        <w:rPr/>
      </w:pPr>
      <w:r>
        <w:rPr/>
        <w:t>Хочу поведать Вам друзья.</w:t>
      </w:r>
    </w:p>
    <w:p>
      <w:pPr>
        <w:pStyle w:val="Normal"/>
        <w:spacing w:before="0" w:after="0"/>
        <w:rPr/>
      </w:pPr>
      <w:r>
        <w:rPr/>
        <w:t>Совсем не в деньгах счастье было,</w:t>
      </w:r>
    </w:p>
    <w:p>
      <w:pPr>
        <w:pStyle w:val="Normal"/>
        <w:spacing w:before="0" w:after="0"/>
        <w:rPr/>
      </w:pPr>
      <w:r>
        <w:rPr/>
        <w:t>Была прекрасная семья!</w:t>
      </w:r>
    </w:p>
    <w:p>
      <w:pPr>
        <w:pStyle w:val="Normal"/>
        <w:spacing w:before="0" w:after="0"/>
        <w:rPr/>
      </w:pPr>
      <w:r>
        <w:rPr/>
        <w:t>Бабуля, дед-семьи основа,</w:t>
      </w:r>
    </w:p>
    <w:p>
      <w:pPr>
        <w:pStyle w:val="Normal"/>
        <w:spacing w:before="0" w:after="0"/>
        <w:rPr/>
      </w:pPr>
      <w:r>
        <w:rPr/>
        <w:t>Фундамент, крепкий монолит.</w:t>
      </w:r>
    </w:p>
    <w:p>
      <w:pPr>
        <w:pStyle w:val="Normal"/>
        <w:spacing w:before="0" w:after="0"/>
        <w:rPr/>
      </w:pPr>
      <w:commentRangeStart w:id="0"/>
      <w:r>
        <w:rPr/>
        <w:t>Где мать, отец были готовы,</w:t>
      </w:r>
    </w:p>
    <w:p>
      <w:pPr>
        <w:pStyle w:val="Normal"/>
        <w:spacing w:before="0" w:after="0"/>
        <w:rPr/>
      </w:pPr>
      <w:r>
        <w:rPr/>
        <w:t>Хоть десять деточек родить!</w:t>
      </w:r>
      <w:commentRangeEnd w:id="0"/>
      <w:r>
        <w:commentReference w:id="0"/>
      </w:r>
      <w:r>
        <w:rPr/>
      </w:r>
    </w:p>
    <w:p>
      <w:pPr>
        <w:pStyle w:val="Normal"/>
        <w:spacing w:before="0" w:after="0"/>
        <w:rPr/>
      </w:pPr>
      <w:r>
        <w:rPr/>
        <w:t>Почёт в семье и уваженье-</w:t>
      </w:r>
    </w:p>
    <w:p>
      <w:pPr>
        <w:pStyle w:val="Normal"/>
        <w:spacing w:before="0" w:after="0"/>
        <w:rPr/>
      </w:pPr>
      <w:r>
        <w:rPr/>
        <w:t>Основа крепости семьи.</w:t>
      </w:r>
    </w:p>
    <w:p>
      <w:pPr>
        <w:pStyle w:val="Normal"/>
        <w:spacing w:before="0" w:after="0"/>
        <w:rPr/>
      </w:pPr>
      <w:commentRangeStart w:id="1"/>
      <w:r>
        <w:rPr/>
        <w:t>Вернуть бы это в поколенье,</w:t>
      </w:r>
      <w:commentRangeEnd w:id="1"/>
      <w:r>
        <w:commentReference w:id="1"/>
      </w:r>
      <w:r>
        <w:rPr/>
      </w:r>
    </w:p>
    <w:p>
      <w:pPr>
        <w:pStyle w:val="Normal"/>
        <w:spacing w:before="0" w:after="0"/>
        <w:rPr/>
      </w:pPr>
      <w:r>
        <w:rPr/>
        <w:t>Вернуть бы те, простые дни!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9T23:44:44Z" w:initials="s">
    <w:p>
      <w:r>
        <w:rPr>
          <w:rFonts w:cs="Arial" w:ascii="Arial" w:hAnsi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hi-IN" w:val="ru-RU" w:eastAsia="zh-CN"/>
        </w:rPr>
        <w:t>Дело-то нехитрое.</w:t>
      </w:r>
    </w:p>
  </w:comment>
  <w:comment w:id="1" w:author="serega devyatkin" w:date="2016-11-10T23:55:36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hi-IN" w:eastAsia="zh-CN" w:val="ru-RU"/>
        </w:rPr>
        <w:t>В нынешнее что ли?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ru-RU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ru-RU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ru-RU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ru-RU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ru-RU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LibreOffice/5.2.3.2$Linux_x86 LibreOffice_project/20m0$Build-2</Application>
  <Pages>1</Pages>
  <Words>50</Words>
  <Characters>276</Characters>
  <CharactersWithSpaces>314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>serega devyatkin</cp:lastModifiedBy>
  <dcterms:modified xsi:type="dcterms:W3CDTF">2016-11-10T23:55:52Z</dcterms:modified>
  <cp:revision>4</cp:revision>
  <dc:subject/>
  <dc:title/>
</cp:coreProperties>
</file>