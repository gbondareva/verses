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41D9" w:rsidRDefault="00E530BF">
      <w:r>
        <w:t>Как же, так получается,</w:t>
      </w:r>
      <w:r>
        <w:br/>
        <w:t>Жизнь так быстро кончается.</w:t>
      </w:r>
      <w:r>
        <w:br/>
        <w:t>Сизокрылою птицею</w:t>
      </w:r>
      <w:ins w:id="0" w:author="Василий" w:date="2016-10-30T10:34:00Z">
        <w:r w:rsidR="00BC5F25">
          <w:t>,</w:t>
        </w:r>
      </w:ins>
      <w:r>
        <w:br/>
        <w:t>Не вернётся назад.</w:t>
      </w:r>
    </w:p>
    <w:p w:rsidR="00A441D9" w:rsidRDefault="00E530BF">
      <w:r>
        <w:t xml:space="preserve">Как </w:t>
      </w:r>
      <w:del w:id="1" w:author="Василий" w:date="2016-10-30T10:36:00Z">
        <w:r w:rsidDel="00BC5F25">
          <w:delText xml:space="preserve"> </w:delText>
        </w:r>
      </w:del>
      <w:r>
        <w:t>проходишь по кладбищу,</w:t>
      </w:r>
      <w:r>
        <w:br/>
        <w:t>В фотографии всмотришься,</w:t>
      </w:r>
      <w:r>
        <w:br/>
        <w:t>Молодые и сильные</w:t>
      </w:r>
      <w:ins w:id="2" w:author="Василий" w:date="2016-10-30T10:35:00Z">
        <w:r w:rsidR="00BC5F25">
          <w:t>,</w:t>
        </w:r>
      </w:ins>
      <w:r>
        <w:br/>
        <w:t>С фотографий глядят.</w:t>
      </w:r>
    </w:p>
    <w:p w:rsidR="00A441D9" w:rsidRDefault="00E530BF">
      <w:r>
        <w:t>Это очень не</w:t>
      </w:r>
      <w:bookmarkStart w:id="3" w:name="_GoBack"/>
      <w:bookmarkEnd w:id="3"/>
      <w:del w:id="4" w:author="Sergey Devyatkin" w:date="2018-04-14T21:17:00Z">
        <w:r w:rsidDel="00060848">
          <w:delText xml:space="preserve"> </w:delText>
        </w:r>
      </w:del>
      <w:r>
        <w:t>правильно!</w:t>
      </w:r>
      <w:r>
        <w:br/>
        <w:t>Не война же, в конце</w:t>
      </w:r>
      <w:ins w:id="5" w:author="Василий" w:date="2016-10-30T10:35:00Z">
        <w:r w:rsidR="00BC5F25">
          <w:t xml:space="preserve"> </w:t>
        </w:r>
      </w:ins>
      <w:del w:id="6" w:author="Василий" w:date="2016-10-30T10:35:00Z">
        <w:r w:rsidDel="00BC5F25">
          <w:delText>-</w:delText>
        </w:r>
      </w:del>
      <w:r>
        <w:t>концов.</w:t>
      </w:r>
      <w:r>
        <w:br/>
        <w:t>Ничего здесь хорошего,</w:t>
      </w:r>
      <w:r>
        <w:br/>
        <w:t>Мы теряем отцов!</w:t>
      </w:r>
    </w:p>
    <w:p w:rsidR="00A441D9" w:rsidRDefault="00E530BF">
      <w:r>
        <w:t>Нужно жизнь как-то поменять,</w:t>
      </w:r>
      <w:r>
        <w:br/>
        <w:t>Так ведь, можно всех растерять!</w:t>
      </w:r>
      <w:r>
        <w:br/>
        <w:t>Ведь на радость и счаст</w:t>
      </w:r>
      <w:ins w:id="7" w:author="Василий" w:date="2016-10-30T10:36:00Z">
        <w:r w:rsidR="00BC5F25">
          <w:t>ь</w:t>
        </w:r>
      </w:ins>
      <w:del w:id="8" w:author="Василий" w:date="2016-10-30T10:36:00Z">
        <w:r w:rsidDel="00BC5F25">
          <w:delText>и</w:delText>
        </w:r>
      </w:del>
      <w:r>
        <w:t>е,</w:t>
      </w:r>
      <w:r>
        <w:br/>
        <w:t>Их рожала всех Мать.</w:t>
      </w:r>
    </w:p>
    <w:sectPr w:rsidR="00A441D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Devyatkin">
    <w15:presenceInfo w15:providerId="AD" w15:userId="S-1-5-21-1343024091-1284227242-725345543-22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441D9"/>
    <w:rsid w:val="00060848"/>
    <w:rsid w:val="00A441D9"/>
    <w:rsid w:val="00BC5F25"/>
    <w:rsid w:val="00E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3A945-61E7-4279-9EC5-356E7F1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before="170"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F2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2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>Krokoz™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Sergey Devyatkin</cp:lastModifiedBy>
  <cp:revision>6</cp:revision>
  <dcterms:created xsi:type="dcterms:W3CDTF">2016-10-30T06:33:00Z</dcterms:created>
  <dcterms:modified xsi:type="dcterms:W3CDTF">2018-04-14T17:17:00Z</dcterms:modified>
  <dc:language>ru-RU</dc:language>
</cp:coreProperties>
</file>