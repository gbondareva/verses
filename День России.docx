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Площадь ярко так оделась,</w:t>
        <w:br/>
        <w:t>Праздник празднует народ!</w:t>
        <w:br/>
        <w:t>Мы сегодня всем районом,</w:t>
        <w:br/>
        <w:t>Дружно водим хоровод!</w:t>
      </w:r>
    </w:p>
    <w:p>
      <w:pPr>
        <w:pStyle w:val="Normal"/>
        <w:rPr/>
      </w:pPr>
      <w:commentRangeStart w:id="0"/>
      <w:r>
        <w:rPr/>
        <w:t>Столы ломятся от яства:</w:t>
        <w:br/>
        <w:t>Шашлычок, блины, медок,</w:t>
        <w:br/>
        <w:t>Молоко, уха, сметана,</w:t>
        <w:br/>
        <w:t>Колбаса, торты, творог.</w:t>
      </w:r>
      <w:commentRangeEnd w:id="0"/>
      <w:r>
        <w:commentReference w:id="0"/>
      </w:r>
      <w:r>
        <w:rPr/>
      </w:r>
    </w:p>
    <w:p>
      <w:pPr>
        <w:pStyle w:val="Normal"/>
        <w:rPr/>
      </w:pPr>
      <w:bookmarkStart w:id="0" w:name="_GoBack"/>
      <w:bookmarkEnd w:id="0"/>
      <w:r>
        <w:rPr/>
        <w:t>Мастерицы представляют,</w:t>
        <w:br/>
        <w:t>Все работы от души.</w:t>
        <w:br/>
        <w:t>Удивляешься талантам,</w:t>
        <w:br/>
        <w:t>Все работы хороши!</w:t>
      </w:r>
    </w:p>
    <w:p>
      <w:pPr>
        <w:pStyle w:val="Normal"/>
        <w:widowControl/>
        <w:bidi w:val="0"/>
        <w:spacing w:lineRule="auto" w:line="276" w:before="0" w:after="113"/>
        <w:jc w:val="left"/>
        <w:rPr/>
      </w:pPr>
      <w:r>
        <w:rPr/>
        <w:t>Льются песни о России,</w:t>
        <w:br/>
        <w:t>О величии её!</w:t>
        <w:br/>
        <w:t>Наша гордость, наша сила,</w:t>
        <w:br/>
        <w:t>Достояние моё!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5T22:11:33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13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LibreOffice/5.2.2.2$Linux_x86 LibreOffice_project/20m0$Build-2</Application>
  <Pages>1</Pages>
  <Words>51</Words>
  <Characters>305</Characters>
  <CharactersWithSpaces>352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2016-07-03T18:35:00Z</dcterms:created>
  <dc:creator/>
  <dc:description/>
  <dc:language>ru-RU</dc:language>
  <cp:lastModifiedBy>serega </cp:lastModifiedBy>
  <dcterms:modified xsi:type="dcterms:W3CDTF">2016-10-05T22:12:31Z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