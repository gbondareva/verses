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113"/>
        <w:rPr/>
      </w:pPr>
      <w:r>
        <w:rPr/>
        <w:t xml:space="preserve">Дождик </w:t>
      </w:r>
      <w:commentRangeStart w:id="0"/>
      <w:r>
        <w:rPr/>
        <w:t>бешенно</w:t>
      </w:r>
      <w:r>
        <w:rPr/>
      </w:r>
      <w:commentRangeEnd w:id="0"/>
      <w:r>
        <w:commentReference w:id="0"/>
      </w:r>
      <w:r>
        <w:rPr/>
        <w:t xml:space="preserve"> хлестает</w:t>
        <w:br/>
        <w:t>В окна мчащихся авто.</w:t>
        <w:br/>
        <w:t>Ну, а я бегу до дому</w:t>
        <w:br/>
        <w:t>С зонтом, в лёгеньком пальто.</w:t>
      </w:r>
    </w:p>
    <w:p>
      <w:pPr>
        <w:pStyle w:val="Normal"/>
        <w:rPr/>
      </w:pPr>
      <w:commentRangeStart w:id="1"/>
      <w:r>
        <w:rPr/>
        <w:t>На столбах ветер качает</w:t>
      </w:r>
      <w:r>
        <w:rPr/>
      </w:r>
      <w:commentRangeEnd w:id="1"/>
      <w:r>
        <w:commentReference w:id="1"/>
      </w:r>
      <w:r>
        <w:rPr/>
        <w:br/>
        <w:t>Световые фонари.</w:t>
        <w:br/>
        <w:t>Разлились большие лужи,</w:t>
        <w:br/>
        <w:t>Надувая пузыри.</w:t>
      </w:r>
    </w:p>
    <w:p>
      <w:pPr>
        <w:pStyle w:val="Normal"/>
        <w:rPr/>
      </w:pPr>
      <w:r>
        <w:rPr/>
        <w:t>Есть примета у народа,</w:t>
        <w:br/>
        <w:t>Долго будет дождик лить!</w:t>
        <w:br/>
        <w:t>Но, зато, когда устанет,</w:t>
        <w:br/>
        <w:t>Ярко солнышку светить!</w:t>
      </w:r>
    </w:p>
    <w:p>
      <w:pPr>
        <w:pStyle w:val="Normal"/>
        <w:keepNext/>
        <w:keepLines w:val="false"/>
        <w:widowControl/>
        <w:bidi w:val="0"/>
        <w:spacing w:lineRule="auto" w:line="276" w:before="113" w:after="113"/>
        <w:ind w:left="0" w:right="0" w:hanging="0"/>
        <w:jc w:val="left"/>
        <w:rPr/>
      </w:pPr>
      <w:r>
        <w:rPr/>
        <w:t>В небе радуга проснётся</w:t>
        <w:br/>
        <w:t>Словно арка из цветов!</w:t>
        <w:br/>
        <w:t>Ну, а воздух-то, а воздух!</w:t>
        <w:br/>
        <w:t>Одни чувства, нет</w:t>
      </w:r>
      <w:ins w:id="0" w:author="serega " w:date="2016-10-04T22:35:00Z">
        <w:r>
          <w:rPr/>
          <w:t>у</w:t>
        </w:r>
      </w:ins>
      <w:del w:id="1" w:author="serega " w:date="2016-10-04T22:35:00Z">
        <w:r>
          <w:rPr/>
          <w:delText xml:space="preserve"> здесь</w:delText>
        </w:r>
      </w:del>
      <w:r>
        <w:rPr/>
        <w:t xml:space="preserve"> слов!!!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33:06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Яростно?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1" w:author="serega " w:date="2016-10-04T22:34:23Z" w:initials="s">
    <w:p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zh-CN" w:val="ru-RU" w:bidi="hi-IN"/>
        </w:rPr>
        <w:t>На столбах качает ветер</w:t>
      </w:r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zh-CN" w:val="ru-RU" w:bidi="hi-IN"/>
        </w:rPr>
      </w:r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zh-CN" w:val="ru-RU" w:bidi="hi-IN"/>
        </w:rPr>
        <w:t>ИЛИ</w:t>
      </w:r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zh-CN" w:val="ru-RU" w:bidi="hi-IN"/>
        </w:rPr>
      </w:r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zh-CN" w:val="ru-RU" w:bidi="hi-IN"/>
        </w:rPr>
        <w:t>Ветер на столбах качает</w:t>
      </w:r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zh-CN" w:val="ru-RU" w:bidi="hi-IN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113" w:after="113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 LibreOffice_project/20m0$Build-2</Application>
  <Pages>1</Pages>
  <Words>61</Words>
  <Characters>314</Characters>
  <CharactersWithSpaces>371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2016-10-04T22:35:58Z</dcterms:modified>
  <cp:revision>4</cp:revision>
  <dc:subject/>
  <dc:title/>
</cp:coreProperties>
</file>