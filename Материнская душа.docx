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/>
      </w:pPr>
      <w:r>
        <w:rPr/>
        <w:t>Ты – моя дочь,</w:t>
      </w:r>
    </w:p>
    <w:p>
      <w:pPr>
        <w:pStyle w:val="Normal"/>
        <w:rPr/>
      </w:pPr>
      <w:r>
        <w:rPr/>
        <w:t>Я – твоя мать,</w:t>
      </w:r>
    </w:p>
    <w:p>
      <w:pPr>
        <w:pStyle w:val="Normal"/>
        <w:rPr/>
      </w:pPr>
      <w:r>
        <w:rPr/>
        <w:t>Кому, как не мне</w:t>
      </w:r>
    </w:p>
    <w:p>
      <w:pPr>
        <w:pStyle w:val="Normal"/>
        <w:rPr/>
      </w:pPr>
      <w:r>
        <w:rPr/>
        <w:t>Тебя</w:t>
      </w:r>
      <w:ins w:id="0" w:author="василий" w:date="2014-12-01T22:34:00Z">
        <w:r>
          <w:rPr/>
          <w:t xml:space="preserve"> </w:t>
        </w:r>
      </w:ins>
      <w:del w:id="1" w:author="василий" w:date="2014-12-01T22:34:00Z">
        <w:r>
          <w:rPr/>
          <w:delText xml:space="preserve"> </w:delText>
        </w:r>
      </w:del>
      <w:del w:id="2" w:author="василий" w:date="2014-12-01T22:31:00Z">
        <w:r>
          <w:rPr/>
          <w:delText xml:space="preserve">не </w:delText>
        </w:r>
      </w:del>
      <w:bookmarkStart w:id="0" w:name="_GoBack"/>
      <w:bookmarkEnd w:id="0"/>
      <w:r>
        <w:rPr/>
        <w:t>знать?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Могу я мысли угадать,</w:t>
      </w:r>
    </w:p>
    <w:p>
      <w:pPr>
        <w:pStyle w:val="Normal"/>
        <w:rPr/>
      </w:pPr>
      <w:r>
        <w:rPr/>
        <w:t>Когда ты</w:t>
      </w:r>
      <w:del w:id="3" w:author="serega  " w:date="2014-11-28T18:36:00Z">
        <w:r>
          <w:rPr/>
          <w:delText>,</w:delText>
        </w:r>
      </w:del>
      <w:r>
        <w:rPr/>
        <w:t xml:space="preserve"> что-то там скрываешь.</w:t>
      </w:r>
    </w:p>
    <w:p>
      <w:pPr>
        <w:pStyle w:val="Normal"/>
        <w:rPr/>
      </w:pPr>
      <w:r>
        <w:rPr/>
        <w:t>По голосу и без виденья,</w:t>
      </w:r>
    </w:p>
    <w:p>
      <w:pPr>
        <w:pStyle w:val="Normal"/>
        <w:rPr/>
      </w:pPr>
      <w:r>
        <w:rPr/>
        <w:t>По взгляду и по поведенью,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Мне всё понятно и без слов,</w:t>
      </w:r>
    </w:p>
    <w:p>
      <w:pPr>
        <w:pStyle w:val="Normal"/>
        <w:rPr/>
      </w:pPr>
      <w:r>
        <w:rPr/>
        <w:t>Какое у тебя настроенье.</w:t>
      </w:r>
    </w:p>
    <w:p>
      <w:pPr>
        <w:pStyle w:val="Normal"/>
        <w:rPr/>
      </w:pPr>
      <w:r>
        <w:rPr/>
        <w:t>И не пытайся провести,</w:t>
      </w:r>
    </w:p>
    <w:p>
      <w:pPr>
        <w:pStyle w:val="Normal"/>
        <w:rPr/>
      </w:pPr>
      <w:r>
        <w:rPr/>
        <w:t>Откройся, всё мне расскажи.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Кому б ни излила ты душу,</w:t>
      </w:r>
    </w:p>
    <w:p>
      <w:pPr>
        <w:pStyle w:val="Normal"/>
        <w:rPr/>
      </w:pPr>
      <w:r>
        <w:rPr/>
        <w:t>Никто тебя так не услышит.</w:t>
      </w:r>
    </w:p>
    <w:p>
      <w:pPr>
        <w:pStyle w:val="Normal"/>
        <w:rPr/>
      </w:pPr>
      <w:r>
        <w:rPr/>
        <w:t>Я постараюсь всё понять</w:t>
      </w:r>
    </w:p>
    <w:p>
      <w:pPr>
        <w:pStyle w:val="Normal"/>
        <w:rPr/>
      </w:pPr>
      <w:r>
        <w:rPr/>
        <w:t>И материнский совет дать.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Без зависти и без корысти,</w:t>
      </w:r>
    </w:p>
    <w:p>
      <w:pPr>
        <w:pStyle w:val="Normal"/>
        <w:widowControl/>
        <w:suppressAutoHyphens w:val="true"/>
        <w:bidi w:val="0"/>
        <w:spacing w:before="0" w:after="200"/>
        <w:jc w:val="left"/>
        <w:rPr/>
      </w:pPr>
      <w:r>
        <w:rPr/>
        <w:t>От сердца и по совести.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Tahoma">
    <w:charset w:val="01"/>
    <w:family w:val="roman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before="0" w:after="200" w:lineRule="auto" w:line="276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2">
    <w:name w:val="Заголовок 2"/>
    <w:basedOn w:val="Normal"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3">
    <w:name w:val="Заголовок 3"/>
    <w:basedOn w:val="Normal"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4">
    <w:name w:val="Заголовок 4"/>
    <w:basedOn w:val="Normal"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5">
    <w:name w:val="Заголовок 5"/>
    <w:basedOn w:val="Normal"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6">
    <w:name w:val="Заголовок 6"/>
    <w:basedOn w:val="Normal"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8" w:customStyle="1">
    <w:name w:val="Текст выноски Знак"/>
    <w:uiPriority w:val="99"/>
    <w:semiHidden/>
    <w:link w:val="ab"/>
    <w:rsid w:val="009e036d"/>
    <w:basedOn w:val="DefaultParagraphFont"/>
    <w:rPr>
      <w:rFonts w:ascii="Tahoma" w:hAnsi="Tahoma" w:cs="Tahoma"/>
      <w:sz w:val="16"/>
      <w:szCs w:val="16"/>
    </w:rPr>
  </w:style>
  <w:style w:type="paragraph" w:styleId="Style9" w:customStyle="1">
    <w:name w:val="Заголовок"/>
    <w:basedOn w:val="Normal"/>
    <w:next w:val="Style10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0">
    <w:name w:val="Основной текст"/>
    <w:basedOn w:val="Normal"/>
    <w:pPr>
      <w:spacing w:lineRule="auto" w:line="288" w:before="0" w:after="140"/>
    </w:pPr>
    <w:rPr/>
  </w:style>
  <w:style w:type="paragraph" w:styleId="Style11">
    <w:name w:val="Список"/>
    <w:basedOn w:val="Style10"/>
    <w:pPr/>
    <w:rPr>
      <w:rFonts w:ascii="Cambria" w:hAnsi="Cambria" w:cs="FreeSans"/>
    </w:rPr>
  </w:style>
  <w:style w:type="paragraph" w:styleId="Style12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3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4" w:customStyle="1">
    <w:name w:val="Заглавие"/>
    <w:basedOn w:val="Normal"/>
    <w:pPr>
      <w:keepNext/>
      <w:keepLines/>
      <w:suppressLineNumbers/>
      <w:spacing w:lineRule="auto" w:line="240" w:before="120" w:after="300"/>
    </w:pPr>
    <w:rPr>
      <w:rFonts w:ascii="Calibri" w:hAnsi="Calibri" w:eastAsia="Calibri" w:cs="Calibri"/>
      <w:i/>
      <w:iCs/>
      <w:color w:val="17375E"/>
      <w:sz w:val="52"/>
      <w:szCs w:val="24"/>
    </w:rPr>
  </w:style>
  <w:style w:type="paragraph" w:styleId="Indexheading">
    <w:name w:val="index heading"/>
    <w:basedOn w:val="Normal"/>
    <w:pPr>
      <w:suppressLineNumbers/>
    </w:pPr>
    <w:rPr>
      <w:rFonts w:cs="FreeSans"/>
    </w:rPr>
  </w:style>
  <w:style w:type="paragraph" w:styleId="Style15">
    <w:name w:val="Подзаголовок"/>
    <w:basedOn w:val="Normal"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paragraph" w:styleId="Revision">
    <w:name w:val="Revision"/>
    <w:uiPriority w:val="99"/>
    <w:semiHidden/>
    <w:rsid w:val="009e036d"/>
    <w:pPr>
      <w:widowControl/>
      <w:suppressAutoHyphens w:val="true"/>
      <w:bidi w:val="0"/>
      <w:spacing w:lineRule="auto" w:line="24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BalloonText">
    <w:name w:val="Balloon Text"/>
    <w:uiPriority w:val="99"/>
    <w:semiHidden/>
    <w:unhideWhenUsed/>
    <w:link w:val="ac"/>
    <w:rsid w:val="009e036d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2014-10-22T06:28:00Z</dcterms:created>
  <dc:creator>василий</dc:creator>
  <dc:language>ru-RU</dc:language>
  <cp:lastModifiedBy>Василий</cp:lastModifiedBy>
  <dcterms:modified xsi:type="dcterms:W3CDTF">2014-12-02T16:43:00Z</dcterms:modified>
  <cp:revision>5</cp:revision>
  <dc:title>Материнская душа.docx</dc:title>
</cp:coreProperties>
</file>