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786" w:rsidRDefault="00DB179F">
      <w:pPr>
        <w:rPr>
          <w:sz w:val="28"/>
          <w:szCs w:val="28"/>
        </w:rPr>
      </w:pPr>
      <w:r>
        <w:rPr>
          <w:sz w:val="28"/>
          <w:szCs w:val="28"/>
        </w:rPr>
        <w:t>Собрались друзья на огонёк.</w:t>
      </w:r>
      <w:r>
        <w:rPr>
          <w:sz w:val="28"/>
          <w:szCs w:val="28"/>
        </w:rPr>
        <w:br/>
        <w:t>Важный разговор зашёл о том,</w:t>
      </w:r>
      <w:r>
        <w:rPr>
          <w:sz w:val="28"/>
          <w:szCs w:val="28"/>
        </w:rPr>
        <w:br/>
        <w:t>Чтоб село не умирало наше,</w:t>
      </w:r>
      <w:r>
        <w:rPr>
          <w:sz w:val="28"/>
          <w:szCs w:val="28"/>
        </w:rPr>
        <w:br/>
        <w:t>Чтоб окошки не забить крестом.</w:t>
      </w:r>
    </w:p>
    <w:p w:rsidR="00767786" w:rsidRDefault="00DB179F">
      <w:pPr>
        <w:rPr>
          <w:sz w:val="28"/>
          <w:szCs w:val="28"/>
        </w:rPr>
      </w:pPr>
      <w:r>
        <w:rPr>
          <w:sz w:val="28"/>
          <w:szCs w:val="28"/>
        </w:rPr>
        <w:t>Нужно срочно браться за хозяйство,</w:t>
      </w:r>
      <w:r>
        <w:rPr>
          <w:sz w:val="28"/>
          <w:szCs w:val="28"/>
        </w:rPr>
        <w:br/>
        <w:t>И прощенья у Земли просить.</w:t>
      </w:r>
      <w:r>
        <w:rPr>
          <w:sz w:val="28"/>
          <w:szCs w:val="28"/>
        </w:rPr>
        <w:br/>
        <w:t xml:space="preserve">Ни к чему нам, братцы, </w:t>
      </w:r>
      <w:proofErr w:type="gramStart"/>
      <w:ins w:id="0" w:author="Василий" w:date="2017-01-03T21:11:00Z">
        <w:r>
          <w:rPr>
            <w:sz w:val="28"/>
            <w:szCs w:val="28"/>
          </w:rPr>
          <w:t>тунея</w:t>
        </w:r>
        <w:bookmarkStart w:id="1" w:name="_GoBack"/>
        <w:bookmarkEnd w:id="1"/>
        <w:r>
          <w:rPr>
            <w:sz w:val="28"/>
            <w:szCs w:val="28"/>
          </w:rPr>
          <w:t>дство</w:t>
        </w:r>
      </w:ins>
      <w:proofErr w:type="gramEnd"/>
      <w:del w:id="2" w:author="Василий" w:date="2017-01-03T21:11:00Z">
        <w:r w:rsidDel="00DB179F">
          <w:rPr>
            <w:sz w:val="28"/>
            <w:szCs w:val="28"/>
          </w:rPr>
          <w:delText>р</w:delText>
        </w:r>
        <w:r w:rsidDel="00DB179F">
          <w:rPr>
            <w:sz w:val="28"/>
            <w:szCs w:val="28"/>
          </w:rPr>
          <w:delText>а</w:delText>
        </w:r>
        <w:r w:rsidDel="00DB179F">
          <w:rPr>
            <w:sz w:val="28"/>
            <w:szCs w:val="28"/>
          </w:rPr>
          <w:delText>з</w:delText>
        </w:r>
        <w:r w:rsidDel="00DB179F">
          <w:rPr>
            <w:sz w:val="28"/>
            <w:szCs w:val="28"/>
          </w:rPr>
          <w:delText>г</w:delText>
        </w:r>
        <w:r w:rsidDel="00DB179F">
          <w:rPr>
            <w:sz w:val="28"/>
            <w:szCs w:val="28"/>
          </w:rPr>
          <w:delText>и</w:delText>
        </w:r>
        <w:r w:rsidDel="00DB179F">
          <w:rPr>
            <w:sz w:val="28"/>
            <w:szCs w:val="28"/>
          </w:rPr>
          <w:delText>л</w:delText>
        </w:r>
        <w:r w:rsidDel="00DB179F">
          <w:rPr>
            <w:sz w:val="28"/>
            <w:szCs w:val="28"/>
          </w:rPr>
          <w:delText>ь</w:delText>
        </w:r>
        <w:r w:rsidDel="00DB179F">
          <w:rPr>
            <w:sz w:val="28"/>
            <w:szCs w:val="28"/>
          </w:rPr>
          <w:delText>д</w:delText>
        </w:r>
        <w:r w:rsidDel="00DB179F">
          <w:rPr>
            <w:sz w:val="28"/>
            <w:szCs w:val="28"/>
          </w:rPr>
          <w:delText>я</w:delText>
        </w:r>
        <w:r w:rsidDel="00DB179F">
          <w:rPr>
            <w:sz w:val="28"/>
            <w:szCs w:val="28"/>
          </w:rPr>
          <w:delText>й</w:delText>
        </w:r>
        <w:r w:rsidDel="00DB179F">
          <w:rPr>
            <w:sz w:val="28"/>
            <w:szCs w:val="28"/>
          </w:rPr>
          <w:delText>с</w:delText>
        </w:r>
        <w:r w:rsidDel="00DB179F">
          <w:rPr>
            <w:sz w:val="28"/>
            <w:szCs w:val="28"/>
          </w:rPr>
          <w:delText>т</w:delText>
        </w:r>
        <w:r w:rsidDel="00DB179F">
          <w:rPr>
            <w:sz w:val="28"/>
            <w:szCs w:val="28"/>
          </w:rPr>
          <w:delText>в</w:delText>
        </w:r>
        <w:r w:rsidDel="00DB179F">
          <w:rPr>
            <w:sz w:val="28"/>
            <w:szCs w:val="28"/>
          </w:rPr>
          <w:delText>о</w:delText>
        </w:r>
      </w:del>
      <w:r>
        <w:rPr>
          <w:sz w:val="28"/>
          <w:szCs w:val="28"/>
        </w:rPr>
        <w:t>,</w:t>
      </w:r>
      <w:r>
        <w:rPr>
          <w:sz w:val="28"/>
          <w:szCs w:val="28"/>
        </w:rPr>
        <w:br/>
        <w:t>Только так мы сможем дальше жить.</w:t>
      </w:r>
    </w:p>
    <w:p w:rsidR="00767786" w:rsidRDefault="00DB179F">
      <w:pPr>
        <w:rPr>
          <w:sz w:val="28"/>
          <w:szCs w:val="28"/>
        </w:rPr>
      </w:pPr>
      <w:r>
        <w:rPr>
          <w:sz w:val="28"/>
          <w:szCs w:val="28"/>
        </w:rPr>
        <w:t>Технику собрали по крупицам,</w:t>
      </w:r>
      <w:r>
        <w:rPr>
          <w:sz w:val="28"/>
          <w:szCs w:val="28"/>
        </w:rPr>
        <w:br/>
      </w:r>
      <w:commentRangeStart w:id="3"/>
      <w:r>
        <w:rPr>
          <w:sz w:val="28"/>
          <w:szCs w:val="28"/>
        </w:rPr>
        <w:t>По сусекам наскребли зерна.</w:t>
      </w:r>
      <w:commentRangeEnd w:id="3"/>
      <w:r>
        <w:commentReference w:id="3"/>
      </w:r>
      <w:r>
        <w:rPr>
          <w:sz w:val="28"/>
          <w:szCs w:val="28"/>
        </w:rPr>
        <w:br/>
        <w:t>Распахали и засеяли землицу,</w:t>
      </w:r>
      <w:r>
        <w:rPr>
          <w:sz w:val="28"/>
          <w:szCs w:val="28"/>
        </w:rPr>
        <w:br/>
        <w:t>Щедро отплатила им она.</w:t>
      </w:r>
    </w:p>
    <w:p w:rsidR="00767786" w:rsidRDefault="00DB179F">
      <w:pPr>
        <w:rPr>
          <w:sz w:val="28"/>
          <w:szCs w:val="28"/>
        </w:rPr>
      </w:pPr>
      <w:r>
        <w:rPr>
          <w:sz w:val="28"/>
          <w:szCs w:val="28"/>
        </w:rPr>
        <w:t>Мест рабочих появилось много,</w:t>
      </w:r>
      <w:r>
        <w:rPr>
          <w:sz w:val="28"/>
          <w:szCs w:val="28"/>
        </w:rPr>
        <w:br/>
        <w:t>Чистится от снега и дорога,</w:t>
      </w:r>
      <w:r>
        <w:rPr>
          <w:sz w:val="28"/>
          <w:szCs w:val="28"/>
        </w:rPr>
        <w:br/>
        <w:t>Обеспечен кормом сельский скот,</w:t>
      </w:r>
      <w:r>
        <w:rPr>
          <w:sz w:val="28"/>
          <w:szCs w:val="28"/>
        </w:rPr>
        <w:br/>
        <w:t>И хозяйство на глазах растёт.</w:t>
      </w:r>
    </w:p>
    <w:p w:rsidR="00767786" w:rsidRDefault="00DB179F">
      <w:r>
        <w:rPr>
          <w:sz w:val="28"/>
          <w:szCs w:val="28"/>
        </w:rPr>
        <w:t>Много сил, упорства и с</w:t>
      </w:r>
      <w:r>
        <w:rPr>
          <w:sz w:val="28"/>
          <w:szCs w:val="28"/>
        </w:rPr>
        <w:t>таранья,</w:t>
      </w:r>
      <w:r>
        <w:rPr>
          <w:sz w:val="28"/>
          <w:szCs w:val="28"/>
        </w:rPr>
        <w:br/>
        <w:t>Им пришлось, конечно, приложить.</w:t>
      </w:r>
      <w:r>
        <w:rPr>
          <w:sz w:val="28"/>
          <w:szCs w:val="28"/>
        </w:rPr>
        <w:br/>
        <w:t>С опытом накопленные знанья,</w:t>
      </w:r>
      <w:r>
        <w:rPr>
          <w:sz w:val="28"/>
          <w:szCs w:val="28"/>
        </w:rPr>
        <w:br/>
        <w:t>Но зато, село осталось жить.</w:t>
      </w:r>
    </w:p>
    <w:p w:rsidR="00767786" w:rsidRDefault="00DB179F">
      <w:r>
        <w:rPr>
          <w:sz w:val="28"/>
          <w:szCs w:val="28"/>
        </w:rPr>
        <w:t>Настоящие Хозяева Земли!</w:t>
      </w:r>
      <w:r>
        <w:rPr>
          <w:sz w:val="28"/>
          <w:szCs w:val="28"/>
        </w:rPr>
        <w:br/>
        <w:t>Одолеть все трудности смогли.</w:t>
      </w:r>
      <w:r>
        <w:rPr>
          <w:sz w:val="28"/>
          <w:szCs w:val="28"/>
        </w:rPr>
        <w:br/>
        <w:t>Кормят хлебом Родину свою,</w:t>
      </w:r>
      <w:r>
        <w:rPr>
          <w:sz w:val="28"/>
          <w:szCs w:val="28"/>
        </w:rPr>
        <w:br/>
        <w:t>Оду им хвалебную пою.</w:t>
      </w:r>
    </w:p>
    <w:sectPr w:rsidR="00767786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serega devyatkin" w:date="2016-11-22T11:37:00Z" w:initials="sd">
    <w:p w:rsidR="00767786" w:rsidRDefault="00DB179F">
      <w:r>
        <w:rPr>
          <w:sz w:val="20"/>
        </w:rPr>
        <w:t>И скатали Колобок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hilosopher">
    <w:altName w:val="Times New Roman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767786"/>
    <w:rsid w:val="00767786"/>
    <w:rsid w:val="00DB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примечания Знак"/>
    <w:basedOn w:val="a0"/>
    <w:uiPriority w:val="99"/>
    <w:semiHidden/>
    <w:qFormat/>
    <w:rPr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1C4F7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ascii="Cambria" w:hAnsi="Cambria"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9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a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c">
    <w:name w:val="annotation text"/>
    <w:basedOn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d">
    <w:name w:val="Balloon Text"/>
    <w:basedOn w:val="a"/>
    <w:uiPriority w:val="99"/>
    <w:semiHidden/>
    <w:unhideWhenUsed/>
    <w:qFormat/>
    <w:rsid w:val="001C4F7F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107</Words>
  <Characters>612</Characters>
  <Application>Microsoft Office Word</Application>
  <DocSecurity>0</DocSecurity>
  <Lines>5</Lines>
  <Paragraphs>1</Paragraphs>
  <ScaleCrop>false</ScaleCrop>
  <Company>Krokoz™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5</cp:revision>
  <dcterms:created xsi:type="dcterms:W3CDTF">2015-01-06T14:27:00Z</dcterms:created>
  <dcterms:modified xsi:type="dcterms:W3CDTF">2017-01-03T17:13:00Z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