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655" w:rsidRDefault="00BE1E8A">
      <w:pPr>
        <w:rPr>
          <w:sz w:val="28"/>
          <w:szCs w:val="28"/>
        </w:rPr>
      </w:pPr>
      <w:r>
        <w:rPr>
          <w:sz w:val="28"/>
          <w:szCs w:val="28"/>
        </w:rPr>
        <w:t>На дворе сильный мороз,</w:t>
      </w:r>
      <w:r>
        <w:rPr>
          <w:sz w:val="28"/>
          <w:szCs w:val="28"/>
        </w:rPr>
        <w:br/>
        <w:t>Роспись на окошках.</w:t>
      </w:r>
      <w:r>
        <w:rPr>
          <w:sz w:val="28"/>
          <w:szCs w:val="28"/>
        </w:rPr>
        <w:br/>
        <w:t>Когти точит о проём</w:t>
      </w:r>
      <w:r>
        <w:rPr>
          <w:sz w:val="28"/>
          <w:szCs w:val="28"/>
        </w:rPr>
        <w:br/>
        <w:t>Домашняя кошка.</w:t>
      </w:r>
    </w:p>
    <w:p w:rsidR="00E53655" w:rsidRDefault="00BE1E8A">
      <w:del w:id="0" w:author="serega " w:date="2016-06-07T15:32:00Z">
        <w:r>
          <w:rPr>
            <w:sz w:val="28"/>
            <w:szCs w:val="28"/>
          </w:rPr>
          <w:delText>Нахохлившись, в</w:delText>
        </w:r>
      </w:del>
      <w:ins w:id="1" w:author="serega " w:date="2016-06-07T15:32:00Z">
        <w:r>
          <w:rPr>
            <w:sz w:val="28"/>
            <w:szCs w:val="28"/>
          </w:rPr>
          <w:t>В</w:t>
        </w:r>
      </w:ins>
      <w:r>
        <w:rPr>
          <w:sz w:val="28"/>
          <w:szCs w:val="28"/>
        </w:rPr>
        <w:t>оробьи</w:t>
      </w:r>
      <w:del w:id="2" w:author="serega " w:date="2016-06-07T15:32:00Z">
        <w:r>
          <w:rPr>
            <w:sz w:val="28"/>
            <w:szCs w:val="28"/>
          </w:rPr>
          <w:delText>,</w:delText>
        </w:r>
      </w:del>
      <w:ins w:id="3" w:author="serega " w:date="2016-06-07T15:32:00Z">
        <w:r>
          <w:rPr>
            <w:sz w:val="28"/>
            <w:szCs w:val="28"/>
          </w:rPr>
          <w:t xml:space="preserve"> нахохлившись,</w:t>
        </w:r>
      </w:ins>
      <w:r>
        <w:rPr>
          <w:sz w:val="28"/>
          <w:szCs w:val="28"/>
        </w:rPr>
        <w:br/>
        <w:t>Снуют у кормушек.</w:t>
      </w:r>
      <w:r>
        <w:rPr>
          <w:sz w:val="28"/>
          <w:szCs w:val="28"/>
        </w:rPr>
        <w:br/>
        <w:t>Им насыпали туда</w:t>
      </w:r>
      <w:r>
        <w:rPr>
          <w:sz w:val="28"/>
          <w:szCs w:val="28"/>
        </w:rPr>
        <w:br/>
        <w:t>Проса, хлебных крошек.</w:t>
      </w:r>
    </w:p>
    <w:p w:rsidR="00E53655" w:rsidRDefault="00BE1E8A">
      <w:pPr>
        <w:rPr>
          <w:sz w:val="28"/>
          <w:szCs w:val="28"/>
        </w:rPr>
      </w:pPr>
      <w:r>
        <w:rPr>
          <w:sz w:val="28"/>
          <w:szCs w:val="28"/>
        </w:rPr>
        <w:t>Техника вдали гудит,</w:t>
      </w:r>
      <w:r>
        <w:rPr>
          <w:sz w:val="28"/>
          <w:szCs w:val="28"/>
        </w:rPr>
        <w:br/>
        <w:t>Снега расчищает.</w:t>
      </w:r>
      <w:r>
        <w:rPr>
          <w:sz w:val="28"/>
          <w:szCs w:val="28"/>
        </w:rPr>
        <w:br/>
        <w:t>А из труб высоких дым,</w:t>
      </w:r>
      <w:r>
        <w:rPr>
          <w:sz w:val="28"/>
          <w:szCs w:val="28"/>
        </w:rPr>
        <w:br/>
        <w:t>Высоко взлетает.</w:t>
      </w:r>
    </w:p>
    <w:p w:rsidR="00E53655" w:rsidRDefault="00BE1E8A">
      <w:r>
        <w:rPr>
          <w:sz w:val="28"/>
          <w:szCs w:val="28"/>
        </w:rPr>
        <w:t>Ртуть на градуснике вниз</w:t>
      </w:r>
      <w:r>
        <w:rPr>
          <w:sz w:val="28"/>
          <w:szCs w:val="28"/>
        </w:rPr>
        <w:br/>
        <w:t>Резко опустилась.</w:t>
      </w:r>
      <w:r>
        <w:rPr>
          <w:sz w:val="28"/>
          <w:szCs w:val="28"/>
        </w:rPr>
        <w:br/>
        <w:t>Настоящая зима</w:t>
      </w:r>
      <w:ins w:id="4" w:author="Василий" w:date="2016-07-04T16:05:00Z">
        <w:r>
          <w:rPr>
            <w:sz w:val="28"/>
            <w:szCs w:val="28"/>
          </w:rPr>
          <w:t>,</w:t>
        </w:r>
      </w:ins>
      <w:r>
        <w:rPr>
          <w:sz w:val="28"/>
          <w:szCs w:val="28"/>
        </w:rPr>
        <w:br/>
        <w:t>В гости к нам явилась!</w:t>
      </w:r>
      <w:bookmarkStart w:id="5" w:name="_GoBack"/>
      <w:bookmarkEnd w:id="5"/>
    </w:p>
    <w:sectPr w:rsidR="00E5365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E53655"/>
    <w:rsid w:val="00BE1E8A"/>
    <w:rsid w:val="00E5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286</Characters>
  <Application>Microsoft Office Word</Application>
  <DocSecurity>0</DocSecurity>
  <Lines>2</Lines>
  <Paragraphs>1</Paragraphs>
  <ScaleCrop>false</ScaleCrop>
  <Company>Krokoz™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5</cp:revision>
  <dcterms:created xsi:type="dcterms:W3CDTF">2015-01-23T09:42:00Z</dcterms:created>
  <dcterms:modified xsi:type="dcterms:W3CDTF">2016-07-04T12:06:00Z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