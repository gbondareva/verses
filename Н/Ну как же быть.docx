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8020A" w:rsidRDefault="00A5205E">
      <w:pPr>
        <w:rPr>
          <w:ins w:id="0" w:author="Василий" w:date="2016-10-29T12:49:00Z"/>
        </w:rPr>
      </w:pPr>
      <w:r>
        <w:t>Давайте ж</w:t>
      </w:r>
      <w:ins w:id="1" w:author="serega " w:date="2016-09-01T13:48:00Z">
        <w:r>
          <w:t>е</w:t>
        </w:r>
      </w:ins>
      <w:r>
        <w:t xml:space="preserve"> </w:t>
      </w:r>
      <w:del w:id="2" w:author="serega " w:date="2016-09-01T13:48:00Z">
        <w:r>
          <w:delText>по</w:delText>
        </w:r>
      </w:del>
      <w:r>
        <w:t>рассудим, братцы,</w:t>
      </w:r>
      <w:r>
        <w:br/>
        <w:t>Чем же в селе своём заняться?</w:t>
      </w:r>
      <w:r>
        <w:br/>
        <w:t>Все собрались мы неспроста,</w:t>
      </w:r>
      <w:r>
        <w:br/>
        <w:t>У всех у нас</w:t>
      </w:r>
      <w:ins w:id="3" w:author="serega " w:date="2016-09-01T13:48:00Z">
        <w:r>
          <w:t xml:space="preserve"> –</w:t>
        </w:r>
      </w:ins>
      <w:del w:id="4" w:author="serega " w:date="2016-09-01T13:48:00Z">
        <w:r>
          <w:delText>,</w:delText>
        </w:r>
      </w:del>
      <w:r>
        <w:t xml:space="preserve"> одна мечта</w:t>
      </w:r>
      <w:ins w:id="5" w:author="Василий" w:date="2016-10-29T12:49:00Z">
        <w:r w:rsidR="00E8020A">
          <w:t>.</w:t>
        </w:r>
      </w:ins>
    </w:p>
    <w:p w:rsidR="00931531" w:rsidRDefault="00A5205E">
      <w:del w:id="6" w:author="Василий" w:date="2016-10-29T12:49:00Z">
        <w:r w:rsidDel="00E8020A">
          <w:delText>.</w:delText>
        </w:r>
      </w:del>
      <w:ins w:id="7" w:author="Василий" w:date="2016-10-29T12:47:00Z">
        <w:r w:rsidR="00E8020A">
          <w:t>В селе привольно можно жить,</w:t>
        </w:r>
        <w:r w:rsidR="00E8020A">
          <w:br/>
        </w:r>
      </w:ins>
      <w:ins w:id="8" w:author="Василий" w:date="2016-10-29T12:48:00Z">
        <w:r w:rsidR="00E8020A">
          <w:t>Всем, что имеешь дорожить</w:t>
        </w:r>
      </w:ins>
      <w:ins w:id="9" w:author="Василий" w:date="2016-10-29T12:49:00Z">
        <w:r w:rsidR="00E8020A">
          <w:t>.</w:t>
        </w:r>
      </w:ins>
      <w:ins w:id="10" w:author="Василий" w:date="2016-10-29T12:48:00Z">
        <w:r w:rsidR="00E8020A">
          <w:br/>
          <w:t>Где ты родился, там сгодился,</w:t>
        </w:r>
        <w:r w:rsidR="00E8020A">
          <w:br/>
        </w:r>
      </w:ins>
      <w:ins w:id="11" w:author="Василий" w:date="2016-10-29T12:49:00Z">
        <w:r w:rsidR="00E8020A">
          <w:t>Иначе, и не может быть!</w:t>
        </w:r>
      </w:ins>
    </w:p>
    <w:p w:rsidR="00931531" w:rsidRDefault="00A5205E">
      <w:r>
        <w:t>Болит душа за поколенье,</w:t>
      </w:r>
      <w:r>
        <w:br/>
      </w:r>
      <w:ins w:id="12" w:author="Василий" w:date="2016-10-29T12:33:00Z">
        <w:r w:rsidR="00BE79E8">
          <w:t>И нам их хочется понять</w:t>
        </w:r>
      </w:ins>
      <w:ins w:id="13" w:author="Василий" w:date="2016-10-29T12:52:00Z">
        <w:r w:rsidR="00E8020A">
          <w:t>.</w:t>
        </w:r>
      </w:ins>
      <w:ins w:id="14" w:author="Василий" w:date="2016-10-29T12:35:00Z">
        <w:r w:rsidR="00BE79E8">
          <w:br/>
        </w:r>
      </w:ins>
      <w:ins w:id="15" w:author="Василий" w:date="2016-10-29T12:36:00Z">
        <w:r w:rsidR="00AB04DE">
          <w:t xml:space="preserve">И, потому, нужно </w:t>
        </w:r>
        <w:proofErr w:type="gramStart"/>
        <w:r w:rsidR="00AB04DE">
          <w:t>подумать</w:t>
        </w:r>
      </w:ins>
      <w:proofErr w:type="gramEnd"/>
      <w:del w:id="16" w:author="Василий" w:date="2016-10-29T12:33:00Z">
        <w:r w:rsidDel="00BE79E8">
          <w:delText>У</w:delText>
        </w:r>
        <w:r w:rsidDel="00BE79E8">
          <w:delText>ж</w:delText>
        </w:r>
        <w:r w:rsidDel="00BE79E8">
          <w:delText xml:space="preserve"> </w:delText>
        </w:r>
        <w:r w:rsidDel="00BE79E8">
          <w:delText>с</w:delText>
        </w:r>
        <w:r w:rsidDel="00BE79E8">
          <w:delText>л</w:delText>
        </w:r>
        <w:r w:rsidDel="00BE79E8">
          <w:delText>и</w:delText>
        </w:r>
        <w:r w:rsidDel="00BE79E8">
          <w:delText>ш</w:delText>
        </w:r>
        <w:r w:rsidDel="00BE79E8">
          <w:delText>к</w:delText>
        </w:r>
        <w:r w:rsidDel="00BE79E8">
          <w:delText>о</w:delText>
        </w:r>
        <w:r w:rsidDel="00BE79E8">
          <w:delText>м</w:delText>
        </w:r>
        <w:r w:rsidDel="00BE79E8">
          <w:delText xml:space="preserve"> </w:delText>
        </w:r>
        <w:r w:rsidDel="00BE79E8">
          <w:delText>м</w:delText>
        </w:r>
        <w:r w:rsidDel="00BE79E8">
          <w:delText>н</w:delText>
        </w:r>
        <w:r w:rsidDel="00BE79E8">
          <w:delText>о</w:delText>
        </w:r>
        <w:r w:rsidDel="00BE79E8">
          <w:delText>г</w:delText>
        </w:r>
        <w:r w:rsidDel="00BE79E8">
          <w:delText>о</w:delText>
        </w:r>
        <w:r w:rsidDel="00BE79E8">
          <w:delText xml:space="preserve"> </w:delText>
        </w:r>
        <w:r w:rsidDel="00BE79E8">
          <w:delText>в</w:delText>
        </w:r>
        <w:r w:rsidDel="00BE79E8">
          <w:delText xml:space="preserve"> </w:delText>
        </w:r>
        <w:r w:rsidDel="00BE79E8">
          <w:delText>н</w:delText>
        </w:r>
        <w:r w:rsidDel="00BE79E8">
          <w:delText>и</w:delText>
        </w:r>
        <w:r w:rsidDel="00BE79E8">
          <w:delText>х</w:delText>
        </w:r>
        <w:r w:rsidDel="00BE79E8">
          <w:delText xml:space="preserve"> </w:delText>
        </w:r>
        <w:r w:rsidDel="00BE79E8">
          <w:delText>с</w:delText>
        </w:r>
        <w:r w:rsidDel="00BE79E8">
          <w:delText>т</w:delText>
        </w:r>
        <w:r w:rsidDel="00BE79E8">
          <w:delText>р</w:delText>
        </w:r>
        <w:r w:rsidDel="00BE79E8">
          <w:delText>е</w:delText>
        </w:r>
        <w:r w:rsidDel="00BE79E8">
          <w:delText>м</w:delText>
        </w:r>
        <w:r w:rsidDel="00BE79E8">
          <w:delText>л</w:delText>
        </w:r>
        <w:r w:rsidDel="00BE79E8">
          <w:delText>е</w:delText>
        </w:r>
        <w:r w:rsidDel="00BE79E8">
          <w:delText>н</w:delText>
        </w:r>
        <w:r w:rsidDel="00BE79E8">
          <w:delText>ь</w:delText>
        </w:r>
        <w:r w:rsidDel="00BE79E8">
          <w:delText>я</w:delText>
        </w:r>
        <w:r w:rsidDel="00BE79E8">
          <w:delText>,</w:delText>
        </w:r>
      </w:del>
      <w:ins w:id="17" w:author="Василий" w:date="2016-10-29T12:33:00Z">
        <w:r w:rsidR="00BE79E8">
          <w:br/>
        </w:r>
      </w:ins>
      <w:del w:id="18" w:author="Василий" w:date="2016-10-29T12:33:00Z">
        <w:r w:rsidDel="00BE79E8">
          <w:br/>
        </w:r>
        <w:commentRangeStart w:id="19"/>
        <w:r w:rsidDel="00BE79E8">
          <w:delText>Н</w:delText>
        </w:r>
        <w:r w:rsidDel="00BE79E8">
          <w:delText>е</w:delText>
        </w:r>
        <w:r w:rsidDel="00BE79E8">
          <w:delText xml:space="preserve"> </w:delText>
        </w:r>
        <w:r w:rsidDel="00BE79E8">
          <w:delText>к</w:delText>
        </w:r>
        <w:r w:rsidDel="00BE79E8">
          <w:delText xml:space="preserve"> </w:delText>
        </w:r>
        <w:r w:rsidDel="00BE79E8">
          <w:delText>п</w:delText>
        </w:r>
        <w:r w:rsidDel="00BE79E8">
          <w:delText>л</w:delText>
        </w:r>
        <w:r w:rsidDel="00BE79E8">
          <w:delText>ю</w:delText>
        </w:r>
        <w:r w:rsidDel="00BE79E8">
          <w:delText>с</w:delText>
        </w:r>
        <w:r w:rsidDel="00BE79E8">
          <w:delText>а</w:delText>
        </w:r>
        <w:r w:rsidDel="00BE79E8">
          <w:delText>м</w:delText>
        </w:r>
        <w:r w:rsidDel="00BE79E8">
          <w:delText>,</w:delText>
        </w:r>
        <w:r w:rsidDel="00BE79E8">
          <w:delText xml:space="preserve"> </w:delText>
        </w:r>
        <w:r w:rsidDel="00BE79E8">
          <w:delText>а</w:delText>
        </w:r>
        <w:r w:rsidDel="00BE79E8">
          <w:delText xml:space="preserve"> </w:delText>
        </w:r>
        <w:r w:rsidDel="00BE79E8">
          <w:delText>в</w:delText>
        </w:r>
        <w:r w:rsidDel="00BE79E8">
          <w:delText>с</w:delText>
        </w:r>
        <w:r w:rsidDel="00BE79E8">
          <w:delText>ё</w:delText>
        </w:r>
        <w:r w:rsidDel="00BE79E8">
          <w:delText xml:space="preserve"> </w:delText>
        </w:r>
        <w:r w:rsidDel="00BE79E8">
          <w:delText>к</w:delText>
        </w:r>
        <w:r w:rsidDel="00BE79E8">
          <w:delText xml:space="preserve"> </w:delText>
        </w:r>
        <w:r w:rsidDel="00BE79E8">
          <w:delText>м</w:delText>
        </w:r>
        <w:r w:rsidDel="00BE79E8">
          <w:delText>и</w:delText>
        </w:r>
        <w:r w:rsidDel="00BE79E8">
          <w:delText>н</w:delText>
        </w:r>
        <w:r w:rsidDel="00BE79E8">
          <w:delText>у</w:delText>
        </w:r>
        <w:r w:rsidDel="00BE79E8">
          <w:delText>с</w:delText>
        </w:r>
        <w:r w:rsidDel="00BE79E8">
          <w:delText>а</w:delText>
        </w:r>
        <w:r w:rsidDel="00BE79E8">
          <w:delText>м</w:delText>
        </w:r>
        <w:r w:rsidDel="00BE79E8">
          <w:delText>.</w:delText>
        </w:r>
        <w:commentRangeEnd w:id="19"/>
        <w:r w:rsidDel="00BE79E8">
          <w:commentReference w:id="19"/>
        </w:r>
        <w:r w:rsidDel="00BE79E8">
          <w:br/>
        </w:r>
      </w:del>
      <w:r>
        <w:t>Чем</w:t>
      </w:r>
      <w:ins w:id="20" w:author="Василий" w:date="2016-10-29T12:34:00Z">
        <w:r w:rsidR="00BE79E8">
          <w:t xml:space="preserve"> нужным</w:t>
        </w:r>
      </w:ins>
      <w:ins w:id="21" w:author="Василий" w:date="2016-10-29T12:37:00Z">
        <w:r w:rsidR="00AB04DE">
          <w:t>,</w:t>
        </w:r>
      </w:ins>
      <w:ins w:id="22" w:author="Василий" w:date="2016-10-29T12:34:00Z">
        <w:r w:rsidR="00BE79E8">
          <w:t xml:space="preserve"> можем их занять?</w:t>
        </w:r>
      </w:ins>
      <w:del w:id="23" w:author="Василий" w:date="2016-10-29T12:34:00Z">
        <w:r w:rsidDel="00BE79E8">
          <w:delText xml:space="preserve"> </w:delText>
        </w:r>
        <w:r w:rsidDel="00BE79E8">
          <w:delText>б</w:delText>
        </w:r>
        <w:r w:rsidDel="00BE79E8">
          <w:delText>ы</w:delText>
        </w:r>
        <w:r w:rsidDel="00BE79E8">
          <w:delText xml:space="preserve"> </w:delText>
        </w:r>
        <w:r w:rsidDel="00BE79E8">
          <w:delText>з</w:delText>
        </w:r>
        <w:r w:rsidDel="00BE79E8">
          <w:delText>а</w:delText>
        </w:r>
        <w:r w:rsidDel="00BE79E8">
          <w:delText>н</w:delText>
        </w:r>
        <w:r w:rsidDel="00BE79E8">
          <w:delText>я</w:delText>
        </w:r>
        <w:r w:rsidDel="00BE79E8">
          <w:delText>т</w:delText>
        </w:r>
        <w:r w:rsidDel="00BE79E8">
          <w:delText>ь</w:delText>
        </w:r>
        <w:r w:rsidDel="00BE79E8">
          <w:delText xml:space="preserve"> </w:delText>
        </w:r>
        <w:r w:rsidDel="00BE79E8">
          <w:delText>с</w:delText>
        </w:r>
        <w:r w:rsidDel="00BE79E8">
          <w:delText>у</w:delText>
        </w:r>
        <w:r w:rsidDel="00BE79E8">
          <w:delText>м</w:delText>
        </w:r>
        <w:r w:rsidDel="00BE79E8">
          <w:delText>е</w:delText>
        </w:r>
        <w:r w:rsidDel="00BE79E8">
          <w:delText>т</w:delText>
        </w:r>
        <w:r w:rsidDel="00BE79E8">
          <w:delText>ь</w:delText>
        </w:r>
        <w:r w:rsidDel="00BE79E8">
          <w:delText xml:space="preserve"> </w:delText>
        </w:r>
        <w:r w:rsidDel="00BE79E8">
          <w:delText>и</w:delText>
        </w:r>
        <w:r w:rsidDel="00BE79E8">
          <w:delText>х</w:delText>
        </w:r>
        <w:r w:rsidDel="00BE79E8">
          <w:delText xml:space="preserve"> </w:delText>
        </w:r>
        <w:r w:rsidDel="00BE79E8">
          <w:delText>н</w:delText>
        </w:r>
        <w:r w:rsidDel="00BE79E8">
          <w:delText>а</w:delText>
        </w:r>
        <w:r w:rsidDel="00BE79E8">
          <w:delText>м</w:delText>
        </w:r>
        <w:r w:rsidDel="00BE79E8">
          <w:delText>?</w:delText>
        </w:r>
      </w:del>
    </w:p>
    <w:p w:rsidR="00931531" w:rsidRDefault="00A5205E">
      <w:del w:id="24" w:author="serega " w:date="2016-09-01T13:50:00Z">
        <w:r>
          <w:delText xml:space="preserve">Может </w:delText>
        </w:r>
      </w:del>
      <w:del w:id="25" w:author="serega " w:date="2016-09-01T13:51:00Z">
        <w:r>
          <w:delText>б</w:delText>
        </w:r>
      </w:del>
      <w:ins w:id="26" w:author="serega " w:date="2016-09-01T13:51:00Z">
        <w:r>
          <w:t>Б</w:t>
        </w:r>
      </w:ins>
      <w:r>
        <w:t>ыть</w:t>
      </w:r>
      <w:ins w:id="27" w:author="serega " w:date="2016-09-01T13:51:00Z">
        <w:r>
          <w:t xml:space="preserve"> может</w:t>
        </w:r>
      </w:ins>
      <w:r>
        <w:t>, как-то вникнуть в суть,</w:t>
      </w:r>
      <w:r>
        <w:br/>
        <w:t>И нам в их души заглянуть.</w:t>
      </w:r>
      <w:r>
        <w:br/>
        <w:t xml:space="preserve">Разбавить </w:t>
      </w:r>
      <w:commentRangeStart w:id="28"/>
      <w:r>
        <w:t>досуг</w:t>
      </w:r>
      <w:commentRangeEnd w:id="28"/>
      <w:r>
        <w:commentReference w:id="28"/>
      </w:r>
      <w:r>
        <w:t xml:space="preserve"> их делами,</w:t>
      </w:r>
      <w:r>
        <w:br/>
        <w:t>Чтоб к нам тянулись они сами.</w:t>
      </w:r>
    </w:p>
    <w:p w:rsidR="00931531" w:rsidRDefault="00A5205E">
      <w:r>
        <w:t>Мы свой багаж должны делить,</w:t>
      </w:r>
      <w:r>
        <w:br/>
        <w:t>Всему, что знаем, их учить.</w:t>
      </w:r>
      <w:r>
        <w:br/>
        <w:t>Ведь мы хотим, чтобы село,</w:t>
      </w:r>
      <w:r>
        <w:br/>
        <w:t>Не умирало, а росло.</w:t>
      </w:r>
    </w:p>
    <w:p w:rsidR="00E8020A" w:rsidRDefault="00A5205E">
      <w:pPr>
        <w:rPr>
          <w:ins w:id="29" w:author="Василий" w:date="2016-10-29T12:55:00Z"/>
        </w:rPr>
      </w:pPr>
      <w:r>
        <w:t>Здесь раньше жили наши предки,</w:t>
      </w:r>
      <w:r>
        <w:br/>
        <w:t>И</w:t>
      </w:r>
      <w:r>
        <w:t xml:space="preserve"> были гордые за всё.</w:t>
      </w:r>
      <w:r>
        <w:br/>
        <w:t>Не превратить бы нам в обломки,</w:t>
      </w:r>
      <w:ins w:id="30" w:author="Василий" w:date="2016-10-29T12:54:00Z">
        <w:r w:rsidR="00E8020A">
          <w:br/>
        </w:r>
      </w:ins>
      <w:ins w:id="31" w:author="Василий" w:date="2016-10-29T12:55:00Z">
        <w:r w:rsidR="00FE473E">
          <w:t xml:space="preserve">И сохранить </w:t>
        </w:r>
      </w:ins>
      <w:ins w:id="32" w:author="Василий" w:date="2016-10-29T12:57:00Z">
        <w:r w:rsidR="00FE473E">
          <w:t>своё</w:t>
        </w:r>
      </w:ins>
      <w:ins w:id="33" w:author="Василий" w:date="2016-10-29T12:55:00Z">
        <w:r w:rsidR="00E8020A">
          <w:t xml:space="preserve"> село.</w:t>
        </w:r>
      </w:ins>
    </w:p>
    <w:p w:rsidR="00931531" w:rsidDel="00E8020A" w:rsidRDefault="00A5205E">
      <w:pPr>
        <w:rPr>
          <w:del w:id="34" w:author="Василий" w:date="2016-10-29T12:54:00Z"/>
        </w:rPr>
      </w:pPr>
      <w:r>
        <w:br/>
      </w:r>
      <w:del w:id="35" w:author="Василий" w:date="2016-10-29T12:54:00Z">
        <w:r w:rsidDel="00E8020A">
          <w:delText>Н</w:delText>
        </w:r>
        <w:r w:rsidDel="00E8020A">
          <w:delText>е</w:delText>
        </w:r>
        <w:r w:rsidDel="00E8020A">
          <w:delText xml:space="preserve"> </w:delText>
        </w:r>
        <w:r w:rsidDel="00E8020A">
          <w:delText>н</w:delText>
        </w:r>
        <w:r w:rsidDel="00E8020A">
          <w:delText>а</w:delText>
        </w:r>
        <w:r w:rsidDel="00E8020A">
          <w:delText>п</w:delText>
        </w:r>
        <w:r w:rsidDel="00E8020A">
          <w:delText>л</w:delText>
        </w:r>
        <w:r w:rsidDel="00E8020A">
          <w:delText>е</w:delText>
        </w:r>
        <w:r w:rsidDel="00E8020A">
          <w:delText>в</w:delText>
        </w:r>
        <w:r w:rsidDel="00E8020A">
          <w:delText>а</w:delText>
        </w:r>
        <w:r w:rsidDel="00E8020A">
          <w:delText>т</w:delText>
        </w:r>
        <w:r w:rsidDel="00E8020A">
          <w:delText>ь</w:delText>
        </w:r>
        <w:r w:rsidDel="00E8020A">
          <w:delText xml:space="preserve"> </w:delText>
        </w:r>
        <w:r w:rsidDel="00E8020A">
          <w:delText>б</w:delText>
        </w:r>
        <w:r w:rsidDel="00E8020A">
          <w:delText>ы</w:delText>
        </w:r>
        <w:r w:rsidDel="00E8020A">
          <w:delText xml:space="preserve"> </w:delText>
        </w:r>
        <w:r w:rsidDel="00E8020A">
          <w:delText>н</w:delText>
        </w:r>
        <w:r w:rsidDel="00E8020A">
          <w:delText>а</w:delText>
        </w:r>
        <w:r w:rsidDel="00E8020A">
          <w:delText xml:space="preserve"> </w:delText>
        </w:r>
        <w:commentRangeStart w:id="36"/>
        <w:r w:rsidDel="00E8020A">
          <w:delText>н</w:delText>
        </w:r>
        <w:r w:rsidDel="00E8020A">
          <w:delText>е</w:delText>
        </w:r>
        <w:r w:rsidDel="00E8020A">
          <w:delText>ё</w:delText>
        </w:r>
        <w:commentRangeEnd w:id="36"/>
        <w:r w:rsidDel="00E8020A">
          <w:commentReference w:id="36"/>
        </w:r>
        <w:r w:rsidDel="00E8020A">
          <w:delText>.</w:delText>
        </w:r>
      </w:del>
    </w:p>
    <w:p w:rsidR="00931531" w:rsidDel="00FE473E" w:rsidRDefault="00A5205E" w:rsidP="00FE473E">
      <w:pPr>
        <w:rPr>
          <w:del w:id="37" w:author="Василий" w:date="2016-10-29T12:56:00Z"/>
        </w:rPr>
        <w:pPrChange w:id="38" w:author="Василий" w:date="2016-10-29T12:56:00Z">
          <w:pPr/>
        </w:pPrChange>
      </w:pPr>
      <w:del w:id="39" w:author="Василий" w:date="2016-10-29T12:56:00Z">
        <w:r w:rsidDel="00FE473E">
          <w:delText xml:space="preserve">Поврозь мы слабы, вместе </w:delText>
        </w:r>
      </w:del>
      <w:ins w:id="40" w:author="serega " w:date="2016-09-01T13:52:00Z">
        <w:del w:id="41" w:author="Василий" w:date="2016-10-29T12:56:00Z">
          <w:r w:rsidDel="00FE473E">
            <w:delText xml:space="preserve">– </w:delText>
          </w:r>
        </w:del>
      </w:ins>
      <w:del w:id="42" w:author="Василий" w:date="2016-10-29T12:56:00Z">
        <w:r w:rsidDel="00FE473E">
          <w:delText>сила,</w:delText>
        </w:r>
        <w:r w:rsidDel="00FE473E">
          <w:br/>
          <w:delText>Мы можем много изменить.</w:delText>
        </w:r>
        <w:r w:rsidDel="00FE473E">
          <w:br/>
          <w:delText>Нас наша Мать - Земля родила,</w:delText>
        </w:r>
        <w:r w:rsidDel="00FE473E">
          <w:br/>
          <w:delText>И мы должны благодарить.</w:delText>
        </w:r>
      </w:del>
    </w:p>
    <w:p w:rsidR="00931531" w:rsidDel="00E8020A" w:rsidRDefault="00A5205E" w:rsidP="00FE473E">
      <w:pPr>
        <w:rPr>
          <w:del w:id="43" w:author="Василий" w:date="2016-10-29T12:51:00Z"/>
        </w:rPr>
        <w:pPrChange w:id="44" w:author="Василий" w:date="2016-10-29T12:56:00Z">
          <w:pPr/>
        </w:pPrChange>
      </w:pPr>
      <w:del w:id="45" w:author="Василий" w:date="2016-10-29T12:51:00Z">
        <w:r w:rsidDel="00E8020A">
          <w:delText>Учить детей любить природу,</w:delText>
        </w:r>
        <w:r w:rsidDel="00E8020A">
          <w:br/>
          <w:delText>Беречь и восхищаться ей.</w:delText>
        </w:r>
        <w:r w:rsidDel="00E8020A">
          <w:br/>
          <w:delText>Ходить исп</w:delText>
        </w:r>
        <w:r w:rsidDel="00E8020A">
          <w:delText>равно на работу,</w:delText>
        </w:r>
        <w:r w:rsidDel="00E8020A">
          <w:br/>
          <w:delText xml:space="preserve">Придёшь с работы </w:delText>
        </w:r>
      </w:del>
      <w:ins w:id="46" w:author="serega " w:date="2016-09-01T13:52:00Z">
        <w:del w:id="47" w:author="Василий" w:date="2016-10-29T12:51:00Z">
          <w:r w:rsidDel="00E8020A">
            <w:delText xml:space="preserve">– </w:delText>
          </w:r>
        </w:del>
      </w:ins>
      <w:del w:id="48" w:author="Василий" w:date="2016-10-29T12:51:00Z">
        <w:r w:rsidDel="00E8020A">
          <w:delText>хлеб вкусней!</w:delText>
        </w:r>
      </w:del>
    </w:p>
    <w:p w:rsidR="00931531" w:rsidDel="00E8020A" w:rsidRDefault="00A5205E" w:rsidP="00FE473E">
      <w:pPr>
        <w:rPr>
          <w:del w:id="49" w:author="Василий" w:date="2016-10-29T12:51:00Z"/>
        </w:rPr>
        <w:pPrChange w:id="50" w:author="Василий" w:date="2016-10-29T12:56:00Z">
          <w:pPr/>
        </w:pPrChange>
      </w:pPr>
      <w:del w:id="51" w:author="Василий" w:date="2016-10-29T12:51:00Z">
        <w:r w:rsidDel="00E8020A">
          <w:delText>Стремиться</w:delText>
        </w:r>
        <w:r w:rsidDel="00E8020A">
          <w:delText>,</w:delText>
        </w:r>
        <w:r w:rsidDel="00E8020A">
          <w:delText xml:space="preserve"> всё иметь своё</w:delText>
        </w:r>
        <w:r w:rsidDel="00E8020A">
          <w:delText>,</w:delText>
        </w:r>
      </w:del>
      <w:ins w:id="52" w:author="serega " w:date="2016-09-01T13:52:00Z">
        <w:del w:id="53" w:author="Василий" w:date="2016-10-29T12:51:00Z">
          <w:r w:rsidDel="00E8020A">
            <w:delText>:</w:delText>
          </w:r>
        </w:del>
      </w:ins>
      <w:del w:id="54" w:author="Василий" w:date="2016-10-29T12:51:00Z">
        <w:r w:rsidDel="00E8020A">
          <w:br/>
          <w:delText>Семью, детей, да и жильё.</w:delText>
        </w:r>
        <w:r w:rsidDel="00E8020A">
          <w:br/>
          <w:delText>А мы им будем помогать,</w:delText>
        </w:r>
        <w:r w:rsidDel="00E8020A">
          <w:br/>
          <w:delText>А что не знают</w:delText>
        </w:r>
        <w:r w:rsidDel="00E8020A">
          <w:delText>,</w:delText>
        </w:r>
      </w:del>
      <w:ins w:id="55" w:author="serega " w:date="2016-09-01T13:53:00Z">
        <w:del w:id="56" w:author="Василий" w:date="2016-10-29T12:51:00Z">
          <w:r w:rsidDel="00E8020A">
            <w:delText xml:space="preserve"> –</w:delText>
          </w:r>
        </w:del>
      </w:ins>
      <w:del w:id="57" w:author="Василий" w:date="2016-10-29T12:51:00Z">
        <w:r w:rsidDel="00E8020A">
          <w:delText xml:space="preserve"> подучать.</w:delText>
        </w:r>
      </w:del>
    </w:p>
    <w:p w:rsidR="00931531" w:rsidDel="00FE473E" w:rsidRDefault="00A5205E" w:rsidP="00FE473E">
      <w:pPr>
        <w:rPr>
          <w:del w:id="58" w:author="Василий" w:date="2016-10-29T12:56:00Z"/>
        </w:rPr>
        <w:pPrChange w:id="59" w:author="Василий" w:date="2016-10-29T12:56:00Z">
          <w:pPr/>
        </w:pPrChange>
      </w:pPr>
      <w:del w:id="60" w:author="Василий" w:date="2016-10-29T12:56:00Z">
        <w:r w:rsidDel="00FE473E">
          <w:delText>Ведь раньше так оно и было,</w:delText>
        </w:r>
        <w:r w:rsidDel="00FE473E">
          <w:br/>
          <w:delText>Не отправлялись далеко.</w:delText>
        </w:r>
        <w:r w:rsidDel="00FE473E">
          <w:br/>
          <w:delText>И в семьях больше ладу было,</w:delText>
        </w:r>
        <w:r w:rsidDel="00FE473E">
          <w:br/>
          <w:delText>Могли с нуля начат</w:delText>
        </w:r>
        <w:r w:rsidDel="00FE473E">
          <w:delText>ь легко.</w:delText>
        </w:r>
      </w:del>
    </w:p>
    <w:p w:rsidR="00931531" w:rsidDel="00AB04DE" w:rsidRDefault="00A5205E" w:rsidP="00FE473E">
      <w:pPr>
        <w:rPr>
          <w:del w:id="61" w:author="Василий" w:date="2016-10-29T12:44:00Z"/>
        </w:rPr>
        <w:pPrChange w:id="62" w:author="Василий" w:date="2016-10-29T12:56:00Z">
          <w:pPr/>
        </w:pPrChange>
      </w:pPr>
      <w:del w:id="63" w:author="Василий" w:date="2016-10-29T12:44:00Z">
        <w:r w:rsidDel="00AB04DE">
          <w:delText>Даже без садиков справлялись,</w:delText>
        </w:r>
        <w:r w:rsidDel="00AB04DE">
          <w:br/>
          <w:delText>Всем нянькой бабушка была.</w:delText>
        </w:r>
        <w:r w:rsidDel="00AB04DE">
          <w:br/>
          <w:delText>И рост села приумножали,</w:delText>
        </w:r>
        <w:r w:rsidDel="00AB04DE">
          <w:br/>
        </w:r>
        <w:commentRangeStart w:id="64"/>
        <w:r w:rsidDel="00AB04DE">
          <w:delText>Село гудело и цвело</w:delText>
        </w:r>
        <w:r w:rsidDel="00AB04DE">
          <w:delText>.</w:delText>
        </w:r>
        <w:commentRangeEnd w:id="64"/>
        <w:r w:rsidDel="00AB04DE">
          <w:commentReference w:id="64"/>
        </w:r>
      </w:del>
    </w:p>
    <w:p w:rsidR="00931531" w:rsidRDefault="00A5205E" w:rsidP="00FE473E">
      <w:pPr>
        <w:pPrChange w:id="65" w:author="Василий" w:date="2016-10-29T12:56:00Z">
          <w:pPr/>
        </w:pPrChange>
      </w:pPr>
      <w:r>
        <w:t>Сейчас отток идёт большой,</w:t>
      </w:r>
      <w:r>
        <w:br/>
        <w:t>Кто в город, а кто на покой.</w:t>
      </w:r>
      <w:r>
        <w:br/>
        <w:t>И как же всё остановить,</w:t>
      </w:r>
      <w:r>
        <w:br/>
        <w:t>Душа болит, ну как же быть?!</w:t>
      </w:r>
    </w:p>
    <w:p w:rsidR="00931531" w:rsidDel="00FE473E" w:rsidRDefault="00A5205E">
      <w:pPr>
        <w:rPr>
          <w:del w:id="66" w:author="Василий" w:date="2016-10-29T12:57:00Z"/>
        </w:rPr>
      </w:pPr>
      <w:del w:id="67" w:author="Василий" w:date="2016-10-29T12:57:00Z">
        <w:r w:rsidDel="00FE473E">
          <w:delText>В селе привольно можно жить,</w:delText>
        </w:r>
        <w:r w:rsidDel="00FE473E">
          <w:br/>
          <w:delText>Вс</w:delText>
        </w:r>
        <w:r w:rsidDel="00FE473E">
          <w:delText>ем, что имеешь дорожить.</w:delText>
        </w:r>
        <w:r w:rsidDel="00FE473E">
          <w:br/>
          <w:delText>Где ты родился, там сгодился,</w:delText>
        </w:r>
        <w:r w:rsidDel="00FE473E">
          <w:br/>
          <w:delText>Иначе и не может быть.</w:delText>
        </w:r>
      </w:del>
    </w:p>
    <w:p w:rsidR="00931531" w:rsidRDefault="00A5205E">
      <w:bookmarkStart w:id="68" w:name="_GoBack"/>
      <w:bookmarkEnd w:id="68"/>
      <w:r>
        <w:t>И это ведь проблема из проблем,</w:t>
      </w:r>
      <w:r>
        <w:br/>
        <w:t>И пусть о ней молчат лишь те, кто нем,</w:t>
      </w:r>
      <w:r>
        <w:br/>
        <w:t xml:space="preserve">А </w:t>
      </w:r>
      <w:ins w:id="69" w:author="Василий" w:date="2016-10-29T12:44:00Z">
        <w:r w:rsidR="00AB04DE">
          <w:t>нам</w:t>
        </w:r>
      </w:ins>
      <w:del w:id="70" w:author="Василий" w:date="2016-10-29T12:44:00Z">
        <w:r w:rsidDel="00AB04DE">
          <w:delText>м</w:delText>
        </w:r>
        <w:r w:rsidDel="00AB04DE">
          <w:delText>н</w:delText>
        </w:r>
        <w:r w:rsidDel="00AB04DE">
          <w:delText>е</w:delText>
        </w:r>
      </w:del>
      <w:r>
        <w:t xml:space="preserve"> не хочется о ней молчать</w:t>
      </w:r>
      <w:ins w:id="71" w:author="Василий" w:date="2016-10-29T12:44:00Z">
        <w:r w:rsidR="00AB04DE">
          <w:t>,</w:t>
        </w:r>
      </w:ins>
      <w:r>
        <w:br/>
        <w:t>И хочется на всю страну кричать!</w:t>
      </w:r>
    </w:p>
    <w:sectPr w:rsidR="00931531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9" w:author="serega " w:date="2016-09-01T13:49:00Z" w:initials="s">
    <w:p w:rsidR="00931531" w:rsidRDefault="00A5205E">
      <w:r>
        <w:rPr>
          <w:sz w:val="20"/>
        </w:rPr>
        <w:t>коряво</w:t>
      </w:r>
    </w:p>
  </w:comment>
  <w:comment w:id="28" w:author="serega " w:date="2016-09-01T13:50:00Z" w:initials="s">
    <w:p w:rsidR="00931531" w:rsidRDefault="00A5205E">
      <w:r>
        <w:rPr>
          <w:sz w:val="20"/>
        </w:rPr>
        <w:t xml:space="preserve">Правильное ударение: </w:t>
      </w:r>
      <w:proofErr w:type="spellStart"/>
      <w:r>
        <w:rPr>
          <w:sz w:val="20"/>
        </w:rPr>
        <w:t>досУг</w:t>
      </w:r>
      <w:proofErr w:type="spellEnd"/>
      <w:r>
        <w:rPr>
          <w:sz w:val="20"/>
        </w:rPr>
        <w:t xml:space="preserve">. Поэтому </w:t>
      </w:r>
      <w:r>
        <w:rPr>
          <w:sz w:val="20"/>
        </w:rPr>
        <w:t>ломается темп.</w:t>
      </w:r>
    </w:p>
  </w:comment>
  <w:comment w:id="36" w:author="serega " w:date="2016-09-01T13:51:00Z" w:initials="s">
    <w:p w:rsidR="00931531" w:rsidRDefault="00A5205E">
      <w:r>
        <w:rPr>
          <w:sz w:val="20"/>
        </w:rPr>
        <w:t>Кого, неё?</w:t>
      </w:r>
    </w:p>
  </w:comment>
  <w:comment w:id="64" w:author="serega " w:date="2016-09-01T13:53:00Z" w:initials="s">
    <w:p w:rsidR="00931531" w:rsidRDefault="00A5205E">
      <w:r>
        <w:rPr>
          <w:sz w:val="20"/>
        </w:rPr>
        <w:t>Рифма сломалась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931531"/>
    <w:rsid w:val="00931531"/>
    <w:rsid w:val="00A5205E"/>
    <w:rsid w:val="00AB04DE"/>
    <w:rsid w:val="00BE79E8"/>
    <w:rsid w:val="00E8020A"/>
    <w:rsid w:val="00FE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BE7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E79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BE7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E79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Ну как же быть?.docx</vt:lpstr>
    </vt:vector>
  </TitlesOfParts>
  <Company>Krokoz™</Company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Ну как же быть?.docx</dc:title>
  <dc:subject/>
  <dc:creator/>
  <dc:description/>
  <cp:lastModifiedBy>Василий</cp:lastModifiedBy>
  <cp:revision>9</cp:revision>
  <dcterms:created xsi:type="dcterms:W3CDTF">2014-10-23T17:29:00Z</dcterms:created>
  <dcterms:modified xsi:type="dcterms:W3CDTF">2016-10-29T08:59:00Z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