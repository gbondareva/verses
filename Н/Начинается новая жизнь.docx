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F8" w:rsidRDefault="00B22AEE">
      <w:r>
        <w:rPr>
          <w:sz w:val="28"/>
          <w:szCs w:val="28"/>
        </w:rPr>
        <w:t>Целовал он её от души,</w:t>
      </w:r>
      <w:ins w:id="0" w:author="Василий" w:date="2017-01-06T23:58:00Z">
        <w:r w:rsidR="00CB454D">
          <w:rPr>
            <w:sz w:val="28"/>
            <w:szCs w:val="28"/>
          </w:rPr>
          <w:br/>
        </w:r>
      </w:ins>
      <w:del w:id="1" w:author="Василий" w:date="2017-01-06T23:58:00Z">
        <w:r w:rsidDel="00CB454D">
          <w:rPr>
            <w:sz w:val="28"/>
            <w:szCs w:val="28"/>
          </w:rPr>
          <w:br/>
        </w:r>
        <w:r w:rsidDel="00CB454D">
          <w:rPr>
            <w:sz w:val="28"/>
            <w:szCs w:val="28"/>
          </w:rPr>
          <w:delText>Д</w:delText>
        </w:r>
        <w:r w:rsidDel="00CB454D">
          <w:rPr>
            <w:sz w:val="28"/>
            <w:szCs w:val="28"/>
          </w:rPr>
          <w:delText>а</w:delText>
        </w:r>
        <w:r w:rsidDel="00CB454D">
          <w:rPr>
            <w:sz w:val="28"/>
            <w:szCs w:val="28"/>
          </w:rPr>
          <w:delText>ж</w:delText>
        </w:r>
        <w:r w:rsidDel="00CB454D">
          <w:rPr>
            <w:sz w:val="28"/>
            <w:szCs w:val="28"/>
          </w:rPr>
          <w:delText>е</w:delText>
        </w:r>
        <w:r w:rsidDel="00CB454D">
          <w:rPr>
            <w:sz w:val="28"/>
            <w:szCs w:val="28"/>
          </w:rPr>
          <w:delText xml:space="preserve"> </w:delText>
        </w:r>
        <w:r w:rsidDel="00CB454D">
          <w:rPr>
            <w:sz w:val="28"/>
            <w:szCs w:val="28"/>
          </w:rPr>
          <w:delText>с</w:delText>
        </w:r>
        <w:r w:rsidDel="00CB454D">
          <w:rPr>
            <w:sz w:val="28"/>
            <w:szCs w:val="28"/>
          </w:rPr>
          <w:delText>е</w:delText>
        </w:r>
        <w:r w:rsidDel="00CB454D">
          <w:rPr>
            <w:sz w:val="28"/>
            <w:szCs w:val="28"/>
          </w:rPr>
          <w:delText>р</w:delText>
        </w:r>
        <w:r w:rsidDel="00CB454D">
          <w:rPr>
            <w:sz w:val="28"/>
            <w:szCs w:val="28"/>
          </w:rPr>
          <w:delText>д</w:delText>
        </w:r>
        <w:r w:rsidDel="00CB454D">
          <w:rPr>
            <w:sz w:val="28"/>
            <w:szCs w:val="28"/>
          </w:rPr>
          <w:delText>ц</w:delText>
        </w:r>
        <w:r w:rsidDel="00CB454D">
          <w:rPr>
            <w:sz w:val="28"/>
            <w:szCs w:val="28"/>
          </w:rPr>
          <w:delText>е</w:delText>
        </w:r>
        <w:r w:rsidDel="00CB454D">
          <w:rPr>
            <w:sz w:val="28"/>
            <w:szCs w:val="28"/>
          </w:rPr>
          <w:delText xml:space="preserve"> </w:delText>
        </w:r>
        <w:r w:rsidDel="00CB454D">
          <w:rPr>
            <w:sz w:val="28"/>
            <w:szCs w:val="28"/>
          </w:rPr>
          <w:delText>с</w:delText>
        </w:r>
        <w:r w:rsidDel="00CB454D">
          <w:rPr>
            <w:sz w:val="28"/>
            <w:szCs w:val="28"/>
          </w:rPr>
          <w:delText>ж</w:delText>
        </w:r>
        <w:r w:rsidDel="00CB454D">
          <w:rPr>
            <w:sz w:val="28"/>
            <w:szCs w:val="28"/>
          </w:rPr>
          <w:delText>и</w:delText>
        </w:r>
        <w:r w:rsidDel="00CB454D">
          <w:rPr>
            <w:sz w:val="28"/>
            <w:szCs w:val="28"/>
          </w:rPr>
          <w:delText>м</w:delText>
        </w:r>
        <w:r w:rsidDel="00CB454D">
          <w:rPr>
            <w:sz w:val="28"/>
            <w:szCs w:val="28"/>
          </w:rPr>
          <w:delText>а</w:delText>
        </w:r>
        <w:r w:rsidDel="00CB454D">
          <w:rPr>
            <w:sz w:val="28"/>
            <w:szCs w:val="28"/>
          </w:rPr>
          <w:delText>л</w:delText>
        </w:r>
        <w:r w:rsidDel="00CB454D">
          <w:rPr>
            <w:sz w:val="28"/>
            <w:szCs w:val="28"/>
          </w:rPr>
          <w:delText>о</w:delText>
        </w:r>
        <w:r w:rsidDel="00CB454D">
          <w:rPr>
            <w:sz w:val="28"/>
            <w:szCs w:val="28"/>
          </w:rPr>
          <w:delText>с</w:delText>
        </w:r>
        <w:r w:rsidDel="00CB454D">
          <w:rPr>
            <w:sz w:val="28"/>
            <w:szCs w:val="28"/>
          </w:rPr>
          <w:delText>ь</w:delText>
        </w:r>
        <w:r w:rsidDel="00CB454D">
          <w:rPr>
            <w:sz w:val="28"/>
            <w:szCs w:val="28"/>
          </w:rPr>
          <w:delText xml:space="preserve"> </w:delText>
        </w:r>
        <w:commentRangeStart w:id="2"/>
        <w:r w:rsidDel="00CB454D">
          <w:rPr>
            <w:sz w:val="28"/>
            <w:szCs w:val="28"/>
          </w:rPr>
          <w:delText>о</w:delText>
        </w:r>
        <w:r w:rsidDel="00CB454D">
          <w:rPr>
            <w:sz w:val="28"/>
            <w:szCs w:val="28"/>
          </w:rPr>
          <w:delText>т</w:delText>
        </w:r>
        <w:r w:rsidDel="00CB454D">
          <w:rPr>
            <w:sz w:val="28"/>
            <w:szCs w:val="28"/>
          </w:rPr>
          <w:delText xml:space="preserve"> </w:delText>
        </w:r>
        <w:r w:rsidDel="00CB454D">
          <w:rPr>
            <w:sz w:val="28"/>
            <w:szCs w:val="28"/>
          </w:rPr>
          <w:delText>б</w:delText>
        </w:r>
        <w:r w:rsidDel="00CB454D">
          <w:rPr>
            <w:sz w:val="28"/>
            <w:szCs w:val="28"/>
          </w:rPr>
          <w:delText>о</w:delText>
        </w:r>
        <w:r w:rsidDel="00CB454D">
          <w:rPr>
            <w:sz w:val="28"/>
            <w:szCs w:val="28"/>
          </w:rPr>
          <w:delText>л</w:delText>
        </w:r>
        <w:r w:rsidDel="00CB454D">
          <w:rPr>
            <w:sz w:val="28"/>
            <w:szCs w:val="28"/>
          </w:rPr>
          <w:delText>и</w:delText>
        </w:r>
        <w:r w:rsidDel="00CB454D">
          <w:rPr>
            <w:sz w:val="28"/>
            <w:szCs w:val="28"/>
          </w:rPr>
          <w:delText>.</w:delText>
        </w:r>
        <w:commentRangeEnd w:id="2"/>
        <w:r w:rsidDel="00CB454D">
          <w:commentReference w:id="2"/>
        </w:r>
        <w:r w:rsidDel="00CB454D">
          <w:rPr>
            <w:sz w:val="28"/>
            <w:szCs w:val="28"/>
          </w:rPr>
          <w:br/>
        </w:r>
        <w:r w:rsidDel="00CB454D">
          <w:rPr>
            <w:sz w:val="28"/>
            <w:szCs w:val="28"/>
          </w:rPr>
          <w:delText>Д</w:delText>
        </w:r>
        <w:r w:rsidDel="00CB454D">
          <w:rPr>
            <w:sz w:val="28"/>
            <w:szCs w:val="28"/>
          </w:rPr>
          <w:delText>о</w:delText>
        </w:r>
        <w:r w:rsidDel="00CB454D">
          <w:rPr>
            <w:sz w:val="28"/>
            <w:szCs w:val="28"/>
          </w:rPr>
          <w:delText xml:space="preserve"> </w:delText>
        </w:r>
        <w:r w:rsidDel="00CB454D">
          <w:rPr>
            <w:sz w:val="28"/>
            <w:szCs w:val="28"/>
          </w:rPr>
          <w:delText>ч</w:delText>
        </w:r>
        <w:r w:rsidDel="00CB454D">
          <w:rPr>
            <w:sz w:val="28"/>
            <w:szCs w:val="28"/>
          </w:rPr>
          <w:delText>е</w:delText>
        </w:r>
        <w:r w:rsidDel="00CB454D">
          <w:rPr>
            <w:sz w:val="28"/>
            <w:szCs w:val="28"/>
          </w:rPr>
          <w:delText>г</w:delText>
        </w:r>
        <w:r w:rsidDel="00CB454D">
          <w:rPr>
            <w:sz w:val="28"/>
            <w:szCs w:val="28"/>
          </w:rPr>
          <w:delText>о</w:delText>
        </w:r>
        <w:r w:rsidDel="00CB454D">
          <w:rPr>
            <w:sz w:val="28"/>
            <w:szCs w:val="28"/>
          </w:rPr>
          <w:delText xml:space="preserve"> </w:delText>
        </w:r>
        <w:r w:rsidDel="00CB454D">
          <w:rPr>
            <w:sz w:val="28"/>
            <w:szCs w:val="28"/>
          </w:rPr>
          <w:delText>ж</w:delText>
        </w:r>
        <w:r w:rsidDel="00CB454D">
          <w:rPr>
            <w:sz w:val="28"/>
            <w:szCs w:val="28"/>
          </w:rPr>
          <w:delText>е</w:delText>
        </w:r>
        <w:r w:rsidDel="00CB454D">
          <w:rPr>
            <w:sz w:val="28"/>
            <w:szCs w:val="28"/>
          </w:rPr>
          <w:delText xml:space="preserve"> </w:delText>
        </w:r>
        <w:r w:rsidDel="00CB454D">
          <w:rPr>
            <w:sz w:val="28"/>
            <w:szCs w:val="28"/>
          </w:rPr>
          <w:delText>д</w:delText>
        </w:r>
        <w:r w:rsidDel="00CB454D">
          <w:rPr>
            <w:sz w:val="28"/>
            <w:szCs w:val="28"/>
          </w:rPr>
          <w:delText>е</w:delText>
        </w:r>
        <w:r w:rsidDel="00CB454D">
          <w:rPr>
            <w:sz w:val="28"/>
            <w:szCs w:val="28"/>
          </w:rPr>
          <w:delText>н</w:delText>
        </w:r>
        <w:r w:rsidDel="00CB454D">
          <w:rPr>
            <w:sz w:val="28"/>
            <w:szCs w:val="28"/>
          </w:rPr>
          <w:delText>ь</w:delText>
        </w:r>
        <w:r w:rsidDel="00CB454D">
          <w:rPr>
            <w:sz w:val="28"/>
            <w:szCs w:val="28"/>
          </w:rPr>
          <w:delText>к</w:delText>
        </w:r>
        <w:r w:rsidDel="00CB454D">
          <w:rPr>
            <w:sz w:val="28"/>
            <w:szCs w:val="28"/>
          </w:rPr>
          <w:delText>и</w:delText>
        </w:r>
        <w:r w:rsidDel="00CB454D">
          <w:rPr>
            <w:sz w:val="28"/>
            <w:szCs w:val="28"/>
          </w:rPr>
          <w:delText xml:space="preserve"> </w:delText>
        </w:r>
        <w:r w:rsidDel="00CB454D">
          <w:rPr>
            <w:sz w:val="28"/>
            <w:szCs w:val="28"/>
          </w:rPr>
          <w:delText>х</w:delText>
        </w:r>
        <w:r w:rsidDel="00CB454D">
          <w:rPr>
            <w:sz w:val="28"/>
            <w:szCs w:val="28"/>
          </w:rPr>
          <w:delText>о</w:delText>
        </w:r>
        <w:r w:rsidDel="00CB454D">
          <w:rPr>
            <w:sz w:val="28"/>
            <w:szCs w:val="28"/>
          </w:rPr>
          <w:delText>р</w:delText>
        </w:r>
        <w:r w:rsidDel="00CB454D">
          <w:rPr>
            <w:sz w:val="28"/>
            <w:szCs w:val="28"/>
          </w:rPr>
          <w:delText>о</w:delText>
        </w:r>
        <w:r w:rsidDel="00CB454D">
          <w:rPr>
            <w:sz w:val="28"/>
            <w:szCs w:val="28"/>
          </w:rPr>
          <w:delText>ш</w:delText>
        </w:r>
        <w:r w:rsidDel="00CB454D">
          <w:rPr>
            <w:sz w:val="28"/>
            <w:szCs w:val="28"/>
          </w:rPr>
          <w:delText>и</w:delText>
        </w:r>
        <w:r w:rsidDel="00CB454D">
          <w:rPr>
            <w:sz w:val="28"/>
            <w:szCs w:val="28"/>
          </w:rPr>
          <w:delText>,</w:delText>
        </w:r>
        <w:r w:rsidDel="00CB454D">
          <w:rPr>
            <w:sz w:val="28"/>
            <w:szCs w:val="28"/>
          </w:rPr>
          <w:br/>
        </w:r>
      </w:del>
      <w:r>
        <w:rPr>
          <w:sz w:val="28"/>
          <w:szCs w:val="28"/>
        </w:rPr>
        <w:t>Когда он оказался на воле</w:t>
      </w:r>
      <w:r>
        <w:rPr>
          <w:sz w:val="28"/>
          <w:szCs w:val="28"/>
        </w:rPr>
        <w:t>.</w:t>
      </w:r>
      <w:ins w:id="3" w:author="Василий" w:date="2017-01-06T23:58:00Z">
        <w:r w:rsidR="00CB454D">
          <w:rPr>
            <w:sz w:val="28"/>
            <w:szCs w:val="28"/>
          </w:rPr>
          <w:br/>
          <w:t>До чего же деньки хороши</w:t>
        </w:r>
      </w:ins>
      <w:ins w:id="4" w:author="Василий" w:date="2017-01-07T00:00:00Z">
        <w:r w:rsidR="00CB454D">
          <w:rPr>
            <w:sz w:val="28"/>
            <w:szCs w:val="28"/>
          </w:rPr>
          <w:t>,</w:t>
        </w:r>
      </w:ins>
      <w:ins w:id="5" w:author="Василий" w:date="2017-01-06T23:59:00Z">
        <w:r w:rsidR="00CB454D">
          <w:rPr>
            <w:sz w:val="28"/>
            <w:szCs w:val="28"/>
          </w:rPr>
          <w:br/>
        </w:r>
      </w:ins>
      <w:ins w:id="6" w:author="Василий" w:date="2017-01-07T00:00:00Z">
        <w:r w:rsidR="00CB454D">
          <w:rPr>
            <w:sz w:val="28"/>
            <w:szCs w:val="28"/>
          </w:rPr>
          <w:t>И</w:t>
        </w:r>
      </w:ins>
      <w:ins w:id="7" w:author="Василий" w:date="2017-01-06T23:59:00Z">
        <w:r w:rsidR="00CB454D">
          <w:rPr>
            <w:sz w:val="28"/>
            <w:szCs w:val="28"/>
          </w:rPr>
          <w:t xml:space="preserve"> в разлуке н</w:t>
        </w:r>
      </w:ins>
      <w:ins w:id="8" w:author="Василий" w:date="2017-01-07T00:00:00Z">
        <w:r w:rsidR="00CB454D">
          <w:rPr>
            <w:sz w:val="28"/>
            <w:szCs w:val="28"/>
          </w:rPr>
          <w:t>е быть им уж боле</w:t>
        </w:r>
      </w:ins>
      <w:ins w:id="9" w:author="Василий" w:date="2017-01-07T00:01:00Z">
        <w:r w:rsidR="00CB454D">
          <w:rPr>
            <w:sz w:val="28"/>
            <w:szCs w:val="28"/>
          </w:rPr>
          <w:t>!</w:t>
        </w:r>
      </w:ins>
    </w:p>
    <w:p w:rsidR="005776F8" w:rsidRDefault="00B22AEE">
      <w:pPr>
        <w:rPr>
          <w:sz w:val="28"/>
          <w:szCs w:val="28"/>
        </w:rPr>
      </w:pPr>
      <w:r>
        <w:rPr>
          <w:sz w:val="28"/>
          <w:szCs w:val="28"/>
        </w:rPr>
        <w:t>Взявшись за руки, в храм побрели,</w:t>
      </w:r>
      <w:r>
        <w:rPr>
          <w:sz w:val="28"/>
          <w:szCs w:val="28"/>
        </w:rPr>
        <w:br/>
        <w:t>Попросили прощенья у Бога.</w:t>
      </w:r>
      <w:r>
        <w:rPr>
          <w:sz w:val="28"/>
          <w:szCs w:val="28"/>
        </w:rPr>
        <w:br/>
        <w:t>Начинается новая жизнь,</w:t>
      </w:r>
      <w:r>
        <w:rPr>
          <w:sz w:val="28"/>
          <w:szCs w:val="28"/>
        </w:rPr>
        <w:br/>
        <w:t>Всё плохое уже за порогом</w:t>
      </w:r>
      <w:ins w:id="10" w:author="Василий" w:date="2017-01-07T00:02:00Z">
        <w:r>
          <w:rPr>
            <w:sz w:val="28"/>
            <w:szCs w:val="28"/>
          </w:rPr>
          <w:t>!</w:t>
        </w:r>
      </w:ins>
      <w:del w:id="11" w:author="Василий" w:date="2017-01-07T00:02:00Z">
        <w:r w:rsidDel="00B22AEE">
          <w:rPr>
            <w:sz w:val="28"/>
            <w:szCs w:val="28"/>
          </w:rPr>
          <w:delText>.</w:delText>
        </w:r>
      </w:del>
    </w:p>
    <w:p w:rsidR="005776F8" w:rsidRDefault="00B22AEE">
      <w:r>
        <w:rPr>
          <w:sz w:val="28"/>
          <w:szCs w:val="28"/>
        </w:rPr>
        <w:t>Тяжки годы разлуки всегда,</w:t>
      </w:r>
      <w:r>
        <w:rPr>
          <w:sz w:val="28"/>
          <w:szCs w:val="28"/>
        </w:rPr>
        <w:br/>
      </w:r>
      <w:r>
        <w:rPr>
          <w:sz w:val="28"/>
          <w:szCs w:val="28"/>
        </w:rPr>
        <w:t>Стороною проходят года.</w:t>
      </w:r>
      <w:bookmarkStart w:id="12" w:name="_GoBack"/>
      <w:bookmarkEnd w:id="12"/>
      <w:r>
        <w:rPr>
          <w:sz w:val="28"/>
          <w:szCs w:val="28"/>
        </w:rPr>
        <w:br/>
        <w:t>Но любовь – та огромная сила,</w:t>
      </w:r>
      <w:r>
        <w:rPr>
          <w:sz w:val="28"/>
          <w:szCs w:val="28"/>
        </w:rPr>
        <w:br/>
        <w:t xml:space="preserve">Что смогла всё </w:t>
      </w:r>
      <w:commentRangeStart w:id="13"/>
      <w:r>
        <w:rPr>
          <w:sz w:val="28"/>
          <w:szCs w:val="28"/>
        </w:rPr>
        <w:t>понять и простила.</w:t>
      </w:r>
      <w:commentRangeEnd w:id="13"/>
      <w:r>
        <w:commentReference w:id="13"/>
      </w:r>
    </w:p>
    <w:sectPr w:rsidR="005776F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devyatkin" w:date="2016-11-25T00:18:00Z" w:initials="sd">
    <w:p w:rsidR="005776F8" w:rsidRDefault="00B22AEE">
      <w:r>
        <w:rPr>
          <w:rFonts w:ascii="Calibri" w:eastAsia="Calibri" w:hAnsi="Calibri"/>
          <w:sz w:val="20"/>
        </w:rPr>
        <w:t>Радость же</w:t>
      </w:r>
    </w:p>
  </w:comment>
  <w:comment w:id="13" w:author="serega devyatkin" w:date="2016-12-14T23:13:00Z" w:initials="sd">
    <w:p w:rsidR="00000000" w:rsidRDefault="00B22AEE">
      <w:r>
        <w:rPr>
          <w:rStyle w:val="a8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F8"/>
    <w:rsid w:val="005776F8"/>
    <w:rsid w:val="00B22AEE"/>
    <w:rsid w:val="00CB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color w:val="00000A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B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454D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color w:val="00000A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B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454D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337</Characters>
  <Application>Microsoft Office Word</Application>
  <DocSecurity>0</DocSecurity>
  <Lines>2</Lines>
  <Paragraphs>1</Paragraphs>
  <ScaleCrop>false</ScaleCrop>
  <Company>Krokoz™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5</cp:revision>
  <dcterms:created xsi:type="dcterms:W3CDTF">2015-06-25T21:39:00Z</dcterms:created>
  <dcterms:modified xsi:type="dcterms:W3CDTF">2017-01-06T20:03:00Z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