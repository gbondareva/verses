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Прочтёшь стихов моих тетрадь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будешь долго размышлять.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Найдёшь ты сходства и свои,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Или кого-то из семьи.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 себе хорош</w:t>
      </w:r>
      <w:ins w:id="0" w:author="serega  " w:date="2014-12-13T21:50:00Z">
        <w:r>
          <w:rPr>
            <w:sz w:val="28"/>
            <w:szCs w:val="28"/>
          </w:rPr>
          <w:t>и</w:t>
        </w:r>
      </w:ins>
      <w:del w:id="1" w:author="serega  " w:date="2014-12-13T21:50:00Z">
        <w:r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>е примерь,</w:t>
      </w:r>
    </w:p>
    <w:p>
      <w:pPr>
        <w:pStyle w:val="Normal"/>
        <w:rPr>
          <w:sz w:val="28"/>
          <w:szCs w:val="28"/>
        </w:rPr>
      </w:pPr>
      <w:del w:id="2" w:author="serega  " w:date="2014-12-13T21:51:00Z">
        <w:r>
          <w:rPr>
            <w:sz w:val="28"/>
            <w:szCs w:val="28"/>
          </w:rPr>
          <w:delText>Но, а плохое – на чужих</w:delText>
        </w:r>
      </w:del>
      <w:ins w:id="3" w:author="serega  " w:date="2014-12-13T21:51:00Z">
        <w:r>
          <w:rPr>
            <w:sz w:val="28"/>
            <w:szCs w:val="28"/>
          </w:rPr>
          <w:t>Но не забудь и о</w:t>
        </w:r>
      </w:ins>
      <w:ins w:id="4" w:author="serega  " w:date="2014-12-13T21:52:00Z">
        <w:r>
          <w:rPr>
            <w:sz w:val="28"/>
            <w:szCs w:val="28"/>
          </w:rPr>
          <w:t xml:space="preserve"> плохих</w:t>
        </w:r>
      </w:ins>
      <w:r>
        <w:rPr>
          <w:sz w:val="28"/>
          <w:szCs w:val="28"/>
        </w:rPr>
        <w:t>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призадумайся в серьёз: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del w:id="5" w:author="serega  " w:date="2014-12-15T15:50:00Z">
        <w:r>
          <w:rPr>
            <w:sz w:val="28"/>
            <w:szCs w:val="28"/>
          </w:rPr>
          <w:delText>бы</w:delText>
        </w:r>
      </w:del>
      <w:ins w:id="6" w:author="serega  " w:date="2014-12-15T15:50:00Z">
        <w:r>
          <w:rPr>
            <w:sz w:val="28"/>
            <w:szCs w:val="28"/>
          </w:rPr>
          <w:t>же</w:t>
        </w:r>
      </w:ins>
      <w:r>
        <w:rPr>
          <w:sz w:val="28"/>
          <w:szCs w:val="28"/>
        </w:rPr>
        <w:t xml:space="preserve"> исправить нам бы их?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Нас в детстве учат жизни сказки,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Мы любим слушать на ночь их,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повзрослеем - поговорки,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 жизни длинный, мудрый стих.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хлебом единым жив человек,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Стихи, да и песни любил он во век.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где, как не в них, отразить свои чувства?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Поэзия - высшее в мире искусство.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8f5450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примечания Знак"/>
    <w:uiPriority w:val="99"/>
    <w:semiHidden/>
    <w:link w:val="a8"/>
    <w:basedOn w:val="DefaultParagraphFont"/>
    <w:rPr>
      <w:rFonts w:ascii="Cambria" w:hAnsi="Cambria" w:eastAsia="Cambria" w:cs="Cambria"/>
      <w:color w:val="000000"/>
      <w:sz w:val="20"/>
      <w:szCs w:val="20"/>
      <w:lang w:eastAsia="ru-RU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5" w:customStyle="1">
    <w:name w:val="Текст выноски Знак"/>
    <w:uiPriority w:val="99"/>
    <w:semiHidden/>
    <w:link w:val="ab"/>
    <w:rsid w:val="00375b84"/>
    <w:basedOn w:val="DefaultParagraphFont"/>
    <w:rPr>
      <w:rFonts w:ascii="Tahoma" w:hAnsi="Tahoma" w:eastAsia="Cambria" w:cs="Tahoma"/>
      <w:color w:val="000000"/>
      <w:sz w:val="16"/>
      <w:szCs w:val="16"/>
      <w:lang w:eastAsia="ru-RU"/>
    </w:rPr>
  </w:style>
  <w:style w:type="paragraph" w:styleId="Style16" w:customStyle="1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ascii="Cambria" w:hAnsi="Cambria"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21">
    <w:name w:val="Заглав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Annotationtext">
    <w:name w:val="annotation text"/>
    <w:uiPriority w:val="99"/>
    <w:semiHidden/>
    <w:unhideWhenUsed/>
    <w:link w:val="a9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c"/>
    <w:rsid w:val="00375b8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2014-10-31T05:50:00Z</dcterms:created>
  <dc:creator>василий</dc:creator>
  <dc:language>ru-RU</dc:language>
  <cp:lastModifiedBy>Василий</cp:lastModifiedBy>
  <dcterms:modified xsi:type="dcterms:W3CDTF">2014-12-04T13:30:00Z</dcterms:modified>
  <cp:revision>4</cp:revision>
</cp:coreProperties>
</file>