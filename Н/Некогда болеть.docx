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Сегодня не задался день,</w:t>
      </w:r>
    </w:p>
    <w:p>
      <w:pPr>
        <w:pStyle w:val="Normal"/>
        <w:rPr/>
      </w:pPr>
      <w:r>
        <w:rPr/>
        <w:t>Болит спина, плечо,</w:t>
      </w:r>
    </w:p>
    <w:p>
      <w:pPr>
        <w:pStyle w:val="Normal"/>
        <w:rPr/>
      </w:pPr>
      <w:r>
        <w:rPr/>
        <w:t>Живот и в голове мигрень.</w:t>
      </w:r>
    </w:p>
    <w:p>
      <w:pPr>
        <w:pStyle w:val="Normal"/>
        <w:rPr/>
      </w:pPr>
      <w:r>
        <w:rPr/>
        <w:t>Наверное, простыла</w:t>
      </w:r>
      <w:ins w:id="0" w:author="serega  " w:date="2014-11-29T23:05:00Z">
        <w:r>
          <w:rPr/>
          <w:t>.</w:t>
        </w:r>
      </w:ins>
      <w:del w:id="1" w:author="serega  " w:date="2014-11-29T23:05:00Z">
        <w:r>
          <w:rPr/>
          <w:delText>,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Когда зерно дробила.</w:t>
      </w:r>
    </w:p>
    <w:p>
      <w:pPr>
        <w:pStyle w:val="Normal"/>
        <w:rPr/>
      </w:pPr>
      <w:r>
        <w:rPr/>
        <w:t>Натёрлась мазью,</w:t>
      </w:r>
    </w:p>
    <w:p>
      <w:pPr>
        <w:pStyle w:val="Normal"/>
        <w:rPr/>
      </w:pPr>
      <w:r>
        <w:rPr/>
        <w:t>Сделала компресс,</w:t>
      </w:r>
    </w:p>
    <w:p>
      <w:pPr>
        <w:pStyle w:val="Normal"/>
        <w:rPr/>
      </w:pPr>
      <w:r>
        <w:rPr/>
        <w:t>Лекарство выпила и прилегла.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Лежу, болею</w:t>
      </w:r>
    </w:p>
    <w:p>
      <w:pPr>
        <w:pStyle w:val="Normal"/>
        <w:rPr/>
      </w:pPr>
      <w:r>
        <w:rPr/>
        <w:t>И себя жалею.</w:t>
      </w:r>
    </w:p>
    <w:p>
      <w:pPr>
        <w:pStyle w:val="Normal"/>
        <w:rPr/>
      </w:pPr>
      <w:r>
        <w:rPr/>
        <w:t>И начинаю про себя ругаться.</w:t>
      </w:r>
    </w:p>
    <w:p>
      <w:pPr>
        <w:pStyle w:val="Normal"/>
        <w:rPr/>
      </w:pPr>
      <w:r>
        <w:rPr/>
        <w:t>Болеть-то некогда, валяться.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 утра надо скотину всю убрать,</w:t>
      </w:r>
    </w:p>
    <w:p>
      <w:pPr>
        <w:pStyle w:val="Normal"/>
        <w:rPr/>
      </w:pPr>
      <w:r>
        <w:rPr/>
        <w:t>На биржу ехать отмечаться.</w:t>
      </w:r>
    </w:p>
    <w:p>
      <w:pPr>
        <w:pStyle w:val="Normal"/>
        <w:rPr/>
      </w:pPr>
      <w:r>
        <w:rPr/>
        <w:t>Собрать всю волюшку в кулак,</w:t>
      </w:r>
    </w:p>
    <w:p>
      <w:pPr>
        <w:pStyle w:val="Normal"/>
        <w:rPr/>
      </w:pPr>
      <w:r>
        <w:rPr/>
        <w:t>Чтоб развалюхой не казаться.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paragraph" w:styleId="Style14">
    <w:name w:val="Заголовок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9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20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2014-10-23T12:20:00Z</dcterms:created>
  <dc:language>ru-RU</dc:language>
  <cp:lastModifiedBy>Василий</cp:lastModifiedBy>
  <dcterms:modified xsi:type="dcterms:W3CDTF">2014-11-10T18:51:00Z</dcterms:modified>
  <cp:revision>3</cp:revision>
  <dc:title>Некогда болеть.docx</dc:title>
</cp:coreProperties>
</file>