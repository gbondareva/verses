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73ADD" w:rsidRDefault="005E0B4C">
      <w:ins w:id="0" w:author="Василий" w:date="2017-01-05T00:44:00Z">
        <w:r>
          <w:t>Улица моя</w:t>
        </w:r>
      </w:ins>
      <w:del w:id="1" w:author="Василий" w:date="2017-01-05T00:44:00Z">
        <w:r w:rsidDel="005E0B4C">
          <w:delText>Н</w:delText>
        </w:r>
        <w:r w:rsidDel="005E0B4C">
          <w:delText>е</w:delText>
        </w:r>
        <w:r w:rsidDel="005E0B4C">
          <w:delText xml:space="preserve"> </w:delText>
        </w:r>
        <w:r w:rsidDel="005E0B4C">
          <w:delText>б</w:delText>
        </w:r>
        <w:r w:rsidDel="005E0B4C">
          <w:delText>о</w:delText>
        </w:r>
        <w:r w:rsidDel="005E0B4C">
          <w:delText>л</w:delText>
        </w:r>
        <w:r w:rsidDel="005E0B4C">
          <w:delText>ь</w:delText>
        </w:r>
        <w:r w:rsidDel="005E0B4C">
          <w:delText>ш</w:delText>
        </w:r>
        <w:r w:rsidDel="005E0B4C">
          <w:delText>а</w:delText>
        </w:r>
        <w:r w:rsidDel="005E0B4C">
          <w:delText>я</w:delText>
        </w:r>
        <w:r w:rsidDel="005E0B4C">
          <w:delText>,</w:delText>
        </w:r>
        <w:r w:rsidDel="005E0B4C">
          <w:delText xml:space="preserve"> </w:delText>
        </w:r>
        <w:r w:rsidDel="005E0B4C">
          <w:delText>н</w:delText>
        </w:r>
        <w:r w:rsidDel="005E0B4C">
          <w:delText>о</w:delText>
        </w:r>
      </w:del>
      <w:ins w:id="2" w:author="Василий" w:date="2017-01-05T00:44:00Z">
        <w:r>
          <w:t xml:space="preserve">, </w:t>
        </w:r>
      </w:ins>
      <w:del w:id="3" w:author="Василий" w:date="2017-01-05T00:44:00Z">
        <w:r w:rsidDel="005E0B4C">
          <w:delText xml:space="preserve"> </w:delText>
        </w:r>
      </w:del>
      <w:r>
        <w:t>родная,</w:t>
      </w:r>
      <w:r>
        <w:br/>
        <w:t>Смотрят окна на реку.</w:t>
      </w:r>
      <w:r>
        <w:br/>
        <w:t>Всех</w:t>
      </w:r>
      <w:ins w:id="4" w:author="Василий" w:date="2017-01-05T00:45:00Z">
        <w:r>
          <w:t xml:space="preserve"> по имени</w:t>
        </w:r>
      </w:ins>
      <w:del w:id="5" w:author="Василий" w:date="2017-01-05T00:45:00Z">
        <w:r w:rsidDel="005E0B4C">
          <w:delText xml:space="preserve"> </w:delText>
        </w:r>
        <w:r w:rsidDel="005E0B4C">
          <w:delText>н</w:delText>
        </w:r>
        <w:r w:rsidDel="005E0B4C">
          <w:delText>а</w:delText>
        </w:r>
        <w:r w:rsidDel="005E0B4C">
          <w:delText xml:space="preserve"> </w:delText>
        </w:r>
        <w:r w:rsidDel="005E0B4C">
          <w:delText>у</w:delText>
        </w:r>
        <w:r w:rsidDel="005E0B4C">
          <w:delText>л</w:delText>
        </w:r>
        <w:r w:rsidDel="005E0B4C">
          <w:delText>и</w:delText>
        </w:r>
        <w:r w:rsidDel="005E0B4C">
          <w:delText>ц</w:delText>
        </w:r>
        <w:r w:rsidDel="005E0B4C">
          <w:delText>е</w:delText>
        </w:r>
      </w:del>
      <w:r>
        <w:t xml:space="preserve"> я знаю,</w:t>
      </w:r>
      <w:r>
        <w:br/>
        <w:t>Обо всех сказать могу.</w:t>
      </w:r>
    </w:p>
    <w:p w:rsidR="005E0B4C" w:rsidRDefault="005E0B4C">
      <w:pPr>
        <w:rPr>
          <w:ins w:id="6" w:author="Василий" w:date="2017-01-05T00:45:00Z"/>
        </w:rPr>
      </w:pPr>
      <w:r>
        <w:t>Дом под номером один,</w:t>
      </w:r>
      <w:r>
        <w:br/>
      </w:r>
      <w:commentRangeStart w:id="7"/>
      <w:r>
        <w:t>Там художник</w:t>
      </w:r>
      <w:ins w:id="8" w:author="Василий" w:date="2017-01-05T00:39:00Z">
        <w:r w:rsidR="00E6374F">
          <w:t xml:space="preserve"> проживает,</w:t>
        </w:r>
      </w:ins>
      <w:del w:id="9" w:author="Василий" w:date="2017-01-05T00:39:00Z">
        <w:r w:rsidDel="00E6374F">
          <w:delText>-</w:delText>
        </w:r>
        <w:r w:rsidDel="00E6374F">
          <w:delText>п</w:delText>
        </w:r>
        <w:r w:rsidDel="00E6374F">
          <w:delText>е</w:delText>
        </w:r>
        <w:r w:rsidDel="00E6374F">
          <w:delText>й</w:delText>
        </w:r>
        <w:r w:rsidDel="00E6374F">
          <w:delText>з</w:delText>
        </w:r>
        <w:r w:rsidDel="00E6374F">
          <w:delText>а</w:delText>
        </w:r>
        <w:r w:rsidDel="00E6374F">
          <w:delText>ж</w:delText>
        </w:r>
        <w:r w:rsidDel="00E6374F">
          <w:delText>и</w:delText>
        </w:r>
        <w:r w:rsidDel="00E6374F">
          <w:delText>с</w:delText>
        </w:r>
        <w:r w:rsidDel="00E6374F">
          <w:delText>т</w:delText>
        </w:r>
        <w:r w:rsidDel="00E6374F">
          <w:delText>.</w:delText>
        </w:r>
      </w:del>
      <w:r>
        <w:br/>
        <w:t>Заходи в любое время,</w:t>
      </w:r>
      <w:r>
        <w:br/>
      </w:r>
      <w:ins w:id="10" w:author="Василий" w:date="2017-01-05T00:39:00Z">
        <w:r w:rsidR="00E6374F">
          <w:t>Всех он с радостью встречает!</w:t>
        </w:r>
      </w:ins>
      <w:del w:id="11" w:author="Василий" w:date="2017-01-05T00:39:00Z">
        <w:r w:rsidDel="00E6374F">
          <w:delText>Д</w:delText>
        </w:r>
        <w:r w:rsidDel="00E6374F">
          <w:delText>а</w:delText>
        </w:r>
        <w:r w:rsidDel="00E6374F">
          <w:delText>с</w:delText>
        </w:r>
        <w:r w:rsidDel="00E6374F">
          <w:delText>т</w:delText>
        </w:r>
        <w:r w:rsidDel="00E6374F">
          <w:delText xml:space="preserve"> </w:delText>
        </w:r>
        <w:r w:rsidDel="00E6374F">
          <w:delText>с</w:delText>
        </w:r>
        <w:r w:rsidDel="00E6374F">
          <w:delText>о</w:delText>
        </w:r>
        <w:r w:rsidDel="00E6374F">
          <w:delText>в</w:delText>
        </w:r>
        <w:r w:rsidDel="00E6374F">
          <w:delText>е</w:delText>
        </w:r>
        <w:r w:rsidDel="00E6374F">
          <w:delText>т</w:delText>
        </w:r>
        <w:r w:rsidDel="00E6374F">
          <w:delText>ы</w:delText>
        </w:r>
        <w:r w:rsidDel="00E6374F">
          <w:delText xml:space="preserve"> </w:delText>
        </w:r>
        <w:r w:rsidDel="00E6374F">
          <w:delText>к</w:delText>
        </w:r>
        <w:r w:rsidDel="00E6374F">
          <w:delText>а</w:delText>
        </w:r>
        <w:r w:rsidDel="00E6374F">
          <w:delText>к</w:delText>
        </w:r>
        <w:r w:rsidDel="00E6374F">
          <w:delText xml:space="preserve"> </w:delText>
        </w:r>
        <w:r w:rsidDel="00E6374F">
          <w:delText>ю</w:delText>
        </w:r>
        <w:r w:rsidDel="00E6374F">
          <w:delText>р</w:delText>
        </w:r>
        <w:r w:rsidDel="00E6374F">
          <w:delText>и</w:delText>
        </w:r>
        <w:r w:rsidDel="00E6374F">
          <w:delText>с</w:delText>
        </w:r>
        <w:r w:rsidDel="00E6374F">
          <w:delText>т</w:delText>
        </w:r>
      </w:del>
      <w:ins w:id="12" w:author="Василий" w:date="2017-01-05T00:45:00Z">
        <w:r w:rsidDel="005E0B4C">
          <w:t xml:space="preserve"> </w:t>
        </w:r>
      </w:ins>
    </w:p>
    <w:p w:rsidR="00273ADD" w:rsidDel="005E0B4C" w:rsidRDefault="005E0B4C">
      <w:pPr>
        <w:rPr>
          <w:del w:id="13" w:author="Василий" w:date="2017-01-05T00:45:00Z"/>
        </w:rPr>
      </w:pPr>
      <w:bookmarkStart w:id="14" w:name="_GoBack"/>
      <w:bookmarkEnd w:id="14"/>
      <w:del w:id="15" w:author="Василий" w:date="2017-01-05T00:45:00Z">
        <w:r w:rsidDel="005E0B4C">
          <w:delText>.</w:delText>
        </w:r>
        <w:commentRangeEnd w:id="7"/>
        <w:r w:rsidDel="005E0B4C">
          <w:commentReference w:id="7"/>
        </w:r>
      </w:del>
    </w:p>
    <w:p w:rsidR="00273ADD" w:rsidRDefault="005E0B4C">
      <w:r>
        <w:t>Рядышком сосед живёт,</w:t>
      </w:r>
      <w:r>
        <w:br/>
        <w:t>Десять соток огород.</w:t>
      </w:r>
      <w:r>
        <w:br/>
        <w:t>На селе он - старожил,</w:t>
      </w:r>
      <w:r>
        <w:br/>
        <w:t xml:space="preserve">Две </w:t>
      </w:r>
      <w:r>
        <w:t>восьмёрки лет прожил!</w:t>
      </w:r>
    </w:p>
    <w:p w:rsidR="00273ADD" w:rsidRDefault="00E6374F">
      <w:ins w:id="16" w:author="Василий" w:date="2017-01-05T00:40:00Z">
        <w:r>
          <w:t>У</w:t>
        </w:r>
      </w:ins>
      <w:del w:id="17" w:author="Василий" w:date="2017-01-05T00:40:00Z">
        <w:r w:rsidR="005E0B4C" w:rsidDel="00E6374F">
          <w:delText>А</w:delText>
        </w:r>
      </w:del>
      <w:r w:rsidR="005E0B4C">
        <w:t xml:space="preserve"> соседки голосище,</w:t>
      </w:r>
      <w:r w:rsidR="005E0B4C">
        <w:br/>
        <w:t>Позволяет в хоре петь.</w:t>
      </w:r>
      <w:r w:rsidR="005E0B4C">
        <w:br/>
        <w:t>А сельчанам остаётся,</w:t>
      </w:r>
      <w:r w:rsidR="005E0B4C">
        <w:br/>
        <w:t>Ходить слушать и смотреть.</w:t>
      </w:r>
    </w:p>
    <w:p w:rsidR="00273ADD" w:rsidRDefault="005E0B4C">
      <w:commentRangeStart w:id="18"/>
      <w:r>
        <w:t xml:space="preserve">Ну, а рядом </w:t>
      </w:r>
      <w:ins w:id="19" w:author="Василий" w:date="2017-01-05T00:41:00Z">
        <w:r w:rsidR="00E6374F">
          <w:t>стоит дом,</w:t>
        </w:r>
        <w:r w:rsidR="00E6374F">
          <w:br/>
        </w:r>
      </w:ins>
      <w:ins w:id="20" w:author="Василий" w:date="2017-01-05T00:42:00Z">
        <w:r w:rsidR="00E6374F">
          <w:t>Фермер проживает в нём.</w:t>
        </w:r>
      </w:ins>
      <w:del w:id="21" w:author="Василий" w:date="2017-01-05T00:41:00Z">
        <w:r w:rsidDel="00E6374F">
          <w:delText>ч</w:delText>
        </w:r>
        <w:r w:rsidDel="00E6374F">
          <w:delText>е</w:delText>
        </w:r>
        <w:r w:rsidDel="00E6374F">
          <w:delText>р</w:delText>
        </w:r>
        <w:r w:rsidDel="00E6374F">
          <w:delText>е</w:delText>
        </w:r>
        <w:r w:rsidDel="00E6374F">
          <w:delText>з</w:delText>
        </w:r>
        <w:r w:rsidDel="00E6374F">
          <w:delText xml:space="preserve"> </w:delText>
        </w:r>
        <w:r w:rsidDel="00E6374F">
          <w:delText>д</w:delText>
        </w:r>
        <w:r w:rsidDel="00E6374F">
          <w:delText>о</w:delText>
        </w:r>
        <w:r w:rsidDel="00E6374F">
          <w:delText>м</w:delText>
        </w:r>
        <w:r w:rsidDel="00E6374F">
          <w:delText>,</w:delText>
        </w:r>
        <w:r w:rsidDel="00E6374F">
          <w:br/>
        </w:r>
        <w:r w:rsidDel="00E6374F">
          <w:delText>З</w:delText>
        </w:r>
        <w:r w:rsidDel="00E6374F">
          <w:delText>а</w:delText>
        </w:r>
        <w:r w:rsidDel="00E6374F">
          <w:delText>н</w:delText>
        </w:r>
        <w:r w:rsidDel="00E6374F">
          <w:delText>и</w:delText>
        </w:r>
        <w:r w:rsidDel="00E6374F">
          <w:delText>м</w:delText>
        </w:r>
        <w:r w:rsidDel="00E6374F">
          <w:delText>а</w:delText>
        </w:r>
        <w:r w:rsidDel="00E6374F">
          <w:delText>е</w:delText>
        </w:r>
        <w:r w:rsidDel="00E6374F">
          <w:delText>т</w:delText>
        </w:r>
        <w:r w:rsidDel="00E6374F">
          <w:delText>с</w:delText>
        </w:r>
        <w:r w:rsidDel="00E6374F">
          <w:delText>я</w:delText>
        </w:r>
        <w:r w:rsidDel="00E6374F">
          <w:delText xml:space="preserve"> </w:delText>
        </w:r>
        <w:r w:rsidDel="00E6374F">
          <w:delText>з</w:delText>
        </w:r>
        <w:r w:rsidDel="00E6374F">
          <w:delText>е</w:delText>
        </w:r>
        <w:r w:rsidDel="00E6374F">
          <w:delText>р</w:delText>
        </w:r>
        <w:r w:rsidDel="00E6374F">
          <w:delText>н</w:delText>
        </w:r>
        <w:r w:rsidDel="00E6374F">
          <w:delText>о</w:delText>
        </w:r>
        <w:r w:rsidDel="00E6374F">
          <w:delText>м</w:delText>
        </w:r>
        <w:r w:rsidDel="00E6374F">
          <w:delText>.</w:delText>
        </w:r>
      </w:del>
      <w:r>
        <w:br/>
        <w:t>Все сельчане круглый год,</w:t>
      </w:r>
      <w:r>
        <w:br/>
        <w:t>Кормят его хлебом скот.</w:t>
      </w:r>
      <w:commentRangeEnd w:id="18"/>
      <w:r>
        <w:commentReference w:id="18"/>
      </w:r>
    </w:p>
    <w:p w:rsidR="00273ADD" w:rsidRDefault="005E0B4C">
      <w:r>
        <w:t>В доме семь, с пчелою дружит,</w:t>
      </w:r>
      <w:r>
        <w:br/>
        <w:t xml:space="preserve">Как янтарь медок </w:t>
      </w:r>
      <w:r>
        <w:t>течёт!</w:t>
      </w:r>
      <w:r>
        <w:br/>
        <w:t>Всем продукт конечно нужен,</w:t>
      </w:r>
      <w:r>
        <w:br/>
        <w:t>Много с пасекой хлопот!</w:t>
      </w:r>
    </w:p>
    <w:p w:rsidR="00273ADD" w:rsidDel="00E6374F" w:rsidRDefault="005E0B4C">
      <w:pPr>
        <w:rPr>
          <w:del w:id="22" w:author="Василий" w:date="2017-01-05T00:43:00Z"/>
        </w:rPr>
      </w:pPr>
      <w:commentRangeStart w:id="23"/>
      <w:del w:id="24" w:author="Василий" w:date="2017-01-05T00:43:00Z">
        <w:r w:rsidDel="00E6374F">
          <w:delText>Ч</w:delText>
        </w:r>
        <w:r w:rsidDel="00E6374F">
          <w:delText>у</w:delText>
        </w:r>
        <w:r w:rsidDel="00E6374F">
          <w:delText>т</w:delText>
        </w:r>
        <w:r w:rsidDel="00E6374F">
          <w:delText>ь</w:delText>
        </w:r>
        <w:r w:rsidDel="00E6374F">
          <w:delText xml:space="preserve"> </w:delText>
        </w:r>
        <w:r w:rsidDel="00E6374F">
          <w:delText>п</w:delText>
        </w:r>
        <w:r w:rsidDel="00E6374F">
          <w:delText>о</w:delText>
        </w:r>
        <w:r w:rsidDel="00E6374F">
          <w:delText>д</w:delText>
        </w:r>
        <w:r w:rsidDel="00E6374F">
          <w:delText>а</w:delText>
        </w:r>
        <w:r w:rsidDel="00E6374F">
          <w:delText>л</w:delText>
        </w:r>
        <w:r w:rsidDel="00E6374F">
          <w:delText>ь</w:delText>
        </w:r>
        <w:r w:rsidDel="00E6374F">
          <w:delText>ш</w:delText>
        </w:r>
        <w:r w:rsidDel="00E6374F">
          <w:delText>е</w:delText>
        </w:r>
        <w:r w:rsidDel="00E6374F">
          <w:delText>,</w:delText>
        </w:r>
        <w:r w:rsidDel="00E6374F">
          <w:delText xml:space="preserve"> </w:delText>
        </w:r>
        <w:r w:rsidDel="00E6374F">
          <w:delText>д</w:delText>
        </w:r>
        <w:r w:rsidDel="00E6374F">
          <w:delText>е</w:delText>
        </w:r>
        <w:r w:rsidDel="00E6374F">
          <w:delText>р</w:delText>
        </w:r>
        <w:r w:rsidDel="00E6374F">
          <w:delText>ж</w:delText>
        </w:r>
        <w:r w:rsidDel="00E6374F">
          <w:delText>а</w:delText>
        </w:r>
        <w:r w:rsidDel="00E6374F">
          <w:delText>т</w:delText>
        </w:r>
        <w:r w:rsidDel="00E6374F">
          <w:delText xml:space="preserve"> </w:delText>
        </w:r>
        <w:r w:rsidDel="00E6374F">
          <w:delText>с</w:delText>
        </w:r>
        <w:r w:rsidDel="00E6374F">
          <w:delText>к</w:delText>
        </w:r>
        <w:r w:rsidDel="00E6374F">
          <w:delText>о</w:delText>
        </w:r>
        <w:r w:rsidDel="00E6374F">
          <w:delText>т</w:delText>
        </w:r>
        <w:r w:rsidDel="00E6374F">
          <w:delText>,</w:delText>
        </w:r>
        <w:r w:rsidDel="00E6374F">
          <w:br/>
        </w:r>
        <w:r w:rsidDel="00E6374F">
          <w:delText>Т</w:delText>
        </w:r>
        <w:r w:rsidDel="00E6374F">
          <w:delText>а</w:delText>
        </w:r>
        <w:r w:rsidDel="00E6374F">
          <w:delText>м</w:delText>
        </w:r>
        <w:r w:rsidDel="00E6374F">
          <w:delText xml:space="preserve"> </w:delText>
        </w:r>
        <w:r w:rsidDel="00E6374F">
          <w:delText>г</w:delText>
        </w:r>
        <w:r w:rsidDel="00E6374F">
          <w:delText>о</w:delText>
        </w:r>
        <w:r w:rsidDel="00E6374F">
          <w:delText>л</w:delText>
        </w:r>
        <w:r w:rsidDel="00E6374F">
          <w:delText>о</w:delText>
        </w:r>
        <w:r w:rsidDel="00E6374F">
          <w:delText>в</w:delText>
        </w:r>
        <w:r w:rsidDel="00E6374F">
          <w:delText xml:space="preserve"> </w:delText>
        </w:r>
        <w:r w:rsidDel="00E6374F">
          <w:delText>т</w:delText>
        </w:r>
        <w:r w:rsidDel="00E6374F">
          <w:delText>а</w:delText>
        </w:r>
        <w:r w:rsidDel="00E6374F">
          <w:delText>к</w:delText>
        </w:r>
        <w:r w:rsidDel="00E6374F">
          <w:delText xml:space="preserve"> </w:delText>
        </w:r>
        <w:r w:rsidDel="00E6374F">
          <w:delText>д</w:delText>
        </w:r>
        <w:r w:rsidDel="00E6374F">
          <w:delText>в</w:delText>
        </w:r>
        <w:r w:rsidDel="00E6374F">
          <w:delText>а</w:delText>
        </w:r>
        <w:r w:rsidDel="00E6374F">
          <w:delText>д</w:delText>
        </w:r>
        <w:r w:rsidDel="00E6374F">
          <w:delText>ц</w:delText>
        </w:r>
        <w:r w:rsidDel="00E6374F">
          <w:delText>а</w:delText>
        </w:r>
        <w:r w:rsidDel="00E6374F">
          <w:delText>т</w:delText>
        </w:r>
        <w:r w:rsidDel="00E6374F">
          <w:delText>ь</w:delText>
        </w:r>
        <w:r w:rsidDel="00E6374F">
          <w:delText xml:space="preserve"> </w:delText>
        </w:r>
        <w:r w:rsidDel="00E6374F">
          <w:delText>п</w:delText>
        </w:r>
        <w:r w:rsidDel="00E6374F">
          <w:delText>я</w:delText>
        </w:r>
        <w:r w:rsidDel="00E6374F">
          <w:delText>т</w:delText>
        </w:r>
        <w:r w:rsidDel="00E6374F">
          <w:delText>ь</w:delText>
        </w:r>
        <w:r w:rsidDel="00E6374F">
          <w:delText>!</w:delText>
        </w:r>
        <w:r w:rsidDel="00E6374F">
          <w:br/>
        </w:r>
        <w:r w:rsidDel="00E6374F">
          <w:delText>Ч</w:delText>
        </w:r>
        <w:r w:rsidDel="00E6374F">
          <w:delText>т</w:delText>
        </w:r>
        <w:r w:rsidDel="00E6374F">
          <w:delText>о</w:delText>
        </w:r>
        <w:r w:rsidDel="00E6374F">
          <w:delText xml:space="preserve"> </w:delText>
        </w:r>
        <w:r w:rsidDel="00E6374F">
          <w:delText>о</w:delText>
        </w:r>
        <w:r w:rsidDel="00E6374F">
          <w:delText xml:space="preserve"> </w:delText>
        </w:r>
        <w:r w:rsidDel="00E6374F">
          <w:delText>н</w:delText>
        </w:r>
        <w:r w:rsidDel="00E6374F">
          <w:delText>и</w:delText>
        </w:r>
        <w:r w:rsidDel="00E6374F">
          <w:delText>х</w:delText>
        </w:r>
        <w:r w:rsidDel="00E6374F">
          <w:delText xml:space="preserve"> </w:delText>
        </w:r>
        <w:r w:rsidDel="00E6374F">
          <w:delText>с</w:delText>
        </w:r>
        <w:r w:rsidDel="00E6374F">
          <w:delText>к</w:delText>
        </w:r>
        <w:r w:rsidDel="00E6374F">
          <w:delText>а</w:delText>
        </w:r>
        <w:r w:rsidDel="00E6374F">
          <w:delText>з</w:delText>
        </w:r>
        <w:r w:rsidDel="00E6374F">
          <w:delText>а</w:delText>
        </w:r>
        <w:r w:rsidDel="00E6374F">
          <w:delText>т</w:delText>
        </w:r>
        <w:r w:rsidDel="00E6374F">
          <w:delText>ь</w:delText>
        </w:r>
        <w:r w:rsidDel="00E6374F">
          <w:delText xml:space="preserve"> </w:delText>
        </w:r>
        <w:r w:rsidDel="00E6374F">
          <w:delText>м</w:delText>
        </w:r>
        <w:r w:rsidDel="00E6374F">
          <w:delText>н</w:delText>
        </w:r>
        <w:r w:rsidDel="00E6374F">
          <w:delText>е</w:delText>
        </w:r>
        <w:r w:rsidDel="00E6374F">
          <w:delText xml:space="preserve"> </w:delText>
        </w:r>
        <w:r w:rsidDel="00E6374F">
          <w:delText>н</w:delText>
        </w:r>
        <w:r w:rsidDel="00E6374F">
          <w:delText>а</w:delText>
        </w:r>
        <w:r w:rsidDel="00E6374F">
          <w:delText>д</w:delText>
        </w:r>
        <w:r w:rsidDel="00E6374F">
          <w:delText>о</w:delText>
        </w:r>
        <w:r w:rsidDel="00E6374F">
          <w:delText>?</w:delText>
        </w:r>
        <w:r w:rsidDel="00E6374F">
          <w:br/>
        </w:r>
        <w:r w:rsidDel="00E6374F">
          <w:delText>Т</w:delText>
        </w:r>
        <w:r w:rsidDel="00E6374F">
          <w:delText>р</w:delText>
        </w:r>
        <w:r w:rsidDel="00E6374F">
          <w:delText>у</w:delText>
        </w:r>
        <w:r w:rsidDel="00E6374F">
          <w:delText>д</w:delText>
        </w:r>
        <w:r w:rsidDel="00E6374F">
          <w:delText>,</w:delText>
        </w:r>
        <w:r w:rsidDel="00E6374F">
          <w:delText xml:space="preserve"> </w:delText>
        </w:r>
        <w:r w:rsidDel="00E6374F">
          <w:delText>к</w:delText>
        </w:r>
        <w:r w:rsidDel="00E6374F">
          <w:delText>о</w:delText>
        </w:r>
        <w:r w:rsidDel="00E6374F">
          <w:delText>т</w:delText>
        </w:r>
        <w:r w:rsidDel="00E6374F">
          <w:delText>о</w:delText>
        </w:r>
        <w:r w:rsidDel="00E6374F">
          <w:delText>р</w:delText>
        </w:r>
        <w:r w:rsidDel="00E6374F">
          <w:delText>ы</w:delText>
        </w:r>
        <w:r w:rsidDel="00E6374F">
          <w:delText>й</w:delText>
        </w:r>
        <w:r w:rsidDel="00E6374F">
          <w:delText xml:space="preserve"> </w:delText>
        </w:r>
        <w:r w:rsidDel="00E6374F">
          <w:delText>п</w:delText>
        </w:r>
        <w:r w:rsidDel="00E6374F">
          <w:delText>о</w:delText>
        </w:r>
        <w:r w:rsidDel="00E6374F">
          <w:delText>и</w:delText>
        </w:r>
        <w:r w:rsidDel="00E6374F">
          <w:delText>с</w:delText>
        </w:r>
        <w:r w:rsidDel="00E6374F">
          <w:delText>к</w:delText>
        </w:r>
        <w:r w:rsidDel="00E6374F">
          <w:delText>а</w:delText>
        </w:r>
        <w:r w:rsidDel="00E6374F">
          <w:delText>т</w:delText>
        </w:r>
        <w:r w:rsidDel="00E6374F">
          <w:delText>ь</w:delText>
        </w:r>
        <w:r w:rsidDel="00E6374F">
          <w:delText>!</w:delText>
        </w:r>
        <w:commentRangeEnd w:id="23"/>
        <w:r w:rsidDel="00E6374F">
          <w:commentReference w:id="23"/>
        </w:r>
      </w:del>
    </w:p>
    <w:p w:rsidR="00273ADD" w:rsidRDefault="005E0B4C">
      <w:r>
        <w:t>Обо всех скажу я смело,</w:t>
      </w:r>
      <w:r>
        <w:br/>
        <w:t>Не сидят никто без дела!</w:t>
      </w:r>
      <w:r>
        <w:br/>
        <w:t>И ещё сказать хочу,</w:t>
      </w:r>
      <w:r>
        <w:br/>
        <w:t>Всё нам, братцы,</w:t>
      </w:r>
      <w:r>
        <w:t xml:space="preserve"> по плечу!</w:t>
      </w:r>
    </w:p>
    <w:sectPr w:rsidR="00273AD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7" w:author="serega devyatkin" w:date="2016-11-24T12:40:00Z" w:initials="sd">
    <w:p w:rsidR="00273ADD" w:rsidRDefault="005E0B4C">
      <w:r>
        <w:rPr>
          <w:sz w:val="20"/>
        </w:rPr>
        <w:t>Куда-то делась логика</w:t>
      </w:r>
    </w:p>
  </w:comment>
  <w:comment w:id="18" w:author="serega devyatkin" w:date="2016-11-24T15:11:00Z" w:initials="sd">
    <w:p w:rsidR="00273ADD" w:rsidRDefault="005E0B4C">
      <w:r>
        <w:rPr>
          <w:sz w:val="20"/>
        </w:rPr>
        <w:t xml:space="preserve">Занимаются: </w:t>
      </w:r>
      <w:proofErr w:type="spellStart"/>
      <w:r>
        <w:rPr>
          <w:sz w:val="20"/>
        </w:rPr>
        <w:t>спортом</w:t>
      </w:r>
      <w:proofErr w:type="gramStart"/>
      <w:r>
        <w:rPr>
          <w:sz w:val="20"/>
        </w:rPr>
        <w:t>,р</w:t>
      </w:r>
      <w:proofErr w:type="gramEnd"/>
      <w:r>
        <w:rPr>
          <w:sz w:val="20"/>
        </w:rPr>
        <w:t>исованием</w:t>
      </w:r>
      <w:proofErr w:type="spellEnd"/>
      <w:r>
        <w:rPr>
          <w:sz w:val="20"/>
        </w:rPr>
        <w:t>, пением.</w:t>
      </w:r>
    </w:p>
  </w:comment>
  <w:comment w:id="23" w:author="serega devyatkin" w:date="2016-11-24T15:12:00Z" w:initials="sd">
    <w:p w:rsidR="00273ADD" w:rsidRDefault="005E0B4C">
      <w:r>
        <w:rPr>
          <w:sz w:val="20"/>
        </w:rPr>
        <w:t>...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</w:compat>
  <w:rsids>
    <w:rsidRoot w:val="00273ADD"/>
    <w:rsid w:val="00273ADD"/>
    <w:rsid w:val="005E0B4C"/>
    <w:rsid w:val="00E6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6374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637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before="170" w:line="276" w:lineRule="auto"/>
    </w:pPr>
  </w:style>
  <w:style w:type="paragraph" w:styleId="1">
    <w:name w:val="heading 1"/>
    <w:basedOn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pPr>
      <w:spacing w:before="0"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a7">
    <w:name w:val="Subtitle"/>
    <w:basedOn w:val="a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E6374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637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6</cp:revision>
  <dcterms:created xsi:type="dcterms:W3CDTF">2016-01-24T11:55:00Z</dcterms:created>
  <dcterms:modified xsi:type="dcterms:W3CDTF">2017-01-04T20:47:00Z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