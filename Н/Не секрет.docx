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7363" w:rsidRDefault="008877F1">
      <w:r>
        <w:t>Я не открою вам секрет,</w:t>
      </w:r>
      <w:r>
        <w:br/>
        <w:t>Но дам тихонечко совет.</w:t>
      </w:r>
      <w:r>
        <w:br/>
        <w:t>Чтобы здоровым, бодрым быть,</w:t>
      </w:r>
      <w:r>
        <w:br/>
        <w:t>Себя и жизнь свою любить!</w:t>
      </w:r>
    </w:p>
    <w:p w:rsidR="00C77363" w:rsidRDefault="008877F1">
      <w:r>
        <w:t>Зарядку делать по утрам,</w:t>
      </w:r>
      <w:r>
        <w:br/>
        <w:t>Любой и каждый должен</w:t>
      </w:r>
      <w:ins w:id="0" w:author="Василий" w:date="2016-10-28T22:59:00Z">
        <w:r w:rsidR="0034387A">
          <w:t>.</w:t>
        </w:r>
      </w:ins>
      <w:del w:id="1" w:author="Василий" w:date="2016-10-28T22:59:00Z">
        <w:r w:rsidDel="0034387A">
          <w:delText>,</w:delText>
        </w:r>
      </w:del>
      <w:r>
        <w:br/>
        <w:t>Тем настроение предашь,</w:t>
      </w:r>
      <w:r>
        <w:br/>
        <w:t>Кр</w:t>
      </w:r>
      <w:ins w:id="2" w:author="Василий" w:date="2016-10-28T22:58:00Z">
        <w:r w:rsidR="0034387A">
          <w:t>асиво будешь сложен.</w:t>
        </w:r>
      </w:ins>
      <w:del w:id="3" w:author="Василий" w:date="2016-10-28T22:58:00Z">
        <w:r w:rsidDel="0034387A">
          <w:delText>а</w:delText>
        </w:r>
        <w:r w:rsidDel="0034387A">
          <w:delText>с</w:delText>
        </w:r>
        <w:r w:rsidDel="0034387A">
          <w:delText>и</w:delText>
        </w:r>
        <w:r w:rsidDel="0034387A">
          <w:delText>в</w:delText>
        </w:r>
        <w:r w:rsidDel="0034387A">
          <w:delText>о</w:delText>
        </w:r>
        <w:r w:rsidDel="0034387A">
          <w:delText xml:space="preserve"> </w:delText>
        </w:r>
        <w:r w:rsidDel="0034387A">
          <w:delText>т</w:delText>
        </w:r>
        <w:r w:rsidDel="0034387A">
          <w:delText>е</w:delText>
        </w:r>
        <w:r w:rsidDel="0034387A">
          <w:delText>л</w:delText>
        </w:r>
        <w:r w:rsidDel="0034387A">
          <w:delText>о</w:delText>
        </w:r>
        <w:r w:rsidDel="0034387A">
          <w:delText xml:space="preserve"> </w:delText>
        </w:r>
        <w:r w:rsidDel="0034387A">
          <w:delText>с</w:delText>
        </w:r>
        <w:r w:rsidDel="0034387A">
          <w:delText>л</w:delText>
        </w:r>
        <w:r w:rsidDel="0034387A">
          <w:delText>о</w:delText>
        </w:r>
        <w:r w:rsidDel="0034387A">
          <w:delText>ж</w:delText>
        </w:r>
        <w:r w:rsidDel="0034387A">
          <w:delText>и</w:delText>
        </w:r>
        <w:r w:rsidDel="0034387A">
          <w:delText>ш</w:delText>
        </w:r>
        <w:r w:rsidDel="0034387A">
          <w:delText>ь</w:delText>
        </w:r>
      </w:del>
      <w:r>
        <w:t>.</w:t>
      </w:r>
    </w:p>
    <w:p w:rsidR="00C77363" w:rsidRDefault="008877F1">
      <w:r>
        <w:t>О гигиене я молчу,</w:t>
      </w:r>
      <w:r>
        <w:br/>
        <w:t>И так это понятно,</w:t>
      </w:r>
      <w:r>
        <w:br/>
        <w:t xml:space="preserve">Что чистый, свежий </w:t>
      </w:r>
      <w:r>
        <w:t>человек,</w:t>
      </w:r>
      <w:r>
        <w:br/>
        <w:t>Ведь, это так приятно!</w:t>
      </w:r>
    </w:p>
    <w:p w:rsidR="00C77363" w:rsidRDefault="008877F1">
      <w:r>
        <w:t>Как дверь, слетевшая с петель,</w:t>
      </w:r>
      <w:r>
        <w:br/>
        <w:t>Ворчать не надо целый день.</w:t>
      </w:r>
      <w:r>
        <w:br/>
        <w:t>Ты лучше песни напевай,</w:t>
      </w:r>
      <w:r>
        <w:br/>
        <w:t>В себя энергию вливай.</w:t>
      </w:r>
    </w:p>
    <w:p w:rsidR="00C77363" w:rsidRDefault="008877F1">
      <w:r>
        <w:t>И не грузи себя и всех,</w:t>
      </w:r>
      <w:r>
        <w:br/>
        <w:t>Жизнь продлевает громкий смех!</w:t>
      </w:r>
      <w:r>
        <w:br/>
        <w:t>Смени таблетки и аптеку,</w:t>
      </w:r>
      <w:r>
        <w:br/>
      </w:r>
      <w:ins w:id="4" w:author="Василий" w:date="2016-10-28T23:02:00Z">
        <w:r w:rsidR="0034387A">
          <w:t xml:space="preserve">На книги, </w:t>
        </w:r>
      </w:ins>
      <w:bookmarkStart w:id="5" w:name="_GoBack"/>
      <w:bookmarkEnd w:id="5"/>
      <w:del w:id="6" w:author="Василий" w:date="2016-10-28T23:00:00Z">
        <w:r w:rsidDel="0034387A">
          <w:delText>Н</w:delText>
        </w:r>
        <w:r w:rsidDel="0034387A">
          <w:delText>а</w:delText>
        </w:r>
        <w:r w:rsidDel="0034387A">
          <w:delText xml:space="preserve"> </w:delText>
        </w:r>
        <w:r w:rsidDel="0034387A">
          <w:delText>к</w:delText>
        </w:r>
        <w:r w:rsidDel="0034387A">
          <w:delText>н</w:delText>
        </w:r>
        <w:r w:rsidDel="0034387A">
          <w:delText>и</w:delText>
        </w:r>
        <w:r w:rsidDel="0034387A">
          <w:delText>г</w:delText>
        </w:r>
        <w:r w:rsidDel="0034387A">
          <w:delText>и</w:delText>
        </w:r>
      </w:del>
      <w:del w:id="7" w:author="Василий" w:date="2016-10-28T23:02:00Z">
        <w:r w:rsidDel="0034387A">
          <w:delText xml:space="preserve"> </w:delText>
        </w:r>
      </w:del>
      <w:r>
        <w:t>и библиотеку.</w:t>
      </w:r>
    </w:p>
    <w:sectPr w:rsidR="00C7736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77363"/>
    <w:rsid w:val="0034387A"/>
    <w:rsid w:val="008877F1"/>
    <w:rsid w:val="00C7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4387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3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4387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3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448</Characters>
  <Application>Microsoft Office Word</Application>
  <DocSecurity>0</DocSecurity>
  <Lines>3</Lines>
  <Paragraphs>1</Paragraphs>
  <ScaleCrop>false</ScaleCrop>
  <Company>Krokoz™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2016-01-23T14:37:00Z</dcterms:created>
  <dcterms:modified xsi:type="dcterms:W3CDTF">2016-10-28T19:02:00Z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