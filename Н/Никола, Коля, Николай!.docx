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498C" w:rsidRDefault="00757AAB">
      <w:bookmarkStart w:id="0" w:name="_GoBack"/>
      <w:r>
        <w:t xml:space="preserve">Есть у меня двоюродный </w:t>
      </w:r>
      <w:bookmarkEnd w:id="0"/>
      <w:r>
        <w:t>брат,</w:t>
      </w:r>
      <w:r>
        <w:br/>
        <w:t>Любому гостю всегда рад!</w:t>
      </w:r>
      <w:r>
        <w:br/>
        <w:t>Придёшь к нему без предупрежденья,</w:t>
      </w:r>
      <w:r>
        <w:br/>
        <w:t>А встретит как на День Рожденья</w:t>
      </w:r>
      <w:ins w:id="1" w:author="Василий" w:date="2017-01-05T23:25:00Z">
        <w:r w:rsidR="00C17B0A">
          <w:t>!</w:t>
        </w:r>
      </w:ins>
      <w:del w:id="2" w:author="Василий" w:date="2017-01-05T23:25:00Z">
        <w:r w:rsidDel="00C17B0A">
          <w:delText>.</w:delText>
        </w:r>
      </w:del>
    </w:p>
    <w:p w:rsidR="0089498C" w:rsidRDefault="00757AAB">
      <w:r>
        <w:t>Откроет широко калитку,</w:t>
      </w:r>
      <w:r>
        <w:br/>
        <w:t>И расплывётся весь в улыбке.</w:t>
      </w:r>
      <w:r>
        <w:br/>
        <w:t>И столько теплоты в речах,</w:t>
      </w:r>
      <w:r>
        <w:br/>
        <w:t>Готов нести в дом на руках.</w:t>
      </w:r>
    </w:p>
    <w:p w:rsidR="0089498C" w:rsidRDefault="00757AAB">
      <w:r>
        <w:t>Глаза полны добра и света,</w:t>
      </w:r>
      <w:r>
        <w:br/>
        <w:t>От Мамки у него всё это.</w:t>
      </w:r>
      <w:r>
        <w:br/>
        <w:t>И даже смех как у неё,</w:t>
      </w:r>
      <w:r>
        <w:br/>
        <w:t>Любуюсь, глядя на него!</w:t>
      </w:r>
    </w:p>
    <w:p w:rsidR="0089498C" w:rsidDel="00C17B0A" w:rsidRDefault="00757AAB">
      <w:pPr>
        <w:rPr>
          <w:del w:id="3" w:author="Василий" w:date="2017-01-05T23:23:00Z"/>
        </w:rPr>
      </w:pPr>
      <w:r>
        <w:t>Мой брат румяный, крепкий телом,</w:t>
      </w:r>
      <w:r>
        <w:br/>
        <w:t>Занятый всегда нужным делом.</w:t>
      </w:r>
      <w:r>
        <w:br/>
        <w:t>Не посидит, не заленится,</w:t>
      </w:r>
      <w:r>
        <w:br/>
        <w:t>С нуля легко может разжиться.</w:t>
      </w:r>
    </w:p>
    <w:p w:rsidR="0089498C" w:rsidRDefault="00757AAB">
      <w:del w:id="4" w:author="Василий" w:date="2017-01-05T23:00:00Z">
        <w:r w:rsidDel="00BD11E3">
          <w:delText>Никола, Коля, Николай,</w:delText>
        </w:r>
        <w:r w:rsidDel="00BD11E3">
          <w:br/>
          <w:delText>Его как хочешь, называй!</w:delText>
        </w:r>
        <w:r w:rsidDel="00BD11E3">
          <w:br/>
        </w:r>
        <w:commentRangeStart w:id="5"/>
        <w:r w:rsidDel="00BD11E3">
          <w:delText>А можно Алексеевич,</w:delText>
        </w:r>
        <w:r w:rsidDel="00BD11E3">
          <w:br/>
          <w:delText>Почти, что как царевич.</w:delText>
        </w:r>
      </w:del>
      <w:commentRangeEnd w:id="5"/>
      <w:r>
        <w:commentReference w:id="5"/>
      </w:r>
    </w:p>
    <w:p w:rsidR="00BD11E3" w:rsidRDefault="00757AAB">
      <w:pPr>
        <w:rPr>
          <w:ins w:id="6" w:author="Василий" w:date="2017-01-05T23:06:00Z"/>
        </w:rPr>
      </w:pPr>
      <w:r>
        <w:t>Глава семьи, здесь сразу видно!</w:t>
      </w:r>
      <w:r>
        <w:br/>
        <w:t>С таким мужчиной жить не стыдно.</w:t>
      </w:r>
      <w:r>
        <w:br/>
        <w:t>Дети гордятся, уважают,</w:t>
      </w:r>
      <w:r>
        <w:br/>
      </w:r>
      <w:ins w:id="7" w:author="Василий" w:date="2017-01-05T23:02:00Z">
        <w:r w:rsidR="00BD11E3">
          <w:t>Примером для себя считают.</w:t>
        </w:r>
      </w:ins>
      <w:del w:id="8" w:author="Василий" w:date="2017-01-05T23:01:00Z">
        <w:r w:rsidDel="00BD11E3">
          <w:delText xml:space="preserve">Внучат </w:delText>
        </w:r>
        <w:commentRangeStart w:id="9"/>
        <w:r w:rsidDel="00BD11E3">
          <w:delText>тихонько им рожают</w:delText>
        </w:r>
      </w:del>
    </w:p>
    <w:p w:rsidR="0089498C" w:rsidDel="00BD11E3" w:rsidRDefault="00757AAB">
      <w:pPr>
        <w:rPr>
          <w:del w:id="10" w:author="Василий" w:date="2017-01-05T23:06:00Z"/>
        </w:rPr>
      </w:pPr>
      <w:del w:id="11" w:author="Василий" w:date="2017-01-05T23:06:00Z">
        <w:r w:rsidDel="00BD11E3">
          <w:delText>.</w:delText>
        </w:r>
        <w:commentRangeEnd w:id="9"/>
        <w:r w:rsidDel="00BD11E3">
          <w:commentReference w:id="9"/>
        </w:r>
      </w:del>
    </w:p>
    <w:p w:rsidR="0089498C" w:rsidRDefault="00757AAB">
      <w:r>
        <w:t>Приятный он как собеседник,</w:t>
      </w:r>
      <w:r>
        <w:br/>
        <w:t>Умеет слушать и сказать.</w:t>
      </w:r>
      <w:r>
        <w:br/>
        <w:t>И на дела он не бездельник,</w:t>
      </w:r>
      <w:r>
        <w:br/>
        <w:t>Опять же здесь, он точно в Мать!</w:t>
      </w:r>
    </w:p>
    <w:p w:rsidR="0089498C" w:rsidRDefault="00757AAB">
      <w:r>
        <w:t>Хоть с братом видимся мы редко,</w:t>
      </w:r>
      <w:r>
        <w:br/>
        <w:t>Зато общенье от души!</w:t>
      </w:r>
      <w:r>
        <w:br/>
      </w:r>
      <w:commentRangeStart w:id="12"/>
      <w:r>
        <w:t>О</w:t>
      </w:r>
      <w:ins w:id="13" w:author="Василий" w:date="2017-01-05T23:03:00Z">
        <w:r w:rsidR="00BD11E3">
          <w:t xml:space="preserve"> д</w:t>
        </w:r>
        <w:r>
          <w:t>етстве</w:t>
        </w:r>
      </w:ins>
      <w:del w:id="14" w:author="Василий" w:date="2017-01-05T23:03:00Z">
        <w:r w:rsidDel="00BD11E3">
          <w:delText>бо всех</w:delText>
        </w:r>
      </w:del>
      <w:r>
        <w:t xml:space="preserve"> вспомним, посмеёмся,</w:t>
      </w:r>
      <w:commentRangeEnd w:id="12"/>
      <w:r>
        <w:commentReference w:id="12"/>
      </w:r>
      <w:r>
        <w:br/>
        <w:t>Как будто вновь мы малыши.</w:t>
      </w:r>
    </w:p>
    <w:p w:rsidR="0089498C" w:rsidRDefault="00757AAB">
      <w:r>
        <w:t>Ещё хочу сказать я вновь,</w:t>
      </w:r>
      <w:r>
        <w:br/>
        <w:t>С ним, как за каменной стеной.</w:t>
      </w:r>
      <w:r>
        <w:br/>
        <w:t>Уютно, радостно, надёжно,</w:t>
      </w:r>
      <w:r>
        <w:br/>
        <w:t>Семью счастливой назвать можно.</w:t>
      </w:r>
    </w:p>
    <w:p w:rsidR="0089498C" w:rsidRDefault="00757AAB">
      <w:r>
        <w:t>Никола, Коля, Николай,</w:t>
      </w:r>
      <w:r>
        <w:br/>
        <w:t>В таком же духе продолжай!</w:t>
      </w:r>
      <w:r>
        <w:br/>
        <w:t>Таких людей должно быть много,</w:t>
      </w:r>
      <w:r>
        <w:br/>
        <w:t>Пусть будет долгая дорога!</w:t>
      </w:r>
    </w:p>
    <w:p w:rsidR="0089498C" w:rsidRDefault="00757AAB">
      <w:r>
        <w:lastRenderedPageBreak/>
        <w:t>Тебе всего пятьдесят лет,</w:t>
      </w:r>
      <w:r>
        <w:br/>
        <w:t>Ещё желаю тебе столько.</w:t>
      </w:r>
      <w:r>
        <w:br/>
        <w:t>А там посмотрим, слышишь, Колька?</w:t>
      </w:r>
      <w:r>
        <w:br/>
        <w:t>Храни, Господь, тебя от бед!</w:t>
      </w:r>
    </w:p>
    <w:sectPr w:rsidR="0089498C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devyatkin" w:date="2016-11-24T22:42:00Z" w:initials="sd">
    <w:p w:rsidR="0089498C" w:rsidRDefault="00757AAB">
      <w:r>
        <w:rPr>
          <w:sz w:val="20"/>
        </w:rPr>
        <w:t>...</w:t>
      </w:r>
    </w:p>
  </w:comment>
  <w:comment w:id="9" w:author="serega devyatkin" w:date="2016-11-24T22:43:00Z" w:initials="sd">
    <w:p w:rsidR="0089498C" w:rsidRDefault="00757AAB">
      <w:r>
        <w:rPr>
          <w:sz w:val="20"/>
        </w:rPr>
        <w:t>...</w:t>
      </w:r>
    </w:p>
  </w:comment>
  <w:comment w:id="12" w:author="serega devyatkin" w:date="2016-11-24T22:43:00Z" w:initials="sd">
    <w:p w:rsidR="0089498C" w:rsidRDefault="00757AAB">
      <w:r>
        <w:rPr>
          <w:sz w:val="20"/>
        </w:rPr>
        <w:t>Сломался ритм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89498C"/>
    <w:rsid w:val="00757AAB"/>
    <w:rsid w:val="0089498C"/>
    <w:rsid w:val="00BD11E3"/>
    <w:rsid w:val="00C1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D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1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D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1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Никола, Коля, Николай!.docx</vt:lpstr>
    </vt:vector>
  </TitlesOfParts>
  <Company>Krokoz™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Никола, Коля, Николай!.docx</dc:title>
  <dc:subject/>
  <dc:creator/>
  <dc:description/>
  <cp:lastModifiedBy>Василий</cp:lastModifiedBy>
  <cp:revision>8</cp:revision>
  <dcterms:created xsi:type="dcterms:W3CDTF">2014-10-23T14:23:00Z</dcterms:created>
  <dcterms:modified xsi:type="dcterms:W3CDTF">2017-01-05T19:27:00Z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