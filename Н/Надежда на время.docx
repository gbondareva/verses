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233B3" w:rsidRDefault="0073591F">
      <w:r>
        <w:t>Течёт река воспоминаний,</w:t>
      </w:r>
      <w:r>
        <w:br/>
        <w:t>Сердце сжимается, грустит.</w:t>
      </w:r>
      <w:r>
        <w:br/>
        <w:t>Корабль счастья наш о скалы</w:t>
      </w:r>
      <w:r>
        <w:br/>
        <w:t>Волной цунами был разбит.</w:t>
      </w:r>
    </w:p>
    <w:p w:rsidR="009233B3" w:rsidRDefault="0073591F">
      <w:r>
        <w:t>И даже песни, нож вонзают,</w:t>
      </w:r>
      <w:r>
        <w:br/>
        <w:t>Они все кажутся о нём.</w:t>
      </w:r>
      <w:r>
        <w:br/>
        <w:t>И тускло звёздочки мерцают,</w:t>
      </w:r>
      <w:r>
        <w:br/>
        <w:t>И слишком стал просторным дом.</w:t>
      </w:r>
    </w:p>
    <w:p w:rsidR="009233B3" w:rsidRDefault="0073591F">
      <w:r>
        <w:t>Трудно дышать, душит обида,</w:t>
      </w:r>
      <w:r>
        <w:br/>
      </w:r>
      <w:commentRangeStart w:id="0"/>
      <w:r>
        <w:t xml:space="preserve">Сколь ни </w:t>
      </w:r>
      <w:r>
        <w:t xml:space="preserve">гляди, </w:t>
      </w:r>
      <w:ins w:id="1" w:author="Василий" w:date="2016-10-29T23:40:00Z">
        <w:r w:rsidR="00AC2560">
          <w:t>его</w:t>
        </w:r>
      </w:ins>
      <w:del w:id="2" w:author="Василий" w:date="2016-10-29T23:39:00Z">
        <w:r w:rsidDel="00AC2560">
          <w:delText>н</w:delText>
        </w:r>
        <w:r w:rsidDel="00AC2560">
          <w:delText>и</w:delText>
        </w:r>
        <w:r w:rsidDel="00AC2560">
          <w:delText>г</w:delText>
        </w:r>
        <w:r w:rsidDel="00AC2560">
          <w:delText>д</w:delText>
        </w:r>
        <w:r w:rsidDel="00AC2560">
          <w:delText>е</w:delText>
        </w:r>
      </w:del>
      <w:r>
        <w:t xml:space="preserve">, не </w:t>
      </w:r>
      <w:ins w:id="3" w:author="Василий" w:date="2016-10-29T23:40:00Z">
        <w:r w:rsidR="00AC2560">
          <w:t>видно.</w:t>
        </w:r>
      </w:ins>
      <w:del w:id="4" w:author="Василий" w:date="2016-10-29T23:40:00Z">
        <w:r w:rsidDel="00AC2560">
          <w:delText>в</w:delText>
        </w:r>
        <w:r w:rsidDel="00AC2560">
          <w:delText>и</w:delText>
        </w:r>
        <w:r w:rsidDel="00AC2560">
          <w:delText>д</w:delText>
        </w:r>
        <w:r w:rsidDel="00AC2560">
          <w:delText>н</w:delText>
        </w:r>
        <w:r w:rsidDel="00AC2560">
          <w:delText>о</w:delText>
        </w:r>
      </w:del>
      <w:r>
        <w:t>.</w:t>
      </w:r>
      <w:commentRangeEnd w:id="0"/>
      <w:r>
        <w:commentReference w:id="0"/>
      </w:r>
      <w:r>
        <w:br/>
      </w:r>
      <w:ins w:id="5" w:author="Василий" w:date="2016-10-29T23:43:00Z">
        <w:r w:rsidR="00AC2560">
          <w:t>Нельзя лететь с одним крылом,</w:t>
        </w:r>
      </w:ins>
      <w:del w:id="6" w:author="Василий" w:date="2016-10-29T23:43:00Z">
        <w:r w:rsidDel="00AC2560">
          <w:delText>О</w:delText>
        </w:r>
        <w:r w:rsidDel="00AC2560">
          <w:delText>д</w:delText>
        </w:r>
        <w:r w:rsidDel="00AC2560">
          <w:delText>н</w:delText>
        </w:r>
        <w:r w:rsidDel="00AC2560">
          <w:delText>о</w:delText>
        </w:r>
        <w:r w:rsidDel="00AC2560">
          <w:delText xml:space="preserve"> </w:delText>
        </w:r>
        <w:r w:rsidDel="00AC2560">
          <w:delText>к</w:delText>
        </w:r>
        <w:r w:rsidDel="00AC2560">
          <w:delText>р</w:delText>
        </w:r>
        <w:r w:rsidDel="00AC2560">
          <w:delText>ы</w:delText>
        </w:r>
        <w:r w:rsidDel="00AC2560">
          <w:delText>л</w:delText>
        </w:r>
        <w:r w:rsidDel="00AC2560">
          <w:delText>о</w:delText>
        </w:r>
        <w:r w:rsidDel="00AC2560">
          <w:delText xml:space="preserve"> </w:delText>
        </w:r>
        <w:r w:rsidDel="00AC2560">
          <w:delText>л</w:delText>
        </w:r>
        <w:r w:rsidDel="00AC2560">
          <w:delText>е</w:delText>
        </w:r>
        <w:r w:rsidDel="00AC2560">
          <w:delText>т</w:delText>
        </w:r>
        <w:r w:rsidDel="00AC2560">
          <w:delText>а</w:delText>
        </w:r>
        <w:r w:rsidDel="00AC2560">
          <w:delText>т</w:delText>
        </w:r>
        <w:r w:rsidDel="00AC2560">
          <w:delText>ь</w:delText>
        </w:r>
        <w:r w:rsidDel="00AC2560">
          <w:delText xml:space="preserve"> </w:delText>
        </w:r>
        <w:r w:rsidDel="00AC2560">
          <w:delText>н</w:delText>
        </w:r>
        <w:r w:rsidDel="00AC2560">
          <w:delText>е</w:delText>
        </w:r>
        <w:r w:rsidDel="00AC2560">
          <w:delText xml:space="preserve"> </w:delText>
        </w:r>
        <w:r w:rsidDel="00AC2560">
          <w:delText>м</w:delText>
        </w:r>
        <w:r w:rsidDel="00AC2560">
          <w:delText>о</w:delText>
        </w:r>
        <w:r w:rsidDel="00AC2560">
          <w:delText>ж</w:delText>
        </w:r>
        <w:r w:rsidDel="00AC2560">
          <w:delText>е</w:delText>
        </w:r>
        <w:r w:rsidDel="00AC2560">
          <w:delText>т</w:delText>
        </w:r>
      </w:del>
      <w:ins w:id="7" w:author="Василий" w:date="2016-10-29T23:40:00Z">
        <w:r w:rsidR="00AC2560">
          <w:t>,</w:t>
        </w:r>
      </w:ins>
      <w:r>
        <w:br/>
      </w:r>
      <w:ins w:id="8" w:author="Василий" w:date="2016-10-29T23:43:00Z">
        <w:r w:rsidR="00AC2560">
          <w:t>Печаль наполнила наш дом.</w:t>
        </w:r>
      </w:ins>
      <w:del w:id="9" w:author="Василий" w:date="2016-10-29T23:43:00Z">
        <w:r w:rsidDel="00AC2560">
          <w:delText>И</w:delText>
        </w:r>
        <w:r w:rsidDel="00AC2560">
          <w:delText xml:space="preserve"> </w:delText>
        </w:r>
        <w:r w:rsidDel="00AC2560">
          <w:delText>з</w:delText>
        </w:r>
        <w:r w:rsidDel="00AC2560">
          <w:delText>д</w:delText>
        </w:r>
        <w:r w:rsidDel="00AC2560">
          <w:delText>е</w:delText>
        </w:r>
        <w:r w:rsidDel="00AC2560">
          <w:delText>с</w:delText>
        </w:r>
        <w:r w:rsidDel="00AC2560">
          <w:delText>ь</w:delText>
        </w:r>
        <w:r w:rsidDel="00AC2560">
          <w:delText>,</w:delText>
        </w:r>
        <w:r w:rsidDel="00AC2560">
          <w:delText xml:space="preserve"> </w:delText>
        </w:r>
        <w:r w:rsidDel="00AC2560">
          <w:delText>н</w:delText>
        </w:r>
        <w:r w:rsidDel="00AC2560">
          <w:delText>и</w:delText>
        </w:r>
        <w:r w:rsidDel="00AC2560">
          <w:delText>к</w:delText>
        </w:r>
        <w:r w:rsidDel="00AC2560">
          <w:delText>т</w:delText>
        </w:r>
        <w:r w:rsidDel="00AC2560">
          <w:delText>о</w:delText>
        </w:r>
        <w:r w:rsidDel="00AC2560">
          <w:delText>,</w:delText>
        </w:r>
        <w:r w:rsidDel="00AC2560">
          <w:delText xml:space="preserve"> </w:delText>
        </w:r>
        <w:r w:rsidDel="00AC2560">
          <w:delText>у</w:delText>
        </w:r>
        <w:r w:rsidDel="00AC2560">
          <w:delText>ж</w:delText>
        </w:r>
        <w:r w:rsidDel="00AC2560">
          <w:delText xml:space="preserve"> </w:delText>
        </w:r>
        <w:r w:rsidDel="00AC2560">
          <w:delText>н</w:delText>
        </w:r>
        <w:r w:rsidDel="00AC2560">
          <w:delText>е</w:delText>
        </w:r>
        <w:r w:rsidDel="00AC2560">
          <w:delText xml:space="preserve"> </w:delText>
        </w:r>
        <w:r w:rsidDel="00AC2560">
          <w:delText>п</w:delText>
        </w:r>
        <w:r w:rsidDel="00AC2560">
          <w:delText>о</w:delText>
        </w:r>
        <w:r w:rsidDel="00AC2560">
          <w:delText>м</w:delText>
        </w:r>
        <w:r w:rsidDel="00AC2560">
          <w:delText>о</w:delText>
        </w:r>
        <w:r w:rsidDel="00AC2560">
          <w:delText>ж</w:delText>
        </w:r>
        <w:r w:rsidDel="00AC2560">
          <w:delText>е</w:delText>
        </w:r>
        <w:r w:rsidDel="00AC2560">
          <w:delText>т</w:delText>
        </w:r>
      </w:del>
      <w:r>
        <w:t>.</w:t>
      </w:r>
    </w:p>
    <w:p w:rsidR="009233B3" w:rsidRDefault="0073591F">
      <w:r>
        <w:t>Одна надежда, лишь на время,</w:t>
      </w:r>
      <w:r>
        <w:br/>
        <w:t>Может, сотрёт как-то беду.</w:t>
      </w:r>
      <w:bookmarkStart w:id="10" w:name="_GoBack"/>
      <w:bookmarkEnd w:id="10"/>
      <w:r>
        <w:br/>
        <w:t>Ну, а пока, я не летаю,</w:t>
      </w:r>
      <w:r>
        <w:br/>
        <w:t xml:space="preserve">Я просто, </w:t>
      </w:r>
      <w:ins w:id="11" w:author="Василий" w:date="2016-10-29T23:44:00Z">
        <w:r w:rsidR="00AC2560">
          <w:t>медленно иду.</w:t>
        </w:r>
      </w:ins>
      <w:commentRangeStart w:id="12"/>
      <w:del w:id="13" w:author="Василий" w:date="2016-10-29T23:44:00Z">
        <w:r w:rsidDel="00AC2560">
          <w:delText>т</w:delText>
        </w:r>
        <w:r w:rsidDel="00AC2560">
          <w:delText>и</w:delText>
        </w:r>
        <w:r w:rsidDel="00AC2560">
          <w:delText>х</w:delText>
        </w:r>
        <w:r w:rsidDel="00AC2560">
          <w:delText>о</w:delText>
        </w:r>
        <w:r w:rsidDel="00AC2560">
          <w:delText>н</w:delText>
        </w:r>
        <w:r w:rsidDel="00AC2560">
          <w:delText>ь</w:delText>
        </w:r>
        <w:r w:rsidDel="00AC2560">
          <w:delText>к</w:delText>
        </w:r>
        <w:r w:rsidDel="00AC2560">
          <w:delText>о</w:delText>
        </w:r>
        <w:commentRangeEnd w:id="12"/>
        <w:r w:rsidDel="00AC2560">
          <w:commentReference w:id="12"/>
        </w:r>
        <w:r w:rsidDel="00AC2560">
          <w:delText xml:space="preserve"> </w:delText>
        </w:r>
        <w:r w:rsidDel="00AC2560">
          <w:delText>и</w:delText>
        </w:r>
        <w:r w:rsidDel="00AC2560">
          <w:delText>д</w:delText>
        </w:r>
        <w:r w:rsidDel="00AC2560">
          <w:delText>у</w:delText>
        </w:r>
        <w:r w:rsidDel="00AC2560">
          <w:delText>.</w:delText>
        </w:r>
      </w:del>
    </w:p>
    <w:sectPr w:rsidR="009233B3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erega " w:date="2016-10-06T00:00:00Z" w:initials="s">
    <w:p w:rsidR="009233B3" w:rsidRDefault="0073591F">
      <w:pPr>
        <w:pStyle w:val="LO-normal"/>
      </w:pPr>
      <w:r>
        <w:rPr>
          <w:sz w:val="20"/>
        </w:rPr>
        <w:t>Чего не видно?</w:t>
      </w:r>
    </w:p>
  </w:comment>
  <w:comment w:id="12" w:author="serega " w:date="2016-10-05T23:59:00Z" w:initials="s">
    <w:p w:rsidR="009233B3" w:rsidRDefault="0073591F">
      <w:pPr>
        <w:pStyle w:val="LO-normal"/>
      </w:pPr>
      <w:r>
        <w:rPr>
          <w:sz w:val="20"/>
        </w:rPr>
        <w:t xml:space="preserve">Просится </w:t>
      </w:r>
      <w:proofErr w:type="spellStart"/>
      <w:r>
        <w:rPr>
          <w:sz w:val="20"/>
        </w:rPr>
        <w:t>ударениетИхонько</w:t>
      </w:r>
      <w:proofErr w:type="spellEnd"/>
      <w:r>
        <w:rPr>
          <w:sz w:val="20"/>
        </w:rPr>
        <w:t>. Неверно.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9233B3"/>
    <w:rsid w:val="0073591F"/>
    <w:rsid w:val="009233B3"/>
    <w:rsid w:val="00AC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keepNext/>
      <w:spacing w:after="170" w:line="276" w:lineRule="auto"/>
    </w:pPr>
  </w:style>
  <w:style w:type="paragraph" w:styleId="1">
    <w:name w:val="heading 1"/>
    <w:basedOn w:val="LO-normal"/>
    <w:next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LO-normal"/>
    <w:next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LO-normal"/>
    <w:next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LO-normal"/>
    <w:next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customStyle="1" w:styleId="LO-normal">
    <w:name w:val="LO-normal"/>
    <w:qFormat/>
  </w:style>
  <w:style w:type="paragraph" w:styleId="a6">
    <w:name w:val="Title"/>
    <w:basedOn w:val="LO-normal"/>
    <w:next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LO-normal"/>
    <w:next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rFonts w:cs="Mangal"/>
      <w:sz w:val="20"/>
      <w:szCs w:val="18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rFonts w:cs="Mangal"/>
      <w:sz w:val="20"/>
      <w:szCs w:val="18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AC256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ac">
    <w:name w:val="Текст выноски Знак"/>
    <w:basedOn w:val="a0"/>
    <w:link w:val="ab"/>
    <w:uiPriority w:val="99"/>
    <w:semiHidden/>
    <w:rsid w:val="00AC2560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keepNext/>
      <w:spacing w:after="170" w:line="276" w:lineRule="auto"/>
    </w:pPr>
  </w:style>
  <w:style w:type="paragraph" w:styleId="1">
    <w:name w:val="heading 1"/>
    <w:basedOn w:val="LO-normal"/>
    <w:next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LO-normal"/>
    <w:next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LO-normal"/>
    <w:next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LO-normal"/>
    <w:next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customStyle="1" w:styleId="LO-normal">
    <w:name w:val="LO-normal"/>
    <w:qFormat/>
  </w:style>
  <w:style w:type="paragraph" w:styleId="a6">
    <w:name w:val="Title"/>
    <w:basedOn w:val="LO-normal"/>
    <w:next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LO-normal"/>
    <w:next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rFonts w:cs="Mangal"/>
      <w:sz w:val="20"/>
      <w:szCs w:val="18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rFonts w:cs="Mangal"/>
      <w:sz w:val="20"/>
      <w:szCs w:val="18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AC256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ac">
    <w:name w:val="Текст выноски Знак"/>
    <w:basedOn w:val="a0"/>
    <w:link w:val="ab"/>
    <w:uiPriority w:val="99"/>
    <w:semiHidden/>
    <w:rsid w:val="00AC2560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440</Characters>
  <Application>Microsoft Office Word</Application>
  <DocSecurity>0</DocSecurity>
  <Lines>3</Lines>
  <Paragraphs>1</Paragraphs>
  <ScaleCrop>false</ScaleCrop>
  <Company>Krokoz™</Company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9</cp:revision>
  <dcterms:created xsi:type="dcterms:W3CDTF">2016-10-29T19:39:00Z</dcterms:created>
  <dcterms:modified xsi:type="dcterms:W3CDTF">2016-10-29T19:45:00Z</dcterms:modified>
  <dc:language>ru-RU</dc:language>
</cp:coreProperties>
</file>