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3F21" w:rsidRDefault="00612C96">
      <w:r>
        <w:t>Закажите мне стих любой</w:t>
      </w:r>
      <w:r w:rsidR="00071164">
        <w:t>,</w:t>
      </w:r>
    </w:p>
    <w:p w:rsidR="001C3F21" w:rsidRDefault="00612C96">
      <w:r>
        <w:t>Подскажите на тему какую</w:t>
      </w:r>
      <w:r w:rsidR="00071164">
        <w:t>.</w:t>
      </w:r>
    </w:p>
    <w:p w:rsidR="001C3F21" w:rsidRDefault="00612C96">
      <w:r>
        <w:t>И пока я общаюсь с тобой,</w:t>
      </w:r>
    </w:p>
    <w:p w:rsidR="001C3F21" w:rsidRDefault="00612C96">
      <w:r>
        <w:t>Я уже предложенья рифмую.</w:t>
      </w:r>
    </w:p>
    <w:p w:rsidR="00CA39F2" w:rsidRDefault="00CA39F2"/>
    <w:p w:rsidR="001C3F21" w:rsidRDefault="00612C96">
      <w:r>
        <w:t>О себе всё услыш</w:t>
      </w:r>
      <w:r w:rsidR="00CA39F2">
        <w:t>а</w:t>
      </w:r>
      <w:r>
        <w:t>ть как есть</w:t>
      </w:r>
      <w:r w:rsidR="00071164">
        <w:t>,</w:t>
      </w:r>
    </w:p>
    <w:p w:rsidR="001C3F21" w:rsidRDefault="00071164">
      <w:r>
        <w:t>Много</w:t>
      </w:r>
      <w:r w:rsidR="00612C96">
        <w:t xml:space="preserve"> кто</w:t>
      </w:r>
      <w:r>
        <w:t xml:space="preserve"> ведь,</w:t>
      </w:r>
      <w:r w:rsidR="00612C96">
        <w:t xml:space="preserve"> об этом мечтает</w:t>
      </w:r>
      <w:r>
        <w:t>.</w:t>
      </w:r>
    </w:p>
    <w:p w:rsidR="001C3F21" w:rsidRDefault="00612C96">
      <w:r>
        <w:t>Может быть мне присесть</w:t>
      </w:r>
      <w:r w:rsidR="00071164">
        <w:t>,</w:t>
      </w:r>
      <w:r>
        <w:t xml:space="preserve"> написать,</w:t>
      </w:r>
    </w:p>
    <w:p w:rsidR="001C3F21" w:rsidRDefault="00612C96">
      <w:r>
        <w:t>Пусть и Ваше сердечко растает.</w:t>
      </w:r>
    </w:p>
    <w:p w:rsidR="00CA39F2" w:rsidRDefault="00CA39F2"/>
    <w:p w:rsidR="001C3F21" w:rsidRDefault="00612C96">
      <w:r>
        <w:t>Зарифмую и всё обточу,</w:t>
      </w:r>
    </w:p>
    <w:p w:rsidR="001C3F21" w:rsidRDefault="00612C96">
      <w:r>
        <w:t>Как огранку в алмазе построю</w:t>
      </w:r>
      <w:r w:rsidR="00071164">
        <w:t>.</w:t>
      </w:r>
    </w:p>
    <w:p w:rsidR="001C3F21" w:rsidRDefault="00612C96">
      <w:r>
        <w:t>И гордиться я Вас научу</w:t>
      </w:r>
      <w:r w:rsidR="00071164">
        <w:t>,</w:t>
      </w:r>
    </w:p>
    <w:p w:rsidR="001C3F21" w:rsidRDefault="00612C96">
      <w:r>
        <w:t>Все достоинства Ваши  открою.</w:t>
      </w:r>
    </w:p>
    <w:p w:rsidR="00CA39F2" w:rsidRDefault="00CA39F2"/>
    <w:p w:rsidR="001C3F21" w:rsidRDefault="00612C96">
      <w:r>
        <w:t>Как орешки щёлкаю их,</w:t>
      </w:r>
    </w:p>
    <w:p w:rsidR="001C3F21" w:rsidRDefault="00612C96">
      <w:r>
        <w:t>Только разница есть большая</w:t>
      </w:r>
      <w:r w:rsidR="00071164">
        <w:t>.</w:t>
      </w:r>
      <w:r>
        <w:t xml:space="preserve"> </w:t>
      </w:r>
    </w:p>
    <w:p w:rsidR="001C3F21" w:rsidRDefault="00CA39F2">
      <w:proofErr w:type="gramStart"/>
      <w:r>
        <w:t>От</w:t>
      </w:r>
      <w:proofErr w:type="gramEnd"/>
      <w:r w:rsidR="00612C96">
        <w:t xml:space="preserve"> орешек одна скорлупа,</w:t>
      </w:r>
    </w:p>
    <w:p w:rsidR="001C3F21" w:rsidRDefault="00612C96">
      <w:r>
        <w:t>А в стихах есть начало, нет края.</w:t>
      </w:r>
    </w:p>
    <w:p w:rsidR="00CA39F2" w:rsidRDefault="00CA39F2"/>
    <w:p w:rsidR="001C3F21" w:rsidRDefault="00612C96">
      <w:r>
        <w:t>Много можно о каждом сказать,</w:t>
      </w:r>
    </w:p>
    <w:p w:rsidR="001C3F21" w:rsidRDefault="00CA39F2">
      <w:r>
        <w:t xml:space="preserve">Резать правду и </w:t>
      </w:r>
      <w:proofErr w:type="spellStart"/>
      <w:r>
        <w:t>под</w:t>
      </w:r>
      <w:r w:rsidR="00612C96">
        <w:t>ъиграть</w:t>
      </w:r>
      <w:proofErr w:type="spellEnd"/>
      <w:r w:rsidR="00071164">
        <w:t>.</w:t>
      </w:r>
    </w:p>
    <w:p w:rsidR="001C3F21" w:rsidRDefault="00612C96">
      <w:r>
        <w:t>И в итоге я глядя на Вас</w:t>
      </w:r>
      <w:r w:rsidR="00071164">
        <w:t>,</w:t>
      </w:r>
    </w:p>
    <w:p w:rsidR="001C3F21" w:rsidRDefault="00612C96">
      <w:r>
        <w:t>Напишу персональный рассказ.</w:t>
      </w:r>
    </w:p>
    <w:p w:rsidR="00CA39F2" w:rsidRDefault="00CA39F2"/>
    <w:p w:rsidR="001C3F21" w:rsidRDefault="00612C96">
      <w:r>
        <w:t>Описать можно целую жизнь</w:t>
      </w:r>
      <w:r w:rsidR="00071164">
        <w:t>,</w:t>
      </w:r>
    </w:p>
    <w:p w:rsidR="001C3F21" w:rsidRDefault="00612C96">
      <w:r>
        <w:lastRenderedPageBreak/>
        <w:t>Ситуации разные были</w:t>
      </w:r>
      <w:r w:rsidR="00071164">
        <w:t>.</w:t>
      </w:r>
    </w:p>
    <w:p w:rsidR="001C3F21" w:rsidRDefault="00612C96">
      <w:r>
        <w:t xml:space="preserve">От начала, как встретили в Мир </w:t>
      </w:r>
    </w:p>
    <w:p w:rsidR="001C3F21" w:rsidRDefault="00612C96">
      <w:r>
        <w:t>И в конце, как тебя проводили.</w:t>
      </w:r>
    </w:p>
    <w:p w:rsidR="00CA39F2" w:rsidRDefault="00CA39F2"/>
    <w:p w:rsidR="001C3F21" w:rsidRDefault="00071164">
      <w:r>
        <w:t>Стих рождается от настроенья.</w:t>
      </w:r>
    </w:p>
    <w:p w:rsidR="001C3F21" w:rsidRDefault="00071164">
      <w:r>
        <w:t>Если в сердце благоговенье -</w:t>
      </w:r>
    </w:p>
    <w:p w:rsidR="001C3F21" w:rsidRDefault="00612C96">
      <w:r>
        <w:t>Тема радости, нежности, счастья</w:t>
      </w:r>
      <w:r w:rsidR="00071164">
        <w:t>,</w:t>
      </w:r>
    </w:p>
    <w:p w:rsidR="001C3F21" w:rsidRDefault="00612C96">
      <w:r>
        <w:t>За окном если даже</w:t>
      </w:r>
      <w:r w:rsidR="00071164">
        <w:t>,</w:t>
      </w:r>
      <w:r>
        <w:t xml:space="preserve"> ненастье.</w:t>
      </w:r>
    </w:p>
    <w:p w:rsidR="00CA39F2" w:rsidRDefault="00CA39F2"/>
    <w:p w:rsidR="001C3F21" w:rsidRDefault="00612C96">
      <w:r>
        <w:t>Отраженье как в зеркале вижу,</w:t>
      </w:r>
    </w:p>
    <w:p w:rsidR="001C3F21" w:rsidRDefault="00612C96">
      <w:r>
        <w:t>Даже, кажется, голос я слышу.</w:t>
      </w:r>
    </w:p>
    <w:p w:rsidR="001C3F21" w:rsidRDefault="00612C96">
      <w:r>
        <w:t>В само яблочко нужно попасть,</w:t>
      </w:r>
    </w:p>
    <w:p w:rsidR="001C3F21" w:rsidRDefault="00612C96">
      <w:r>
        <w:t>Чтоб разжечь у чита</w:t>
      </w:r>
      <w:bookmarkStart w:id="0" w:name="_GoBack"/>
      <w:bookmarkEnd w:id="0"/>
      <w:r>
        <w:t>телей страсть.</w:t>
      </w:r>
    </w:p>
    <w:sectPr w:rsidR="001C3F2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3F21"/>
    <w:rsid w:val="00071164"/>
    <w:rsid w:val="001C3F21"/>
    <w:rsid w:val="00612C96"/>
    <w:rsid w:val="00CA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Напишу я рассказ о Вас.docx</vt:lpstr>
    </vt:vector>
  </TitlesOfParts>
  <Company>Krokoz™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Напишу я рассказ о Вас.docx</dc:title>
  <cp:lastModifiedBy>Василий</cp:lastModifiedBy>
  <cp:revision>3</cp:revision>
  <dcterms:created xsi:type="dcterms:W3CDTF">2014-10-22T08:43:00Z</dcterms:created>
  <dcterms:modified xsi:type="dcterms:W3CDTF">2014-11-10T09:46:00Z</dcterms:modified>
</cp:coreProperties>
</file>