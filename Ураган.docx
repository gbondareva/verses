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До обеда жарко было,</w:t>
        <w:br/>
        <w:t>Солнце ярко так светило!</w:t>
        <w:br/>
        <w:t>В миг, собрались в небе тучи</w:t>
        <w:br/>
        <w:t>И начался дождь могучий.</w:t>
      </w:r>
    </w:p>
    <w:p>
      <w:pPr>
        <w:pStyle w:val="Normal"/>
        <w:rPr/>
      </w:pPr>
      <w:r>
        <w:rPr/>
        <w:t>Гром гремел как кан</w:t>
      </w:r>
      <w:r>
        <w:rPr/>
        <w:t>о</w:t>
      </w:r>
      <w:r>
        <w:rPr/>
        <w:t>нада,</w:t>
        <w:br/>
        <w:t>Сверкала молния огнём.</w:t>
        <w:br/>
        <w:t>Всё перед Троицей то было,</w:t>
        <w:br/>
        <w:t>Перед Великим светлым днём.</w:t>
      </w:r>
    </w:p>
    <w:p>
      <w:pPr>
        <w:pStyle w:val="Normal"/>
        <w:rPr/>
      </w:pPr>
      <w:r>
        <w:rPr/>
        <w:t xml:space="preserve">Сносило крыши на </w:t>
      </w:r>
      <w:commentRangeStart w:id="0"/>
      <w:r>
        <w:rPr/>
        <w:t>квартирах</w:t>
      </w:r>
      <w:r>
        <w:rPr/>
      </w:r>
      <w:commentRangeEnd w:id="0"/>
      <w:r>
        <w:commentReference w:id="0"/>
      </w:r>
      <w:r>
        <w:rPr/>
        <w:t>,</w:t>
        <w:br/>
        <w:t>Задрав могуч</w:t>
      </w:r>
      <w:r>
        <w:rPr/>
        <w:t>е</w:t>
      </w:r>
      <w:r>
        <w:rPr/>
        <w:t>ю рукой.</w:t>
        <w:br/>
      </w:r>
      <w:commentRangeStart w:id="1"/>
      <w:r>
        <w:rPr/>
        <w:t>Рвало деревья вместе с корнем,</w:t>
      </w:r>
      <w:r>
        <w:rPr/>
      </w:r>
      <w:commentRangeEnd w:id="1"/>
      <w:r>
        <w:commentReference w:id="1"/>
      </w:r>
      <w:r>
        <w:rPr/>
        <w:br/>
        <w:t>А урожай-то был какой!</w:t>
      </w:r>
    </w:p>
    <w:p>
      <w:pPr>
        <w:pStyle w:val="Normal"/>
        <w:rPr/>
      </w:pPr>
      <w:r>
        <w:rPr/>
        <w:t xml:space="preserve">Втоптало в </w:t>
      </w:r>
      <w:commentRangeStart w:id="2"/>
      <w:r>
        <w:rPr/>
        <w:t>грязи</w:t>
      </w:r>
      <w:r>
        <w:rPr/>
      </w:r>
      <w:commentRangeEnd w:id="2"/>
      <w:r>
        <w:commentReference w:id="2"/>
      </w:r>
      <w:r>
        <w:rPr/>
        <w:t xml:space="preserve"> все посевы,</w:t>
        <w:br/>
        <w:t>Срывало трубы, провода.</w:t>
        <w:br/>
        <w:t>И разлилася словно море</w:t>
        <w:br/>
        <w:t>Вдоль дамбы грязная вода.</w:t>
      </w:r>
    </w:p>
    <w:p>
      <w:pPr>
        <w:pStyle w:val="Normal"/>
        <w:keepNext/>
        <w:keepLines w:val="false"/>
        <w:widowControl/>
        <w:bidi w:val="0"/>
        <w:spacing w:lineRule="auto" w:line="276" w:before="0" w:after="170"/>
        <w:ind w:left="0" w:right="0" w:hanging="0"/>
        <w:jc w:val="left"/>
        <w:rPr/>
      </w:pPr>
      <w:r>
        <w:rPr/>
        <w:t>Кто слёзы лил, кого к</w:t>
      </w:r>
      <w:r>
        <w:rPr/>
        <w:t>о</w:t>
      </w:r>
      <w:r>
        <w:rPr/>
        <w:t>снулось,</w:t>
        <w:br/>
        <w:t>Разор огромный потерпели.</w:t>
        <w:br/>
        <w:t>Но, главное, что грело души –</w:t>
        <w:br/>
        <w:t>В селе все люди уцелели!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10-09T22:17:37Z" w:initials="s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hi-IN" w:eastAsia="zh-CN" w:val="ru-RU"/>
        </w:rPr>
        <w:t>На домах крыши, на зданиях..</w:t>
      </w:r>
    </w:p>
  </w:comment>
  <w:comment w:id="1" w:author="serega " w:date="2016-10-09T22:18:03Z" w:initials="s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hi-IN" w:eastAsia="zh-CN" w:val="ru-RU"/>
        </w:rPr>
        <w:t>«Деревья вырывало с корнем»</w:t>
      </w:r>
    </w:p>
  </w:comment>
  <w:comment w:id="2" w:author="serega " w:date="2016-10-09T22:18:41Z" w:initials="s">
    <w:p>
      <w:r>
        <w:rPr>
          <w:rFonts w:cs="Arial" w:eastAsia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bidi="hi-IN" w:eastAsia="zh-CN" w:val="ru-RU"/>
        </w:rPr>
        <w:t>В грязь, ед. число. Но тогда темп сломается.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17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ru-RU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ru-RU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LibreOffice/5.2.2.2$Linux_x86 LibreOffice_project/20m0$Build-2</Application>
  <Pages>1</Pages>
  <Words>84</Words>
  <Characters>438</Characters>
  <CharactersWithSpaces>518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>serega </cp:lastModifiedBy>
  <dcterms:modified xsi:type="dcterms:W3CDTF">2016-10-09T22:19:40Z</dcterms:modified>
  <cp:revision>8</cp:revision>
  <dc:subject/>
  <dc:title/>
</cp:coreProperties>
</file>