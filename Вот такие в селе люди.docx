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commentRangeStart w:id="0"/>
      <w:r>
        <w:rPr>
          <w:rFonts w:eastAsia="Calibri" w:cs="Calibri" w:ascii="Calibri" w:hAnsi="Calibri"/>
          <w:sz w:val="28"/>
        </w:rPr>
        <w:t>К нам приехало с Самары</w:t>
        <w:br/>
        <w:t>Телевиденье снимать.</w:t>
      </w:r>
      <w:r>
        <w:rPr>
          <w:rFonts w:eastAsia="Calibri" w:cs="Calibri" w:ascii="Calibri" w:hAnsi="Calibri"/>
          <w:sz w:val="28"/>
        </w:rPr>
      </w:r>
      <w:commentRangeEnd w:id="0"/>
      <w:r>
        <w:commentReference w:id="0"/>
      </w:r>
      <w:r>
        <w:rPr>
          <w:rFonts w:eastAsia="Calibri" w:cs="Calibri" w:ascii="Calibri" w:hAnsi="Calibri"/>
          <w:sz w:val="28"/>
        </w:rPr>
        <w:br/>
        <w:t>Чтобы творческих людей,</w:t>
        <w:br/>
      </w:r>
      <w:r>
        <w:rPr/>
        <w:t>В</w:t>
      </w:r>
      <w:r>
        <w:rPr>
          <w:rFonts w:eastAsia="Calibri" w:cs="Calibri" w:ascii="Calibri" w:hAnsi="Calibri"/>
          <w:sz w:val="28"/>
        </w:rPr>
        <w:t xml:space="preserve"> передаче показать.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Голосистые девчата,</w:t>
        <w:br/>
        <w:t>И ребята хоть куда!</w:t>
        <w:br/>
        <w:t>Им пропеть любую песню,</w:t>
        <w:br/>
        <w:t>Не составит и труда.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На гармошке гармонисты,</w:t>
        <w:br/>
        <w:t>Лихо жару поддают.</w:t>
        <w:br/>
        <w:t>Они лучшие артисты,</w:t>
        <w:br/>
        <w:t>Их в округе узнают.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8"/>
        </w:rPr>
      </w:pPr>
      <w:r>
        <w:rPr>
          <w:rFonts w:eastAsia="Calibri" w:cs="Calibri" w:ascii="Calibri" w:hAnsi="Calibri"/>
          <w:sz w:val="28"/>
        </w:rPr>
        <w:t>В балалаечку играет</w:t>
        <w:br/>
        <w:t>Дед под девяносто лет.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br/>
        <w:t xml:space="preserve">Хоть частушки, хоть </w:t>
      </w:r>
      <w:commentRangeStart w:id="1"/>
      <w:r>
        <w:rPr>
          <w:rFonts w:eastAsia="Calibri" w:cs="Calibri" w:ascii="Calibri" w:hAnsi="Calibri"/>
          <w:sz w:val="28"/>
        </w:rPr>
        <w:t>страданья</w:t>
      </w:r>
      <w:r>
        <w:rPr>
          <w:rFonts w:eastAsia="Calibri" w:cs="Calibri" w:ascii="Calibri" w:hAnsi="Calibri"/>
          <w:sz w:val="28"/>
        </w:rPr>
      </w:r>
      <w:commentRangeEnd w:id="1"/>
      <w:r>
        <w:commentReference w:id="1"/>
      </w:r>
      <w:r>
        <w:rPr>
          <w:rFonts w:eastAsia="Calibri" w:cs="Calibri" w:ascii="Calibri" w:hAnsi="Calibri"/>
          <w:sz w:val="28"/>
        </w:rPr>
        <w:t>,</w:t>
        <w:br/>
        <w:t>Пропоёт с большим желаньем.</w:t>
      </w:r>
    </w:p>
    <w:p>
      <w:pPr>
        <w:pStyle w:val="Normal"/>
        <w:spacing w:lineRule="auto" w:line="276" w:before="0" w:after="200"/>
        <w:rPr/>
      </w:pPr>
      <w:r>
        <w:rPr>
          <w:rFonts w:eastAsia="Calibri" w:cs="Calibri" w:ascii="Calibri" w:hAnsi="Calibri"/>
          <w:sz w:val="28"/>
        </w:rPr>
        <w:t>Вот такие в селе люди,</w:t>
        <w:br/>
        <w:t>Дарят настроенье.</w:t>
        <w:br/>
        <w:t>С ними мы скучать не будем,</w:t>
        <w:br/>
        <w:t>Это наше мнен</w:t>
      </w:r>
      <w:ins w:id="0" w:author="serega " w:date="2016-11-08T16:51:00Z">
        <w:r>
          <w:rPr>
            <w:rFonts w:eastAsia="Calibri" w:cs="Calibri" w:ascii="Calibri" w:hAnsi="Calibri"/>
            <w:sz w:val="28"/>
          </w:rPr>
          <w:t>и</w:t>
        </w:r>
      </w:ins>
      <w:del w:id="1" w:author="serega " w:date="2016-11-08T16:51:00Z">
        <w:r>
          <w:rPr>
            <w:rFonts w:eastAsia="Calibri" w:cs="Calibri" w:ascii="Calibri" w:hAnsi="Calibri"/>
            <w:sz w:val="28"/>
          </w:rPr>
          <w:delText>ь</w:delText>
        </w:r>
      </w:del>
      <w:r>
        <w:rPr>
          <w:rFonts w:eastAsia="Calibri" w:cs="Calibri" w:ascii="Calibri" w:hAnsi="Calibri"/>
          <w:sz w:val="28"/>
        </w:rPr>
        <w:t>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8T16:50:28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«приехало телевиденье». А съемочная группа.</w:t>
      </w:r>
    </w:p>
  </w:comment>
  <w:comment w:id="1" w:author="serega " w:date="2016-11-08T16:51:27Z" w:initials="s">
    <w:p>
      <w:r>
        <w:rPr>
          <w:rFonts w:eastAsia="Liberation Serif" w:cs="Liberation Serif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Жанр такой?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Georgia"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c2204e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LibreOffice/5.2.3.2$Linux_x86 LibreOffice_project/20m0$Build-2</Application>
  <Pages>1</Pages>
  <Words>71</Words>
  <Characters>375</Characters>
  <CharactersWithSpaces>441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2014-10-21T08:44:00Z</dcterms:created>
  <dc:creator/>
  <dc:description/>
  <dc:language>ru-RU</dc:language>
  <cp:lastModifiedBy>serega </cp:lastModifiedBy>
  <dcterms:modified xsi:type="dcterms:W3CDTF">2016-11-08T16:51:52Z</dcterms:modified>
  <cp:revision>5</cp:revision>
  <dc:subject/>
  <dc:title>Вот такие в селе люди.docx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