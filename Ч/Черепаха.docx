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478" w:rsidRDefault="00DD1C12">
      <w:pPr>
        <w:widowControl w:val="0"/>
        <w:rPr>
          <w:sz w:val="28"/>
          <w:szCs w:val="28"/>
        </w:rPr>
      </w:pPr>
      <w:ins w:id="0" w:author="Василий" w:date="2014-12-03T22:50:00Z">
        <w:r>
          <w:rPr>
            <w:sz w:val="28"/>
            <w:szCs w:val="28"/>
          </w:rPr>
          <w:t>Очень р</w:t>
        </w:r>
      </w:ins>
      <w:ins w:id="1" w:author="Василий" w:date="2014-12-03T22:51:00Z">
        <w:r>
          <w:rPr>
            <w:sz w:val="28"/>
            <w:szCs w:val="28"/>
          </w:rPr>
          <w:t>едко так бывает,</w:t>
        </w:r>
      </w:ins>
      <w:del w:id="2" w:author="Василий" w:date="2014-12-03T22:50:00Z">
        <w:r w:rsidR="00C64CEE" w:rsidDel="00DD1C12">
          <w:rPr>
            <w:sz w:val="28"/>
            <w:szCs w:val="28"/>
          </w:rPr>
          <w:delText>Р</w:delText>
        </w:r>
        <w:r w:rsidR="00C64CEE" w:rsidDel="00DD1C12">
          <w:rPr>
            <w:sz w:val="28"/>
            <w:szCs w:val="28"/>
          </w:rPr>
          <w:delText>а</w:delText>
        </w:r>
        <w:r w:rsidR="00C64CEE" w:rsidDel="00DD1C12">
          <w:rPr>
            <w:sz w:val="28"/>
            <w:szCs w:val="28"/>
          </w:rPr>
          <w:delText>з</w:delText>
        </w:r>
        <w:r w:rsidR="00C64CEE" w:rsidDel="00DD1C12">
          <w:rPr>
            <w:sz w:val="28"/>
            <w:szCs w:val="28"/>
          </w:rPr>
          <w:delText xml:space="preserve"> </w:delText>
        </w:r>
        <w:r w:rsidR="00C64CEE" w:rsidDel="00DD1C12">
          <w:rPr>
            <w:sz w:val="28"/>
            <w:szCs w:val="28"/>
          </w:rPr>
          <w:delText>в</w:delText>
        </w:r>
        <w:r w:rsidR="00C64CEE" w:rsidDel="00DD1C12">
          <w:rPr>
            <w:sz w:val="28"/>
            <w:szCs w:val="28"/>
          </w:rPr>
          <w:delText xml:space="preserve"> </w:delText>
        </w:r>
        <w:commentRangeStart w:id="3"/>
        <w:r w:rsidR="00C64CEE" w:rsidDel="00DD1C12">
          <w:rPr>
            <w:sz w:val="28"/>
            <w:szCs w:val="28"/>
          </w:rPr>
          <w:delText>с</w:delText>
        </w:r>
        <w:r w:rsidR="00C64CEE" w:rsidDel="00DD1C12">
          <w:rPr>
            <w:sz w:val="28"/>
            <w:szCs w:val="28"/>
          </w:rPr>
          <w:delText>т</w:delText>
        </w:r>
        <w:r w:rsidR="00C64CEE" w:rsidDel="00DD1C12">
          <w:rPr>
            <w:sz w:val="28"/>
            <w:szCs w:val="28"/>
          </w:rPr>
          <w:delText>о</w:delText>
        </w:r>
        <w:r w:rsidR="00C64CEE" w:rsidDel="00DD1C12">
          <w:rPr>
            <w:sz w:val="28"/>
            <w:szCs w:val="28"/>
          </w:rPr>
          <w:delText xml:space="preserve"> </w:delText>
        </w:r>
        <w:r w:rsidR="00C64CEE" w:rsidDel="00DD1C12">
          <w:rPr>
            <w:sz w:val="28"/>
            <w:szCs w:val="28"/>
          </w:rPr>
          <w:delText>л</w:delText>
        </w:r>
        <w:r w:rsidR="00C64CEE" w:rsidDel="00DD1C12">
          <w:rPr>
            <w:sz w:val="28"/>
            <w:szCs w:val="28"/>
          </w:rPr>
          <w:delText>е</w:delText>
        </w:r>
        <w:r w:rsidR="00C64CEE" w:rsidDel="00DD1C12">
          <w:rPr>
            <w:sz w:val="28"/>
            <w:szCs w:val="28"/>
          </w:rPr>
          <w:delText>т</w:delText>
        </w:r>
        <w:r w:rsidR="00C64CEE" w:rsidDel="00DD1C12">
          <w:rPr>
            <w:sz w:val="28"/>
            <w:szCs w:val="28"/>
          </w:rPr>
          <w:delText xml:space="preserve"> </w:delText>
        </w:r>
        <w:commentRangeEnd w:id="3"/>
        <w:r w:rsidR="00C64CEE" w:rsidDel="00DD1C12">
          <w:rPr>
            <w:sz w:val="28"/>
            <w:szCs w:val="28"/>
          </w:rPr>
          <w:commentReference w:id="3"/>
        </w:r>
        <w:r w:rsidR="00C64CEE" w:rsidDel="00DD1C12">
          <w:rPr>
            <w:sz w:val="28"/>
            <w:szCs w:val="28"/>
          </w:rPr>
          <w:delText>э</w:delText>
        </w:r>
        <w:r w:rsidR="00C64CEE" w:rsidDel="00DD1C12">
          <w:rPr>
            <w:sz w:val="28"/>
            <w:szCs w:val="28"/>
          </w:rPr>
          <w:delText>т</w:delText>
        </w:r>
        <w:r w:rsidR="00C64CEE" w:rsidDel="00DD1C12">
          <w:rPr>
            <w:sz w:val="28"/>
            <w:szCs w:val="28"/>
          </w:rPr>
          <w:delText>о</w:delText>
        </w:r>
        <w:r w:rsidR="00C64CEE" w:rsidDel="00DD1C12">
          <w:rPr>
            <w:sz w:val="28"/>
            <w:szCs w:val="28"/>
          </w:rPr>
          <w:delText xml:space="preserve"> </w:delText>
        </w:r>
      </w:del>
      <w:del w:id="4" w:author="Василий" w:date="2014-12-03T23:00:00Z">
        <w:r w:rsidR="00C64CEE" w:rsidDel="00E225FF">
          <w:rPr>
            <w:sz w:val="28"/>
            <w:szCs w:val="28"/>
          </w:rPr>
          <w:delText>б</w:delText>
        </w:r>
        <w:r w:rsidR="00C64CEE" w:rsidDel="00E225FF">
          <w:rPr>
            <w:sz w:val="28"/>
            <w:szCs w:val="28"/>
          </w:rPr>
          <w:delText>ы</w:delText>
        </w:r>
        <w:r w:rsidR="00C64CEE" w:rsidDel="00E225FF">
          <w:rPr>
            <w:sz w:val="28"/>
            <w:szCs w:val="28"/>
          </w:rPr>
          <w:delText>в</w:delText>
        </w:r>
        <w:r w:rsidR="00C64CEE" w:rsidDel="00E225FF">
          <w:rPr>
            <w:sz w:val="28"/>
            <w:szCs w:val="28"/>
          </w:rPr>
          <w:delText>а</w:delText>
        </w:r>
        <w:r w:rsidR="00C64CEE" w:rsidDel="00E225FF">
          <w:rPr>
            <w:sz w:val="28"/>
            <w:szCs w:val="28"/>
          </w:rPr>
          <w:delText>е</w:delText>
        </w:r>
        <w:r w:rsidR="00C64CEE" w:rsidDel="00E225FF">
          <w:rPr>
            <w:sz w:val="28"/>
            <w:szCs w:val="28"/>
          </w:rPr>
          <w:delText>т</w:delText>
        </w:r>
        <w:r w:rsidR="00C64CEE" w:rsidDel="00E225FF">
          <w:rPr>
            <w:sz w:val="28"/>
            <w:szCs w:val="28"/>
          </w:rPr>
          <w:delText>,</w:delText>
        </w:r>
      </w:del>
    </w:p>
    <w:p w:rsidR="000D4478" w:rsidRDefault="00C64CEE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Черепаха убегает.</w:t>
      </w:r>
    </w:p>
    <w:p w:rsidR="000D4478" w:rsidRDefault="00C64CEE">
      <w:pPr>
        <w:widowControl w:val="0"/>
        <w:rPr>
          <w:sz w:val="28"/>
          <w:szCs w:val="28"/>
        </w:rPr>
      </w:pPr>
      <w:commentRangeStart w:id="5"/>
      <w:r>
        <w:rPr>
          <w:sz w:val="28"/>
          <w:szCs w:val="28"/>
        </w:rPr>
        <w:t>Прихватила огурцы,</w:t>
      </w:r>
      <w:commentRangeEnd w:id="5"/>
      <w:r>
        <w:rPr>
          <w:sz w:val="28"/>
          <w:szCs w:val="28"/>
        </w:rPr>
        <w:commentReference w:id="5"/>
      </w:r>
    </w:p>
    <w:p w:rsidR="000D4478" w:rsidRDefault="00C64CEE">
      <w:pPr>
        <w:widowControl w:val="0"/>
        <w:rPr>
          <w:sz w:val="28"/>
          <w:szCs w:val="28"/>
        </w:rPr>
      </w:pPr>
      <w:r>
        <w:rPr>
          <w:sz w:val="28"/>
          <w:szCs w:val="28"/>
        </w:rPr>
        <w:t>Обрубила все концы.</w:t>
      </w:r>
    </w:p>
    <w:p w:rsidR="000D4478" w:rsidRDefault="000D4478">
      <w:pPr>
        <w:widowControl w:val="0"/>
        <w:rPr>
          <w:sz w:val="28"/>
          <w:szCs w:val="28"/>
        </w:rPr>
      </w:pPr>
    </w:p>
    <w:p w:rsidR="000D4478" w:rsidRDefault="00C64CEE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Чудеса, да в решете!</w:t>
      </w:r>
    </w:p>
    <w:p w:rsidR="000D4478" w:rsidRDefault="00C64CEE">
      <w:pPr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Может, просто, </w:t>
      </w:r>
      <w:commentRangeStart w:id="6"/>
      <w:r>
        <w:rPr>
          <w:sz w:val="28"/>
          <w:szCs w:val="28"/>
        </w:rPr>
        <w:t>мы не те?</w:t>
      </w:r>
      <w:commentRangeEnd w:id="6"/>
      <w:r>
        <w:rPr>
          <w:sz w:val="28"/>
          <w:szCs w:val="28"/>
        </w:rPr>
        <w:commentReference w:id="6"/>
      </w:r>
      <w:ins w:id="7" w:author="Василий" w:date="2014-12-03T23:01:00Z">
        <w:r w:rsidR="00E225FF">
          <w:rPr>
            <w:sz w:val="28"/>
            <w:szCs w:val="28"/>
          </w:rPr>
          <w:t>!</w:t>
        </w:r>
      </w:ins>
    </w:p>
    <w:p w:rsidR="000D4478" w:rsidRDefault="00C64CEE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Смотрим трое и не верим,</w:t>
      </w:r>
    </w:p>
    <w:p w:rsidR="000D4478" w:rsidRDefault="00C64CEE">
      <w:pPr>
        <w:widowControl w:val="0"/>
        <w:rPr>
          <w:sz w:val="28"/>
          <w:szCs w:val="28"/>
        </w:rPr>
      </w:pPr>
      <w:r>
        <w:rPr>
          <w:sz w:val="28"/>
          <w:szCs w:val="28"/>
        </w:rPr>
        <w:t>Как она открыла двери?</w:t>
      </w:r>
    </w:p>
    <w:p w:rsidR="000D4478" w:rsidRDefault="000D4478">
      <w:pPr>
        <w:widowControl w:val="0"/>
        <w:rPr>
          <w:sz w:val="28"/>
          <w:szCs w:val="28"/>
        </w:rPr>
      </w:pPr>
    </w:p>
    <w:p w:rsidR="000D4478" w:rsidRDefault="00C64CEE">
      <w:pPr>
        <w:widowControl w:val="0"/>
        <w:rPr>
          <w:sz w:val="28"/>
          <w:szCs w:val="28"/>
        </w:rPr>
      </w:pPr>
      <w:r>
        <w:rPr>
          <w:sz w:val="28"/>
          <w:szCs w:val="28"/>
        </w:rPr>
        <w:t>Вот загадка, так загадка,</w:t>
      </w:r>
    </w:p>
    <w:p w:rsidR="000D4478" w:rsidRDefault="00E225FF">
      <w:pPr>
        <w:widowControl w:val="0"/>
        <w:rPr>
          <w:sz w:val="28"/>
          <w:szCs w:val="28"/>
        </w:rPr>
      </w:pPr>
      <w:ins w:id="8" w:author="Василий" w:date="2014-12-03T23:02:00Z">
        <w:r>
          <w:rPr>
            <w:sz w:val="28"/>
            <w:szCs w:val="28"/>
          </w:rPr>
          <w:t>«</w:t>
        </w:r>
      </w:ins>
      <w:r w:rsidR="00C64CEE">
        <w:rPr>
          <w:sz w:val="28"/>
          <w:szCs w:val="28"/>
        </w:rPr>
        <w:t>Голова сломается!</w:t>
      </w:r>
      <w:ins w:id="9" w:author="Василий" w:date="2014-12-03T23:02:00Z">
        <w:r>
          <w:rPr>
            <w:sz w:val="28"/>
            <w:szCs w:val="28"/>
          </w:rPr>
          <w:t>»</w:t>
        </w:r>
      </w:ins>
      <w:bookmarkStart w:id="10" w:name="_GoBack"/>
      <w:bookmarkEnd w:id="10"/>
    </w:p>
    <w:p w:rsidR="000D4478" w:rsidRDefault="00C64CEE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Черепаха без хозяев,</w:t>
      </w:r>
    </w:p>
    <w:p w:rsidR="000D4478" w:rsidRDefault="00C64CEE">
      <w:pPr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Где-то долго </w:t>
      </w:r>
      <w:proofErr w:type="gramStart"/>
      <w:r>
        <w:rPr>
          <w:sz w:val="28"/>
          <w:szCs w:val="28"/>
        </w:rPr>
        <w:t>шляется</w:t>
      </w:r>
      <w:proofErr w:type="gramEnd"/>
      <w:r>
        <w:rPr>
          <w:sz w:val="28"/>
          <w:szCs w:val="28"/>
        </w:rPr>
        <w:t>.</w:t>
      </w:r>
    </w:p>
    <w:p w:rsidR="000D4478" w:rsidRDefault="000D4478">
      <w:pPr>
        <w:widowControl w:val="0"/>
        <w:rPr>
          <w:sz w:val="28"/>
          <w:szCs w:val="28"/>
        </w:rPr>
      </w:pPr>
    </w:p>
    <w:p w:rsidR="000D4478" w:rsidRDefault="00C64CEE">
      <w:pPr>
        <w:widowControl w:val="0"/>
        <w:rPr>
          <w:sz w:val="28"/>
          <w:szCs w:val="28"/>
        </w:rPr>
      </w:pPr>
      <w:r>
        <w:rPr>
          <w:sz w:val="28"/>
          <w:szCs w:val="28"/>
        </w:rPr>
        <w:t>Не выходит из ума,</w:t>
      </w:r>
    </w:p>
    <w:p w:rsidR="000D4478" w:rsidRDefault="00C64CEE">
      <w:pPr>
        <w:widowControl w:val="0"/>
        <w:rPr>
          <w:sz w:val="28"/>
          <w:szCs w:val="28"/>
        </w:rPr>
      </w:pPr>
      <w:r>
        <w:rPr>
          <w:sz w:val="28"/>
          <w:szCs w:val="28"/>
        </w:rPr>
        <w:t>Как она нас обвела?</w:t>
      </w:r>
    </w:p>
    <w:p w:rsidR="000D4478" w:rsidRDefault="00C64CEE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Рядом попугай сидит</w:t>
      </w:r>
    </w:p>
    <w:p w:rsidR="000D4478" w:rsidRDefault="00C64CEE">
      <w:pPr>
        <w:widowControl w:val="0"/>
        <w:rPr>
          <w:sz w:val="28"/>
          <w:szCs w:val="28"/>
        </w:rPr>
      </w:pPr>
      <w:r>
        <w:rPr>
          <w:sz w:val="28"/>
          <w:szCs w:val="28"/>
        </w:rPr>
        <w:t>И настойчиво молчит.</w:t>
      </w:r>
    </w:p>
    <w:p w:rsidR="000D4478" w:rsidRDefault="000D4478">
      <w:pPr>
        <w:widowControl w:val="0"/>
        <w:rPr>
          <w:sz w:val="28"/>
          <w:szCs w:val="28"/>
        </w:rPr>
      </w:pPr>
    </w:p>
    <w:p w:rsidR="000D4478" w:rsidRDefault="00C64CEE">
      <w:pPr>
        <w:widowControl w:val="0"/>
        <w:rPr>
          <w:sz w:val="28"/>
          <w:szCs w:val="28"/>
        </w:rPr>
      </w:pPr>
      <w:r>
        <w:rPr>
          <w:sz w:val="28"/>
          <w:szCs w:val="28"/>
        </w:rPr>
        <w:t>Видно, в сговоре они,</w:t>
      </w:r>
    </w:p>
    <w:p w:rsidR="000D4478" w:rsidRDefault="00C64CEE">
      <w:pPr>
        <w:widowControl w:val="0"/>
        <w:rPr>
          <w:sz w:val="28"/>
          <w:szCs w:val="28"/>
        </w:rPr>
      </w:pPr>
      <w:r>
        <w:rPr>
          <w:sz w:val="28"/>
          <w:szCs w:val="28"/>
        </w:rPr>
        <w:t>Вот такие вот дела.</w:t>
      </w:r>
    </w:p>
    <w:p w:rsidR="000D4478" w:rsidRDefault="00C64CEE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Черепаха низкая,</w:t>
      </w:r>
    </w:p>
    <w:p w:rsidR="000D4478" w:rsidRDefault="00C64CEE">
      <w:pPr>
        <w:widowControl w:val="0"/>
        <w:rPr>
          <w:sz w:val="28"/>
          <w:szCs w:val="28"/>
        </w:rPr>
      </w:pPr>
      <w:r>
        <w:rPr>
          <w:sz w:val="28"/>
          <w:szCs w:val="28"/>
        </w:rPr>
        <w:lastRenderedPageBreak/>
        <w:t>Открыть клетку не могла.</w:t>
      </w:r>
    </w:p>
    <w:p w:rsidR="000D4478" w:rsidRDefault="000D4478">
      <w:pPr>
        <w:widowControl w:val="0"/>
        <w:rPr>
          <w:sz w:val="28"/>
          <w:szCs w:val="28"/>
        </w:rPr>
      </w:pPr>
    </w:p>
    <w:p w:rsidR="000D4478" w:rsidRDefault="00C64CEE">
      <w:pPr>
        <w:widowControl w:val="0"/>
        <w:rPr>
          <w:sz w:val="28"/>
          <w:szCs w:val="28"/>
        </w:rPr>
      </w:pPr>
      <w:commentRangeStart w:id="11"/>
      <w:r>
        <w:rPr>
          <w:sz w:val="28"/>
          <w:szCs w:val="28"/>
        </w:rPr>
        <w:t>Попугай сказал: «Беги,</w:t>
      </w:r>
    </w:p>
    <w:p w:rsidR="000D4478" w:rsidRDefault="00C64CEE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У тебя четыре ноги</w:t>
      </w:r>
      <w:ins w:id="12" w:author="Василий" w:date="2014-12-03T22:49:00Z">
        <w:r w:rsidR="00DD1C12">
          <w:rPr>
            <w:sz w:val="28"/>
            <w:szCs w:val="28"/>
          </w:rPr>
          <w:t>,</w:t>
        </w:r>
      </w:ins>
      <w:del w:id="13" w:author="Василий" w:date="2014-12-03T22:49:00Z">
        <w:r w:rsidDel="00DD1C12">
          <w:rPr>
            <w:sz w:val="28"/>
            <w:szCs w:val="28"/>
          </w:rPr>
          <w:delText>.</w:delText>
        </w:r>
      </w:del>
    </w:p>
    <w:p w:rsidR="000D4478" w:rsidRDefault="00C64CEE">
      <w:pPr>
        <w:widowControl w:val="0"/>
        <w:rPr>
          <w:sz w:val="28"/>
          <w:szCs w:val="28"/>
        </w:rPr>
      </w:pPr>
      <w:r>
        <w:rPr>
          <w:sz w:val="28"/>
          <w:szCs w:val="28"/>
        </w:rPr>
        <w:t>Не догонят, на двоих</w:t>
      </w:r>
      <w:ins w:id="14" w:author="Василий" w:date="2014-12-03T22:49:00Z">
        <w:r w:rsidR="00DD1C12">
          <w:rPr>
            <w:sz w:val="28"/>
            <w:szCs w:val="28"/>
          </w:rPr>
          <w:t>.</w:t>
        </w:r>
      </w:ins>
      <w:del w:id="15" w:author="Василий" w:date="2014-12-03T22:49:00Z">
        <w:r w:rsidDel="00DD1C12">
          <w:rPr>
            <w:sz w:val="28"/>
            <w:szCs w:val="28"/>
          </w:rPr>
          <w:delText>,</w:delText>
        </w:r>
      </w:del>
    </w:p>
    <w:p w:rsidR="000D4478" w:rsidRDefault="00C64CEE">
      <w:pPr>
        <w:widowControl w:val="0"/>
        <w:rPr>
          <w:sz w:val="28"/>
          <w:szCs w:val="28"/>
        </w:rPr>
      </w:pPr>
      <w:r>
        <w:rPr>
          <w:sz w:val="28"/>
          <w:szCs w:val="28"/>
        </w:rPr>
        <w:t>Вот так, сделали мы их!»</w:t>
      </w:r>
      <w:commentRangeEnd w:id="11"/>
      <w:r>
        <w:rPr>
          <w:sz w:val="28"/>
          <w:szCs w:val="28"/>
        </w:rPr>
        <w:commentReference w:id="11"/>
      </w:r>
    </w:p>
    <w:p w:rsidR="000D4478" w:rsidRDefault="000D4478"/>
    <w:sectPr w:rsidR="000D4478">
      <w:pgSz w:w="12240" w:h="15840"/>
      <w:pgMar w:top="1134" w:right="850" w:bottom="1134" w:left="1701" w:header="0" w:footer="0" w:gutter="0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serega  " w:date="2014-11-28T14:28:00Z" w:initials="">
    <w:p w:rsidR="000D4478" w:rsidRDefault="00C64CEE">
      <w:r>
        <w:rPr>
          <w:rFonts w:ascii="Droid Sans" w:hAnsi="Droid Sans"/>
          <w:sz w:val="20"/>
        </w:rPr>
        <w:t>Прям в сто лет?</w:t>
      </w:r>
    </w:p>
  </w:comment>
  <w:comment w:id="5" w:author="serega  " w:date="2014-11-28T14:29:00Z" w:initials="">
    <w:p w:rsidR="000D4478" w:rsidRDefault="00C64CEE">
      <w:r>
        <w:rPr>
          <w:rFonts w:ascii="Droid Sans" w:hAnsi="Droid Sans"/>
          <w:sz w:val="20"/>
        </w:rPr>
        <w:t>??</w:t>
      </w:r>
    </w:p>
  </w:comment>
  <w:comment w:id="6" w:author="serega  " w:date="2014-11-28T14:28:00Z" w:initials="">
    <w:p w:rsidR="000D4478" w:rsidRDefault="00C64CEE">
      <w:r>
        <w:rPr>
          <w:rFonts w:ascii="Droid Sans" w:hAnsi="Droid Sans"/>
          <w:sz w:val="20"/>
        </w:rPr>
        <w:t>Чего «не те»?</w:t>
      </w:r>
    </w:p>
  </w:comment>
  <w:comment w:id="11" w:author="serega  " w:date="2014-11-28T14:30:00Z" w:initials="">
    <w:p w:rsidR="000D4478" w:rsidRDefault="00C64CEE">
      <w:r>
        <w:rPr>
          <w:rFonts w:ascii="Droid Sans" w:hAnsi="Droid Sans"/>
          <w:sz w:val="20"/>
        </w:rPr>
        <w:t xml:space="preserve">Чего «на </w:t>
      </w:r>
      <w:proofErr w:type="spellStart"/>
      <w:r>
        <w:rPr>
          <w:rFonts w:ascii="Droid Sans" w:hAnsi="Droid Sans"/>
          <w:sz w:val="20"/>
        </w:rPr>
        <w:t>двоих»?</w:t>
      </w:r>
      <w:proofErr w:type="gramStart"/>
      <w:r>
        <w:rPr>
          <w:rFonts w:ascii="Droid Sans" w:hAnsi="Droid Sans"/>
          <w:sz w:val="20"/>
        </w:rPr>
        <w:t>«Ч</w:t>
      </w:r>
      <w:proofErr w:type="gramEnd"/>
      <w:r>
        <w:rPr>
          <w:rFonts w:ascii="Droid Sans" w:hAnsi="Droid Sans"/>
          <w:sz w:val="20"/>
        </w:rPr>
        <w:t>етыре</w:t>
      </w:r>
      <w:proofErr w:type="spellEnd"/>
      <w:r>
        <w:rPr>
          <w:rFonts w:ascii="Droid Sans" w:hAnsi="Droid Sans"/>
          <w:sz w:val="20"/>
        </w:rPr>
        <w:t xml:space="preserve"> ноги» ломают рифму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">
    <w:altName w:val="Arial"/>
    <w:charset w:val="01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2"/>
  </w:compat>
  <w:rsids>
    <w:rsidRoot w:val="000D4478"/>
    <w:rsid w:val="000D4478"/>
    <w:rsid w:val="00C64CEE"/>
    <w:rsid w:val="00DD1C12"/>
    <w:rsid w:val="00E2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704"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ascii="Cambria" w:hAnsi="Cambria" w:cs="FreeSans"/>
    </w:r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DD1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D1C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3</cp:revision>
  <dcterms:created xsi:type="dcterms:W3CDTF">2014-10-29T05:12:00Z</dcterms:created>
  <dcterms:modified xsi:type="dcterms:W3CDTF">2014-12-03T19:08:00Z</dcterms:modified>
  <dc:language>ru-RU</dc:language>
</cp:coreProperties>
</file>