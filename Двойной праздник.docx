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Рождена я в День влюблённых,</w:t>
      </w:r>
    </w:p>
    <w:p>
      <w:pPr>
        <w:pStyle w:val="Normal"/>
        <w:rPr/>
      </w:pPr>
      <w:r>
        <w:rPr/>
        <w:t>Двойной праздник у меня.</w:t>
      </w:r>
    </w:p>
    <w:p>
      <w:pPr>
        <w:pStyle w:val="Normal"/>
        <w:rPr/>
      </w:pPr>
      <w:r>
        <w:rPr/>
        <w:t>Помнят все и поздравляют,</w:t>
      </w:r>
    </w:p>
    <w:p>
      <w:pPr>
        <w:pStyle w:val="Normal"/>
        <w:rPr/>
      </w:pPr>
      <w:r>
        <w:rPr/>
        <w:t>Телефон не умолкает.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желают быть счастливой,</w:t>
      </w:r>
    </w:p>
    <w:p>
      <w:pPr>
        <w:pStyle w:val="Normal"/>
        <w:rPr/>
      </w:pPr>
      <w:r>
        <w:rPr/>
        <w:t>Энергичной и красивой,</w:t>
      </w:r>
    </w:p>
    <w:p>
      <w:pPr>
        <w:pStyle w:val="Normal"/>
        <w:rPr/>
      </w:pPr>
      <w:r>
        <w:rPr/>
        <w:t>Быть немножечко загадкой,</w:t>
      </w:r>
    </w:p>
    <w:p>
      <w:pPr>
        <w:pStyle w:val="Normal"/>
        <w:rPr/>
      </w:pPr>
      <w:r>
        <w:rPr/>
        <w:t>Шоколадкой горько</w:t>
      </w:r>
      <w:del w:id="0" w:author="serega  " w:date="2014-11-30T00:07:00Z">
        <w:r>
          <w:rPr/>
          <w:delText xml:space="preserve"> - </w:delText>
        </w:r>
      </w:del>
      <w:ins w:id="1" w:author="serega  " w:date="2014-11-30T00:07:00Z">
        <w:r>
          <w:rPr/>
          <w:t>-</w:t>
        </w:r>
      </w:ins>
      <w:r>
        <w:rPr/>
        <w:t>сладкой.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 глаза сверкали счастьем,</w:t>
      </w:r>
    </w:p>
    <w:p>
      <w:pPr>
        <w:pStyle w:val="Normal"/>
        <w:rPr/>
      </w:pPr>
      <w:r>
        <w:rPr/>
        <w:t>Руки золота полны,</w:t>
      </w:r>
    </w:p>
    <w:p>
      <w:pPr>
        <w:pStyle w:val="Normal"/>
        <w:rPr/>
      </w:pPr>
      <w:r>
        <w:rPr/>
        <w:t>Если слёзы</w:t>
      </w:r>
      <w:del w:id="2" w:author="serega  " w:date="2014-11-30T00:07:00Z">
        <w:r>
          <w:rPr/>
          <w:delText>,</w:delText>
        </w:r>
      </w:del>
      <w:ins w:id="3" w:author="serega  " w:date="2014-11-30T00:07:00Z">
        <w:r>
          <w:rPr/>
          <w:t xml:space="preserve"> – </w:t>
        </w:r>
      </w:ins>
      <w:del w:id="4" w:author="serega  " w:date="2014-11-30T00:07:00Z">
        <w:r>
          <w:rPr/>
          <w:delText xml:space="preserve"> </w:delText>
        </w:r>
      </w:del>
      <w:r>
        <w:rPr/>
        <w:t>то от счастья,</w:t>
      </w:r>
    </w:p>
    <w:p>
      <w:pPr>
        <w:pStyle w:val="Normal"/>
        <w:rPr/>
      </w:pPr>
      <w:r>
        <w:rPr/>
        <w:t>Если жарко - от любви.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конечно отвечаю,</w:t>
      </w:r>
    </w:p>
    <w:p>
      <w:pPr>
        <w:pStyle w:val="Normal"/>
        <w:rPr/>
      </w:pPr>
      <w:r>
        <w:rPr/>
        <w:t>С Днём влюблённых</w:t>
      </w:r>
    </w:p>
    <w:p>
      <w:pPr>
        <w:pStyle w:val="Normal"/>
        <w:rPr/>
      </w:pPr>
      <w:r>
        <w:rPr/>
        <w:t>Поздравляю,</w:t>
      </w:r>
    </w:p>
    <w:p>
      <w:pPr>
        <w:pStyle w:val="Normal"/>
        <w:rPr/>
      </w:pPr>
      <w:r>
        <w:rPr/>
        <w:t>Неземной любви желаю.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2014-10-21T11:50:00Z</dcterms:created>
  <dc:language>ru-RU</dc:language>
  <cp:lastModifiedBy>Василий</cp:lastModifiedBy>
  <dcterms:modified xsi:type="dcterms:W3CDTF">2014-11-15T17:59:00Z</dcterms:modified>
  <cp:revision>3</cp:revision>
  <dc:title>Двойной праздник.docx</dc:title>
</cp:coreProperties>
</file>