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Загорался рассвет в красный свет,</w:t>
        <w:br/>
        <w:t>Я сменила район на «Рассвет».</w:t>
        <w:br/>
        <w:t>Если стал человек по душе,</w:t>
        <w:br/>
        <w:t>Я согласна с ним жить в шалаше.</w:t>
      </w:r>
    </w:p>
    <w:p>
      <w:pPr>
        <w:pStyle w:val="Normal"/>
        <w:rPr/>
      </w:pPr>
      <w:r>
        <w:rPr/>
        <w:t>Приглянулся, привлёк, обаял,</w:t>
        <w:br/>
        <w:t>Как свою, мою дочь принимал.</w:t>
        <w:br/>
        <w:t xml:space="preserve">Я мечтала об этом давно, </w:t>
        <w:br/>
        <w:t>Это видела только в кино.</w:t>
      </w:r>
    </w:p>
    <w:p>
      <w:pPr>
        <w:pStyle w:val="Normal"/>
        <w:rPr/>
      </w:pPr>
      <w:r>
        <w:rPr/>
        <w:t>И была я счастливее всех,</w:t>
        <w:br/>
        <w:t>Видно время настало моё.</w:t>
        <w:br/>
        <w:t>Слышна в доме музыка, смех,</w:t>
        <w:br/>
        <w:t>И хотелось мне петь под неё.</w:t>
      </w:r>
    </w:p>
    <w:p>
      <w:pPr>
        <w:pStyle w:val="Normal"/>
        <w:rPr/>
      </w:pPr>
      <w:r>
        <w:rPr/>
        <w:t>Умна, красива, горделива,</w:t>
        <w:br/>
        <w:t>Ещё и жизнь моя счастлива!</w:t>
        <w:br/>
        <w:t>Произнести боялась вслух,</w:t>
        <w:br/>
        <w:t>Чтобы не сдуть, как пыль иль пух.</w:t>
      </w:r>
    </w:p>
    <w:p>
      <w:pPr>
        <w:pStyle w:val="Normal"/>
        <w:rPr/>
      </w:pPr>
      <w:r>
        <w:rPr/>
        <w:t>Стихи не мог он сочинять,</w:t>
        <w:br/>
        <w:t>Дарил подарки и цветы.</w:t>
      </w:r>
      <w:bookmarkStart w:id="0" w:name="_GoBack"/>
      <w:bookmarkEnd w:id="0"/>
      <w:r>
        <w:rPr/>
        <w:br/>
        <w:t>Я их любила принимать,</w:t>
        <w:br/>
        <w:t>Сбывались давние мечты.</w:t>
      </w:r>
    </w:p>
    <w:p>
      <w:pPr>
        <w:pStyle w:val="Normal"/>
        <w:rPr/>
      </w:pPr>
      <w:r>
        <w:rPr/>
        <w:t>Любил, как любят без остатка,</w:t>
        <w:br/>
        <w:t>От счастья плакала порой.</w:t>
        <w:br/>
        <w:t>И в глубине души казалось,</w:t>
        <w:br/>
        <w:t>Что это было не со мной.</w:t>
      </w:r>
    </w:p>
    <w:p>
      <w:pPr>
        <w:pStyle w:val="Normal"/>
        <w:rPr/>
      </w:pPr>
      <w:r>
        <w:rPr/>
        <w:t>Но вот, настала ночь</w:t>
      </w:r>
      <w:del w:id="0" w:author="serega devyatkin" w:date="2016-11-22T12:45:00Z">
        <w:r>
          <w:rPr/>
          <w:delText>,</w:delText>
        </w:r>
      </w:del>
      <w:r>
        <w:rPr/>
        <w:t xml:space="preserve"> темна,</w:t>
        <w:br/>
        <w:t>Осталась я теперь одна.</w:t>
        <w:br/>
        <w:t>Живу в красивом теремке,</w:t>
        <w:br/>
        <w:t>Но только сердце на замке.</w:t>
      </w:r>
    </w:p>
    <w:p>
      <w:pPr>
        <w:pStyle w:val="Normal"/>
        <w:rPr/>
      </w:pPr>
      <w:r>
        <w:rPr/>
        <w:t xml:space="preserve">Я не могу сидеть, скучать, </w:t>
        <w:br/>
        <w:t>Ведь я и бабушка, и мать.</w:t>
        <w:br/>
      </w:r>
      <w:commentRangeStart w:id="0"/>
      <w:r>
        <w:rPr/>
        <w:t>И применять, чтобы усердие,</w:t>
        <w:br/>
        <w:t>Пошла работать в милосердие.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Здесь я, конечно же, нужна,</w:t>
        <w:br/>
        <w:t>Ведь я тепла, любви полна.</w:t>
        <w:br/>
        <w:t>Хочу общаться, помогать,</w:t>
        <w:br/>
        <w:t>Себя как личность проявлять.</w:t>
      </w:r>
    </w:p>
    <w:p>
      <w:pPr>
        <w:pStyle w:val="Normal"/>
        <w:rPr/>
      </w:pPr>
      <w:r>
        <w:rPr/>
        <w:t>Жизнь не стоит, она течёт,</w:t>
        <w:br/>
        <w:t>Возможно, лучший день придёт.</w:t>
        <w:br/>
        <w:t>Не вредно строить нам мечты,</w:t>
        <w:br/>
        <w:t>И замечать всей красоты.</w:t>
      </w:r>
    </w:p>
    <w:p>
      <w:pPr>
        <w:pStyle w:val="Normal"/>
        <w:spacing w:before="0" w:after="200"/>
        <w:rPr/>
      </w:pPr>
      <w:commentRangeStart w:id="1"/>
      <w:r>
        <w:rPr/>
        <w:t>Пою я песнь про женское счастье,</w:t>
      </w:r>
      <w:ins w:id="1" w:author="serega devyatkin" w:date="2016-11-22T12:45:00Z">
        <w:r>
          <w:rPr/>
        </w:r>
      </w:ins>
      <w:commentRangeEnd w:id="1"/>
      <w:r>
        <w:commentReference w:id="1"/>
      </w:r>
      <w:r>
        <w:rPr/>
        <w:br/>
        <w:t>И на глазах моих ненастье.</w:t>
        <w:br/>
        <w:t>Ведь всё равно,</w:t>
      </w:r>
      <w:del w:id="2" w:author="serega devyatkin" w:date="2016-11-22T12:44:00Z">
        <w:r>
          <w:rPr/>
          <w:delText xml:space="preserve"> оно</w:delText>
        </w:r>
      </w:del>
      <w:r>
        <w:rPr/>
        <w:t xml:space="preserve"> было</w:t>
      </w:r>
      <w:ins w:id="3" w:author="serega devyatkin" w:date="2016-11-22T12:44:00Z">
        <w:r>
          <w:rPr/>
          <w:t xml:space="preserve"> оно</w:t>
        </w:r>
      </w:ins>
      <w:r>
        <w:rPr/>
        <w:t>,</w:t>
        <w:br/>
        <w:t>И жаль, что быстренько прошло.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2:42:23Z" w:initials="sd"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1. Милосердие — моральное качество. В него нельзя пойти работать.</w:t>
      </w:r>
    </w:p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2. рифма и ритм</w:t>
      </w:r>
    </w:p>
  </w:comment>
  <w:comment w:id="1" w:author="serega devyatkin" w:date="2016-11-22T12:45:05Z" w:initials="sd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ритм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LibreOffice/5.2.3.2$Linux_x86 LibreOffice_project/20m0$Build-2</Application>
  <Pages>2</Pages>
  <Words>207</Words>
  <Characters>1001</Characters>
  <CharactersWithSpaces>1199</CharactersWithSpaces>
  <Paragraphs>11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2014-10-21T17:32:00Z</dcterms:created>
  <dc:creator/>
  <dc:description/>
  <dc:language>ru-RU</dc:language>
  <cp:lastModifiedBy>serega devyatkin</cp:lastModifiedBy>
  <dcterms:modified xsi:type="dcterms:W3CDTF">2016-11-22T12:46:12Z</dcterms:modified>
  <cp:revision>7</cp:revision>
  <dc:subject/>
  <dc:title>И я счастливою была.docx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