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Всех по жизни привечала,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Дверь открыта всем была.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могла, всё отдавала,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 чего не берегла.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случилось с ней несчастье,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Всё здоровье хворь взяла.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Одинока баба Настя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Сидит часто у окна.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Слышет ветра завыванье,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Скрип калитки на ветру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глазами провожает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Утром в школу детвору.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Телевизор включет рано.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Будто в доме не одна.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 окошка, до дивана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Ходит целый день она.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Прибежит Марина в будни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Социальное звено,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старушки, это важно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отдушина, окно.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тихонько коротает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считая чисел, дней.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Всех кого она встречала,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Позабыли все о ней.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Оглянитеся в округе!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Вспомните своих друзей!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быть по старой дружбе,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 наведуетесь к ней.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