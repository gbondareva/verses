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0C" w:rsidRDefault="00EF0093">
      <w:r>
        <w:rPr>
          <w:sz w:val="28"/>
          <w:szCs w:val="28"/>
        </w:rPr>
        <w:t>Плачет, ноет сердце у Марии,</w:t>
      </w:r>
      <w:r>
        <w:rPr>
          <w:sz w:val="28"/>
          <w:szCs w:val="28"/>
        </w:rPr>
        <w:br/>
        <w:t>Тесно ей в больной её груди.</w:t>
      </w:r>
      <w:r>
        <w:rPr>
          <w:sz w:val="28"/>
          <w:szCs w:val="28"/>
        </w:rPr>
        <w:br/>
        <w:t>Позвонила вечерком подружке:</w:t>
      </w:r>
      <w:r>
        <w:rPr>
          <w:sz w:val="28"/>
          <w:szCs w:val="28"/>
        </w:rPr>
        <w:br/>
        <w:t>«Приходи проведать, приходи.</w:t>
      </w:r>
    </w:p>
    <w:p w:rsidR="006C710C" w:rsidRDefault="00EF0093">
      <w:pPr>
        <w:rPr>
          <w:sz w:val="28"/>
          <w:szCs w:val="28"/>
        </w:rPr>
      </w:pPr>
      <w:r>
        <w:rPr>
          <w:sz w:val="28"/>
          <w:szCs w:val="28"/>
        </w:rPr>
        <w:t>Скучно, как-то дома и тоскливо,</w:t>
      </w:r>
      <w:r>
        <w:rPr>
          <w:sz w:val="28"/>
          <w:szCs w:val="28"/>
        </w:rPr>
        <w:br/>
        <w:t>Не найду местечка себе я.</w:t>
      </w:r>
      <w:r>
        <w:rPr>
          <w:sz w:val="28"/>
          <w:szCs w:val="28"/>
        </w:rPr>
        <w:br/>
        <w:t>Только распрощалась, проводила,</w:t>
      </w:r>
      <w:r>
        <w:rPr>
          <w:sz w:val="28"/>
          <w:szCs w:val="28"/>
        </w:rPr>
        <w:br/>
        <w:t>Приезжали в гости сыновья.</w:t>
      </w:r>
    </w:p>
    <w:p w:rsidR="006C710C" w:rsidRDefault="00EF0093">
      <w:r>
        <w:rPr>
          <w:sz w:val="28"/>
          <w:szCs w:val="28"/>
        </w:rPr>
        <w:t xml:space="preserve">Вроде очевидно, всё </w:t>
      </w:r>
      <w:r>
        <w:rPr>
          <w:sz w:val="28"/>
          <w:szCs w:val="28"/>
        </w:rPr>
        <w:t>нормально,</w:t>
      </w:r>
      <w:r>
        <w:rPr>
          <w:sz w:val="28"/>
          <w:szCs w:val="28"/>
        </w:rPr>
        <w:br/>
        <w:t>И невестка очень хороша.</w:t>
      </w:r>
      <w:bookmarkStart w:id="0" w:name="_GoBack"/>
      <w:bookmarkEnd w:id="0"/>
      <w:r>
        <w:rPr>
          <w:sz w:val="28"/>
          <w:szCs w:val="28"/>
        </w:rPr>
        <w:br/>
      </w:r>
      <w:ins w:id="1" w:author="Василий" w:date="2017-01-03T21:35:00Z">
        <w:r>
          <w:rPr>
            <w:sz w:val="28"/>
            <w:szCs w:val="28"/>
          </w:rPr>
          <w:t xml:space="preserve">У </w:t>
        </w:r>
        <w:proofErr w:type="spellStart"/>
        <w:r>
          <w:rPr>
            <w:sz w:val="28"/>
            <w:szCs w:val="28"/>
          </w:rPr>
          <w:t>внучаток</w:t>
        </w:r>
        <w:proofErr w:type="spellEnd"/>
        <w:r>
          <w:rPr>
            <w:sz w:val="28"/>
            <w:szCs w:val="28"/>
          </w:rPr>
          <w:t xml:space="preserve"> тоже всё в порядке</w:t>
        </w:r>
      </w:ins>
      <w:commentRangeStart w:id="2"/>
      <w:del w:id="3" w:author="Василий" w:date="2017-01-03T21:35:00Z">
        <w:r w:rsidDel="00EF0093">
          <w:rPr>
            <w:sz w:val="28"/>
            <w:szCs w:val="28"/>
          </w:rPr>
          <w:delText>О</w:delText>
        </w:r>
        <w:r w:rsidDel="00EF0093">
          <w:rPr>
            <w:sz w:val="28"/>
            <w:szCs w:val="28"/>
          </w:rPr>
          <w:delText>т</w:delText>
        </w:r>
        <w:r w:rsidDel="00EF0093">
          <w:rPr>
            <w:sz w:val="28"/>
            <w:szCs w:val="28"/>
          </w:rPr>
          <w:delText>н</w:delText>
        </w:r>
        <w:r w:rsidDel="00EF0093">
          <w:rPr>
            <w:sz w:val="28"/>
            <w:szCs w:val="28"/>
          </w:rPr>
          <w:delText>о</w:delText>
        </w:r>
        <w:r w:rsidDel="00EF0093">
          <w:rPr>
            <w:sz w:val="28"/>
            <w:szCs w:val="28"/>
          </w:rPr>
          <w:delText>ш</w:delText>
        </w:r>
        <w:r w:rsidDel="00EF0093">
          <w:rPr>
            <w:sz w:val="28"/>
            <w:szCs w:val="28"/>
          </w:rPr>
          <w:delText>е</w:delText>
        </w:r>
        <w:r w:rsidDel="00EF0093">
          <w:rPr>
            <w:sz w:val="28"/>
            <w:szCs w:val="28"/>
          </w:rPr>
          <w:delText>н</w:delText>
        </w:r>
        <w:r w:rsidDel="00EF0093">
          <w:rPr>
            <w:sz w:val="28"/>
            <w:szCs w:val="28"/>
          </w:rPr>
          <w:delText>и</w:delText>
        </w:r>
        <w:r w:rsidDel="00EF0093">
          <w:rPr>
            <w:sz w:val="28"/>
            <w:szCs w:val="28"/>
          </w:rPr>
          <w:delText>я</w:delText>
        </w:r>
        <w:r w:rsidDel="00EF0093">
          <w:rPr>
            <w:sz w:val="28"/>
            <w:szCs w:val="28"/>
          </w:rPr>
          <w:delText xml:space="preserve"> </w:delText>
        </w:r>
        <w:r w:rsidDel="00EF0093">
          <w:rPr>
            <w:sz w:val="28"/>
            <w:szCs w:val="28"/>
          </w:rPr>
          <w:delText>т</w:delText>
        </w:r>
        <w:r w:rsidDel="00EF0093">
          <w:rPr>
            <w:sz w:val="28"/>
            <w:szCs w:val="28"/>
          </w:rPr>
          <w:delText>о</w:delText>
        </w:r>
        <w:r w:rsidDel="00EF0093">
          <w:rPr>
            <w:sz w:val="28"/>
            <w:szCs w:val="28"/>
          </w:rPr>
          <w:delText>ж</w:delText>
        </w:r>
        <w:r w:rsidDel="00EF0093">
          <w:rPr>
            <w:sz w:val="28"/>
            <w:szCs w:val="28"/>
          </w:rPr>
          <w:delText>е</w:delText>
        </w:r>
        <w:r w:rsidDel="00EF0093">
          <w:rPr>
            <w:sz w:val="28"/>
            <w:szCs w:val="28"/>
          </w:rPr>
          <w:delText xml:space="preserve"> </w:delText>
        </w:r>
        <w:r w:rsidDel="00EF0093">
          <w:rPr>
            <w:sz w:val="28"/>
            <w:szCs w:val="28"/>
          </w:rPr>
          <w:delText>и</w:delText>
        </w:r>
        <w:r w:rsidDel="00EF0093">
          <w:rPr>
            <w:sz w:val="28"/>
            <w:szCs w:val="28"/>
          </w:rPr>
          <w:delText>д</w:delText>
        </w:r>
        <w:r w:rsidDel="00EF0093">
          <w:rPr>
            <w:sz w:val="28"/>
            <w:szCs w:val="28"/>
          </w:rPr>
          <w:delText>е</w:delText>
        </w:r>
        <w:r w:rsidDel="00EF0093">
          <w:rPr>
            <w:sz w:val="28"/>
            <w:szCs w:val="28"/>
          </w:rPr>
          <w:delText>а</w:delText>
        </w:r>
        <w:r w:rsidDel="00EF0093">
          <w:rPr>
            <w:sz w:val="28"/>
            <w:szCs w:val="28"/>
          </w:rPr>
          <w:delText>л</w:delText>
        </w:r>
        <w:r w:rsidDel="00EF0093">
          <w:rPr>
            <w:sz w:val="28"/>
            <w:szCs w:val="28"/>
          </w:rPr>
          <w:delText>ь</w:delText>
        </w:r>
        <w:r w:rsidDel="00EF0093">
          <w:rPr>
            <w:sz w:val="28"/>
            <w:szCs w:val="28"/>
          </w:rPr>
          <w:delText>н</w:delText>
        </w:r>
        <w:r w:rsidDel="00EF0093">
          <w:rPr>
            <w:sz w:val="28"/>
            <w:szCs w:val="28"/>
          </w:rPr>
          <w:delText>ы</w:delText>
        </w:r>
      </w:del>
      <w:r>
        <w:rPr>
          <w:sz w:val="28"/>
          <w:szCs w:val="28"/>
        </w:rPr>
        <w:t>,</w:t>
      </w:r>
      <w:commentRangeEnd w:id="2"/>
      <w:r>
        <w:commentReference w:id="2"/>
      </w:r>
      <w:r>
        <w:rPr>
          <w:sz w:val="28"/>
          <w:szCs w:val="28"/>
        </w:rPr>
        <w:br/>
        <w:t>А болит, тревожится душа.</w:t>
      </w:r>
    </w:p>
    <w:p w:rsidR="006C710C" w:rsidRDefault="00EF0093">
      <w:r>
        <w:rPr>
          <w:sz w:val="28"/>
          <w:szCs w:val="28"/>
        </w:rPr>
        <w:t>Приходи, поплачемся в жилетку,</w:t>
      </w:r>
      <w:r>
        <w:rPr>
          <w:sz w:val="28"/>
          <w:szCs w:val="28"/>
        </w:rPr>
        <w:br/>
        <w:t>И разгоним грусть, тоску, печаль.</w:t>
      </w:r>
      <w:r>
        <w:rPr>
          <w:sz w:val="28"/>
          <w:szCs w:val="28"/>
        </w:rPr>
        <w:br/>
        <w:t>Видимся с тобою очень редко,</w:t>
      </w:r>
      <w:r>
        <w:rPr>
          <w:sz w:val="28"/>
          <w:szCs w:val="28"/>
        </w:rPr>
        <w:br/>
        <w:t>Приходи, попьём с тобою чай».</w:t>
      </w:r>
    </w:p>
    <w:sectPr w:rsidR="006C710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devyatkin" w:date="2016-11-22T12:21:00Z" w:initials="sd">
    <w:p w:rsidR="00000000" w:rsidRDefault="00EF0093">
      <w:r>
        <w:rPr>
          <w:rStyle w:val="a4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hilosopher">
    <w:altName w:val="Times New Roman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6C710C"/>
    <w:rsid w:val="006C710C"/>
    <w:rsid w:val="00EF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773DD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ascii="Cambria" w:hAnsi="Cambria"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9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a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c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d">
    <w:name w:val="Balloon Text"/>
    <w:basedOn w:val="a"/>
    <w:uiPriority w:val="99"/>
    <w:semiHidden/>
    <w:unhideWhenUsed/>
    <w:qFormat/>
    <w:rsid w:val="00773DDD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421</Characters>
  <Application>Microsoft Office Word</Application>
  <DocSecurity>0</DocSecurity>
  <Lines>3</Lines>
  <Paragraphs>1</Paragraphs>
  <ScaleCrop>false</ScaleCrop>
  <Company>Krokoz™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4</cp:revision>
  <dcterms:created xsi:type="dcterms:W3CDTF">2015-01-06T14:18:00Z</dcterms:created>
  <dcterms:modified xsi:type="dcterms:W3CDTF">2017-01-03T17:37:00Z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