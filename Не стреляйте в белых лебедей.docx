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A7614" w:rsidRDefault="00640511">
      <w:r>
        <w:t>Я б хотела попросить людей,</w:t>
      </w:r>
      <w:r w:rsidR="00836893">
        <w:br/>
      </w:r>
      <w:r>
        <w:t>Не стреляйте в белых лебедей!</w:t>
      </w:r>
      <w:r w:rsidR="00836893">
        <w:br/>
      </w:r>
      <w:r>
        <w:t>Не губите эту красоту,</w:t>
      </w:r>
      <w:r w:rsidR="00836893">
        <w:br/>
      </w:r>
      <w:r>
        <w:t>Проявляйте к птицам доброту.</w:t>
      </w:r>
    </w:p>
    <w:p w:rsidR="001A7614" w:rsidRDefault="001A7614"/>
    <w:p w:rsidR="001A7614" w:rsidRDefault="00836893">
      <w:r>
        <w:t>Верность, преда</w:t>
      </w:r>
      <w:r w:rsidR="00640511">
        <w:t>нность и чистоту,</w:t>
      </w:r>
      <w:r>
        <w:br/>
      </w:r>
      <w:r w:rsidR="00640511">
        <w:t>Каждого художника мечту,</w:t>
      </w:r>
      <w:r>
        <w:br/>
      </w:r>
      <w:r w:rsidR="00640511">
        <w:t>На холсте отобразить с натуры,</w:t>
      </w:r>
      <w:r>
        <w:br/>
      </w:r>
      <w:r w:rsidR="00640511">
        <w:t>Эти грациозные фигуры!</w:t>
      </w:r>
      <w:bookmarkStart w:id="0" w:name="_GoBack"/>
      <w:bookmarkEnd w:id="0"/>
    </w:p>
    <w:p w:rsidR="001A7614" w:rsidRDefault="001A7614"/>
    <w:p w:rsidR="001A7614" w:rsidRDefault="00640511">
      <w:r>
        <w:t>Украшенье каждого пруда!</w:t>
      </w:r>
      <w:r w:rsidR="00836893">
        <w:br/>
      </w:r>
      <w:r>
        <w:t>С ними чище, голубей вода.</w:t>
      </w:r>
      <w:r w:rsidR="00836893">
        <w:br/>
      </w:r>
      <w:r>
        <w:t>Любоваться бесконечно можно,</w:t>
      </w:r>
      <w:r w:rsidR="00836893">
        <w:br/>
      </w:r>
      <w:r>
        <w:t>Берегите, буд</w:t>
      </w:r>
      <w:r w:rsidR="00836893">
        <w:t>ь</w:t>
      </w:r>
      <w:r>
        <w:t>те осторожны!</w:t>
      </w:r>
    </w:p>
    <w:sectPr w:rsidR="001A76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7614"/>
    <w:rsid w:val="001A7614"/>
    <w:rsid w:val="00640511"/>
    <w:rsid w:val="0083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>Krokoz™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4</cp:revision>
  <dcterms:created xsi:type="dcterms:W3CDTF">2016-07-03T20:35:00Z</dcterms:created>
  <dcterms:modified xsi:type="dcterms:W3CDTF">2016-07-03T20:37:00Z</dcterms:modified>
</cp:coreProperties>
</file>