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воле Бога и моей,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кругу приятных мне друзей,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 </w:t>
      </w:r>
      <w:ins w:id="0" w:author="serega  " w:date="2014-11-28T15:42:00Z">
        <w:commentRangeStart w:id="0"/>
        <w:r>
          <w:rPr>
            <w:rFonts w:eastAsia="Calibri" w:cs="Calibri" w:ascii="Calibri" w:hAnsi="Calibri"/>
            <w:sz w:val="28"/>
          </w:rPr>
        </w:r>
      </w:ins>
      <w:r>
        <w:rPr>
          <w:rFonts w:eastAsia="Calibri" w:cs="Calibri" w:ascii="Calibri" w:hAnsi="Calibri"/>
          <w:sz w:val="28"/>
        </w:rPr>
        <w:t>55-</w:t>
      </w:r>
      <w:ins w:id="1" w:author="serega  " w:date="2014-11-28T15:40:00Z">
        <w:r>
          <w:rPr>
            <w:rFonts w:eastAsia="Calibri" w:cs="Calibri" w:ascii="Calibri" w:hAnsi="Calibri"/>
            <w:sz w:val="28"/>
          </w:rPr>
          <w:t>о</w:t>
        </w:r>
      </w:ins>
      <w:r>
        <w:rPr>
          <w:rFonts w:eastAsia="Calibri" w:cs="Calibri" w:ascii="Calibri" w:hAnsi="Calibri"/>
          <w:sz w:val="28"/>
        </w:rPr>
        <w:t>е</w:t>
      </w:r>
      <w:ins w:id="2" w:author="serega  " w:date="2014-11-28T15:42:00Z">
        <w:commentRangeEnd w:id="0"/>
        <w:r>
          <w:rPr>
            <w:rFonts w:eastAsia="Calibri" w:cs="Calibri" w:ascii="Calibri" w:hAnsi="Calibri"/>
            <w:sz w:val="28"/>
          </w:rPr>
        </w:r>
      </w:ins>
      <w:ins w:id="3" w:author="serega  " w:date="2014-11-28T15:42:00Z">
        <w:r>
          <w:rPr>
            <w:rFonts w:eastAsia="Calibri" w:cs="Calibri" w:ascii="Calibri" w:hAnsi="Calibri"/>
            <w:sz w:val="28"/>
          </w:rPr>
          <w:commentReference w:id="0"/>
        </w:r>
      </w:ins>
      <w:r>
        <w:rPr>
          <w:rFonts w:eastAsia="Calibri" w:cs="Calibri" w:ascii="Calibri" w:hAnsi="Calibri"/>
          <w:sz w:val="28"/>
        </w:rPr>
        <w:t xml:space="preserve"> вот лето,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Исполнилась мечта поэта!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знала про Вавилов Дол,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Ещё когда была дитя.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Туда паломники ходили,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год засухи просить дождя.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так всё было в этот день,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чудненько с утра сложилось.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Садясь в машину, помолилась,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Дорога, будто лента</w:t>
      </w:r>
      <w:ins w:id="4" w:author="serega  " w:date="2014-11-28T15:41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вилась.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небе плыли облака,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пух лебяжий разбросали.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Такого неба никогда,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показалось, не видали.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Приветливо встречала арка,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Спасибо тем, кто воздвигал.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Прочтёшь и сразу понимаешь,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Попал туда, куда мечтал.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Стоит часовенка в воротах,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Есть где зажечь огонь свечам.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помолиться, прося Бога,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Живым здоровья и покой мощам.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Тропинка аккуратно вьётся,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клён, черёмуха и ель.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Вверху</w:t>
      </w:r>
      <w:del w:id="5" w:author="serega  " w:date="2014-11-28T15:42:00Z">
        <w:r>
          <w:rPr>
            <w:rFonts w:eastAsia="Calibri" w:cs="Calibri" w:ascii="Calibri" w:hAnsi="Calibri"/>
            <w:sz w:val="28"/>
          </w:rPr>
          <w:delText>,</w:delText>
        </w:r>
      </w:del>
      <w:ins w:id="6" w:author="serega  " w:date="2014-11-28T15:42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7" w:author="serega  " w:date="2014-11-28T15:4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часовня остаётся,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Внизу</w:t>
      </w:r>
      <w:del w:id="8" w:author="serega  " w:date="2014-11-28T15:42:00Z">
        <w:r>
          <w:rPr>
            <w:rFonts w:eastAsia="Calibri" w:cs="Calibri" w:ascii="Calibri" w:hAnsi="Calibri"/>
            <w:sz w:val="28"/>
          </w:rPr>
          <w:delText>,</w:delText>
        </w:r>
      </w:del>
      <w:ins w:id="9" w:author="serega  " w:date="2014-11-28T15:42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0" w:author="serega  " w:date="2014-11-28T15:4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источник и купель.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Набрав водицы, искупавшись,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Вдохнули Божью благодать.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будто заново родились,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Ещё бы, столько лет мечтать!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Иконе Николая Чудотворца,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помолюсь за всю Святую Русь.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Всем, кто хранит Святой источник,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 благодарность в ноги поклонюсь.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5:42:45Z" w:initials="">
    <w:p>
      <w:r>
        <w:rPr>
          <w:rFonts w:eastAsia="Liberation Serif" w:cs="Liberation Serif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Лучше прописью, но тогда произносить сложнее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2014-10-21T07:54:00Z</dcterms:created>
  <dc:creator>василий</dc:creator>
  <dc:language>ru-RU</dc:language>
  <cp:lastModifiedBy>Василий</cp:lastModifiedBy>
  <dcterms:modified xsi:type="dcterms:W3CDTF">2014-11-17T10:48:00Z</dcterms:modified>
  <cp:revision>4</cp:revision>
  <dc:title>Вавилов Дол.docx</dc:title>
</cp:coreProperties>
</file>