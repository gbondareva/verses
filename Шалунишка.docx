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A5778" w:rsidRDefault="00F3151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Вьюга за окном шумит,</w:t>
      </w:r>
      <w:r>
        <w:rPr>
          <w:rFonts w:ascii="Calibri" w:eastAsia="Calibri" w:hAnsi="Calibri" w:cs="Calibri"/>
          <w:sz w:val="28"/>
        </w:rPr>
        <w:br/>
        <w:t>В печке огонёк трещит.</w:t>
      </w:r>
      <w:r>
        <w:rPr>
          <w:rFonts w:ascii="Calibri" w:eastAsia="Calibri" w:hAnsi="Calibri" w:cs="Calibri"/>
          <w:sz w:val="28"/>
        </w:rPr>
        <w:br/>
      </w:r>
      <w:del w:id="0" w:author="serega " w:date="2016-06-07T12:42:00Z">
        <w:r>
          <w:rPr>
            <w:rFonts w:ascii="Calibri" w:eastAsia="Calibri" w:hAnsi="Calibri" w:cs="Calibri"/>
            <w:sz w:val="28"/>
          </w:rPr>
          <w:delText>Мне</w:delText>
        </w:r>
      </w:del>
      <w:ins w:id="1" w:author="serega " w:date="2016-06-07T12:42:00Z">
        <w:r>
          <w:rPr>
            <w:rFonts w:ascii="Calibri" w:eastAsia="Calibri" w:hAnsi="Calibri" w:cs="Calibri"/>
            <w:sz w:val="28"/>
          </w:rPr>
          <w:t>Я</w:t>
        </w:r>
      </w:ins>
      <w:r>
        <w:rPr>
          <w:rFonts w:ascii="Calibri" w:eastAsia="Calibri" w:hAnsi="Calibri" w:cs="Calibri"/>
          <w:sz w:val="28"/>
        </w:rPr>
        <w:t xml:space="preserve"> мороза не </w:t>
      </w:r>
      <w:del w:id="2" w:author="serega " w:date="2016-06-07T12:42:00Z">
        <w:r>
          <w:rPr>
            <w:rFonts w:ascii="Calibri" w:eastAsia="Calibri" w:hAnsi="Calibri" w:cs="Calibri"/>
            <w:sz w:val="28"/>
          </w:rPr>
          <w:delText>стоит</w:delText>
        </w:r>
      </w:del>
      <w:ins w:id="3" w:author="serega " w:date="2016-06-07T12:42:00Z">
        <w:r>
          <w:rPr>
            <w:rFonts w:ascii="Calibri" w:eastAsia="Calibri" w:hAnsi="Calibri" w:cs="Calibri"/>
            <w:sz w:val="28"/>
          </w:rPr>
          <w:t>буду</w:t>
        </w:r>
      </w:ins>
      <w:r>
        <w:rPr>
          <w:rFonts w:ascii="Calibri" w:eastAsia="Calibri" w:hAnsi="Calibri" w:cs="Calibri"/>
          <w:sz w:val="28"/>
        </w:rPr>
        <w:t xml:space="preserve"> бояться,</w:t>
      </w:r>
      <w:r>
        <w:rPr>
          <w:rFonts w:ascii="Calibri" w:eastAsia="Calibri" w:hAnsi="Calibri" w:cs="Calibri"/>
          <w:sz w:val="28"/>
        </w:rPr>
        <w:br/>
        <w:t>Сяду в кресло вязаньем заняться.</w:t>
      </w:r>
    </w:p>
    <w:p w:rsidR="005A5778" w:rsidRDefault="00F3151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Лучик света играет на спицах.</w:t>
      </w:r>
      <w:r>
        <w:rPr>
          <w:rFonts w:ascii="Calibri" w:eastAsia="Calibri" w:hAnsi="Calibri" w:cs="Calibri"/>
          <w:sz w:val="28"/>
        </w:rPr>
        <w:br/>
      </w:r>
      <w:del w:id="4" w:author="serega " w:date="2016-06-07T12:45:00Z">
        <w:r>
          <w:rPr>
            <w:rFonts w:ascii="Calibri" w:eastAsia="Calibri" w:hAnsi="Calibri" w:cs="Calibri"/>
            <w:sz w:val="28"/>
          </w:rPr>
          <w:delText>И</w:delText>
        </w:r>
      </w:del>
      <w:ins w:id="5" w:author="serega " w:date="2016-06-07T12:45:00Z">
        <w:r>
          <w:rPr>
            <w:rFonts w:ascii="Calibri" w:eastAsia="Calibri" w:hAnsi="Calibri" w:cs="Calibri"/>
            <w:sz w:val="28"/>
          </w:rPr>
          <w:t>Мой</w:t>
        </w:r>
      </w:ins>
      <w:r>
        <w:rPr>
          <w:rFonts w:ascii="Calibri" w:eastAsia="Calibri" w:hAnsi="Calibri" w:cs="Calibri"/>
          <w:sz w:val="28"/>
        </w:rPr>
        <w:t xml:space="preserve"> котёнок играть не ленится.</w:t>
      </w:r>
      <w:r>
        <w:rPr>
          <w:rFonts w:ascii="Calibri" w:eastAsia="Calibri" w:hAnsi="Calibri" w:cs="Calibri"/>
          <w:sz w:val="28"/>
        </w:rPr>
        <w:br/>
      </w:r>
      <w:del w:id="6" w:author="serega " w:date="2016-06-07T12:45:00Z">
        <w:r>
          <w:rPr>
            <w:rFonts w:ascii="Calibri" w:eastAsia="Calibri" w:hAnsi="Calibri" w:cs="Calibri"/>
            <w:sz w:val="28"/>
          </w:rPr>
          <w:delText>Словно шайбу игру представляет,</w:delText>
        </w:r>
        <w:r>
          <w:rPr>
            <w:rFonts w:ascii="Calibri" w:eastAsia="Calibri" w:hAnsi="Calibri" w:cs="Calibri"/>
            <w:sz w:val="28"/>
          </w:rPr>
          <w:br/>
        </w:r>
      </w:del>
      <w:del w:id="7" w:author="serega " w:date="2016-06-07T12:44:00Z">
        <w:r>
          <w:rPr>
            <w:rFonts w:ascii="Calibri" w:eastAsia="Calibri" w:hAnsi="Calibri" w:cs="Calibri"/>
            <w:sz w:val="28"/>
          </w:rPr>
          <w:delText>И</w:delText>
        </w:r>
      </w:del>
      <w:ins w:id="8" w:author="serega " w:date="2016-06-07T12:44:00Z">
        <w:r>
          <w:rPr>
            <w:rFonts w:ascii="Calibri" w:eastAsia="Calibri" w:hAnsi="Calibri" w:cs="Calibri"/>
            <w:sz w:val="28"/>
          </w:rPr>
          <w:t>Он</w:t>
        </w:r>
      </w:ins>
      <w:r>
        <w:rPr>
          <w:rFonts w:ascii="Calibri" w:eastAsia="Calibri" w:hAnsi="Calibri" w:cs="Calibri"/>
          <w:sz w:val="28"/>
        </w:rPr>
        <w:t xml:space="preserve"> клубочек мой весь размотает</w:t>
      </w:r>
      <w:del w:id="9" w:author="serega " w:date="2016-06-07T12:45:00Z">
        <w:r>
          <w:rPr>
            <w:rFonts w:ascii="Calibri" w:eastAsia="Calibri" w:hAnsi="Calibri" w:cs="Calibri"/>
            <w:sz w:val="28"/>
          </w:rPr>
          <w:delText>.</w:delText>
        </w:r>
      </w:del>
      <w:ins w:id="10" w:author="serega " w:date="2016-06-07T12:45:00Z">
        <w:r>
          <w:rPr>
            <w:rFonts w:ascii="Calibri" w:eastAsia="Calibri" w:hAnsi="Calibri" w:cs="Calibri"/>
            <w:sz w:val="28"/>
          </w:rPr>
          <w:t>,</w:t>
        </w:r>
        <w:r>
          <w:rPr>
            <w:rFonts w:ascii="Calibri" w:eastAsia="Calibri" w:hAnsi="Calibri" w:cs="Calibri"/>
            <w:sz w:val="28"/>
          </w:rPr>
          <w:br/>
          <w:t xml:space="preserve">Словно шайбой </w:t>
        </w:r>
        <w:r>
          <w:rPr>
            <w:rFonts w:ascii="Calibri" w:eastAsia="Calibri" w:hAnsi="Calibri" w:cs="Calibri"/>
            <w:sz w:val="28"/>
          </w:rPr>
          <w:t>его представляет</w:t>
        </w:r>
      </w:ins>
      <w:ins w:id="11" w:author="serega " w:date="2016-06-07T12:46:00Z">
        <w:r>
          <w:rPr>
            <w:rFonts w:ascii="Calibri" w:eastAsia="Calibri" w:hAnsi="Calibri" w:cs="Calibri"/>
            <w:sz w:val="28"/>
          </w:rPr>
          <w:t>.</w:t>
        </w:r>
      </w:ins>
    </w:p>
    <w:p w:rsidR="005A5778" w:rsidRDefault="00F3151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Пошумлю на него я, прикрикну,</w:t>
      </w:r>
      <w:r>
        <w:rPr>
          <w:rFonts w:ascii="Calibri" w:eastAsia="Calibri" w:hAnsi="Calibri" w:cs="Calibri"/>
          <w:sz w:val="28"/>
        </w:rPr>
        <w:br/>
        <w:t>Сразу прятаться лезет под стол.</w:t>
      </w:r>
      <w:r>
        <w:rPr>
          <w:rFonts w:ascii="Calibri" w:eastAsia="Calibri" w:hAnsi="Calibri" w:cs="Calibri"/>
          <w:sz w:val="28"/>
        </w:rPr>
        <w:br/>
        <w:t>Потихоньку за мной наблюдая,</w:t>
      </w:r>
      <w:r>
        <w:rPr>
          <w:rFonts w:ascii="Calibri" w:eastAsia="Calibri" w:hAnsi="Calibri" w:cs="Calibri"/>
          <w:sz w:val="28"/>
        </w:rPr>
        <w:br/>
        <w:t>Ждёт момент</w:t>
      </w:r>
      <w:del w:id="12" w:author="serega " w:date="2016-06-07T12:46:00Z">
        <w:r>
          <w:rPr>
            <w:rFonts w:ascii="Calibri" w:eastAsia="Calibri" w:hAnsi="Calibri" w:cs="Calibri"/>
            <w:sz w:val="28"/>
          </w:rPr>
          <w:delText>,</w:delText>
        </w:r>
      </w:del>
      <w:ins w:id="13" w:author="serega " w:date="2016-06-07T12:46:00Z">
        <w:r>
          <w:rPr>
            <w:rFonts w:ascii="Calibri" w:eastAsia="Calibri" w:hAnsi="Calibri" w:cs="Calibri"/>
            <w:sz w:val="28"/>
          </w:rPr>
          <w:t>а</w:t>
        </w:r>
      </w:ins>
      <w:ins w:id="14" w:author="Василий" w:date="2016-07-04T15:11:00Z">
        <w:r>
          <w:rPr>
            <w:rFonts w:ascii="Calibri" w:eastAsia="Calibri" w:hAnsi="Calibri" w:cs="Calibri"/>
            <w:sz w:val="28"/>
          </w:rPr>
          <w:t>,</w:t>
        </w:r>
      </w:ins>
      <w:del w:id="15" w:author="serega " w:date="2016-06-07T12:46:00Z">
        <w:r>
          <w:rPr>
            <w:rFonts w:ascii="Calibri" w:eastAsia="Calibri" w:hAnsi="Calibri" w:cs="Calibri"/>
            <w:sz w:val="28"/>
          </w:rPr>
          <w:delText xml:space="preserve"> чтоб</w:delText>
        </w:r>
      </w:del>
      <w:r>
        <w:rPr>
          <w:rFonts w:ascii="Calibri" w:eastAsia="Calibri" w:hAnsi="Calibri" w:cs="Calibri"/>
          <w:sz w:val="28"/>
        </w:rPr>
        <w:t xml:space="preserve"> забить ещё гол.</w:t>
      </w:r>
    </w:p>
    <w:p w:rsidR="005A5778" w:rsidRDefault="00F3151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Так играем мы в кошки и мышки,</w:t>
      </w:r>
      <w:r>
        <w:rPr>
          <w:rFonts w:ascii="Calibri" w:eastAsia="Calibri" w:hAnsi="Calibri" w:cs="Calibri"/>
          <w:sz w:val="28"/>
        </w:rPr>
        <w:br/>
        <w:t xml:space="preserve">И не скучно </w:t>
      </w:r>
      <w:del w:id="16" w:author="Василий" w:date="2016-07-04T15:12:00Z">
        <w:r w:rsidDel="00F3151B">
          <w:rPr>
            <w:rFonts w:ascii="Calibri" w:eastAsia="Calibri" w:hAnsi="Calibri" w:cs="Calibri"/>
            <w:sz w:val="28"/>
          </w:rPr>
          <w:delText>об</w:delText>
        </w:r>
        <w:r w:rsidDel="00F3151B">
          <w:rPr>
            <w:rFonts w:ascii="Calibri" w:eastAsia="Calibri" w:hAnsi="Calibri" w:cs="Calibri"/>
            <w:sz w:val="28"/>
          </w:rPr>
          <w:delText>е</w:delText>
        </w:r>
      </w:del>
      <w:ins w:id="17" w:author="serega " w:date="2016-06-07T12:40:00Z">
        <w:del w:id="18" w:author="Василий" w:date="2016-07-04T15:12:00Z">
          <w:r w:rsidDel="00F3151B">
            <w:rPr>
              <w:rFonts w:ascii="Calibri" w:eastAsia="Calibri" w:hAnsi="Calibri" w:cs="Calibri"/>
              <w:sz w:val="28"/>
            </w:rPr>
            <w:delText>о</w:delText>
          </w:r>
        </w:del>
      </w:ins>
      <w:del w:id="19" w:author="Василий" w:date="2016-07-04T15:12:00Z">
        <w:r w:rsidDel="00F3151B">
          <w:rPr>
            <w:rFonts w:ascii="Calibri" w:eastAsia="Calibri" w:hAnsi="Calibri" w:cs="Calibri"/>
            <w:sz w:val="28"/>
          </w:rPr>
          <w:delText>им</w:delText>
        </w:r>
      </w:del>
      <w:ins w:id="20" w:author="Василий" w:date="2016-07-04T15:12:00Z">
        <w:r>
          <w:rPr>
            <w:rFonts w:ascii="Calibri" w:eastAsia="Calibri" w:hAnsi="Calibri" w:cs="Calibri"/>
            <w:sz w:val="28"/>
          </w:rPr>
          <w:t>обоим</w:t>
        </w:r>
      </w:ins>
      <w:r>
        <w:rPr>
          <w:rFonts w:ascii="Calibri" w:eastAsia="Calibri" w:hAnsi="Calibri" w:cs="Calibri"/>
          <w:sz w:val="28"/>
        </w:rPr>
        <w:t xml:space="preserve"> в делах.</w:t>
      </w:r>
      <w:r>
        <w:rPr>
          <w:rFonts w:ascii="Calibri" w:eastAsia="Calibri" w:hAnsi="Calibri" w:cs="Calibri"/>
          <w:sz w:val="28"/>
        </w:rPr>
        <w:br/>
        <w:t>Я вяжу и платья и штанишки,</w:t>
      </w:r>
      <w:r>
        <w:rPr>
          <w:rFonts w:ascii="Calibri" w:eastAsia="Calibri" w:hAnsi="Calibri" w:cs="Calibri"/>
          <w:sz w:val="28"/>
        </w:rPr>
        <w:br/>
        <w:t xml:space="preserve">А котёнок стоит в </w:t>
      </w:r>
      <w:r>
        <w:rPr>
          <w:rFonts w:ascii="Calibri" w:eastAsia="Calibri" w:hAnsi="Calibri" w:cs="Calibri"/>
          <w:sz w:val="28"/>
        </w:rPr>
        <w:t>воротах.</w:t>
      </w:r>
      <w:bookmarkStart w:id="21" w:name="_GoBack"/>
      <w:bookmarkEnd w:id="21"/>
    </w:p>
    <w:p w:rsidR="005A5778" w:rsidRDefault="00F3151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Он малыш, я его не сужу,</w:t>
      </w:r>
      <w:r>
        <w:rPr>
          <w:rFonts w:ascii="Calibri" w:eastAsia="Calibri" w:hAnsi="Calibri" w:cs="Calibri"/>
          <w:sz w:val="28"/>
        </w:rPr>
        <w:br/>
        <w:t>Просто так я на случай скажу,</w:t>
      </w:r>
      <w:r>
        <w:rPr>
          <w:rFonts w:ascii="Calibri" w:eastAsia="Calibri" w:hAnsi="Calibri" w:cs="Calibri"/>
          <w:sz w:val="28"/>
        </w:rPr>
        <w:br/>
        <w:t>Развиваться детишки должны,</w:t>
      </w:r>
      <w:r>
        <w:rPr>
          <w:rFonts w:ascii="Calibri" w:eastAsia="Calibri" w:hAnsi="Calibri" w:cs="Calibri"/>
          <w:sz w:val="28"/>
        </w:rPr>
        <w:br/>
        <w:t>Хоть у кошки, а хоть у княжны.</w:t>
      </w:r>
    </w:p>
    <w:sectPr w:rsidR="005A577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5A5778"/>
    <w:rsid w:val="005A5778"/>
    <w:rsid w:val="00F3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customStyle="1" w:styleId="a9">
    <w:name w:val="Заглавие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a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538</Characters>
  <Application>Microsoft Office Word</Application>
  <DocSecurity>0</DocSecurity>
  <Lines>4</Lines>
  <Paragraphs>1</Paragraphs>
  <ScaleCrop>false</ScaleCrop>
  <Company>Krokoz™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Шалунишка.docx</dc:title>
  <dc:subject/>
  <dc:creator/>
  <dc:description/>
  <cp:lastModifiedBy>Василий</cp:lastModifiedBy>
  <cp:revision>13</cp:revision>
  <dcterms:created xsi:type="dcterms:W3CDTF">2014-10-26T05:13:00Z</dcterms:created>
  <dcterms:modified xsi:type="dcterms:W3CDTF">2016-07-04T11:12:00Z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