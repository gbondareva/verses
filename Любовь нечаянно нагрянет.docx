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34E8" w:rsidRDefault="005D5590">
      <w:r>
        <w:t>Жизнь закрутила, завертела,</w:t>
      </w:r>
      <w:r w:rsidR="00B87855">
        <w:br/>
      </w:r>
      <w:r>
        <w:t>Как будто белка в колесе</w:t>
      </w:r>
      <w:r w:rsidR="008E58A2">
        <w:t>.</w:t>
      </w:r>
      <w:r w:rsidR="00B87855">
        <w:br/>
      </w:r>
      <w:r>
        <w:t>И измотала мне все силы,</w:t>
      </w:r>
      <w:r w:rsidR="00B87855">
        <w:br/>
      </w:r>
      <w:r>
        <w:t>Да, измотала, но не все.</w:t>
      </w:r>
    </w:p>
    <w:p w:rsidR="00E534E8" w:rsidRDefault="005D5590">
      <w:r>
        <w:t>Надумал продавать квартиру,</w:t>
      </w:r>
      <w:r w:rsidR="00B87855">
        <w:br/>
      </w:r>
      <w:r>
        <w:t>Уже продал и вдруг звонок</w:t>
      </w:r>
      <w:r w:rsidR="008E58A2">
        <w:t>.</w:t>
      </w:r>
      <w:r w:rsidR="00B87855">
        <w:br/>
      </w:r>
      <w:r>
        <w:t xml:space="preserve">Из трубки лился так </w:t>
      </w:r>
      <w:proofErr w:type="spellStart"/>
      <w:r>
        <w:t>ласкливо</w:t>
      </w:r>
      <w:proofErr w:type="spellEnd"/>
      <w:r w:rsidR="00B87855">
        <w:br/>
      </w:r>
      <w:r>
        <w:t>Её писклявый голосок.</w:t>
      </w:r>
    </w:p>
    <w:p w:rsidR="00E534E8" w:rsidRDefault="005D5590">
      <w:r>
        <w:t>Заворожила незнакомка</w:t>
      </w:r>
      <w:r w:rsidR="00B87855">
        <w:t>,</w:t>
      </w:r>
      <w:r w:rsidR="00B87855">
        <w:br/>
      </w:r>
      <w:r>
        <w:t xml:space="preserve">И в сердце дрогнула </w:t>
      </w:r>
      <w:r w:rsidR="008E58A2">
        <w:t>струна.</w:t>
      </w:r>
      <w:r w:rsidR="00B87855">
        <w:br/>
      </w:r>
      <w:r>
        <w:t>Хотелось мне кричать всем громко</w:t>
      </w:r>
      <w:r w:rsidR="00B87855">
        <w:t>,</w:t>
      </w:r>
      <w:r w:rsidR="00B87855">
        <w:br/>
      </w:r>
      <w:r>
        <w:t>Так вот же, вот, это она!</w:t>
      </w:r>
    </w:p>
    <w:p w:rsidR="00E534E8" w:rsidRDefault="005D5590">
      <w:r>
        <w:t>Так Бог с ней, с комнатой, с квартирой,</w:t>
      </w:r>
      <w:r w:rsidR="00B87855">
        <w:br/>
      </w:r>
      <w:r w:rsidR="008E58A2">
        <w:t>Не в этом суть совсем, сейчас.</w:t>
      </w:r>
      <w:r w:rsidR="00B87855">
        <w:br/>
      </w:r>
      <w:r>
        <w:t>Как будто стал я экстрасенсом</w:t>
      </w:r>
      <w:r w:rsidR="00B87855">
        <w:t>,</w:t>
      </w:r>
      <w:r w:rsidR="00B87855">
        <w:br/>
      </w:r>
      <w:r>
        <w:t>И появился третий глаз.</w:t>
      </w:r>
    </w:p>
    <w:p w:rsidR="005D5590" w:rsidRDefault="005D5590">
      <w:r>
        <w:t>Представил сразу её рядом,</w:t>
      </w:r>
      <w:r w:rsidR="00B87855">
        <w:br/>
      </w:r>
      <w:r>
        <w:t>Красавица, что поискать</w:t>
      </w:r>
      <w:r w:rsidR="008E58A2">
        <w:t>.</w:t>
      </w:r>
      <w:r w:rsidR="00B87855">
        <w:br/>
      </w:r>
      <w:r>
        <w:t>И не откладывая в ящик</w:t>
      </w:r>
      <w:r w:rsidR="008E58A2">
        <w:t>,</w:t>
      </w:r>
      <w:r w:rsidR="00B87855">
        <w:br/>
        <w:t>Я стал свиданье назначать...</w:t>
      </w:r>
    </w:p>
    <w:p w:rsidR="00E534E8" w:rsidRDefault="008E58A2">
      <w:r>
        <w:t>Вокзал, перрон, но где же он,</w:t>
      </w:r>
      <w:r w:rsidR="00B87855">
        <w:br/>
      </w:r>
      <w:r w:rsidR="005D5590">
        <w:t>Как угадать, не зная даже</w:t>
      </w:r>
      <w:r>
        <w:t>?</w:t>
      </w:r>
      <w:r w:rsidR="00B87855">
        <w:br/>
      </w:r>
      <w:r w:rsidR="005D5590">
        <w:t>Один высокий, другой низкий,</w:t>
      </w:r>
      <w:r w:rsidR="00B87855">
        <w:br/>
      </w:r>
      <w:r w:rsidR="005D5590">
        <w:t>А третий показался близкий.</w:t>
      </w:r>
    </w:p>
    <w:p w:rsidR="00E534E8" w:rsidRDefault="005D5590">
      <w:r>
        <w:t>Как будто сорок лет назад</w:t>
      </w:r>
      <w:r w:rsidR="00B87855">
        <w:t>.</w:t>
      </w:r>
      <w:r w:rsidR="00B87855">
        <w:br/>
      </w:r>
      <w:r>
        <w:t>Смущенье разом охватило</w:t>
      </w:r>
      <w:r w:rsidR="008E58A2">
        <w:t>.</w:t>
      </w:r>
      <w:r w:rsidR="00B87855">
        <w:br/>
      </w:r>
      <w:r>
        <w:t>И позабыли все слова,</w:t>
      </w:r>
      <w:r w:rsidR="00B87855">
        <w:br/>
      </w:r>
      <w:r>
        <w:t>Что заготовленные были.</w:t>
      </w:r>
    </w:p>
    <w:p w:rsidR="00E534E8" w:rsidRDefault="005D5590">
      <w:r>
        <w:t>Понятно всё здесь и без слов,</w:t>
      </w:r>
      <w:r w:rsidR="00B87855">
        <w:br/>
      </w:r>
      <w:r>
        <w:t>Достаточно всего лишь взгляда</w:t>
      </w:r>
      <w:r w:rsidR="008E58A2">
        <w:t>.</w:t>
      </w:r>
      <w:r w:rsidR="00B87855">
        <w:br/>
      </w:r>
      <w:r>
        <w:t>Начало есть и будь здоров,</w:t>
      </w:r>
      <w:r w:rsidR="00B87855">
        <w:br/>
      </w:r>
      <w:r>
        <w:t>Но, а конца совсем не надо.</w:t>
      </w:r>
    </w:p>
    <w:p w:rsidR="00E534E8" w:rsidRDefault="005D5590">
      <w:r>
        <w:t>Глаза сверкали, душа пела</w:t>
      </w:r>
      <w:r w:rsidR="008E58A2">
        <w:t>,</w:t>
      </w:r>
      <w:r w:rsidR="00B87855">
        <w:br/>
      </w:r>
      <w:r w:rsidR="008E58A2">
        <w:t>Не до чего не было дела.</w:t>
      </w:r>
      <w:r w:rsidR="00B87855">
        <w:br/>
      </w:r>
      <w:r>
        <w:t>Часы в тот миг остановились</w:t>
      </w:r>
      <w:r w:rsidR="00B87855">
        <w:t>,</w:t>
      </w:r>
      <w:bookmarkStart w:id="0" w:name="_GoBack"/>
      <w:bookmarkEnd w:id="0"/>
      <w:r w:rsidR="00B87855">
        <w:br/>
      </w:r>
      <w:r>
        <w:t>И все в округе растворились.</w:t>
      </w:r>
    </w:p>
    <w:p w:rsidR="00E534E8" w:rsidRDefault="005D5590">
      <w:r>
        <w:lastRenderedPageBreak/>
        <w:t>Гуляли в парке, щебетали</w:t>
      </w:r>
      <w:r w:rsidR="008E58A2">
        <w:t>,</w:t>
      </w:r>
      <w:r w:rsidR="00B87855">
        <w:br/>
      </w:r>
      <w:r>
        <w:t>Держась за руки, как юнцы</w:t>
      </w:r>
      <w:r w:rsidR="008E58A2">
        <w:t>.</w:t>
      </w:r>
      <w:r w:rsidR="00B87855">
        <w:br/>
      </w:r>
      <w:r>
        <w:t>И оба в мыслях понимали,</w:t>
      </w:r>
      <w:r w:rsidR="00B87855">
        <w:br/>
      </w:r>
      <w:r>
        <w:t>Какие всё ж мы молодцы!</w:t>
      </w:r>
    </w:p>
    <w:p w:rsidR="00E534E8" w:rsidRDefault="005D5590">
      <w:r>
        <w:t>Сложили звёзды так удачно</w:t>
      </w:r>
      <w:r w:rsidR="008E58A2">
        <w:t>,</w:t>
      </w:r>
      <w:r w:rsidR="00B87855">
        <w:br/>
      </w:r>
      <w:r>
        <w:t xml:space="preserve">Две </w:t>
      </w:r>
      <w:proofErr w:type="spellStart"/>
      <w:r>
        <w:t>половиночки</w:t>
      </w:r>
      <w:proofErr w:type="spellEnd"/>
      <w:r>
        <w:t xml:space="preserve"> в одно</w:t>
      </w:r>
      <w:r w:rsidR="008E58A2">
        <w:t>.</w:t>
      </w:r>
      <w:r w:rsidR="00B87855">
        <w:br/>
      </w:r>
      <w:r>
        <w:t>И если б был я режиссёром,</w:t>
      </w:r>
      <w:r w:rsidR="00B87855">
        <w:br/>
      </w:r>
      <w:r>
        <w:t xml:space="preserve">Я бы </w:t>
      </w:r>
      <w:proofErr w:type="gramStart"/>
      <w:r>
        <w:t>заснял</w:t>
      </w:r>
      <w:proofErr w:type="gramEnd"/>
      <w:r>
        <w:t xml:space="preserve"> о них кино.</w:t>
      </w:r>
    </w:p>
    <w:p w:rsidR="00E534E8" w:rsidRDefault="005D5590">
      <w:r>
        <w:t>Любовь случается внезапно</w:t>
      </w:r>
      <w:r w:rsidR="008E58A2">
        <w:t>,</w:t>
      </w:r>
      <w:r w:rsidR="00B87855">
        <w:br/>
      </w:r>
      <w:r w:rsidR="008E58A2">
        <w:t>Купить нельзя, она бесплатна.</w:t>
      </w:r>
      <w:r w:rsidR="00B87855">
        <w:br/>
      </w:r>
      <w:r>
        <w:t>Наверно нужно заслужить,</w:t>
      </w:r>
      <w:r w:rsidR="00B87855">
        <w:br/>
      </w:r>
      <w:r>
        <w:t>Чтобы осталась с вами жить.</w:t>
      </w:r>
    </w:p>
    <w:sectPr w:rsidR="00E534E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34E8"/>
    <w:rsid w:val="005D5590"/>
    <w:rsid w:val="008E58A2"/>
    <w:rsid w:val="00B87855"/>
    <w:rsid w:val="00E5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5D559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character" w:styleId="a5">
    <w:name w:val="Emphasis"/>
    <w:basedOn w:val="a0"/>
    <w:uiPriority w:val="20"/>
    <w:qFormat/>
    <w:rsid w:val="005D5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1110</Characters>
  <Application>Microsoft Office Word</Application>
  <DocSecurity>0</DocSecurity>
  <Lines>9</Lines>
  <Paragraphs>2</Paragraphs>
  <ScaleCrop>false</ScaleCrop>
  <Company>Krokoz™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Любовь нечаянно нагрянет.docx</dc:title>
  <cp:lastModifiedBy>Василий</cp:lastModifiedBy>
  <cp:revision>4</cp:revision>
  <dcterms:created xsi:type="dcterms:W3CDTF">2014-10-21T20:46:00Z</dcterms:created>
  <dcterms:modified xsi:type="dcterms:W3CDTF">2016-01-25T10:04:00Z</dcterms:modified>
</cp:coreProperties>
</file>