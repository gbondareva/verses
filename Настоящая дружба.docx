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1229D3" w:rsidRDefault="00FA46FD">
      <w:r>
        <w:t>Дружба проверяется годами,</w:t>
      </w:r>
      <w:r>
        <w:br/>
        <w:t>Настоящая</w:t>
      </w:r>
      <w:ins w:id="0" w:author="serega " w:date="2016-10-06T00:06:00Z">
        <w:r>
          <w:t xml:space="preserve"> </w:t>
        </w:r>
        <w:r>
          <w:t>–</w:t>
        </w:r>
      </w:ins>
      <w:del w:id="1" w:author="serega " w:date="2016-10-06T00:06:00Z">
        <w:r>
          <w:delText>,</w:delText>
        </w:r>
      </w:del>
      <w:r>
        <w:t xml:space="preserve"> </w:t>
      </w:r>
      <w:del w:id="2" w:author="serega " w:date="2016-10-06T00:06:00Z">
        <w:r>
          <w:delText>от</w:delText>
        </w:r>
      </w:del>
      <w:ins w:id="3" w:author="serega " w:date="2016-10-06T00:06:00Z">
        <w:r>
          <w:t>со</w:t>
        </w:r>
      </w:ins>
      <w:r>
        <w:t xml:space="preserve"> времен</w:t>
      </w:r>
      <w:ins w:id="4" w:author="serega " w:date="2016-10-06T00:06:00Z">
        <w:r>
          <w:t>ем</w:t>
        </w:r>
      </w:ins>
      <w:del w:id="5" w:author="serega " w:date="2016-10-06T00:06:00Z">
        <w:r>
          <w:delText>и</w:delText>
        </w:r>
      </w:del>
      <w:r>
        <w:t xml:space="preserve"> сильней.</w:t>
      </w:r>
      <w:r>
        <w:br/>
        <w:t xml:space="preserve">Если </w:t>
      </w:r>
      <w:proofErr w:type="gramStart"/>
      <w:r>
        <w:t>рас</w:t>
      </w:r>
      <w:ins w:id="6" w:author="serega " w:date="2016-10-06T00:07:00Z">
        <w:r>
          <w:t>с</w:t>
        </w:r>
      </w:ins>
      <w:r>
        <w:t>т</w:t>
      </w:r>
      <w:del w:id="7" w:author="serega " w:date="2016-10-06T00:07:00Z">
        <w:r>
          <w:delText>о</w:delText>
        </w:r>
      </w:del>
      <w:ins w:id="8" w:author="serega " w:date="2016-10-06T00:07:00Z">
        <w:r>
          <w:t>а</w:t>
        </w:r>
      </w:ins>
      <w:r>
        <w:t>вания</w:t>
      </w:r>
      <w:proofErr w:type="gramEnd"/>
      <w:r>
        <w:t xml:space="preserve"> </w:t>
      </w:r>
      <w:ins w:id="9" w:author="Василий" w:date="2016-10-29T23:51:00Z">
        <w:r w:rsidR="0050620B">
          <w:t>надолго,</w:t>
        </w:r>
      </w:ins>
      <w:del w:id="10" w:author="Василий" w:date="2016-10-29T23:51:00Z">
        <w:r w:rsidDel="0050620B">
          <w:delText>д</w:delText>
        </w:r>
      </w:del>
      <w:del w:id="11" w:author="serega " w:date="2016-10-06T00:07:00Z">
        <w:r>
          <w:delText>о</w:delText>
        </w:r>
      </w:del>
      <w:ins w:id="12" w:author="serega " w:date="2016-10-06T00:07:00Z">
        <w:del w:id="13" w:author="Василий" w:date="2016-10-29T23:51:00Z">
          <w:r w:rsidDel="0050620B">
            <w:delText>а</w:delText>
          </w:r>
        </w:del>
      </w:ins>
      <w:del w:id="14" w:author="Василий" w:date="2016-10-29T23:51:00Z">
        <w:r w:rsidDel="0050620B">
          <w:delText>лёки</w:delText>
        </w:r>
      </w:del>
      <w:r>
        <w:t>,</w:t>
      </w:r>
      <w:r>
        <w:br/>
        <w:t>То</w:t>
      </w:r>
      <w:del w:id="15" w:author="serega " w:date="2016-10-06T00:06:00Z">
        <w:r>
          <w:delText>,</w:delText>
        </w:r>
      </w:del>
      <w:r>
        <w:t xml:space="preserve"> </w:t>
      </w:r>
      <w:ins w:id="16" w:author="Василий" w:date="2016-10-29T23:51:00Z">
        <w:r w:rsidR="0050620B">
          <w:t>ску</w:t>
        </w:r>
      </w:ins>
      <w:ins w:id="17" w:author="Василий" w:date="2016-10-29T23:52:00Z">
        <w:r w:rsidR="0050620B">
          <w:t xml:space="preserve">чать </w:t>
        </w:r>
      </w:ins>
      <w:commentRangeStart w:id="18"/>
      <w:del w:id="19" w:author="Василий" w:date="2016-10-29T23:51:00Z">
        <w:r w:rsidDel="0050620B">
          <w:delText>ж</w:delText>
        </w:r>
        <w:r w:rsidDel="0050620B">
          <w:delText>а</w:delText>
        </w:r>
        <w:r w:rsidDel="0050620B">
          <w:delText>л</w:delText>
        </w:r>
        <w:r w:rsidDel="0050620B">
          <w:delText>е</w:delText>
        </w:r>
        <w:r w:rsidDel="0050620B">
          <w:delText>т</w:delText>
        </w:r>
        <w:r w:rsidDel="0050620B">
          <w:delText>ь</w:delText>
        </w:r>
        <w:commentRangeEnd w:id="18"/>
        <w:r w:rsidDel="0050620B">
          <w:commentReference w:id="18"/>
        </w:r>
        <w:r w:rsidDel="0050620B">
          <w:delText xml:space="preserve"> </w:delText>
        </w:r>
      </w:del>
      <w:r>
        <w:t>приходится о ней.</w:t>
      </w:r>
    </w:p>
    <w:p w:rsidR="001229D3" w:rsidRDefault="00FA46FD">
      <w:r>
        <w:t>Дружба проверяется делами,</w:t>
      </w:r>
      <w:r>
        <w:br/>
        <w:t>Но не рюмкой налитой в края.</w:t>
      </w:r>
      <w:r>
        <w:br/>
        <w:t xml:space="preserve">В жизни </w:t>
      </w:r>
      <w:ins w:id="20" w:author="Василий" w:date="2016-10-29T23:53:00Z">
        <w:r w:rsidR="0050620B">
          <w:t>выбираем</w:t>
        </w:r>
      </w:ins>
      <w:del w:id="21" w:author="Василий" w:date="2016-10-29T23:53:00Z">
        <w:r w:rsidDel="0050620B">
          <w:delText>в</w:delText>
        </w:r>
        <w:r w:rsidDel="0050620B">
          <w:delText>ы</w:delText>
        </w:r>
        <w:r w:rsidDel="0050620B">
          <w:delText>б</w:delText>
        </w:r>
      </w:del>
      <w:del w:id="22" w:author="serega " w:date="2016-10-06T00:06:00Z">
        <w:r>
          <w:delText>е</w:delText>
        </w:r>
      </w:del>
      <w:ins w:id="23" w:author="serega " w:date="2016-10-06T00:06:00Z">
        <w:del w:id="24" w:author="Василий" w:date="2016-10-29T23:53:00Z">
          <w:r w:rsidDel="0050620B">
            <w:delText>и</w:delText>
          </w:r>
        </w:del>
      </w:ins>
      <w:del w:id="25" w:author="Василий" w:date="2016-10-29T23:53:00Z">
        <w:r w:rsidDel="0050620B">
          <w:delText>р</w:delText>
        </w:r>
        <w:r w:rsidDel="0050620B">
          <w:delText>а</w:delText>
        </w:r>
        <w:r w:rsidDel="0050620B">
          <w:delText>е</w:delText>
        </w:r>
        <w:r w:rsidDel="0050620B">
          <w:delText>м</w:delText>
        </w:r>
      </w:del>
      <w:r>
        <w:t xml:space="preserve"> друга сами,</w:t>
      </w:r>
      <w:r>
        <w:br/>
        <w:t xml:space="preserve">Мерка </w:t>
      </w:r>
      <w:del w:id="26" w:author="serega " w:date="2016-10-06T00:06:00Z">
        <w:r>
          <w:delText>есть</w:delText>
        </w:r>
      </w:del>
      <w:ins w:id="27" w:author="serega " w:date="2016-10-06T00:06:00Z">
        <w:r>
          <w:t>тут</w:t>
        </w:r>
      </w:ins>
      <w:ins w:id="28" w:author="Василий" w:date="2016-10-29T23:53:00Z">
        <w:r w:rsidR="0050620B">
          <w:t>,</w:t>
        </w:r>
      </w:ins>
      <w:r>
        <w:t xml:space="preserve"> у каждого своя.</w:t>
      </w:r>
    </w:p>
    <w:p w:rsidR="001229D3" w:rsidRDefault="00FA46FD">
      <w:r>
        <w:t xml:space="preserve">Пусть порою в </w:t>
      </w:r>
      <w:r>
        <w:t>жизни трудновато,</w:t>
      </w:r>
      <w:r>
        <w:br/>
        <w:t>Не всегда она</w:t>
      </w:r>
      <w:ins w:id="29" w:author="Василий" w:date="2016-10-29T23:54:00Z">
        <w:r w:rsidR="0050620B">
          <w:t>,</w:t>
        </w:r>
      </w:ins>
      <w:bookmarkStart w:id="30" w:name="_GoBack"/>
      <w:bookmarkEnd w:id="30"/>
      <w:r>
        <w:t xml:space="preserve"> как сладкий мёд.</w:t>
      </w:r>
      <w:r>
        <w:br/>
        <w:t>Настоящий</w:t>
      </w:r>
      <w:r>
        <w:t xml:space="preserve"> друг заме</w:t>
      </w:r>
      <w:ins w:id="31" w:author="Василий" w:date="2016-10-29T23:53:00Z">
        <w:r w:rsidR="0050620B">
          <w:t>нит</w:t>
        </w:r>
      </w:ins>
      <w:del w:id="32" w:author="Василий" w:date="2016-10-29T23:53:00Z">
        <w:r w:rsidDel="0050620B">
          <w:delText>н</w:delText>
        </w:r>
      </w:del>
      <w:del w:id="33" w:author="serega " w:date="2016-10-06T00:06:00Z">
        <w:r>
          <w:delText>е</w:delText>
        </w:r>
      </w:del>
      <w:ins w:id="34" w:author="serega " w:date="2016-10-06T00:06:00Z">
        <w:del w:id="35" w:author="Василий" w:date="2016-10-29T23:53:00Z">
          <w:r w:rsidDel="0050620B">
            <w:delText>и</w:delText>
          </w:r>
        </w:del>
      </w:ins>
      <w:del w:id="36" w:author="Василий" w:date="2016-10-29T23:53:00Z">
        <w:r w:rsidDel="0050620B">
          <w:delText>т</w:delText>
        </w:r>
      </w:del>
      <w:r>
        <w:t xml:space="preserve"> брата,</w:t>
      </w:r>
      <w:r>
        <w:br/>
        <w:t>Не предаст, поддер</w:t>
      </w:r>
      <w:ins w:id="37" w:author="Василий" w:date="2016-10-29T23:54:00Z">
        <w:r w:rsidR="0050620B">
          <w:t>жит</w:t>
        </w:r>
      </w:ins>
      <w:del w:id="38" w:author="Василий" w:date="2016-10-29T23:54:00Z">
        <w:r w:rsidDel="0050620B">
          <w:delText>ж</w:delText>
        </w:r>
      </w:del>
      <w:del w:id="39" w:author="serega " w:date="2016-10-06T00:06:00Z">
        <w:r>
          <w:delText>е</w:delText>
        </w:r>
      </w:del>
      <w:ins w:id="40" w:author="serega " w:date="2016-10-06T00:06:00Z">
        <w:del w:id="41" w:author="Василий" w:date="2016-10-29T23:54:00Z">
          <w:r w:rsidDel="0050620B">
            <w:delText>и</w:delText>
          </w:r>
        </w:del>
      </w:ins>
      <w:del w:id="42" w:author="Василий" w:date="2016-10-29T23:54:00Z">
        <w:r w:rsidDel="0050620B">
          <w:delText>т</w:delText>
        </w:r>
      </w:del>
      <w:r>
        <w:t xml:space="preserve"> и поймёт.</w:t>
      </w:r>
    </w:p>
    <w:sectPr w:rsidR="001229D3">
      <w:pgSz w:w="11906" w:h="16838"/>
      <w:pgMar w:top="1440" w:right="1440" w:bottom="1440" w:left="1440" w:header="0" w:footer="0" w:gutter="0"/>
      <w:pgNumType w:start="1"/>
      <w:cols w:space="720"/>
      <w:formProt w:val="0"/>
      <w:docGrid w:linePitch="240" w:charSpace="-2049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8" w:author="serega " w:date="2016-10-06T00:07:00Z" w:initials="s">
    <w:p w:rsidR="001229D3" w:rsidRDefault="00FA46FD">
      <w:pPr>
        <w:pStyle w:val="LO-normal"/>
      </w:pPr>
      <w:r>
        <w:rPr>
          <w:sz w:val="20"/>
        </w:rPr>
        <w:t xml:space="preserve">По-моему тут </w:t>
      </w:r>
      <w:proofErr w:type="spellStart"/>
      <w:r>
        <w:rPr>
          <w:sz w:val="20"/>
        </w:rPr>
        <w:t>неуместно</w:t>
      </w:r>
      <w:proofErr w:type="gramStart"/>
      <w:r>
        <w:rPr>
          <w:sz w:val="20"/>
        </w:rPr>
        <w:t>.Ч</w:t>
      </w:r>
      <w:proofErr w:type="gramEnd"/>
      <w:r>
        <w:rPr>
          <w:sz w:val="20"/>
        </w:rPr>
        <w:t>его</w:t>
      </w:r>
      <w:proofErr w:type="spellEnd"/>
      <w:r>
        <w:rPr>
          <w:sz w:val="20"/>
        </w:rPr>
        <w:t xml:space="preserve"> жалеть?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Philosopher">
    <w:altName w:val="Times New Roman"/>
    <w:charset w:val="01"/>
    <w:family w:val="auto"/>
    <w:pitch w:val="default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4"/>
  </w:compat>
  <w:rsids>
    <w:rsidRoot w:val="001229D3"/>
    <w:rsid w:val="001229D3"/>
    <w:rsid w:val="0050620B"/>
    <w:rsid w:val="00FA4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Cs w:val="22"/>
        <w:lang w:val="ru-RU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keepNext/>
      <w:spacing w:after="170" w:line="276" w:lineRule="auto"/>
    </w:pPr>
    <w:rPr>
      <w:sz w:val="22"/>
    </w:rPr>
  </w:style>
  <w:style w:type="paragraph" w:styleId="1">
    <w:name w:val="heading 1"/>
    <w:basedOn w:val="Heading"/>
    <w:next w:val="a"/>
    <w:qFormat/>
    <w:pPr>
      <w:keepLines/>
      <w:widowControl w:val="0"/>
      <w:spacing w:before="400" w:line="240" w:lineRule="auto"/>
      <w:contextualSpacing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Heading"/>
    <w:next w:val="a"/>
    <w:qFormat/>
    <w:pPr>
      <w:keepLines/>
      <w:widowControl w:val="0"/>
      <w:spacing w:before="360" w:line="240" w:lineRule="auto"/>
      <w:contextualSpacing/>
      <w:outlineLvl w:val="1"/>
    </w:pPr>
    <w:rPr>
      <w:rFonts w:ascii="Arial" w:eastAsia="Arial" w:hAnsi="Arial" w:cs="Arial"/>
      <w:szCs w:val="32"/>
    </w:rPr>
  </w:style>
  <w:style w:type="paragraph" w:styleId="3">
    <w:name w:val="heading 3"/>
    <w:basedOn w:val="Heading"/>
    <w:next w:val="a"/>
    <w:qFormat/>
    <w:pPr>
      <w:keepLines/>
      <w:widowControl w:val="0"/>
      <w:spacing w:before="320" w:after="80" w:line="240" w:lineRule="auto"/>
      <w:contextualSpacing/>
      <w:outlineLvl w:val="2"/>
    </w:pPr>
    <w:rPr>
      <w:rFonts w:ascii="Arial" w:eastAsia="Arial" w:hAnsi="Arial" w:cs="Arial"/>
      <w:color w:val="434343"/>
      <w:sz w:val="28"/>
    </w:rPr>
  </w:style>
  <w:style w:type="paragraph" w:styleId="4">
    <w:name w:val="heading 4"/>
    <w:basedOn w:val="Heading"/>
    <w:next w:val="a"/>
    <w:qFormat/>
    <w:pPr>
      <w:keepLines/>
      <w:widowControl w:val="0"/>
      <w:spacing w:before="280" w:after="80" w:line="240" w:lineRule="auto"/>
      <w:contextualSpacing/>
      <w:outlineLvl w:val="3"/>
    </w:pPr>
    <w:rPr>
      <w:rFonts w:ascii="Arial" w:eastAsia="Arial" w:hAnsi="Arial" w:cs="Arial"/>
      <w:color w:val="666666"/>
      <w:sz w:val="24"/>
      <w:szCs w:val="24"/>
    </w:rPr>
  </w:style>
  <w:style w:type="paragraph" w:styleId="5">
    <w:name w:val="heading 5"/>
    <w:basedOn w:val="Heading"/>
    <w:next w:val="a"/>
    <w:qFormat/>
    <w:pPr>
      <w:keepLines/>
      <w:widowControl w:val="0"/>
      <w:spacing w:after="80" w:line="240" w:lineRule="auto"/>
      <w:contextualSpacing/>
      <w:outlineLvl w:val="4"/>
    </w:pPr>
    <w:rPr>
      <w:rFonts w:ascii="Arial" w:eastAsia="Arial" w:hAnsi="Arial" w:cs="Arial"/>
      <w:color w:val="666666"/>
      <w:sz w:val="22"/>
      <w:szCs w:val="22"/>
    </w:rPr>
  </w:style>
  <w:style w:type="paragraph" w:styleId="6">
    <w:name w:val="heading 6"/>
    <w:basedOn w:val="Heading"/>
    <w:next w:val="a"/>
    <w:qFormat/>
    <w:pPr>
      <w:keepLines/>
      <w:widowControl w:val="0"/>
      <w:spacing w:after="80" w:line="240" w:lineRule="auto"/>
      <w:contextualSpacing/>
      <w:outlineLvl w:val="5"/>
    </w:pPr>
    <w:rPr>
      <w:rFonts w:ascii="Arial" w:eastAsia="Arial" w:hAnsi="Arial" w:cs="Arial"/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spacing w:before="240" w:after="120"/>
    </w:pPr>
    <w:rPr>
      <w:rFonts w:ascii="Philosopher" w:eastAsia="Droid Sans Fallback" w:hAnsi="Philosopher" w:cs="FreeSans"/>
      <w:sz w:val="32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  <w:rPr>
      <w:rFonts w:ascii="Cambria" w:hAnsi="Cambria"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ascii="Cambria" w:hAnsi="Cambria" w:cs="FreeSans"/>
    </w:rPr>
  </w:style>
  <w:style w:type="paragraph" w:customStyle="1" w:styleId="LO-normal">
    <w:name w:val="LO-normal"/>
    <w:qFormat/>
    <w:rPr>
      <w:sz w:val="22"/>
    </w:rPr>
  </w:style>
  <w:style w:type="paragraph" w:styleId="a6">
    <w:name w:val="Title"/>
    <w:basedOn w:val="LO-normal"/>
    <w:next w:val="a"/>
    <w:qFormat/>
    <w:pPr>
      <w:keepNext/>
      <w:keepLines/>
      <w:spacing w:after="60"/>
      <w:contextualSpacing/>
    </w:pPr>
    <w:rPr>
      <w:sz w:val="52"/>
      <w:szCs w:val="52"/>
    </w:rPr>
  </w:style>
  <w:style w:type="paragraph" w:styleId="a7">
    <w:name w:val="Subtitle"/>
    <w:basedOn w:val="LO-normal"/>
    <w:next w:val="a"/>
    <w:qFormat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annotation text"/>
    <w:basedOn w:val="a"/>
    <w:link w:val="a9"/>
    <w:uiPriority w:val="99"/>
    <w:semiHidden/>
    <w:unhideWhenUsed/>
    <w:pPr>
      <w:spacing w:line="240" w:lineRule="auto"/>
    </w:pPr>
    <w:rPr>
      <w:rFonts w:cs="Mangal"/>
      <w:sz w:val="20"/>
      <w:szCs w:val="18"/>
    </w:rPr>
  </w:style>
  <w:style w:type="character" w:customStyle="1" w:styleId="a9">
    <w:name w:val="Текст примечания Знак"/>
    <w:basedOn w:val="a0"/>
    <w:link w:val="a8"/>
    <w:uiPriority w:val="99"/>
    <w:semiHidden/>
    <w:rPr>
      <w:rFonts w:cs="Mangal"/>
      <w:szCs w:val="18"/>
    </w:rPr>
  </w:style>
  <w:style w:type="character" w:styleId="aa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b">
    <w:name w:val="Balloon Text"/>
    <w:basedOn w:val="a"/>
    <w:link w:val="ac"/>
    <w:uiPriority w:val="99"/>
    <w:semiHidden/>
    <w:unhideWhenUsed/>
    <w:rsid w:val="0050620B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ac">
    <w:name w:val="Текст выноски Знак"/>
    <w:basedOn w:val="a0"/>
    <w:link w:val="ab"/>
    <w:uiPriority w:val="99"/>
    <w:semiHidden/>
    <w:rsid w:val="0050620B"/>
    <w:rPr>
      <w:rFonts w:ascii="Tahoma" w:hAnsi="Tahoma" w:cs="Mangal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Cs w:val="22"/>
        <w:lang w:val="ru-RU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keepNext/>
      <w:spacing w:after="170" w:line="276" w:lineRule="auto"/>
    </w:pPr>
    <w:rPr>
      <w:sz w:val="22"/>
    </w:rPr>
  </w:style>
  <w:style w:type="paragraph" w:styleId="1">
    <w:name w:val="heading 1"/>
    <w:basedOn w:val="Heading"/>
    <w:next w:val="a"/>
    <w:qFormat/>
    <w:pPr>
      <w:keepLines/>
      <w:widowControl w:val="0"/>
      <w:spacing w:before="400" w:line="240" w:lineRule="auto"/>
      <w:contextualSpacing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Heading"/>
    <w:next w:val="a"/>
    <w:qFormat/>
    <w:pPr>
      <w:keepLines/>
      <w:widowControl w:val="0"/>
      <w:spacing w:before="360" w:line="240" w:lineRule="auto"/>
      <w:contextualSpacing/>
      <w:outlineLvl w:val="1"/>
    </w:pPr>
    <w:rPr>
      <w:rFonts w:ascii="Arial" w:eastAsia="Arial" w:hAnsi="Arial" w:cs="Arial"/>
      <w:szCs w:val="32"/>
    </w:rPr>
  </w:style>
  <w:style w:type="paragraph" w:styleId="3">
    <w:name w:val="heading 3"/>
    <w:basedOn w:val="Heading"/>
    <w:next w:val="a"/>
    <w:qFormat/>
    <w:pPr>
      <w:keepLines/>
      <w:widowControl w:val="0"/>
      <w:spacing w:before="320" w:after="80" w:line="240" w:lineRule="auto"/>
      <w:contextualSpacing/>
      <w:outlineLvl w:val="2"/>
    </w:pPr>
    <w:rPr>
      <w:rFonts w:ascii="Arial" w:eastAsia="Arial" w:hAnsi="Arial" w:cs="Arial"/>
      <w:color w:val="434343"/>
      <w:sz w:val="28"/>
    </w:rPr>
  </w:style>
  <w:style w:type="paragraph" w:styleId="4">
    <w:name w:val="heading 4"/>
    <w:basedOn w:val="Heading"/>
    <w:next w:val="a"/>
    <w:qFormat/>
    <w:pPr>
      <w:keepLines/>
      <w:widowControl w:val="0"/>
      <w:spacing w:before="280" w:after="80" w:line="240" w:lineRule="auto"/>
      <w:contextualSpacing/>
      <w:outlineLvl w:val="3"/>
    </w:pPr>
    <w:rPr>
      <w:rFonts w:ascii="Arial" w:eastAsia="Arial" w:hAnsi="Arial" w:cs="Arial"/>
      <w:color w:val="666666"/>
      <w:sz w:val="24"/>
      <w:szCs w:val="24"/>
    </w:rPr>
  </w:style>
  <w:style w:type="paragraph" w:styleId="5">
    <w:name w:val="heading 5"/>
    <w:basedOn w:val="Heading"/>
    <w:next w:val="a"/>
    <w:qFormat/>
    <w:pPr>
      <w:keepLines/>
      <w:widowControl w:val="0"/>
      <w:spacing w:after="80" w:line="240" w:lineRule="auto"/>
      <w:contextualSpacing/>
      <w:outlineLvl w:val="4"/>
    </w:pPr>
    <w:rPr>
      <w:rFonts w:ascii="Arial" w:eastAsia="Arial" w:hAnsi="Arial" w:cs="Arial"/>
      <w:color w:val="666666"/>
      <w:sz w:val="22"/>
      <w:szCs w:val="22"/>
    </w:rPr>
  </w:style>
  <w:style w:type="paragraph" w:styleId="6">
    <w:name w:val="heading 6"/>
    <w:basedOn w:val="Heading"/>
    <w:next w:val="a"/>
    <w:qFormat/>
    <w:pPr>
      <w:keepLines/>
      <w:widowControl w:val="0"/>
      <w:spacing w:after="80" w:line="240" w:lineRule="auto"/>
      <w:contextualSpacing/>
      <w:outlineLvl w:val="5"/>
    </w:pPr>
    <w:rPr>
      <w:rFonts w:ascii="Arial" w:eastAsia="Arial" w:hAnsi="Arial" w:cs="Arial"/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spacing w:before="240" w:after="120"/>
    </w:pPr>
    <w:rPr>
      <w:rFonts w:ascii="Philosopher" w:eastAsia="Droid Sans Fallback" w:hAnsi="Philosopher" w:cs="FreeSans"/>
      <w:sz w:val="32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  <w:rPr>
      <w:rFonts w:ascii="Cambria" w:hAnsi="Cambria"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ascii="Cambria" w:hAnsi="Cambria" w:cs="FreeSans"/>
    </w:rPr>
  </w:style>
  <w:style w:type="paragraph" w:customStyle="1" w:styleId="LO-normal">
    <w:name w:val="LO-normal"/>
    <w:qFormat/>
    <w:rPr>
      <w:sz w:val="22"/>
    </w:rPr>
  </w:style>
  <w:style w:type="paragraph" w:styleId="a6">
    <w:name w:val="Title"/>
    <w:basedOn w:val="LO-normal"/>
    <w:next w:val="a"/>
    <w:qFormat/>
    <w:pPr>
      <w:keepNext/>
      <w:keepLines/>
      <w:spacing w:after="60"/>
      <w:contextualSpacing/>
    </w:pPr>
    <w:rPr>
      <w:sz w:val="52"/>
      <w:szCs w:val="52"/>
    </w:rPr>
  </w:style>
  <w:style w:type="paragraph" w:styleId="a7">
    <w:name w:val="Subtitle"/>
    <w:basedOn w:val="LO-normal"/>
    <w:next w:val="a"/>
    <w:qFormat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annotation text"/>
    <w:basedOn w:val="a"/>
    <w:link w:val="a9"/>
    <w:uiPriority w:val="99"/>
    <w:semiHidden/>
    <w:unhideWhenUsed/>
    <w:pPr>
      <w:spacing w:line="240" w:lineRule="auto"/>
    </w:pPr>
    <w:rPr>
      <w:rFonts w:cs="Mangal"/>
      <w:sz w:val="20"/>
      <w:szCs w:val="18"/>
    </w:rPr>
  </w:style>
  <w:style w:type="character" w:customStyle="1" w:styleId="a9">
    <w:name w:val="Текст примечания Знак"/>
    <w:basedOn w:val="a0"/>
    <w:link w:val="a8"/>
    <w:uiPriority w:val="99"/>
    <w:semiHidden/>
    <w:rPr>
      <w:rFonts w:cs="Mangal"/>
      <w:szCs w:val="18"/>
    </w:rPr>
  </w:style>
  <w:style w:type="character" w:styleId="aa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b">
    <w:name w:val="Balloon Text"/>
    <w:basedOn w:val="a"/>
    <w:link w:val="ac"/>
    <w:uiPriority w:val="99"/>
    <w:semiHidden/>
    <w:unhideWhenUsed/>
    <w:rsid w:val="0050620B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ac">
    <w:name w:val="Текст выноски Знак"/>
    <w:basedOn w:val="a0"/>
    <w:link w:val="ab"/>
    <w:uiPriority w:val="99"/>
    <w:semiHidden/>
    <w:rsid w:val="0050620B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59</Words>
  <Characters>337</Characters>
  <Application>Microsoft Office Word</Application>
  <DocSecurity>0</DocSecurity>
  <Lines>2</Lines>
  <Paragraphs>1</Paragraphs>
  <ScaleCrop>false</ScaleCrop>
  <Company>Krokoz™</Company>
  <LinksUpToDate>false</LinksUpToDate>
  <CharactersWithSpaces>395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Василий</cp:lastModifiedBy>
  <cp:revision>11</cp:revision>
  <dcterms:created xsi:type="dcterms:W3CDTF">2016-10-29T19:48:00Z</dcterms:created>
  <dcterms:modified xsi:type="dcterms:W3CDTF">2016-10-29T19:55:00Z</dcterms:modified>
  <dc:language>ru-RU</dc:language>
</cp:coreProperties>
</file>