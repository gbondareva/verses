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798" w:rsidRDefault="00B65F83">
      <w:pPr>
        <w:jc w:val="right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Святкину</w:t>
      </w:r>
      <w:proofErr w:type="spellEnd"/>
      <w:r>
        <w:rPr>
          <w:sz w:val="28"/>
          <w:szCs w:val="28"/>
        </w:rPr>
        <w:t xml:space="preserve"> Анатолию Ивановичу)</w:t>
      </w:r>
    </w:p>
    <w:p w:rsidR="00382798" w:rsidRDefault="00B65F83">
      <w:pPr>
        <w:rPr>
          <w:sz w:val="28"/>
          <w:szCs w:val="28"/>
        </w:rPr>
      </w:pPr>
      <w:r>
        <w:rPr>
          <w:sz w:val="28"/>
          <w:szCs w:val="28"/>
        </w:rPr>
        <w:t>Летят его стихи, как мотыльки,</w:t>
      </w:r>
      <w:r>
        <w:rPr>
          <w:sz w:val="28"/>
          <w:szCs w:val="28"/>
        </w:rPr>
        <w:br/>
        <w:t>Друзьям их дарит с лёгкой он руки.</w:t>
      </w:r>
      <w:r>
        <w:rPr>
          <w:sz w:val="28"/>
          <w:szCs w:val="28"/>
        </w:rPr>
        <w:br/>
        <w:t>Хоть ростом не совсем он великан,</w:t>
      </w:r>
      <w:r>
        <w:rPr>
          <w:sz w:val="28"/>
          <w:szCs w:val="28"/>
        </w:rPr>
        <w:br/>
        <w:t>Но, нанизал всю жизнь он на кукан.</w:t>
      </w:r>
    </w:p>
    <w:p w:rsidR="00382798" w:rsidRDefault="00B65F83">
      <w:pPr>
        <w:rPr>
          <w:sz w:val="28"/>
          <w:szCs w:val="28"/>
        </w:rPr>
      </w:pPr>
      <w:r>
        <w:rPr>
          <w:sz w:val="28"/>
          <w:szCs w:val="28"/>
        </w:rPr>
        <w:t>Читаю, упиваюсь от души,</w:t>
      </w:r>
      <w:r>
        <w:rPr>
          <w:sz w:val="28"/>
          <w:szCs w:val="28"/>
        </w:rPr>
        <w:br/>
        <w:t>И вижу, будто с ним мы малыши</w:t>
      </w:r>
      <w:ins w:id="0" w:author="Василий" w:date="2017-01-03T21:29:00Z">
        <w:r>
          <w:rPr>
            <w:sz w:val="28"/>
            <w:szCs w:val="28"/>
          </w:rPr>
          <w:t>.</w:t>
        </w:r>
      </w:ins>
      <w:del w:id="1" w:author="Василий" w:date="2017-01-03T21:29:00Z">
        <w:r w:rsidDel="00B65F83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 xml:space="preserve">Дерёмся </w:t>
      </w:r>
      <w:ins w:id="2" w:author="Василий" w:date="2017-01-03T21:26:00Z">
        <w:r>
          <w:rPr>
            <w:sz w:val="28"/>
            <w:szCs w:val="28"/>
          </w:rPr>
          <w:t>мы за новую</w:t>
        </w:r>
      </w:ins>
      <w:commentRangeStart w:id="3"/>
      <w:del w:id="4" w:author="Василий" w:date="2017-01-03T21:26:00Z">
        <w:r w:rsidDel="00B65F83">
          <w:rPr>
            <w:sz w:val="28"/>
            <w:szCs w:val="28"/>
          </w:rPr>
          <w:delText>з</w:delText>
        </w:r>
        <w:r w:rsidDel="00B65F83">
          <w:rPr>
            <w:sz w:val="28"/>
            <w:szCs w:val="28"/>
          </w:rPr>
          <w:delText>а</w:delText>
        </w:r>
        <w:r w:rsidDel="00B65F83">
          <w:rPr>
            <w:sz w:val="28"/>
            <w:szCs w:val="28"/>
          </w:rPr>
          <w:delText xml:space="preserve"> </w:delText>
        </w:r>
        <w:r w:rsidDel="00B65F83">
          <w:rPr>
            <w:sz w:val="28"/>
            <w:szCs w:val="28"/>
          </w:rPr>
          <w:delText>о</w:delText>
        </w:r>
        <w:r w:rsidDel="00B65F83">
          <w:rPr>
            <w:sz w:val="28"/>
            <w:szCs w:val="28"/>
          </w:rPr>
          <w:delText>д</w:delText>
        </w:r>
        <w:r w:rsidDel="00B65F83">
          <w:rPr>
            <w:sz w:val="28"/>
            <w:szCs w:val="28"/>
          </w:rPr>
          <w:delText>н</w:delText>
        </w:r>
        <w:r w:rsidDel="00B65F83">
          <w:rPr>
            <w:sz w:val="28"/>
            <w:szCs w:val="28"/>
          </w:rPr>
          <w:delText>у</w:delText>
        </w:r>
        <w:r w:rsidDel="00B65F83">
          <w:rPr>
            <w:sz w:val="28"/>
            <w:szCs w:val="28"/>
          </w:rPr>
          <w:delText xml:space="preserve"> </w:delText>
        </w:r>
        <w:r w:rsidDel="00B65F83">
          <w:rPr>
            <w:sz w:val="28"/>
            <w:szCs w:val="28"/>
          </w:rPr>
          <w:delText>и</w:delText>
        </w:r>
        <w:r w:rsidDel="00B65F83">
          <w:rPr>
            <w:sz w:val="28"/>
            <w:szCs w:val="28"/>
          </w:rPr>
          <w:delText xml:space="preserve"> </w:delText>
        </w:r>
        <w:r w:rsidDel="00B65F83">
          <w:rPr>
            <w:sz w:val="28"/>
            <w:szCs w:val="28"/>
          </w:rPr>
          <w:delText>т</w:delText>
        </w:r>
        <w:r w:rsidDel="00B65F83">
          <w:rPr>
            <w:sz w:val="28"/>
            <w:szCs w:val="28"/>
          </w:rPr>
          <w:delText>у</w:delText>
        </w:r>
      </w:del>
      <w:r>
        <w:rPr>
          <w:sz w:val="28"/>
          <w:szCs w:val="28"/>
        </w:rPr>
        <w:t xml:space="preserve"> </w:t>
      </w:r>
      <w:commentRangeEnd w:id="3"/>
      <w:r>
        <w:commentReference w:id="3"/>
      </w:r>
      <w:r>
        <w:rPr>
          <w:sz w:val="28"/>
          <w:szCs w:val="28"/>
        </w:rPr>
        <w:t>игрушку,</w:t>
      </w:r>
      <w:r>
        <w:rPr>
          <w:sz w:val="28"/>
          <w:szCs w:val="28"/>
        </w:rPr>
        <w:br/>
      </w:r>
      <w:r>
        <w:rPr>
          <w:sz w:val="28"/>
          <w:szCs w:val="28"/>
        </w:rPr>
        <w:t>Считаем кукование кукушки.</w:t>
      </w:r>
    </w:p>
    <w:p w:rsidR="00382798" w:rsidRDefault="00B65F83">
      <w:r>
        <w:rPr>
          <w:sz w:val="28"/>
          <w:szCs w:val="28"/>
        </w:rPr>
        <w:t>Гостим у бабушки мы по неделе</w:t>
      </w:r>
      <w:ins w:id="5" w:author="Василий" w:date="2017-01-03T21:27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br/>
        <w:t>Катаемся на новеньком портфеле.</w:t>
      </w:r>
      <w:r>
        <w:rPr>
          <w:sz w:val="28"/>
          <w:szCs w:val="28"/>
        </w:rPr>
        <w:br/>
        <w:t>На поле едем вместе за стручками,</w:t>
      </w:r>
      <w:r>
        <w:rPr>
          <w:sz w:val="28"/>
          <w:szCs w:val="28"/>
        </w:rPr>
        <w:br/>
        <w:t>За ландышами в лес, для своей Мамы.</w:t>
      </w:r>
    </w:p>
    <w:p w:rsidR="00382798" w:rsidRDefault="00B65F83">
      <w:pPr>
        <w:rPr>
          <w:sz w:val="28"/>
          <w:szCs w:val="28"/>
        </w:rPr>
      </w:pPr>
      <w:r>
        <w:rPr>
          <w:sz w:val="28"/>
          <w:szCs w:val="28"/>
        </w:rPr>
        <w:t>В других стихах, я юность узнаю</w:t>
      </w:r>
      <w:ins w:id="6" w:author="Василий" w:date="2017-01-03T21:30:00Z">
        <w:r>
          <w:rPr>
            <w:sz w:val="28"/>
            <w:szCs w:val="28"/>
          </w:rPr>
          <w:t>.</w:t>
        </w:r>
      </w:ins>
      <w:del w:id="7" w:author="Василий" w:date="2017-01-03T21:30:00Z">
        <w:r w:rsidDel="00B65F83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С подружкою на сцене я пою</w:t>
      </w:r>
      <w:ins w:id="8" w:author="Василий" w:date="2017-01-03T21:30:00Z">
        <w:r>
          <w:rPr>
            <w:sz w:val="28"/>
            <w:szCs w:val="28"/>
          </w:rPr>
          <w:t>,</w:t>
        </w:r>
      </w:ins>
      <w:del w:id="9" w:author="Василий" w:date="2017-01-03T21:30:00Z">
        <w:r w:rsidDel="00B65F83">
          <w:rPr>
            <w:sz w:val="28"/>
            <w:szCs w:val="28"/>
          </w:rPr>
          <w:delText>.</w:delText>
        </w:r>
      </w:del>
      <w:r>
        <w:rPr>
          <w:sz w:val="28"/>
          <w:szCs w:val="28"/>
        </w:rPr>
        <w:br/>
        <w:t>Работаю средь взрослых на гумне,</w:t>
      </w:r>
      <w:r>
        <w:rPr>
          <w:sz w:val="28"/>
          <w:szCs w:val="28"/>
        </w:rPr>
        <w:br/>
        <w:t>И т</w:t>
      </w:r>
      <w:r>
        <w:rPr>
          <w:sz w:val="28"/>
          <w:szCs w:val="28"/>
        </w:rPr>
        <w:t>ак хотелось взрослою стать мне!</w:t>
      </w:r>
    </w:p>
    <w:p w:rsidR="00382798" w:rsidRDefault="00B65F83">
      <w:pPr>
        <w:rPr>
          <w:sz w:val="28"/>
          <w:szCs w:val="28"/>
        </w:rPr>
      </w:pPr>
      <w:r>
        <w:rPr>
          <w:sz w:val="28"/>
          <w:szCs w:val="28"/>
        </w:rPr>
        <w:t>Ну, а потом, по жизненным волнам,</w:t>
      </w:r>
      <w:r>
        <w:rPr>
          <w:sz w:val="28"/>
          <w:szCs w:val="28"/>
        </w:rPr>
        <w:br/>
        <w:t>Всё разрешалось без запинки нам.</w:t>
      </w:r>
      <w:r>
        <w:rPr>
          <w:sz w:val="28"/>
          <w:szCs w:val="28"/>
        </w:rPr>
        <w:br/>
        <w:t>И вот сейчас стихи его читаю,</w:t>
      </w:r>
      <w:r>
        <w:rPr>
          <w:sz w:val="28"/>
          <w:szCs w:val="28"/>
        </w:rPr>
        <w:br/>
        <w:t>И наперёд истории все знаю.</w:t>
      </w:r>
    </w:p>
    <w:p w:rsidR="00382798" w:rsidRDefault="00B65F83">
      <w:r>
        <w:rPr>
          <w:sz w:val="28"/>
          <w:szCs w:val="28"/>
        </w:rPr>
        <w:t xml:space="preserve">Все книги: </w:t>
      </w:r>
      <w:ins w:id="10" w:author="serega devyatkin" w:date="2016-11-22T12:19:00Z">
        <w:r>
          <w:rPr>
            <w:sz w:val="28"/>
            <w:szCs w:val="28"/>
          </w:rPr>
          <w:t>«Бытие»</w:t>
        </w:r>
      </w:ins>
      <w:del w:id="11" w:author="serega devyatkin" w:date="2016-11-22T12:19:00Z">
        <w:r>
          <w:rPr>
            <w:sz w:val="28"/>
            <w:szCs w:val="28"/>
          </w:rPr>
          <w:delText>«Эхо жизни»,</w:delText>
        </w:r>
      </w:del>
      <w:ins w:id="12" w:author="serega devyatkin" w:date="2016-11-22T12:19:00Z">
        <w:r>
          <w:rPr>
            <w:sz w:val="28"/>
            <w:szCs w:val="28"/>
          </w:rPr>
          <w:t xml:space="preserve"> и</w:t>
        </w:r>
      </w:ins>
      <w:r>
        <w:rPr>
          <w:sz w:val="28"/>
          <w:szCs w:val="28"/>
        </w:rPr>
        <w:t xml:space="preserve"> «Размышления»,</w:t>
      </w:r>
      <w:r>
        <w:rPr>
          <w:sz w:val="28"/>
          <w:szCs w:val="28"/>
        </w:rPr>
        <w:br/>
      </w:r>
      <w:del w:id="13" w:author="serega devyatkin" w:date="2016-11-22T12:19:00Z">
        <w:r>
          <w:rPr>
            <w:sz w:val="28"/>
            <w:szCs w:val="28"/>
          </w:rPr>
          <w:delText xml:space="preserve">«Бытие», </w:delText>
        </w:r>
      </w:del>
      <w:r>
        <w:rPr>
          <w:sz w:val="28"/>
          <w:szCs w:val="28"/>
        </w:rPr>
        <w:t xml:space="preserve">«Ступени», </w:t>
      </w:r>
      <w:ins w:id="14" w:author="serega devyatkin" w:date="2016-11-22T12:19:00Z">
        <w:r>
          <w:rPr>
            <w:sz w:val="28"/>
            <w:szCs w:val="28"/>
          </w:rPr>
          <w:t>«Эхо жизни»,</w:t>
        </w:r>
      </w:ins>
      <w:ins w:id="15" w:author="Василий" w:date="2017-01-03T21:30:00Z">
        <w:r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«Откровения»</w:t>
      </w:r>
      <w:ins w:id="16" w:author="Василий" w:date="2017-01-03T21:30:00Z">
        <w:r>
          <w:rPr>
            <w:sz w:val="28"/>
            <w:szCs w:val="28"/>
          </w:rPr>
          <w:t>.</w:t>
        </w:r>
      </w:ins>
      <w:del w:id="17" w:author="Василий" w:date="2017-01-03T21:30:00Z">
        <w:r w:rsidDel="00B65F83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И всё</w:t>
      </w:r>
      <w:r>
        <w:rPr>
          <w:sz w:val="28"/>
          <w:szCs w:val="28"/>
        </w:rPr>
        <w:t>, что он за жизнь свою творил,</w:t>
      </w:r>
      <w:r>
        <w:rPr>
          <w:sz w:val="28"/>
          <w:szCs w:val="28"/>
        </w:rPr>
        <w:br/>
        <w:t>Мне щедрою рукою подарил.</w:t>
      </w:r>
      <w:bookmarkStart w:id="18" w:name="_GoBack"/>
      <w:bookmarkEnd w:id="18"/>
    </w:p>
    <w:p w:rsidR="00382798" w:rsidRDefault="00B65F83">
      <w:r>
        <w:rPr>
          <w:sz w:val="28"/>
          <w:szCs w:val="28"/>
        </w:rPr>
        <w:t>Читаю я стихи и удивляюсь,</w:t>
      </w:r>
      <w:r>
        <w:rPr>
          <w:sz w:val="28"/>
          <w:szCs w:val="28"/>
        </w:rPr>
        <w:br/>
        <w:t>Каков его души огромный мир!</w:t>
      </w:r>
      <w:r>
        <w:rPr>
          <w:sz w:val="28"/>
          <w:szCs w:val="28"/>
        </w:rPr>
        <w:br/>
        <w:t>Читаю, наслаждаюсь, вдохновляюсь,</w:t>
      </w:r>
      <w:r>
        <w:rPr>
          <w:sz w:val="28"/>
          <w:szCs w:val="28"/>
        </w:rPr>
        <w:br/>
        <w:t>Он мой учитель, нет, он мой кумир!</w:t>
      </w:r>
    </w:p>
    <w:sectPr w:rsidR="0038279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devyatkin" w:date="2016-11-22T12:17:00Z" w:initials="sd">
    <w:p w:rsidR="00382798" w:rsidRDefault="00B65F83">
      <w:r>
        <w:rPr>
          <w:rFonts w:ascii="Calibri" w:hAnsi="Calibri"/>
          <w:sz w:val="20"/>
        </w:rPr>
        <w:t>Одну и ту ЖЕ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98"/>
    <w:rsid w:val="00382798"/>
    <w:rsid w:val="00B6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6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6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820</Characters>
  <Application>Microsoft Office Word</Application>
  <DocSecurity>0</DocSecurity>
  <Lines>6</Lines>
  <Paragraphs>1</Paragraphs>
  <ScaleCrop>false</ScaleCrop>
  <Company>Krokoz™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2015-06-25T18:40:00Z</dcterms:created>
  <dcterms:modified xsi:type="dcterms:W3CDTF">2017-01-03T17:31:00Z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