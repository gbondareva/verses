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Я инфекцию заразой,</w:t>
        <w:br/>
        <w:t>Называю строго!</w:t>
        <w:br/>
        <w:t xml:space="preserve">И теперь закрыла я, </w:t>
        <w:br/>
        <w:t>Для неё дорогу.</w:t>
      </w:r>
    </w:p>
    <w:p>
      <w:pPr>
        <w:pStyle w:val="Normal"/>
        <w:rPr/>
      </w:pPr>
      <w:r>
        <w:rPr/>
        <w:t>Доктор сделал мне прививку,</w:t>
        <w:br/>
        <w:t>В нашей поликлинике.</w:t>
        <w:br/>
      </w:r>
      <w:commentRangeStart w:id="0"/>
      <w:r>
        <w:rPr/>
        <w:t>Не нужны теперь мне стали</w:t>
        <w:br/>
        <w:t>Пилюли и горчичники.</w:t>
      </w:r>
      <w:bookmarkStart w:id="0" w:name="_GoBack"/>
      <w:bookmarkEnd w:id="0"/>
      <w:commentRangeEnd w:id="0"/>
      <w:r>
        <w:commentReference w:id="0"/>
      </w:r>
      <w:r>
        <w:rPr/>
      </w:r>
    </w:p>
    <w:p>
      <w:pPr>
        <w:pStyle w:val="Normal"/>
        <w:rPr/>
      </w:pPr>
      <w:r>
        <w:rPr/>
        <w:t>Посоветую друзьям,</w:t>
        <w:br/>
        <w:t>Обратиться тоже.</w:t>
        <w:br/>
        <w:t>Чтобы гриппом не болели,</w:t>
        <w:br/>
        <w:t xml:space="preserve">В этом </w:t>
      </w:r>
      <w:commentRangeStart w:id="1"/>
      <w:r>
        <w:rPr/>
        <w:t>он поможет.</w:t>
      </w:r>
      <w:commentRangeEnd w:id="1"/>
      <w:r>
        <w:commentReference w:id="1"/>
      </w:r>
      <w:r>
        <w:rPr/>
      </w:r>
    </w:p>
    <w:p>
      <w:pPr>
        <w:pStyle w:val="Normal"/>
        <w:rPr/>
      </w:pPr>
      <w:r>
        <w:rPr/>
        <w:t>Я инфекцию, заразой,</w:t>
        <w:br/>
        <w:t>Называю строго!</w:t>
        <w:br/>
        <w:t xml:space="preserve">Пусть же знает, я теперь, </w:t>
        <w:br/>
        <w:t>Стала недотрог</w:t>
      </w:r>
      <w:ins w:id="0" w:author="serega " w:date="2016-06-07T22:02:00Z">
        <w:r>
          <w:rPr/>
          <w:t>ой</w:t>
        </w:r>
      </w:ins>
      <w:del w:id="1" w:author="serega " w:date="2016-06-07T22:02:00Z">
        <w:r>
          <w:rPr/>
          <w:delText>а</w:delText>
        </w:r>
      </w:del>
      <w:r>
        <w:rPr/>
        <w:t>!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06-07T22:02:51Z" w:initials="s"/>
  <w:comment w:id="1" w:author="serega " w:date="2016-06-07T22:01:25Z" w:initials="s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Потерялся субъект-доктор.</w:t>
      </w:r>
    </w:p>
    <w:p>
      <w:r>
        <w:rPr>
          <w:rFonts w:ascii="Arial" w:hAnsi="Arial"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val="ru-RU" w:eastAsia="ru-RU" w:bidi="ar-SA"/>
        </w:rPr>
        <w:t>Может заменить «он» на «врач»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rebuchet MS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LibreOffice/5.1.3.2$Linux_x86 LibreOffice_project/10m0$Build-2</Application>
  <Pages>1</Pages>
  <Words>51</Words>
  <Characters>278</Characters>
  <CharactersWithSpaces>327</CharactersWithSpaces>
  <Paragraphs>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2016-01-23T15:35:00Z</dcterms:created>
  <dc:creator/>
  <dc:description/>
  <dc:language>ru-RU</dc:language>
  <cp:lastModifiedBy>serega </cp:lastModifiedBy>
  <dcterms:modified xsi:type="dcterms:W3CDTF">2016-06-07T22:02:55Z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