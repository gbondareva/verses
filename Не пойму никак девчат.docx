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 xml:space="preserve">Я </w:t>
      </w:r>
      <w:del w:id="0" w:author="serega " w:date="2016-10-07T23:57:00Z">
        <w:r>
          <w:rPr/>
          <w:delText>нарвал</w:delText>
        </w:r>
      </w:del>
      <w:ins w:id="1" w:author="serega " w:date="2016-10-07T23:57:00Z">
        <w:r>
          <w:rPr/>
          <w:t>собрал</w:t>
        </w:r>
      </w:ins>
      <w:r>
        <w:rPr/>
        <w:t xml:space="preserve"> ведро грибов,</w:t>
        <w:br/>
        <w:t xml:space="preserve">Поставил </w:t>
      </w:r>
      <w:ins w:id="2" w:author="serega " w:date="2016-10-07T23:57:00Z">
        <w:r>
          <w:rPr/>
          <w:t xml:space="preserve">их </w:t>
        </w:r>
      </w:ins>
      <w:r>
        <w:rPr/>
        <w:t>на лавку,</w:t>
        <w:br/>
        <w:t>Угостить хотелось</w:t>
        <w:br/>
        <w:t>Мне подругу Клавку.</w:t>
      </w:r>
    </w:p>
    <w:p>
      <w:pPr>
        <w:pStyle w:val="Normal"/>
        <w:rPr/>
      </w:pPr>
      <w:r>
        <w:rPr/>
        <w:t>Посмотрела недовольно</w:t>
      </w:r>
      <w:del w:id="3" w:author="serega " w:date="2016-10-07T23:57:00Z">
        <w:r>
          <w:rPr/>
          <w:delText>,</w:delText>
        </w:r>
      </w:del>
      <w:ins w:id="4" w:author="serega " w:date="2016-10-07T23:57:00Z">
        <w:r>
          <w:rPr/>
          <w:t>:</w:t>
        </w:r>
      </w:ins>
      <w:r>
        <w:rPr/>
        <w:br/>
      </w:r>
      <w:ins w:id="5" w:author="serega " w:date="2016-10-07T23:57:00Z">
        <w:r>
          <w:rPr/>
          <w:t>«</w:t>
        </w:r>
      </w:ins>
      <w:r>
        <w:rPr/>
        <w:t>Их пожарить надо</w:t>
      </w:r>
      <w:del w:id="6" w:author="serega " w:date="2016-10-07T23:57:00Z">
        <w:r>
          <w:rPr/>
          <w:delText>.</w:delText>
        </w:r>
      </w:del>
      <w:ins w:id="7" w:author="serega " w:date="2016-10-07T23:57:00Z">
        <w:r>
          <w:rPr/>
          <w:t>»</w:t>
        </w:r>
      </w:ins>
      <w:r>
        <w:rPr/>
        <w:br/>
        <w:t>Н</w:t>
      </w:r>
      <w:r>
        <w:rPr/>
        <w:t>е</w:t>
      </w:r>
      <w:r>
        <w:rPr/>
        <w:t xml:space="preserve"> забуду никогда</w:t>
        <w:br/>
        <w:t>Клавкиного взгляда!</w:t>
      </w:r>
    </w:p>
    <w:p>
      <w:pPr>
        <w:pStyle w:val="Normal"/>
        <w:rPr/>
      </w:pPr>
      <w:r>
        <w:rPr/>
        <w:t>Взял я нож и табурет,</w:t>
        <w:br/>
        <w:t>Приготовил ей обед.</w:t>
        <w:br/>
        <w:t>Чую, носом чую,</w:t>
        <w:br/>
        <w:t>Может, заночую!</w:t>
      </w:r>
    </w:p>
    <w:p>
      <w:pPr>
        <w:pStyle w:val="Normal"/>
        <w:rPr/>
      </w:pPr>
      <w:r>
        <w:rPr/>
        <w:t xml:space="preserve">«До свиданья» </w:t>
      </w:r>
      <w:r>
        <w:rPr/>
        <w:t>c</w:t>
      </w:r>
      <w:r>
        <w:rPr/>
        <w:t>лышу я,</w:t>
        <w:br/>
        <w:t>Время твоё вышло.</w:t>
        <w:br/>
        <w:t>Все старания мои,</w:t>
        <w:br/>
        <w:t>Были никуд</w:t>
      </w:r>
      <w:bookmarkStart w:id="0" w:name="_GoBack"/>
      <w:bookmarkEnd w:id="0"/>
      <w:r>
        <w:rPr/>
        <w:t>ышн</w:t>
      </w:r>
      <w:r>
        <w:rPr/>
        <w:t>и</w:t>
      </w:r>
      <w:r>
        <w:rPr/>
        <w:t>.</w:t>
      </w:r>
    </w:p>
    <w:p>
      <w:pPr>
        <w:pStyle w:val="Normal"/>
        <w:widowControl/>
        <w:bidi w:val="0"/>
        <w:spacing w:lineRule="auto" w:line="276" w:before="0" w:after="170"/>
        <w:jc w:val="left"/>
        <w:rPr/>
      </w:pPr>
      <w:r>
        <w:rPr/>
        <w:t>Вроде всем я угодил,</w:t>
        <w:br/>
        <w:t>Говорили дружно.</w:t>
        <w:br/>
        <w:t>Н</w:t>
      </w:r>
      <w:r>
        <w:rPr/>
        <w:t>е</w:t>
      </w:r>
      <w:r>
        <w:rPr/>
        <w:t xml:space="preserve"> пойму никак девчат,</w:t>
        <w:br/>
        <w:t>Что, от нас им нужно?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170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LibreOffice/5.2.2.2$Linux_x86 LibreOffice_project/20m0$Build-2</Application>
  <Pages>1</Pages>
  <Words>63</Words>
  <Characters>332</Characters>
  <CharactersWithSpaces>390</CharactersWithSpaces>
  <Paragraphs>5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2016-07-03T20:38:00Z</dcterms:created>
  <dc:creator/>
  <dc:description/>
  <dc:language>ru-RU</dc:language>
  <cp:lastModifiedBy>serega </cp:lastModifiedBy>
  <dcterms:modified xsi:type="dcterms:W3CDTF">2016-10-07T23:58:47Z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