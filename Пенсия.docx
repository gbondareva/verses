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520D" w:rsidRDefault="00BB20D6">
      <w:r>
        <w:t>Есть такая поговорка:</w:t>
      </w:r>
    </w:p>
    <w:p w:rsidR="0097520D" w:rsidRDefault="00BB20D6">
      <w:r>
        <w:t>«Если долго мучиться</w:t>
      </w:r>
      <w:del w:id="0" w:author="serega  " w:date="2014-11-29T22:35:00Z">
        <w:r>
          <w:delText>,</w:delText>
        </w:r>
      </w:del>
      <w:ins w:id="1" w:author="serega  " w:date="2014-11-29T22:35:00Z">
        <w:r>
          <w:t xml:space="preserve"> – </w:t>
        </w:r>
      </w:ins>
    </w:p>
    <w:p w:rsidR="0097520D" w:rsidRDefault="00BB20D6">
      <w:r>
        <w:t>Обязательно тогда,</w:t>
      </w:r>
    </w:p>
    <w:p w:rsidR="0097520D" w:rsidRDefault="00BB20D6">
      <w:r>
        <w:t>Что-нибудь получится».</w:t>
      </w:r>
    </w:p>
    <w:p w:rsidR="0097520D" w:rsidRDefault="0097520D"/>
    <w:p w:rsidR="0097520D" w:rsidRDefault="00BB20D6">
      <w:r>
        <w:t>Вот и пенсия пришла.</w:t>
      </w:r>
    </w:p>
    <w:p w:rsidR="0097520D" w:rsidRDefault="00BB20D6">
      <w:del w:id="2" w:author="serega  " w:date="2014-11-29T22:35:00Z">
        <w:r>
          <w:delText xml:space="preserve"> </w:delText>
        </w:r>
      </w:del>
      <w:r>
        <w:t xml:space="preserve">И рассчитана она, </w:t>
      </w:r>
    </w:p>
    <w:p w:rsidR="0097520D" w:rsidRDefault="00BB20D6">
      <w:ins w:id="3" w:author="Василий" w:date="2014-12-02T22:48:00Z">
        <w:r>
          <w:t>Сменить очки</w:t>
        </w:r>
      </w:ins>
      <w:del w:id="4" w:author="Василий" w:date="2014-12-02T22:48:00Z">
        <w:r w:rsidDel="00BB20D6">
          <w:delText>О</w:delText>
        </w:r>
        <w:r w:rsidDel="00BB20D6">
          <w:delText>ч</w:delText>
        </w:r>
        <w:r w:rsidDel="00BB20D6">
          <w:delText>к</w:delText>
        </w:r>
        <w:r w:rsidDel="00BB20D6">
          <w:delText>и</w:delText>
        </w:r>
        <w:r w:rsidDel="00BB20D6">
          <w:delText xml:space="preserve"> </w:delText>
        </w:r>
        <w:r w:rsidDel="00BB20D6">
          <w:delText>к</w:delText>
        </w:r>
        <w:r w:rsidDel="00BB20D6">
          <w:delText>у</w:delText>
        </w:r>
        <w:r w:rsidDel="00BB20D6">
          <w:delText>п</w:delText>
        </w:r>
        <w:r w:rsidDel="00BB20D6">
          <w:delText>и</w:delText>
        </w:r>
        <w:r w:rsidDel="00BB20D6">
          <w:delText>т</w:delText>
        </w:r>
        <w:r w:rsidDel="00BB20D6">
          <w:delText>ь</w:delText>
        </w:r>
      </w:del>
      <w:r>
        <w:t xml:space="preserve"> и вставить зубы,</w:t>
      </w:r>
    </w:p>
    <w:p w:rsidR="0097520D" w:rsidRDefault="00BB20D6">
      <w:r>
        <w:t>Лекарства нужные купить,</w:t>
      </w:r>
    </w:p>
    <w:p w:rsidR="0097520D" w:rsidRDefault="0097520D"/>
    <w:p w:rsidR="0097520D" w:rsidRDefault="00BB20D6">
      <w:r>
        <w:t>За газ, за свет бы заплатить,</w:t>
      </w:r>
    </w:p>
    <w:p w:rsidR="0097520D" w:rsidRDefault="00BB20D6">
      <w:r>
        <w:t>Хочется внуков угостить,</w:t>
      </w:r>
    </w:p>
    <w:p w:rsidR="0097520D" w:rsidRDefault="00BB20D6">
      <w:del w:id="5" w:author="serega  " w:date="2014-11-29T22:36:00Z">
        <w:r>
          <w:delText>На</w:delText>
        </w:r>
      </w:del>
      <w:ins w:id="6" w:author="serega  " w:date="2014-11-29T22:36:00Z">
        <w:r>
          <w:t>В</w:t>
        </w:r>
      </w:ins>
      <w:r>
        <w:t xml:space="preserve"> День Рождения поздравить,</w:t>
      </w:r>
    </w:p>
    <w:p w:rsidR="0097520D" w:rsidRDefault="00BB20D6">
      <w:r>
        <w:t>Ну</w:t>
      </w:r>
      <w:del w:id="7" w:author="serega  " w:date="2014-11-29T22:36:00Z">
        <w:r>
          <w:delText>, да</w:delText>
        </w:r>
      </w:del>
      <w:r>
        <w:t xml:space="preserve"> и к смерти отложить.</w:t>
      </w:r>
    </w:p>
    <w:p w:rsidR="0097520D" w:rsidRDefault="0097520D">
      <w:bookmarkStart w:id="8" w:name="_GoBack"/>
      <w:bookmarkEnd w:id="8"/>
    </w:p>
    <w:p w:rsidR="0097520D" w:rsidRDefault="00BB20D6">
      <w:r>
        <w:t>Получишь пенсию, разложишь</w:t>
      </w:r>
    </w:p>
    <w:p w:rsidR="0097520D" w:rsidRDefault="00BB20D6">
      <w:r>
        <w:t>И размышляешь, как же быть?</w:t>
      </w:r>
    </w:p>
    <w:p w:rsidR="0097520D" w:rsidRDefault="00BB20D6">
      <w:r>
        <w:t xml:space="preserve">И лишь одно, на ум приходит </w:t>
      </w:r>
      <w:del w:id="9" w:author="serega  " w:date="2014-11-29T22:36:00Z">
        <w:r>
          <w:delText>–</w:delText>
        </w:r>
      </w:del>
      <w:ins w:id="10" w:author="serega  " w:date="2014-11-29T22:36:00Z">
        <w:r>
          <w:t>–</w:t>
        </w:r>
      </w:ins>
    </w:p>
    <w:p w:rsidR="0097520D" w:rsidRDefault="00BB20D6">
      <w:r>
        <w:t>На полку зубы положить.</w:t>
      </w:r>
    </w:p>
    <w:sectPr w:rsidR="0097520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97520D"/>
    <w:rsid w:val="0097520D"/>
    <w:rsid w:val="00B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Пенсия.docx</dc:title>
  <cp:lastModifiedBy>Василий</cp:lastModifiedBy>
  <cp:revision>4</cp:revision>
  <dcterms:created xsi:type="dcterms:W3CDTF">2014-10-23T20:25:00Z</dcterms:created>
  <dcterms:modified xsi:type="dcterms:W3CDTF">2014-12-02T18:50:00Z</dcterms:modified>
  <dc:language>ru-RU</dc:language>
</cp:coreProperties>
</file>