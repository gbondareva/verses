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Затянуло небо,</w:t>
      </w:r>
    </w:p>
    <w:p>
      <w:pPr>
        <w:pStyle w:val="Normal"/>
        <w:rPr/>
      </w:pPr>
      <w:r>
        <w:rPr/>
        <w:t>Набежали тучи.</w:t>
      </w:r>
    </w:p>
    <w:p>
      <w:pPr>
        <w:pStyle w:val="Normal"/>
        <w:rPr/>
      </w:pPr>
      <w:r>
        <w:rPr/>
        <w:t xml:space="preserve">Вспомнила </w:t>
      </w:r>
      <w:del w:id="0" w:author="serega  " w:date="2015-01-25T22:17:00Z">
        <w:r>
          <w:rPr/>
          <w:delText>давнишний</w:delText>
        </w:r>
      </w:del>
      <w:ins w:id="1" w:author="serega  " w:date="2015-01-25T22:17:00Z">
        <w:r>
          <w:rPr/>
          <w:t>я давний</w:t>
        </w:r>
      </w:ins>
      <w:r>
        <w:rPr/>
        <w:t>,</w:t>
      </w:r>
    </w:p>
    <w:p>
      <w:pPr>
        <w:pStyle w:val="Normal"/>
        <w:rPr/>
      </w:pPr>
      <w:r>
        <w:rPr/>
        <w:t>Интересный случай.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Подошла гадалка,</w:t>
      </w:r>
    </w:p>
    <w:p>
      <w:pPr>
        <w:pStyle w:val="Normal"/>
        <w:rPr/>
      </w:pPr>
      <w:r>
        <w:rPr/>
        <w:t>Руку попросила.</w:t>
      </w:r>
    </w:p>
    <w:p>
      <w:pPr>
        <w:pStyle w:val="Normal"/>
        <w:rPr/>
      </w:pPr>
      <w:r>
        <w:rPr/>
        <w:t>Мне тогда всего лишь,</w:t>
      </w:r>
    </w:p>
    <w:p>
      <w:pPr>
        <w:pStyle w:val="Normal"/>
        <w:rPr/>
      </w:pPr>
      <w:r>
        <w:rPr/>
        <w:t>Восемнадцать было.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была наивной,</w:t>
      </w:r>
    </w:p>
    <w:p>
      <w:pPr>
        <w:pStyle w:val="Normal"/>
        <w:rPr/>
      </w:pPr>
      <w:r>
        <w:rPr/>
        <w:t>Верила я ей.</w:t>
      </w:r>
    </w:p>
    <w:p>
      <w:pPr>
        <w:pStyle w:val="Normal"/>
        <w:rPr/>
      </w:pPr>
      <w:r>
        <w:rPr/>
        <w:t>Многое узнала,</w:t>
      </w:r>
    </w:p>
    <w:p>
      <w:pPr>
        <w:pStyle w:val="Normal"/>
        <w:rPr/>
      </w:pPr>
      <w:r>
        <w:rPr/>
        <w:t>О судьбе своей.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Проходили годы,</w:t>
      </w:r>
    </w:p>
    <w:p>
      <w:pPr>
        <w:pStyle w:val="Normal"/>
        <w:rPr/>
      </w:pPr>
      <w:r>
        <w:rPr/>
        <w:t>Не могла понять,</w:t>
      </w:r>
    </w:p>
    <w:p>
      <w:pPr>
        <w:pStyle w:val="Normal"/>
        <w:rPr/>
      </w:pPr>
      <w:r>
        <w:rPr/>
        <w:t>Как могла гадалка</w:t>
      </w:r>
    </w:p>
    <w:p>
      <w:pPr>
        <w:pStyle w:val="Normal"/>
        <w:rPr/>
      </w:pPr>
      <w:r>
        <w:rPr/>
        <w:t>Про меня всё знать?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Угадала суженого</w:t>
      </w:r>
    </w:p>
    <w:p>
      <w:pPr>
        <w:pStyle w:val="Normal"/>
        <w:rPr/>
      </w:pPr>
      <w:r>
        <w:rPr/>
        <w:t>Нации другой,</w:t>
      </w:r>
    </w:p>
    <w:p>
      <w:pPr>
        <w:pStyle w:val="Normal"/>
        <w:rPr/>
      </w:pPr>
      <w:r>
        <w:rPr/>
        <w:t>Что солдат по службе,</w:t>
      </w:r>
    </w:p>
    <w:p>
      <w:pPr>
        <w:pStyle w:val="Normal"/>
        <w:rPr/>
      </w:pPr>
      <w:r>
        <w:rPr/>
        <w:t>С ложкой поварской.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Двое будет деток</w:t>
      </w:r>
      <w:ins w:id="2" w:author="serega  " w:date="2014-11-28T14:07:00Z">
        <w:r>
          <w:rPr/>
          <w:t>:</w:t>
        </w:r>
      </w:ins>
      <w:del w:id="3" w:author="serega  " w:date="2014-11-28T14:06:00Z">
        <w:r>
          <w:rPr/>
          <w:delText>,</w:delText>
        </w:r>
      </w:del>
    </w:p>
    <w:p>
      <w:pPr>
        <w:pStyle w:val="Normal"/>
        <w:rPr/>
      </w:pPr>
      <w:r>
        <w:rPr/>
        <w:t>Дочка и сынок.</w:t>
      </w:r>
    </w:p>
    <w:p>
      <w:pPr>
        <w:pStyle w:val="Normal"/>
        <w:rPr/>
      </w:pPr>
      <w:r>
        <w:rPr/>
        <w:t>Брак наш будет крепок,</w:t>
      </w:r>
    </w:p>
    <w:p>
      <w:pPr>
        <w:pStyle w:val="Normal"/>
        <w:rPr/>
      </w:pPr>
      <w:r>
        <w:rPr/>
        <w:t>Нам поможет Бог.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Дом будет уютный</w:t>
      </w:r>
    </w:p>
    <w:p>
      <w:pPr>
        <w:pStyle w:val="Normal"/>
        <w:rPr/>
      </w:pPr>
      <w:r>
        <w:rPr/>
        <w:t>И в саду цветы.</w:t>
      </w:r>
    </w:p>
    <w:p>
      <w:pPr>
        <w:pStyle w:val="Normal"/>
        <w:rPr/>
      </w:pPr>
      <w:r>
        <w:rPr/>
        <w:t>И у нас сбываться,</w:t>
      </w:r>
    </w:p>
    <w:p>
      <w:pPr>
        <w:pStyle w:val="Normal"/>
        <w:rPr/>
      </w:pPr>
      <w:r>
        <w:rPr/>
        <w:t>Будут все мечты.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Часто вспоминаю</w:t>
      </w:r>
    </w:p>
    <w:p>
      <w:pPr>
        <w:pStyle w:val="Normal"/>
        <w:rPr/>
      </w:pPr>
      <w:r>
        <w:rPr/>
        <w:t>Я гадалку ту.</w:t>
      </w:r>
    </w:p>
    <w:p>
      <w:pPr>
        <w:pStyle w:val="Normal"/>
        <w:rPr/>
      </w:pPr>
      <w:r>
        <w:rPr/>
        <w:t>После этой встречи,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Верю я в судьбу.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2014-10-21T09:36:00Z</dcterms:created>
  <dc:language>ru-RU</dc:language>
  <cp:lastModifiedBy>Василий</cp:lastModifiedBy>
  <dcterms:modified xsi:type="dcterms:W3CDTF">2014-11-16T14:02:00Z</dcterms:modified>
  <cp:revision>3</cp:revision>
  <dc:title>Гадалка.docx</dc:title>
</cp:coreProperties>
</file>