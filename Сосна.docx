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Посадил отец сосёнку,</w:t>
        <w:br/>
        <w:t xml:space="preserve">Возле дома в </w:t>
      </w:r>
      <w:commentRangeStart w:id="0"/>
      <w:r>
        <w:rPr>
          <w:sz w:val="28"/>
          <w:szCs w:val="28"/>
        </w:rPr>
        <w:t>палисад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t>.</w:t>
        <w:br/>
        <w:t>Он ухаживать за ней,</w:t>
      </w:r>
      <w:bookmarkStart w:id="0" w:name="_GoBack"/>
      <w:bookmarkEnd w:id="0"/>
      <w:r>
        <w:rPr>
          <w:sz w:val="28"/>
          <w:szCs w:val="28"/>
        </w:rPr>
        <w:br/>
        <w:t>Был, конечно, очень рад.</w:t>
      </w:r>
    </w:p>
    <w:p>
      <w:pPr>
        <w:pStyle w:val="Normal"/>
        <w:rPr/>
      </w:pPr>
      <w:r>
        <w:rPr>
          <w:sz w:val="28"/>
          <w:szCs w:val="28"/>
        </w:rPr>
        <w:t>Принялась, пустила корни,</w:t>
        <w:br/>
        <w:t xml:space="preserve">Украшает </w:t>
      </w:r>
      <w:commentRangeStart w:id="1"/>
      <w:r>
        <w:rPr>
          <w:sz w:val="28"/>
          <w:szCs w:val="28"/>
        </w:rPr>
        <w:t>палисад</w:t>
      </w:r>
      <w:r>
        <w:rPr>
          <w:sz w:val="28"/>
          <w:szCs w:val="28"/>
        </w:rPr>
      </w:r>
      <w:commentRangeEnd w:id="1"/>
      <w:r>
        <w:commentReference w:id="1"/>
      </w:r>
      <w:r>
        <w:rPr>
          <w:sz w:val="28"/>
          <w:szCs w:val="28"/>
        </w:rPr>
        <w:t>.</w:t>
        <w:br/>
        <w:t>Все прохожие довольны,</w:t>
        <w:br/>
      </w:r>
      <w:commentRangeStart w:id="2"/>
      <w:r>
        <w:rPr>
          <w:sz w:val="28"/>
          <w:szCs w:val="28"/>
        </w:rPr>
        <w:t>Любуются, глядят.</w:t>
      </w:r>
      <w:commentRangeEnd w:id="2"/>
      <w:r>
        <w:commentReference w:id="2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Сядет рядом на скамейку,</w:t>
        <w:br/>
        <w:t>В руки «тулочку» возьмёт,</w:t>
        <w:br/>
        <w:t>Переборы заиграет</w:t>
        <w:br/>
        <w:t>И тихонечко споёт.</w:t>
      </w:r>
    </w:p>
    <w:p>
      <w:pPr>
        <w:pStyle w:val="Normal"/>
        <w:rPr/>
      </w:pPr>
      <w:r>
        <w:rPr>
          <w:sz w:val="28"/>
          <w:szCs w:val="28"/>
        </w:rPr>
        <w:t>Много лет прошло с тех пор,</w:t>
        <w:br/>
        <w:t>Покосился уж забор.</w:t>
        <w:br/>
        <w:t>Только в память от отца,</w:t>
        <w:br/>
        <w:t>Та</w:t>
      </w:r>
      <w:del w:id="0" w:author="serega devyatkin" w:date="2016-11-22T17:39:00Z">
        <w:r>
          <w:rPr>
            <w:sz w:val="28"/>
            <w:szCs w:val="28"/>
          </w:rPr>
          <w:delText>,</w:delText>
        </w:r>
      </w:del>
      <w:del w:id="1" w:author="serega devyatkin" w:date="2016-11-22T17:39:00Z">
        <w:r>
          <w:rPr>
            <w:sz w:val="28"/>
            <w:szCs w:val="28"/>
          </w:rPr>
          <w:delText xml:space="preserve"> сосна,</w:delText>
        </w:r>
      </w:del>
      <w:r>
        <w:rPr>
          <w:sz w:val="28"/>
          <w:szCs w:val="28"/>
        </w:rPr>
        <w:t xml:space="preserve"> красавица</w:t>
      </w:r>
      <w:ins w:id="2" w:author="serega devyatkin" w:date="2016-11-22T17:39:00Z">
        <w:r>
          <w:rPr>
            <w:sz w:val="28"/>
            <w:szCs w:val="28"/>
          </w:rPr>
          <w:t xml:space="preserve"> сосна</w:t>
        </w:r>
      </w:ins>
      <w:r>
        <w:rPr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Птички часто прилетают,</w:t>
        <w:br/>
        <w:t>Песенки свои поют.</w:t>
        <w:br/>
        <w:t>Не сосна, а загляденье,</w:t>
        <w:br/>
        <w:t>Красота, комфорт, уют!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7:37:01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ПалисадНИК. Палисад — стена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1" w:author="serega devyatkin" w:date="2016-11-22T17:37:57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Тоже самое</w:t>
      </w:r>
    </w:p>
  </w:comment>
  <w:comment w:id="2" w:author="serega devyatkin" w:date="2016-11-22T17:38:20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ритм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LibreOffice/5.2.3.2$Linux_x86 LibreOffice_project/20m0$Build-2</Application>
  <Pages>1</Pages>
  <Words>68</Words>
  <Characters>378</Characters>
  <CharactersWithSpaces>441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2015-02-11T11:25:00Z</dcterms:created>
  <dc:creator>Василий</dc:creator>
  <dc:description/>
  <dc:language>ru-RU</dc:language>
  <cp:lastModifiedBy>serega devyatkin</cp:lastModifiedBy>
  <dcterms:modified xsi:type="dcterms:W3CDTF">2016-11-22T17:40:04Z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