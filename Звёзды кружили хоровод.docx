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70" w:after="0"/>
        <w:rPr/>
      </w:pPr>
      <w:r>
        <w:rPr/>
        <w:t>Судьба ещё раз улыбнулась,</w:t>
        <w:br/>
        <w:t>Звёзды кружили хоровод.</w:t>
        <w:br/>
        <w:t>Как будто молодость вернулась.</w:t>
        <w:br/>
      </w:r>
      <w:bookmarkStart w:id="0" w:name="_GoBack"/>
      <w:bookmarkEnd w:id="0"/>
      <w:r>
        <w:rPr/>
        <w:t>И мне двадцатый идёт год.</w:t>
      </w:r>
    </w:p>
    <w:p>
      <w:pPr>
        <w:pStyle w:val="Normal"/>
        <w:spacing w:before="170" w:after="0"/>
        <w:rPr/>
      </w:pPr>
      <w:r>
        <w:rPr/>
        <w:t>Взяла газету, полистала,</w:t>
        <w:br/>
        <w:t>"Остров надежды" зацепил.</w:t>
        <w:br/>
        <w:t>Подряд читать колонку стала,</w:t>
        <w:br/>
        <w:t>Один ко мне лишь подходил.</w:t>
      </w:r>
    </w:p>
    <w:p>
      <w:pPr>
        <w:pStyle w:val="Normal"/>
        <w:spacing w:before="170" w:after="0"/>
        <w:rPr/>
      </w:pPr>
      <w:r>
        <w:rPr/>
        <w:t>Откуда взялся, кто такой?</w:t>
        <w:br/>
      </w:r>
      <w:commentRangeStart w:id="0"/>
      <w:r>
        <w:rPr/>
        <w:t>Ни что</w:t>
      </w:r>
      <w:r>
        <w:rPr/>
      </w:r>
      <w:commentRangeEnd w:id="0"/>
      <w:r>
        <w:commentReference w:id="0"/>
      </w:r>
      <w:r>
        <w:rPr/>
        <w:t xml:space="preserve"> о нём, пока не знаю.</w:t>
        <w:br/>
        <w:t>На телефоне с любопытством,</w:t>
        <w:br/>
        <w:t>Его я номер набираю.</w:t>
      </w:r>
    </w:p>
    <w:p>
      <w:pPr>
        <w:pStyle w:val="Normal"/>
        <w:spacing w:before="170" w:after="0"/>
        <w:rPr/>
      </w:pPr>
      <w:r>
        <w:rPr/>
        <w:t>Голос приятный зазвучал,</w:t>
        <w:br/>
        <w:t>"Зовут Валер</w:t>
      </w:r>
      <w:ins w:id="0" w:author="serega devyatkin" w:date="2016-12-14T23:10:00Z">
        <w:r>
          <w:rPr/>
          <w:t>ой</w:t>
        </w:r>
      </w:ins>
      <w:del w:id="1" w:author="serega devyatkin" w:date="2016-12-14T23:10:00Z">
        <w:r>
          <w:rPr/>
          <w:delText>а</w:delText>
        </w:r>
      </w:del>
      <w:r>
        <w:rPr/>
        <w:t>"- он сказал.</w:t>
        <w:br/>
      </w:r>
      <w:commentRangeStart w:id="1"/>
      <w:r>
        <w:rPr/>
        <w:t>Рост, вес и возраст - подходящий,</w:t>
      </w:r>
      <w:r>
        <w:rPr/>
      </w:r>
      <w:commentRangeEnd w:id="1"/>
      <w:r>
        <w:commentReference w:id="1"/>
      </w:r>
      <w:r>
        <w:rPr/>
        <w:br/>
        <w:t>Видно, мужчина настоящий!</w:t>
      </w:r>
    </w:p>
    <w:p>
      <w:pPr>
        <w:pStyle w:val="Normal"/>
        <w:spacing w:before="170" w:after="0"/>
        <w:rPr/>
      </w:pPr>
      <w:r>
        <w:rPr/>
        <w:t>Сказала, что я из села.</w:t>
        <w:br/>
        <w:t xml:space="preserve">И что-то там ещё </w:t>
      </w:r>
      <w:commentRangeStart w:id="2"/>
      <w:r>
        <w:rPr/>
        <w:t>несла</w:t>
      </w:r>
      <w:r>
        <w:rPr/>
      </w:r>
      <w:commentRangeEnd w:id="2"/>
      <w:r>
        <w:commentReference w:id="2"/>
      </w:r>
      <w:r>
        <w:rPr/>
        <w:t>.</w:t>
        <w:br/>
        <w:t>А он сказал: "Неважно это,</w:t>
        <w:br/>
        <w:t>Я за тобой, хоть на край света!"</w:t>
      </w:r>
    </w:p>
    <w:p>
      <w:pPr>
        <w:pStyle w:val="Normal"/>
        <w:spacing w:before="170" w:after="0"/>
        <w:rPr/>
      </w:pPr>
      <w:r>
        <w:rPr/>
        <w:t>Где жить – неважно, важно с кем,</w:t>
        <w:br/>
        <w:t>Ещё раз в этом убедилась.</w:t>
        <w:br/>
        <w:t>Звёзды кружили хоровод,</w:t>
        <w:br/>
        <w:t>Какая пара получилась!</w:t>
      </w:r>
    </w:p>
    <w:p>
      <w:pPr>
        <w:pStyle w:val="Normal"/>
        <w:spacing w:before="170" w:after="0"/>
        <w:rPr/>
      </w:pPr>
      <w:r>
        <w:rPr/>
        <w:t>Свела нас "Социальная газета"</w:t>
        <w:br/>
        <w:t>Ей благодарны мы за это.</w:t>
        <w:br/>
        <w:t>А раньше и не знала я,</w:t>
        <w:br/>
        <w:t xml:space="preserve">Живёт, где половиночка моя. 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2-14T23:10:30Z" w:initials="sd">
    <w:p>
      <w:r>
        <w:rPr>
          <w:rFonts w:ascii="Arial" w:hAnsi="Arial" w:cs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val="ru-RU" w:eastAsia="ru-RU" w:bidi="ar-SA"/>
        </w:rPr>
        <w:t>Криво.</w:t>
      </w:r>
      <w:r>
        <w:rPr>
          <w:rFonts w:ascii="Arial" w:hAnsi="Arial" w:cs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val="ru-RU" w:eastAsia="ru-RU" w:bidi="ar-SA"/>
        </w:rPr>
      </w:r>
      <w:r>
        <w:rPr>
          <w:rFonts w:ascii="Arial" w:hAnsi="Arial" w:cs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val="ru-RU" w:eastAsia="ru-RU" w:bidi="ar-SA"/>
        </w:rPr>
        <w:t>Ничего о нем не знаю.</w:t>
      </w:r>
    </w:p>
  </w:comment>
  <w:comment w:id="1" w:author="serega devyatkin" w:date="2016-11-25T00:15:26Z" w:initials="sd">
    <w:p>
      <w:r>
        <w:rPr>
          <w:rFonts w:cs="Arial" w:ascii="Arial" w:hAnsi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ru-RU" w:eastAsia="ru-RU"/>
        </w:rPr>
        <w:t>Какая дотошная.</w:t>
      </w:r>
    </w:p>
  </w:comment>
  <w:comment w:id="2" w:author="serega devyatkin" w:date="2016-11-25T00:16:01Z" w:initials="sd">
    <w:p>
      <w:r>
        <w:rPr>
          <w:rFonts w:cs="Arial" w:ascii="Arial" w:hAnsi="Arial" w:eastAsia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bidi="ar-SA" w:val="ru-RU" w:eastAsia="ru-RU"/>
        </w:rPr>
        <w:t>Ахинею?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Philosopher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trackRevisions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basedOn w:val="DefaultParagraphFont"/>
    <w:uiPriority w:val="20"/>
    <w:qFormat/>
    <w:rsid w:val="000572ae"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LibreOffice/5.2.3.2$Linux_x86 LibreOffice_project/20m0$Build-2</Application>
  <Pages>1</Pages>
  <Words>124</Words>
  <Characters>626</Characters>
  <CharactersWithSpaces>745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2016-01-18T10:46:00Z</dcterms:created>
  <dc:creator/>
  <dc:description/>
  <dc:language>ru-RU</dc:language>
  <cp:lastModifiedBy>serega devyatkin</cp:lastModifiedBy>
  <dcterms:modified xsi:type="dcterms:W3CDTF">2016-12-14T23:11:42Z</dcterms:modified>
  <cp:revision>12</cp:revision>
  <dc:subject/>
  <dc:title/>
</cp:coreProperties>
</file>