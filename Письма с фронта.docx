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70EB" w:rsidRDefault="00416493">
      <w:r>
        <w:t>В сундуке, на дне, средь документов,</w:t>
      </w:r>
      <w:r>
        <w:br/>
        <w:t>Письма в треугольниках лежали.</w:t>
      </w:r>
      <w:r>
        <w:br/>
        <w:t>Каждый раз, читая со слезами,</w:t>
      </w:r>
      <w:r>
        <w:br/>
        <w:t>Руки Материнские дрожали.</w:t>
      </w:r>
      <w:bookmarkStart w:id="0" w:name="_GoBack"/>
      <w:bookmarkEnd w:id="0"/>
    </w:p>
    <w:p w:rsidR="00B670EB" w:rsidRDefault="00416493">
      <w:r>
        <w:t xml:space="preserve">В письмах, проклинал муж </w:t>
      </w:r>
      <w:proofErr w:type="gramStart"/>
      <w:r>
        <w:t>супостата</w:t>
      </w:r>
      <w:proofErr w:type="gramEnd"/>
      <w:r>
        <w:t>,</w:t>
      </w:r>
      <w:r>
        <w:br/>
        <w:t>И просил лишь об одном жену,</w:t>
      </w:r>
      <w:r>
        <w:br/>
        <w:t xml:space="preserve">Чтобы сохранила всех </w:t>
      </w:r>
      <w:ins w:id="1" w:author="Василий" w:date="2016-12-25T01:57:00Z">
        <w:r w:rsidR="0067567D">
          <w:t>детишек</w:t>
        </w:r>
      </w:ins>
      <w:del w:id="2" w:author="Василий" w:date="2016-12-25T01:57:00Z">
        <w:r w:rsidDel="0067567D">
          <w:delText>р</w:delText>
        </w:r>
        <w:r w:rsidDel="0067567D">
          <w:delText>е</w:delText>
        </w:r>
        <w:r w:rsidDel="0067567D">
          <w:delText>б</w:delText>
        </w:r>
        <w:r w:rsidDel="0067567D">
          <w:delText>я</w:delText>
        </w:r>
        <w:r w:rsidDel="0067567D">
          <w:delText>т</w:delText>
        </w:r>
      </w:del>
      <w:del w:id="3" w:author="Василий" w:date="2016-12-25T01:56:00Z">
        <w:r w:rsidDel="0067567D">
          <w:delText>о</w:delText>
        </w:r>
        <w:r w:rsidDel="0067567D">
          <w:delText>к</w:delText>
        </w:r>
      </w:del>
      <w:r>
        <w:t>,</w:t>
      </w:r>
      <w:r>
        <w:br/>
        <w:t>Ну а наше дело, отстоять страну!</w:t>
      </w:r>
    </w:p>
    <w:p w:rsidR="00B670EB" w:rsidRDefault="00416493">
      <w:r>
        <w:t>...Перерыв. И нет уж больше писем.</w:t>
      </w:r>
      <w:r>
        <w:br/>
        <w:t>Деток успокаивала Мать,</w:t>
      </w:r>
      <w:r>
        <w:br/>
        <w:t>Что вернется батька их с Победой,</w:t>
      </w:r>
      <w:r>
        <w:br/>
        <w:t>Что Россию смогут отстоять!</w:t>
      </w:r>
    </w:p>
    <w:p w:rsidR="00B670EB" w:rsidRDefault="00416493">
      <w:r>
        <w:t>Но однажды рано-рано утром,</w:t>
      </w:r>
      <w:r>
        <w:br/>
        <w:t>Почтальон к ним в двери постучал.</w:t>
      </w:r>
      <w:r>
        <w:br/>
        <w:t>Молча протянул он похоронку,</w:t>
      </w:r>
      <w:r>
        <w:br/>
        <w:t>На лице его была печаль.</w:t>
      </w:r>
    </w:p>
    <w:p w:rsidR="00B670EB" w:rsidRDefault="00416493">
      <w:r>
        <w:t>Под Орлом бои больш</w:t>
      </w:r>
      <w:r>
        <w:t>ие были.</w:t>
      </w:r>
      <w:r>
        <w:br/>
        <w:t>Многие там головы сложили.</w:t>
      </w:r>
      <w:r>
        <w:br/>
        <w:t>В память обелиск стоит о них,</w:t>
      </w:r>
      <w:r>
        <w:br/>
        <w:t>Тех, что не дождались мы живых.</w:t>
      </w:r>
    </w:p>
    <w:p w:rsidR="00B670EB" w:rsidRDefault="00416493">
      <w:r>
        <w:t>Много лет прошло со дня Победы,</w:t>
      </w:r>
      <w:r>
        <w:br/>
        <w:t>Взятою большой-большой ценой.</w:t>
      </w:r>
      <w:r>
        <w:br/>
        <w:t xml:space="preserve">И старушки той, давно уж </w:t>
      </w:r>
      <w:proofErr w:type="gramStart"/>
      <w:r>
        <w:t>нету</w:t>
      </w:r>
      <w:proofErr w:type="gramEnd"/>
      <w:r>
        <w:t>,</w:t>
      </w:r>
      <w:r>
        <w:br/>
        <w:t xml:space="preserve">Что </w:t>
      </w:r>
      <w:ins w:id="4" w:author="Василий" w:date="2016-12-25T01:59:00Z">
        <w:r w:rsidR="0067567D">
          <w:t xml:space="preserve">тогда </w:t>
        </w:r>
      </w:ins>
      <w:proofErr w:type="spellStart"/>
      <w:r>
        <w:t>осталася</w:t>
      </w:r>
      <w:proofErr w:type="spellEnd"/>
      <w:del w:id="5" w:author="Василий" w:date="2016-12-25T02:00:00Z">
        <w:r w:rsidDel="0067567D">
          <w:delText xml:space="preserve"> </w:delText>
        </w:r>
        <w:r w:rsidDel="0067567D">
          <w:delText>т</w:delText>
        </w:r>
        <w:r w:rsidDel="0067567D">
          <w:delText>о</w:delText>
        </w:r>
        <w:r w:rsidDel="0067567D">
          <w:delText>г</w:delText>
        </w:r>
        <w:r w:rsidDel="0067567D">
          <w:delText>д</w:delText>
        </w:r>
        <w:r w:rsidDel="0067567D">
          <w:delText>а</w:delText>
        </w:r>
      </w:del>
      <w:r>
        <w:t xml:space="preserve"> вдовой.</w:t>
      </w:r>
    </w:p>
    <w:p w:rsidR="00B670EB" w:rsidRDefault="00416493">
      <w:r>
        <w:t>Выцвел карандаш, бумага тоже,</w:t>
      </w:r>
      <w:r>
        <w:br/>
        <w:t>С фронта</w:t>
      </w:r>
      <w:r>
        <w:t xml:space="preserve"> весточки, как память мы храним.</w:t>
      </w:r>
      <w:r>
        <w:br/>
        <w:t>За покой, за жизнь и за Победу,</w:t>
      </w:r>
      <w:r>
        <w:br/>
      </w:r>
      <w:commentRangeStart w:id="6"/>
      <w:r>
        <w:t>В</w:t>
      </w:r>
      <w:ins w:id="7" w:author="Василий" w:date="2016-12-25T02:01:00Z">
        <w:r w:rsidR="0067567D">
          <w:t xml:space="preserve">етеранов мы </w:t>
        </w:r>
      </w:ins>
      <w:del w:id="8" w:author="Василий" w:date="2016-12-25T02:01:00Z">
        <w:r w:rsidDel="0067567D">
          <w:delText>с</w:delText>
        </w:r>
        <w:r w:rsidDel="0067567D">
          <w:delText>е</w:delText>
        </w:r>
        <w:r w:rsidDel="0067567D">
          <w:delText>х</w:delText>
        </w:r>
        <w:r w:rsidDel="0067567D">
          <w:delText xml:space="preserve"> </w:delText>
        </w:r>
        <w:r w:rsidDel="0067567D">
          <w:delText>у</w:delText>
        </w:r>
        <w:r w:rsidDel="0067567D">
          <w:delText>ч</w:delText>
        </w:r>
        <w:r w:rsidDel="0067567D">
          <w:delText>а</w:delText>
        </w:r>
        <w:r w:rsidDel="0067567D">
          <w:delText>с</w:delText>
        </w:r>
        <w:r w:rsidDel="0067567D">
          <w:delText>т</w:delText>
        </w:r>
        <w:r w:rsidDel="0067567D">
          <w:delText>н</w:delText>
        </w:r>
        <w:r w:rsidDel="0067567D">
          <w:delText>и</w:delText>
        </w:r>
        <w:r w:rsidDel="0067567D">
          <w:delText>к</w:delText>
        </w:r>
        <w:r w:rsidDel="0067567D">
          <w:delText>о</w:delText>
        </w:r>
        <w:r w:rsidDel="0067567D">
          <w:delText>в</w:delText>
        </w:r>
        <w:commentRangeEnd w:id="6"/>
        <w:r w:rsidDel="0067567D">
          <w:commentReference w:id="6"/>
        </w:r>
        <w:r w:rsidDel="0067567D">
          <w:delText xml:space="preserve"> </w:delText>
        </w:r>
        <w:r w:rsidDel="0067567D">
          <w:delText>в</w:delText>
        </w:r>
        <w:r w:rsidDel="0067567D">
          <w:delText>о</w:delText>
        </w:r>
        <w:r w:rsidDel="0067567D">
          <w:delText>й</w:delText>
        </w:r>
        <w:r w:rsidDel="0067567D">
          <w:delText>н</w:delText>
        </w:r>
        <w:r w:rsidDel="0067567D">
          <w:delText>ы</w:delText>
        </w:r>
        <w:r w:rsidDel="0067567D">
          <w:delText xml:space="preserve"> </w:delText>
        </w:r>
      </w:del>
      <w:r>
        <w:t xml:space="preserve">благодарим! </w:t>
      </w:r>
    </w:p>
    <w:sectPr w:rsidR="00B670E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devyatkin" w:date="2016-11-22T10:58:00Z" w:initials="sd">
    <w:p w:rsidR="00000000" w:rsidRDefault="00416493">
      <w:pPr>
        <w:pStyle w:val="a8"/>
      </w:pPr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670EB"/>
    <w:rsid w:val="00404F07"/>
    <w:rsid w:val="00416493"/>
    <w:rsid w:val="0067567D"/>
    <w:rsid w:val="00B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7567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5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/>
      <w:contextualSpacing/>
    </w:pPr>
    <w:rPr>
      <w:rFonts w:ascii="Trebuchet MS" w:eastAsia="Trebuchet MS" w:hAnsi="Trebuchet MS" w:cs="Trebuchet MS"/>
      <w:sz w:val="42"/>
    </w:rPr>
  </w:style>
  <w:style w:type="paragraph" w:styleId="a7">
    <w:name w:val="Subtitle"/>
    <w:basedOn w:val="a"/>
    <w:qFormat/>
    <w:pPr>
      <w:keepNext/>
      <w:keepLines/>
      <w:spacing w:before="0"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7567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75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758</Characters>
  <Application>Microsoft Office Word</Application>
  <DocSecurity>0</DocSecurity>
  <Lines>6</Lines>
  <Paragraphs>1</Paragraphs>
  <ScaleCrop>false</ScaleCrop>
  <Company>Krokoz™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10</cp:revision>
  <dcterms:created xsi:type="dcterms:W3CDTF">2015-05-27T21:08:00Z</dcterms:created>
  <dcterms:modified xsi:type="dcterms:W3CDTF">2016-12-24T22:03:00Z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