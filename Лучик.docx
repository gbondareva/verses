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Если б</w:t>
      </w:r>
      <w:ins w:id="0" w:author="Василий" w:date="2014-12-04T01:59:00Z">
        <w:r>
          <w:rPr>
            <w:rFonts w:ascii="Calibri" w:eastAsia="Calibri" w:hAnsi="Calibri" w:cs="Calibri"/>
            <w:sz w:val="28"/>
          </w:rPr>
          <w:t>ы</w:t>
        </w:r>
      </w:ins>
      <w:del w:id="1" w:author="serega  " w:date="2014-12-03T17:43:00Z">
        <w:r>
          <w:rPr>
            <w:rFonts w:ascii="Calibri" w:eastAsia="Calibri" w:hAnsi="Calibri" w:cs="Calibri"/>
            <w:sz w:val="28"/>
          </w:rPr>
          <w:delText>ы</w:delText>
        </w:r>
      </w:del>
      <w:r>
        <w:rPr>
          <w:rFonts w:ascii="Calibri" w:eastAsia="Calibri" w:hAnsi="Calibri" w:cs="Calibri"/>
          <w:sz w:val="28"/>
        </w:rPr>
        <w:t xml:space="preserve"> бы</w:t>
      </w:r>
      <w:ins w:id="2" w:author="Василий" w:date="2014-12-04T01:59:00Z">
        <w:r>
          <w:rPr>
            <w:rFonts w:ascii="Calibri" w:eastAsia="Calibri" w:hAnsi="Calibri" w:cs="Calibri"/>
            <w:sz w:val="28"/>
          </w:rPr>
          <w:t>л</w:t>
        </w:r>
      </w:ins>
      <w:del w:id="3" w:author="Василий" w:date="2014-12-04T01:59:00Z">
        <w:r w:rsidDel="00B45D26">
          <w:rPr>
            <w:rFonts w:ascii="Calibri" w:eastAsia="Calibri" w:hAnsi="Calibri" w:cs="Calibri"/>
            <w:sz w:val="28"/>
          </w:rPr>
          <w:delText>л</w:delText>
        </w:r>
        <w:r w:rsidDel="00B45D26">
          <w:rPr>
            <w:rFonts w:ascii="Calibri" w:eastAsia="Calibri" w:hAnsi="Calibri" w:cs="Calibri"/>
            <w:sz w:val="28"/>
          </w:rPr>
          <w:delText xml:space="preserve"> </w:delText>
        </w:r>
        <w:r w:rsidDel="00B45D26">
          <w:rPr>
            <w:rFonts w:ascii="Calibri" w:eastAsia="Calibri" w:hAnsi="Calibri" w:cs="Calibri"/>
            <w:sz w:val="28"/>
          </w:rPr>
          <w:delText>ж</w:delText>
        </w:r>
        <w:r w:rsidDel="00B45D26">
          <w:rPr>
            <w:rFonts w:ascii="Calibri" w:eastAsia="Calibri" w:hAnsi="Calibri" w:cs="Calibri"/>
            <w:sz w:val="28"/>
          </w:rPr>
          <w:delText>и</w:delText>
        </w:r>
        <w:r w:rsidDel="00B45D26">
          <w:rPr>
            <w:rFonts w:ascii="Calibri" w:eastAsia="Calibri" w:hAnsi="Calibri" w:cs="Calibri"/>
            <w:sz w:val="28"/>
          </w:rPr>
          <w:delText>в</w:delText>
        </w:r>
      </w:del>
      <w:ins w:id="4" w:author="serega  " w:date="2014-12-03T17:43:00Z">
        <w:del w:id="5" w:author="Василий" w:date="2014-12-04T01:59:00Z">
          <w:r w:rsidDel="00B45D26">
            <w:rPr>
              <w:rFonts w:ascii="Calibri" w:eastAsia="Calibri" w:hAnsi="Calibri" w:cs="Calibri"/>
              <w:sz w:val="28"/>
            </w:rPr>
            <w:delText>ы</w:delText>
          </w:r>
          <w:r w:rsidDel="00B45D26">
            <w:rPr>
              <w:rFonts w:ascii="Calibri" w:eastAsia="Calibri" w:hAnsi="Calibri" w:cs="Calibri"/>
              <w:sz w:val="28"/>
            </w:rPr>
            <w:delText>м</w:delText>
          </w:r>
        </w:del>
      </w:ins>
      <w:del w:id="6" w:author="serega  " w:date="2014-12-03T17:43:00Z">
        <w:r>
          <w:rPr>
            <w:rFonts w:ascii="Calibri" w:eastAsia="Calibri" w:hAnsi="Calibri" w:cs="Calibri"/>
            <w:sz w:val="28"/>
          </w:rPr>
          <w:delText>ой</w:delText>
        </w:r>
      </w:del>
      <w:r>
        <w:rPr>
          <w:rFonts w:ascii="Calibri" w:eastAsia="Calibri" w:hAnsi="Calibri" w:cs="Calibri"/>
          <w:sz w:val="28"/>
        </w:rPr>
        <w:t xml:space="preserve"> отец</w:t>
      </w:r>
      <w:ins w:id="7" w:author="Василий" w:date="2014-12-04T01:59:00Z">
        <w:r>
          <w:rPr>
            <w:rFonts w:ascii="Calibri" w:eastAsia="Calibri" w:hAnsi="Calibri" w:cs="Calibri"/>
            <w:sz w:val="28"/>
          </w:rPr>
          <w:t xml:space="preserve"> живой</w:t>
        </w:r>
      </w:ins>
      <w:r>
        <w:rPr>
          <w:rFonts w:ascii="Calibri" w:eastAsia="Calibri" w:hAnsi="Calibri" w:cs="Calibri"/>
          <w:sz w:val="28"/>
        </w:rPr>
        <w:t>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Наверно</w:t>
      </w:r>
      <w:ins w:id="8" w:author="serega  " w:date="2014-12-03T17:43:00Z">
        <w:del w:id="9" w:author="Василий" w:date="2014-12-04T01:58:00Z">
          <w:r w:rsidDel="00B45D26">
            <w:rPr>
              <w:rFonts w:ascii="Calibri" w:eastAsia="Calibri" w:hAnsi="Calibri" w:cs="Calibri"/>
              <w:sz w:val="28"/>
            </w:rPr>
            <w:delText>е</w:delText>
          </w:r>
        </w:del>
      </w:ins>
      <w:r>
        <w:rPr>
          <w:rFonts w:ascii="Calibri" w:eastAsia="Calibri" w:hAnsi="Calibri" w:cs="Calibri"/>
          <w:sz w:val="28"/>
        </w:rPr>
        <w:t xml:space="preserve"> он бы мной гордился.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от того, часто порой,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ins w:id="10" w:author="serega  " w:date="2014-12-03T17:43:00Z">
        <w:r>
          <w:rPr>
            <w:rFonts w:ascii="Calibri" w:eastAsia="Calibri" w:hAnsi="Calibri" w:cs="Calibri"/>
            <w:sz w:val="28"/>
          </w:rPr>
          <w:t xml:space="preserve">Хочу </w:t>
        </w:r>
      </w:ins>
      <w:del w:id="11" w:author="serega  " w:date="2014-12-03T17:43:00Z">
        <w:r>
          <w:rPr>
            <w:rFonts w:ascii="Calibri" w:eastAsia="Calibri" w:hAnsi="Calibri" w:cs="Calibri"/>
            <w:sz w:val="28"/>
          </w:rPr>
          <w:delText>Я</w:delText>
        </w:r>
      </w:del>
      <w:ins w:id="12" w:author="serega  " w:date="2014-12-03T17:43:00Z">
        <w:r>
          <w:rPr>
            <w:rFonts w:ascii="Calibri" w:eastAsia="Calibri" w:hAnsi="Calibri" w:cs="Calibri"/>
            <w:sz w:val="28"/>
          </w:rPr>
          <w:t>я</w:t>
        </w:r>
      </w:ins>
      <w:r>
        <w:rPr>
          <w:rFonts w:ascii="Calibri" w:eastAsia="Calibri" w:hAnsi="Calibri" w:cs="Calibri"/>
          <w:sz w:val="28"/>
        </w:rPr>
        <w:t xml:space="preserve"> превратиться</w:t>
      </w:r>
      <w:del w:id="13" w:author="serega  " w:date="2014-12-03T17:43:00Z">
        <w:r>
          <w:rPr>
            <w:rFonts w:ascii="Calibri" w:eastAsia="Calibri" w:hAnsi="Calibri" w:cs="Calibri"/>
            <w:sz w:val="28"/>
          </w:rPr>
          <w:delText xml:space="preserve"> хочу</w:delText>
        </w:r>
      </w:del>
      <w:r>
        <w:rPr>
          <w:rFonts w:ascii="Calibri" w:eastAsia="Calibri" w:hAnsi="Calibri" w:cs="Calibri"/>
          <w:sz w:val="28"/>
        </w:rPr>
        <w:t xml:space="preserve"> в птицу.</w:t>
      </w:r>
    </w:p>
    <w:p w:rsidR="00627E51" w:rsidRDefault="00627E51">
      <w:pPr>
        <w:spacing w:after="200" w:line="276" w:lineRule="auto"/>
      </w:pP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б полетела далеко,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 облака, синие дали.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вдруг, нечаянно, тогда,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Его </w:t>
      </w:r>
      <w:del w:id="14" w:author="serega  " w:date="2014-12-03T17:45:00Z">
        <w:r>
          <w:rPr>
            <w:rFonts w:ascii="Calibri" w:eastAsia="Calibri" w:hAnsi="Calibri" w:cs="Calibri"/>
            <w:sz w:val="28"/>
          </w:rPr>
          <w:delText>я</w:delText>
        </w:r>
      </w:del>
      <w:ins w:id="15" w:author="serega  " w:date="2014-12-03T17:45:00Z">
        <w:r>
          <w:rPr>
            <w:rFonts w:ascii="Calibri" w:eastAsia="Calibri" w:hAnsi="Calibri" w:cs="Calibri"/>
            <w:sz w:val="28"/>
          </w:rPr>
          <w:t>бы</w:t>
        </w:r>
      </w:ins>
      <w:r>
        <w:rPr>
          <w:rFonts w:ascii="Calibri" w:eastAsia="Calibri" w:hAnsi="Calibri" w:cs="Calibri"/>
          <w:sz w:val="28"/>
        </w:rPr>
        <w:t>, где-то увидала.</w:t>
      </w:r>
    </w:p>
    <w:p w:rsidR="00627E51" w:rsidRDefault="00627E51">
      <w:pPr>
        <w:spacing w:after="200" w:line="276" w:lineRule="auto"/>
      </w:pP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Всё расспросила бы о нём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 заглянула б в </w:t>
      </w:r>
      <w:r>
        <w:rPr>
          <w:rFonts w:ascii="Calibri" w:eastAsia="Calibri" w:hAnsi="Calibri" w:cs="Calibri"/>
          <w:sz w:val="28"/>
        </w:rPr>
        <w:t>его душу.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он прочёл свои стихи,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Чтоб я могла его послушать.</w:t>
      </w:r>
    </w:p>
    <w:p w:rsidR="00627E51" w:rsidRDefault="00627E51">
      <w:pPr>
        <w:spacing w:after="200" w:line="276" w:lineRule="auto"/>
      </w:pP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Частенько я себя виню,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Его стихов не записала.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Лишь часть я в памяти храню,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это</w:t>
      </w:r>
      <w:ins w:id="16" w:author="serega  " w:date="2014-12-03T17:44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17" w:author="serega  " w:date="2014-12-03T17:44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очень</w:t>
      </w:r>
      <w:del w:id="18" w:author="serega  " w:date="2014-12-03T17:44:00Z">
        <w:r>
          <w:rPr>
            <w:rFonts w:ascii="Calibri" w:eastAsia="Calibri" w:hAnsi="Calibri" w:cs="Calibri"/>
            <w:sz w:val="28"/>
          </w:rPr>
          <w:delText>,</w:delText>
        </w:r>
      </w:del>
      <w:ins w:id="19" w:author="serega  " w:date="2014-12-03T17:44:00Z">
        <w:r>
          <w:rPr>
            <w:rFonts w:ascii="Calibri" w:eastAsia="Calibri" w:hAnsi="Calibri" w:cs="Calibri"/>
            <w:sz w:val="28"/>
          </w:rPr>
          <w:t>-</w:t>
        </w:r>
      </w:ins>
      <w:del w:id="20" w:author="serega  " w:date="2014-12-03T17:44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очень мало.</w:t>
      </w:r>
    </w:p>
    <w:p w:rsidR="00627E51" w:rsidRDefault="00627E51">
      <w:pPr>
        <w:spacing w:after="200" w:line="276" w:lineRule="auto"/>
      </w:pP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Бывает часто мысль такая</w:t>
      </w:r>
      <w:del w:id="21" w:author="serega  " w:date="2014-12-03T17:44:00Z">
        <w:r>
          <w:rPr>
            <w:rFonts w:ascii="Calibri" w:eastAsia="Calibri" w:hAnsi="Calibri" w:cs="Calibri"/>
            <w:sz w:val="28"/>
          </w:rPr>
          <w:delText>,</w:delText>
        </w:r>
      </w:del>
      <w:ins w:id="22" w:author="serega  " w:date="2014-12-03T17:44:00Z">
        <w:r>
          <w:rPr>
            <w:rFonts w:ascii="Calibri" w:eastAsia="Calibri" w:hAnsi="Calibri" w:cs="Calibri"/>
            <w:sz w:val="28"/>
          </w:rPr>
          <w:t>:</w:t>
        </w:r>
      </w:ins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Не </w:t>
      </w:r>
      <w:del w:id="23" w:author="Василий" w:date="2014-12-04T01:57:00Z">
        <w:r w:rsidDel="00B45D26">
          <w:rPr>
            <w:rFonts w:ascii="Calibri" w:eastAsia="Calibri" w:hAnsi="Calibri" w:cs="Calibri"/>
            <w:sz w:val="28"/>
          </w:rPr>
          <w:delText>о</w:delText>
        </w:r>
        <w:r w:rsidDel="00B45D26">
          <w:rPr>
            <w:rFonts w:ascii="Calibri" w:eastAsia="Calibri" w:hAnsi="Calibri" w:cs="Calibri"/>
            <w:sz w:val="28"/>
          </w:rPr>
          <w:delText>н</w:delText>
        </w:r>
      </w:del>
      <w:ins w:id="24" w:author="Василий" w:date="2014-12-04T01:58:00Z">
        <w:r>
          <w:rPr>
            <w:rFonts w:ascii="Calibri" w:eastAsia="Calibri" w:hAnsi="Calibri" w:cs="Calibri"/>
            <w:sz w:val="28"/>
          </w:rPr>
          <w:t>им</w:t>
        </w:r>
      </w:ins>
      <w:r>
        <w:rPr>
          <w:rFonts w:ascii="Calibri" w:eastAsia="Calibri" w:hAnsi="Calibri" w:cs="Calibri"/>
          <w:sz w:val="28"/>
        </w:rPr>
        <w:t xml:space="preserve"> ли лучик подаёт</w:t>
      </w:r>
      <w:ins w:id="25" w:author="Василий" w:date="2014-12-04T01:58:00Z">
        <w:r>
          <w:rPr>
            <w:rFonts w:ascii="Calibri" w:eastAsia="Calibri" w:hAnsi="Calibri" w:cs="Calibri"/>
            <w:sz w:val="28"/>
          </w:rPr>
          <w:t>ся</w:t>
        </w:r>
      </w:ins>
      <w:r>
        <w:rPr>
          <w:rFonts w:ascii="Calibri" w:eastAsia="Calibri" w:hAnsi="Calibri" w:cs="Calibri"/>
          <w:sz w:val="28"/>
        </w:rPr>
        <w:t>?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Что я пишу не уставая,</w:t>
      </w:r>
    </w:p>
    <w:p w:rsidR="00627E51" w:rsidRDefault="00B45D2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Из меня рифма так и </w:t>
      </w:r>
      <w:commentRangeStart w:id="26"/>
      <w:proofErr w:type="gramStart"/>
      <w:r>
        <w:rPr>
          <w:rFonts w:ascii="Calibri" w:eastAsia="Calibri" w:hAnsi="Calibri" w:cs="Calibri"/>
          <w:sz w:val="28"/>
        </w:rPr>
        <w:t>льёт</w:t>
      </w:r>
      <w:commentRangeEnd w:id="26"/>
      <w:ins w:id="27" w:author="serega  " w:date="2014-12-03T17:44:00Z">
        <w:r>
          <w:rPr>
            <w:rFonts w:ascii="Calibri" w:eastAsia="Calibri" w:hAnsi="Calibri" w:cs="Calibri"/>
            <w:sz w:val="28"/>
          </w:rPr>
          <w:commentReference w:id="26"/>
        </w:r>
      </w:ins>
      <w:bookmarkStart w:id="28" w:name="_GoBack"/>
      <w:bookmarkEnd w:id="28"/>
      <w:ins w:id="29" w:author="Василий" w:date="2014-12-04T01:58:00Z">
        <w:r>
          <w:rPr>
            <w:rFonts w:ascii="Calibri" w:eastAsia="Calibri" w:hAnsi="Calibri" w:cs="Calibri"/>
            <w:sz w:val="28"/>
          </w:rPr>
          <w:t>ся</w:t>
        </w:r>
      </w:ins>
      <w:proofErr w:type="gramEnd"/>
      <w:r>
        <w:rPr>
          <w:rFonts w:ascii="Calibri" w:eastAsia="Calibri" w:hAnsi="Calibri" w:cs="Calibri"/>
          <w:sz w:val="28"/>
        </w:rPr>
        <w:t>.</w:t>
      </w:r>
    </w:p>
    <w:sectPr w:rsidR="00627E51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serega  " w:date="2014-12-03T17:44:00Z" w:initials="">
    <w:p w:rsidR="00627E51" w:rsidRDefault="00B45D26">
      <w:proofErr w:type="spellStart"/>
      <w:r>
        <w:rPr>
          <w:rFonts w:ascii="Droid Sans" w:hAnsi="Droid Sans"/>
          <w:sz w:val="20"/>
        </w:rPr>
        <w:t>ЛьётСЯ</w:t>
      </w:r>
      <w:proofErr w:type="spellEnd"/>
      <w:r>
        <w:rPr>
          <w:rFonts w:ascii="Droid Sans" w:hAnsi="Droid Sans"/>
          <w:sz w:val="20"/>
        </w:rPr>
        <w:t xml:space="preserve">. </w:t>
      </w:r>
    </w:p>
    <w:p w:rsidR="00627E51" w:rsidRDefault="00B45D26">
      <w:r>
        <w:rPr>
          <w:rFonts w:ascii="Droid Sans" w:hAnsi="Droid Sans"/>
          <w:sz w:val="20"/>
        </w:rPr>
        <w:t>Льёт — значит взяла ведро и льёт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27E51"/>
    <w:rsid w:val="00627E51"/>
    <w:rsid w:val="00B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45D2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45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456</Characters>
  <Application>Microsoft Office Word</Application>
  <DocSecurity>0</DocSecurity>
  <Lines>3</Lines>
  <Paragraphs>1</Paragraphs>
  <ScaleCrop>false</ScaleCrop>
  <Company>Krokoz™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Лучик.docx</dc:title>
  <cp:lastModifiedBy>Василий</cp:lastModifiedBy>
  <cp:revision>4</cp:revision>
  <dcterms:created xsi:type="dcterms:W3CDTF">2014-10-21T20:27:00Z</dcterms:created>
  <dcterms:modified xsi:type="dcterms:W3CDTF">2014-12-03T22:00:00Z</dcterms:modified>
  <dc:language>ru-RU</dc:language>
</cp:coreProperties>
</file>