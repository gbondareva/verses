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У меня на крыльце есть охрана,</w:t>
        <w:br/>
      </w:r>
      <w:commentRangeStart w:id="0"/>
      <w:r>
        <w:rPr>
          <w:sz w:val="28"/>
          <w:szCs w:val="28"/>
        </w:rPr>
        <w:t>Сорок пятый ботинки размер.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Кто в калитку войдёт</w:t>
      </w:r>
      <w:ins w:id="0" w:author="serega " w:date="2016-09-28T23:14:00Z">
        <w:r>
          <w:rPr>
            <w:sz w:val="28"/>
            <w:szCs w:val="28"/>
          </w:rPr>
          <w:t xml:space="preserve">-- </w:t>
        </w:r>
      </w:ins>
      <w:ins w:id="1" w:author="serega " w:date="2016-09-28T23:14:00Z">
        <w:r>
          <w:rPr>
            <w:sz w:val="28"/>
            <w:szCs w:val="28"/>
          </w:rPr>
          <w:t>сразу</w:t>
        </w:r>
      </w:ins>
      <w:del w:id="2" w:author="serega " w:date="2016-09-28T23:14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скажет:</w:t>
        <w:br/>
        <w:t>«Странно! У неё видно есть кавалер!»</w:t>
      </w:r>
    </w:p>
    <w:p>
      <w:pPr>
        <w:pStyle w:val="Normal"/>
        <w:rPr/>
      </w:pPr>
      <w:r>
        <w:rPr>
          <w:sz w:val="28"/>
          <w:szCs w:val="28"/>
        </w:rPr>
        <w:t>И не то, чтоб стучаться в окошко,</w:t>
        <w:br/>
        <w:t>Потихоньку уходят назад.</w:t>
        <w:br/>
        <w:t>Запрещается вход посторонним,</w:t>
        <w:br/>
        <w:t>Своим видом они говорят.</w:t>
      </w:r>
    </w:p>
    <w:p>
      <w:pPr>
        <w:pStyle w:val="Normal"/>
        <w:spacing w:before="0" w:after="200"/>
        <w:rPr/>
      </w:pPr>
      <w:r>
        <w:rPr>
          <w:sz w:val="28"/>
          <w:szCs w:val="28"/>
        </w:rPr>
        <w:t>Ни кусаются, и не лают,</w:t>
        <w:br/>
        <w:t>Так, стоят вот себе и стоят.</w:t>
        <w:br/>
        <w:t>И работа</w:t>
      </w:r>
      <w:del w:id="3" w:author="serega " w:date="2016-09-28T23:17:00Z">
        <w:r>
          <w:rPr>
            <w:sz w:val="28"/>
            <w:szCs w:val="28"/>
          </w:rPr>
          <w:delText>е</w:delText>
        </w:r>
      </w:del>
      <w:ins w:id="4" w:author="serega " w:date="2016-09-28T23:17:00Z">
        <w:r>
          <w:rPr>
            <w:sz w:val="28"/>
            <w:szCs w:val="28"/>
          </w:rPr>
          <w:t>ю</w:t>
        </w:r>
      </w:ins>
      <w:r>
        <w:rPr>
          <w:sz w:val="28"/>
          <w:szCs w:val="28"/>
        </w:rPr>
        <w:t xml:space="preserve">т </w:t>
      </w:r>
      <w:del w:id="5" w:author="serega " w:date="2016-09-28T23:17:00Z">
        <w:r>
          <w:rPr>
            <w:sz w:val="28"/>
            <w:szCs w:val="28"/>
          </w:rPr>
          <w:delText>круглосуточно</w:delText>
        </w:r>
      </w:del>
      <w:ins w:id="6" w:author="serega " w:date="2016-09-28T23:17:00Z">
        <w:r>
          <w:rPr>
            <w:sz w:val="28"/>
            <w:szCs w:val="28"/>
          </w:rPr>
          <w:t>ведь непрерывно</w:t>
        </w:r>
      </w:ins>
      <w:r>
        <w:rPr>
          <w:sz w:val="28"/>
          <w:szCs w:val="28"/>
        </w:rPr>
        <w:t>,</w:t>
        <w:br/>
        <w:t>Много лет</w:t>
      </w:r>
      <w:ins w:id="7" w:author="serega " w:date="2016-09-28T23:17:00Z">
        <w:r>
          <w:rPr>
            <w:sz w:val="28"/>
            <w:szCs w:val="28"/>
          </w:rPr>
          <w:t>,</w:t>
        </w:r>
      </w:ins>
      <w:r>
        <w:rPr>
          <w:sz w:val="28"/>
          <w:szCs w:val="28"/>
        </w:rPr>
        <w:t xml:space="preserve"> не меняясь, под</w:t>
      </w:r>
      <w:bookmarkStart w:id="0" w:name="_GoBack"/>
      <w:bookmarkEnd w:id="0"/>
      <w:r>
        <w:rPr>
          <w:sz w:val="28"/>
          <w:szCs w:val="28"/>
        </w:rPr>
        <w:t>ряд.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28T23:15:10Z" w:initials="s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Двадцать третий тарелки вес.</w:t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Тридцать первый бутылки рост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LibreOffice/5.2.1.2$Linux_x86 LibreOffice_project/20m0$Build-2</Application>
  <Pages>1</Pages>
  <Words>59</Words>
  <Characters>300</Characters>
  <CharactersWithSpaces>356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2015-06-25T20:03:00Z</dcterms:created>
  <dc:creator>Василий</dc:creator>
  <dc:description/>
  <dc:language>ru-RU</dc:language>
  <cp:lastModifiedBy>serega </cp:lastModifiedBy>
  <dcterms:modified xsi:type="dcterms:W3CDTF">2016-09-28T23:19:48Z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