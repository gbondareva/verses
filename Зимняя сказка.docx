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30B37" w:rsidRDefault="000E00F9">
      <w:r>
        <w:t>Здорово очень зимою когда,</w:t>
      </w:r>
      <w:r>
        <w:br/>
        <w:t>Иней лежит на ветле у пруда.</w:t>
      </w:r>
      <w:r>
        <w:br/>
        <w:t>Вдоль по реке протянулась лыжня,</w:t>
      </w:r>
      <w:r>
        <w:br/>
        <w:t>Чистит каток на реке ребятня.</w:t>
      </w:r>
    </w:p>
    <w:p w:rsidR="00E30B37" w:rsidRDefault="000E00F9">
      <w:r>
        <w:t>Лунку рыбак пробурил буравом,</w:t>
      </w:r>
      <w:r>
        <w:br/>
        <w:t>Где-то там плавает хитренький сом.</w:t>
      </w:r>
      <w:r>
        <w:br/>
        <w:t xml:space="preserve">Может не лунка, прорубь нужна? </w:t>
      </w:r>
      <w:r>
        <w:br/>
        <w:t>Вдруг он поймает большого сома!</w:t>
      </w:r>
    </w:p>
    <w:p w:rsidR="00E30B37" w:rsidRDefault="000E00F9">
      <w:r>
        <w:t xml:space="preserve">По </w:t>
      </w:r>
      <w:r>
        <w:t>всему полю зайцев следы,</w:t>
      </w:r>
      <w:r>
        <w:br/>
        <w:t xml:space="preserve">Скидка вторая </w:t>
      </w:r>
      <w:del w:id="0" w:author="serega " w:date="2016-06-07T22:57:00Z">
        <w:r>
          <w:delText>прямо</w:delText>
        </w:r>
      </w:del>
      <w:ins w:id="1" w:author="serega " w:date="2016-06-07T22:57:00Z">
        <w:r>
          <w:t>вблизи</w:t>
        </w:r>
      </w:ins>
      <w:r>
        <w:t xml:space="preserve"> у скирды.</w:t>
      </w:r>
      <w:r>
        <w:br/>
        <w:t>В белом охотник, ружьё за плечом,</w:t>
      </w:r>
      <w:r>
        <w:br/>
        <w:t>И патронташ под фуфайкой на нём.</w:t>
      </w:r>
    </w:p>
    <w:p w:rsidR="00E30B37" w:rsidRDefault="000E00F9">
      <w:r>
        <w:t>Гонят собаки, в снегу утопают,</w:t>
      </w:r>
      <w:r>
        <w:br/>
        <w:t>Дома похвалит хозяин их, знают.</w:t>
      </w:r>
      <w:r>
        <w:br/>
        <w:t>Пусть без добычи вернулись домой,</w:t>
      </w:r>
      <w:r>
        <w:br/>
        <w:t>Ведь загляденье природа зимой!</w:t>
      </w:r>
    </w:p>
    <w:p w:rsidR="00E30B37" w:rsidRDefault="000E00F9">
      <w:r>
        <w:t>Ветки от снега прогнулись, кряхтят.</w:t>
      </w:r>
      <w:r>
        <w:br/>
        <w:t>На снегоходе катают ребят.</w:t>
      </w:r>
      <w:r>
        <w:br/>
      </w:r>
      <w:r>
        <w:t>На проводах, как гирлянда снежок,</w:t>
      </w:r>
      <w:r>
        <w:br/>
        <w:t>Это же зимняя с</w:t>
      </w:r>
      <w:r>
        <w:t>казка</w:t>
      </w:r>
      <w:r>
        <w:t>, дружок!</w:t>
      </w:r>
      <w:bookmarkStart w:id="2" w:name="_GoBack"/>
      <w:bookmarkEnd w:id="2"/>
    </w:p>
    <w:sectPr w:rsidR="00E30B37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0B37"/>
    <w:rsid w:val="000E00F9"/>
    <w:rsid w:val="00E3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0E0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E00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0E0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E00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94</Words>
  <Characters>540</Characters>
  <Application>Microsoft Office Word</Application>
  <DocSecurity>0</DocSecurity>
  <Lines>4</Lines>
  <Paragraphs>1</Paragraphs>
  <ScaleCrop>false</ScaleCrop>
  <Company>Krokoz™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Зимняя сказка.docx</dc:title>
  <dc:subject/>
  <dc:creator/>
  <dc:description/>
  <cp:lastModifiedBy>Василий</cp:lastModifiedBy>
  <cp:revision>9</cp:revision>
  <dcterms:created xsi:type="dcterms:W3CDTF">2014-10-21T16:26:00Z</dcterms:created>
  <dcterms:modified xsi:type="dcterms:W3CDTF">2016-07-04T14:45:00Z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