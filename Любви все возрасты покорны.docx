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трудно изменить свой жизненный уклад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Когда тебе почти что девяносто</w:t>
      </w:r>
      <w:r w:rsidR="00463387">
        <w:rPr>
          <w:rFonts w:ascii="Calibri" w:eastAsia="Calibri" w:hAnsi="Calibri" w:cs="Calibri"/>
          <w:sz w:val="28"/>
        </w:rPr>
        <w:t>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к переменам бы я рад,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знаю наперёд, что всё это не просто.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вроде скучно жить мне одному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46338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Стены съедают, пустота глухая.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суета мне тоже не к чему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мешает часто отдыхая.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 стороны всё кажется пустяк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</w:t>
      </w:r>
      <w:r w:rsidR="00463387">
        <w:rPr>
          <w:rFonts w:ascii="Calibri" w:eastAsia="Calibri" w:hAnsi="Calibri" w:cs="Calibri"/>
          <w:sz w:val="28"/>
        </w:rPr>
        <w:t>иводишь в дом и начинай сначала.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как же поступить, но как же как?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понимаю, мне осталось мало.</w:t>
      </w:r>
    </w:p>
    <w:p w:rsidR="0051176D" w:rsidRDefault="0051176D">
      <w:pPr>
        <w:spacing w:after="200" w:line="276" w:lineRule="auto"/>
      </w:pPr>
    </w:p>
    <w:p w:rsidR="00A5271F" w:rsidRDefault="0046338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не хочу обидеть ни</w:t>
      </w:r>
      <w:r w:rsidR="0051176D">
        <w:rPr>
          <w:rFonts w:ascii="Calibri" w:eastAsia="Calibri" w:hAnsi="Calibri" w:cs="Calibri"/>
          <w:sz w:val="28"/>
        </w:rPr>
        <w:t>кого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как расчёты сделать </w:t>
      </w:r>
      <w:proofErr w:type="gramStart"/>
      <w:r>
        <w:rPr>
          <w:rFonts w:ascii="Calibri" w:eastAsia="Calibri" w:hAnsi="Calibri" w:cs="Calibri"/>
          <w:sz w:val="28"/>
        </w:rPr>
        <w:t>поточнее</w:t>
      </w:r>
      <w:proofErr w:type="gramEnd"/>
      <w:r>
        <w:rPr>
          <w:rFonts w:ascii="Calibri" w:eastAsia="Calibri" w:hAnsi="Calibri" w:cs="Calibri"/>
          <w:sz w:val="28"/>
        </w:rPr>
        <w:t>,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отношенье сохранить с детьми</w:t>
      </w:r>
    </w:p>
    <w:p w:rsidR="0051176D" w:rsidRDefault="0051176D" w:rsidP="0051176D">
      <w:pPr>
        <w:tabs>
          <w:tab w:val="left" w:pos="5316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до конца остаться с нею.</w:t>
      </w:r>
    </w:p>
    <w:p w:rsidR="00A5271F" w:rsidRDefault="0051176D" w:rsidP="0051176D">
      <w:pPr>
        <w:tabs>
          <w:tab w:val="left" w:pos="5316"/>
        </w:tabs>
        <w:spacing w:after="200" w:line="276" w:lineRule="auto"/>
      </w:pPr>
      <w:r>
        <w:rPr>
          <w:rFonts w:ascii="Calibri" w:eastAsia="Calibri" w:hAnsi="Calibri" w:cs="Calibri"/>
          <w:sz w:val="28"/>
        </w:rPr>
        <w:tab/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Ломаю голову и мысли всё о ней,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как лавина, наважденье навалилось</w:t>
      </w:r>
      <w:r w:rsidR="00463387">
        <w:rPr>
          <w:rFonts w:ascii="Calibri" w:eastAsia="Calibri" w:hAnsi="Calibri" w:cs="Calibri"/>
          <w:sz w:val="28"/>
        </w:rPr>
        <w:t>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даже часто сны вижу о ней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не пойму, ну что ж со мной случилось?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Она моложе, почти дочка мне,</w:t>
      </w:r>
    </w:p>
    <w:p w:rsidR="00A5271F" w:rsidRDefault="0046338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я, зато мудрее и богаче.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вижу отношение ко мне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забываю, что давно уже не мальчик.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 что, это любовь или привычка?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Тако</w:t>
      </w:r>
      <w:r w:rsidR="00463387">
        <w:rPr>
          <w:rFonts w:ascii="Calibri" w:eastAsia="Calibri" w:hAnsi="Calibri" w:cs="Calibri"/>
          <w:sz w:val="28"/>
        </w:rPr>
        <w:t>е я читал лишь раньше в книжках.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Затмила сердце, разум, очи,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думаю о ней и дни</w:t>
      </w:r>
      <w:r w:rsidR="0046338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и ночи.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Ведь жизнь, в </w:t>
      </w:r>
      <w:proofErr w:type="gramStart"/>
      <w:r>
        <w:rPr>
          <w:rFonts w:ascii="Calibri" w:eastAsia="Calibri" w:hAnsi="Calibri" w:cs="Calibri"/>
          <w:sz w:val="28"/>
        </w:rPr>
        <w:t>мои</w:t>
      </w:r>
      <w:proofErr w:type="gramEnd"/>
      <w:r>
        <w:rPr>
          <w:rFonts w:ascii="Calibri" w:eastAsia="Calibri" w:hAnsi="Calibri" w:cs="Calibri"/>
          <w:sz w:val="28"/>
        </w:rPr>
        <w:t xml:space="preserve"> года, как тоненькая льдинка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46338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Её бы в морозилку положить.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хочется в тепле, любви, вниманье</w:t>
      </w:r>
      <w:r w:rsidR="00463387">
        <w:rPr>
          <w:rFonts w:ascii="Calibri" w:eastAsia="Calibri" w:hAnsi="Calibri" w:cs="Calibri"/>
          <w:sz w:val="28"/>
        </w:rPr>
        <w:t>,</w:t>
      </w:r>
    </w:p>
    <w:p w:rsidR="00A5271F" w:rsidRDefault="0051176D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Остаток лет своих прожить.</w:t>
      </w:r>
    </w:p>
    <w:p w:rsidR="0051176D" w:rsidRDefault="0051176D">
      <w:pPr>
        <w:spacing w:after="200" w:line="276" w:lineRule="auto"/>
      </w:pP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Любви все возрасты покорны,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любого обуздать</w:t>
      </w:r>
      <w:r w:rsidR="00463387">
        <w:rPr>
          <w:rFonts w:ascii="Calibri" w:eastAsia="Calibri" w:hAnsi="Calibri" w:cs="Calibri"/>
          <w:sz w:val="28"/>
        </w:rPr>
        <w:t>.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управлять им так проворно, </w:t>
      </w:r>
    </w:p>
    <w:p w:rsidR="00A5271F" w:rsidRDefault="005117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сам с собой не совладать.</w:t>
      </w:r>
      <w:bookmarkStart w:id="0" w:name="_GoBack"/>
      <w:bookmarkEnd w:id="0"/>
    </w:p>
    <w:sectPr w:rsidR="00A5271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271F"/>
    <w:rsid w:val="00463387"/>
    <w:rsid w:val="0051176D"/>
    <w:rsid w:val="00A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983</Characters>
  <Application>Microsoft Office Word</Application>
  <DocSecurity>0</DocSecurity>
  <Lines>8</Lines>
  <Paragraphs>2</Paragraphs>
  <ScaleCrop>false</ScaleCrop>
  <Company>Krokoz™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Любви все возрасты покорны.docx</dc:title>
  <cp:lastModifiedBy>Василий</cp:lastModifiedBy>
  <cp:revision>3</cp:revision>
  <dcterms:created xsi:type="dcterms:W3CDTF">2014-10-21T20:34:00Z</dcterms:created>
  <dcterms:modified xsi:type="dcterms:W3CDTF">2014-11-09T19:22:00Z</dcterms:modified>
</cp:coreProperties>
</file>