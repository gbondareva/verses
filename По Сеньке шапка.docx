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ins w:id="0" w:author="serega " w:date="2016-09-01T14:09:00Z">
        <w:r>
          <w:rPr/>
          <w:t>Хоть</w:t>
        </w:r>
      </w:ins>
      <w:del w:id="1" w:author="serega " w:date="2016-09-01T14:09:00Z">
        <w:r>
          <w:rPr/>
          <w:delText>Я</w:delText>
        </w:r>
      </w:del>
      <w:r>
        <w:rPr/>
        <w:t xml:space="preserve"> уважаю седину,</w:t>
        <w:br/>
      </w:r>
      <w:commentRangeStart w:id="0"/>
      <w:r>
        <w:rPr/>
        <w:t>Что с мужиками не пойму?</w:t>
        <w:br/>
        <w:t>Что изменилось в жизни их?</w:t>
        <w:br/>
        <w:t>Что в жёны дай всем молодых!</w:t>
      </w:r>
      <w:bookmarkStart w:id="0" w:name="_GoBack"/>
      <w:bookmarkEnd w:id="0"/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Бес бьёт в ребро, это известно,</w:t>
        <w:br/>
        <w:t>Но, надо и признаться честно,</w:t>
        <w:br/>
        <w:t>Жить с вами – не один денёк,</w:t>
        <w:br/>
        <w:t>А нужен старый ей пенёк?</w:t>
      </w:r>
    </w:p>
    <w:p>
      <w:pPr>
        <w:pStyle w:val="Normal"/>
        <w:rPr/>
      </w:pPr>
      <w:r>
        <w:rPr/>
        <w:t>Не обижайтесь на меня,</w:t>
        <w:br/>
        <w:t>Я не хочу обидеть,</w:t>
        <w:br/>
        <w:t>Но,</w:t>
      </w:r>
      <w:commentRangeStart w:id="1"/>
      <w:r>
        <w:rPr/>
        <w:t xml:space="preserve"> просто, проще </w:t>
      </w:r>
      <w:r>
        <w:rPr/>
      </w:r>
      <w:commentRangeEnd w:id="1"/>
      <w:r>
        <w:commentReference w:id="1"/>
      </w:r>
      <w:r>
        <w:rPr/>
        <w:t>может быть,</w:t>
        <w:br/>
        <w:t>С собою ровню видеть.</w:t>
      </w:r>
    </w:p>
    <w:p>
      <w:pPr>
        <w:pStyle w:val="Normal"/>
        <w:rPr/>
      </w:pPr>
      <w:r>
        <w:rPr/>
        <w:t>Конечно, дело не моё,</w:t>
        <w:br/>
        <w:t xml:space="preserve">Какая у вас </w:t>
      </w:r>
      <w:commentRangeStart w:id="2"/>
      <w:r>
        <w:rPr/>
        <w:t>бабка</w:t>
      </w:r>
      <w:r>
        <w:rPr/>
      </w:r>
      <w:commentRangeEnd w:id="2"/>
      <w:r>
        <w:commentReference w:id="2"/>
      </w:r>
      <w:r>
        <w:rPr/>
        <w:t>,</w:t>
        <w:br/>
        <w:t>Но, всё ж удобнее наверно,</w:t>
        <w:br/>
        <w:t>Когда по Сеньке шапка.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14:10:21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Что-что-что</w:t>
      </w:r>
    </w:p>
  </w:comment>
  <w:comment w:id="1" w:author="serega " w:date="2016-09-01T14:02:16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Про-про.</w:t>
      </w:r>
    </w:p>
  </w:comment>
  <w:comment w:id="2" w:author="serega " w:date="2016-09-01T14:02:37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Не сразу поймёшь, что бабка — жена его. Сами вы бабки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LibreOffice/5.2.0.4$Linux_x86 LibreOffice_project/20m0$Build-4</Application>
  <Pages>1</Pages>
  <Words>75</Words>
  <Characters>326</Characters>
  <CharactersWithSpaces>398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2016-01-22T20:37:00Z</dcterms:created>
  <dc:creator/>
  <dc:description/>
  <dc:language>ru-RU</dc:language>
  <cp:lastModifiedBy>serega </cp:lastModifiedBy>
  <dcterms:modified xsi:type="dcterms:W3CDTF">2016-09-01T14:11:06Z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