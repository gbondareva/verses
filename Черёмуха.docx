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Черёмуха душистая</w:t>
      </w:r>
    </w:p>
    <w:p>
      <w:pPr>
        <w:pStyle w:val="Normal"/>
        <w:rPr/>
      </w:pPr>
      <w:r>
        <w:rPr/>
        <w:t>Цветёт в моём саду,</w:t>
      </w:r>
    </w:p>
    <w:p>
      <w:pPr>
        <w:pStyle w:val="Normal"/>
        <w:rPr/>
      </w:pPr>
      <w:r>
        <w:rPr/>
        <w:t>Одела бело платьице</w:t>
      </w:r>
    </w:p>
    <w:p>
      <w:pPr>
        <w:pStyle w:val="Normal"/>
        <w:rPr/>
      </w:pPr>
      <w:r>
        <w:rPr/>
        <w:t>И белую фату.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Легка и величава,</w:t>
      </w:r>
    </w:p>
    <w:p>
      <w:pPr>
        <w:pStyle w:val="Normal"/>
        <w:rPr/>
      </w:pPr>
      <w:r>
        <w:rPr/>
        <w:t>Один большой букет.</w:t>
      </w:r>
    </w:p>
    <w:p>
      <w:pPr>
        <w:pStyle w:val="Normal"/>
        <w:rPr/>
      </w:pPr>
      <w:r>
        <w:rPr/>
        <w:t xml:space="preserve">Стоит как будто пава, </w:t>
      </w:r>
    </w:p>
    <w:p>
      <w:pPr>
        <w:pStyle w:val="Normal"/>
        <w:rPr/>
      </w:pPr>
      <w:r>
        <w:rPr/>
        <w:t>Нарядней её нет.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 будто ученица</w:t>
      </w:r>
    </w:p>
    <w:p>
      <w:pPr>
        <w:pStyle w:val="Normal"/>
        <w:rPr/>
      </w:pPr>
      <w:r>
        <w:rPr/>
        <w:t>На бале выпускном,</w:t>
      </w:r>
    </w:p>
    <w:p>
      <w:pPr>
        <w:pStyle w:val="Normal"/>
        <w:rPr/>
      </w:pPr>
      <w:r>
        <w:rPr/>
        <w:t xml:space="preserve">Кружится в школьном вальсе, </w:t>
      </w:r>
    </w:p>
    <w:p>
      <w:pPr>
        <w:pStyle w:val="Normal"/>
        <w:rPr/>
      </w:pPr>
      <w:r>
        <w:rPr/>
        <w:t>Танцует вальс Бостон.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Собою радует она</w:t>
      </w:r>
    </w:p>
    <w:p>
      <w:pPr>
        <w:pStyle w:val="Normal"/>
        <w:rPr/>
      </w:pPr>
      <w:r>
        <w:rPr/>
        <w:t>И знает, что красива.</w:t>
      </w:r>
    </w:p>
    <w:p>
      <w:pPr>
        <w:pStyle w:val="Normal"/>
        <w:rPr/>
      </w:pPr>
      <w:r>
        <w:rPr/>
        <w:t>Слегка</w:t>
      </w:r>
      <w:del w:id="0" w:author="serega  " w:date="2014-11-30T00:45:00Z">
        <w:r>
          <w:rPr/>
          <w:delText>,</w:delText>
        </w:r>
      </w:del>
      <w:r>
        <w:rPr/>
        <w:t xml:space="preserve"> от солнышка пьяна,</w:t>
      </w:r>
    </w:p>
    <w:p>
      <w:pPr>
        <w:pStyle w:val="Normal"/>
        <w:rPr/>
      </w:pPr>
      <w:r>
        <w:rPr/>
        <w:t>С прохожими игрива.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щедрость не скупится,</w:t>
      </w:r>
    </w:p>
    <w:p>
      <w:pPr>
        <w:pStyle w:val="Normal"/>
        <w:rPr/>
      </w:pPr>
      <w:r>
        <w:rPr/>
        <w:t>И нет корысти в ней.</w:t>
      </w:r>
    </w:p>
    <w:p>
      <w:pPr>
        <w:pStyle w:val="Normal"/>
        <w:rPr/>
      </w:pPr>
      <w:r>
        <w:rPr/>
        <w:t>На солнышке искрится,</w:t>
      </w:r>
    </w:p>
    <w:p>
      <w:pPr>
        <w:pStyle w:val="Normal"/>
        <w:rPr/>
      </w:pPr>
      <w:r>
        <w:rPr/>
        <w:t>И манит всех друзей.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Любому, кто захочет,</w:t>
      </w:r>
    </w:p>
    <w:p>
      <w:pPr>
        <w:pStyle w:val="Normal"/>
        <w:rPr/>
      </w:pPr>
      <w:r>
        <w:rPr/>
        <w:t>Как магазин цветов,</w:t>
      </w:r>
    </w:p>
    <w:p>
      <w:pPr>
        <w:pStyle w:val="Normal"/>
        <w:rPr/>
      </w:pPr>
      <w:r>
        <w:rPr/>
        <w:t>Оформит всем букеты,</w:t>
      </w:r>
    </w:p>
    <w:p>
      <w:pPr>
        <w:pStyle w:val="Normal"/>
        <w:rPr/>
      </w:pPr>
      <w:r>
        <w:rPr/>
        <w:t xml:space="preserve">Чтоб приходили </w:t>
      </w:r>
      <w:del w:id="1" w:author="serega  " w:date="2014-11-30T00:45:00Z">
        <w:r>
          <w:rPr/>
          <w:delText xml:space="preserve"> </w:delText>
        </w:r>
      </w:del>
      <w:r>
        <w:rPr/>
        <w:t>вновь.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Часами можно любоваться,</w:t>
      </w:r>
    </w:p>
    <w:p>
      <w:pPr>
        <w:pStyle w:val="Normal"/>
        <w:rPr/>
      </w:pPr>
      <w:ins w:id="2" w:author="serega  " w:date="2014-11-30T00:46:00Z">
        <w:commentRangeStart w:id="0"/>
        <w:r>
          <w:rPr/>
        </w:r>
      </w:ins>
      <w:r>
        <w:rPr/>
        <w:t>Неимоверной красоты!</w:t>
      </w:r>
      <w:ins w:id="3" w:author="serega  " w:date="2014-11-30T00:46:00Z">
        <w:commentRangeEnd w:id="0"/>
        <w:r>
          <w:rPr/>
        </w:r>
      </w:ins>
      <w:ins w:id="4" w:author="serega  " w:date="2014-11-30T00:46:00Z">
        <w:r>
          <w:rPr/>
          <w:commentReference w:id="0"/>
        </w:r>
      </w:ins>
    </w:p>
    <w:p>
      <w:pPr>
        <w:pStyle w:val="Normal"/>
        <w:rPr/>
      </w:pPr>
      <w:r>
        <w:rPr/>
        <w:t>Как будто бы попал ты в царство,</w:t>
      </w:r>
    </w:p>
    <w:p>
      <w:pPr>
        <w:pStyle w:val="Normal"/>
        <w:rPr/>
      </w:pPr>
      <w:r>
        <w:rPr/>
        <w:t>Исполнил давние мечт</w:t>
      </w:r>
      <w:bookmarkStart w:id="0" w:name="_GoBack"/>
      <w:bookmarkEnd w:id="0"/>
      <w:r>
        <w:rPr/>
        <w:t>ы.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30T00:46:48Z" w:initials="">
    <w:p>
      <w:r>
        <w:rPr>
          <w:rFonts w:eastAsia="Cambria" w:cs="Cambria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Любоваться КРАСОТОЙ. Но тогда рифма пропадёт. Подумать.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2014-10-25T20:34:00Z</dcterms:created>
  <dc:language>ru-RU</dc:language>
  <cp:lastModifiedBy>Василий</cp:lastModifiedBy>
  <dcterms:modified xsi:type="dcterms:W3CDTF">2014-11-16T11:50:00Z</dcterms:modified>
  <cp:revision>3</cp:revision>
  <dc:title>Черёмуха.docx</dc:title>
</cp:coreProperties>
</file>