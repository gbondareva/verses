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95A39" w:rsidRDefault="00A970E0">
      <w:r>
        <w:t xml:space="preserve">Валя, Валечка, </w:t>
      </w:r>
      <w:proofErr w:type="spellStart"/>
      <w:r>
        <w:t>Валюшка</w:t>
      </w:r>
      <w:proofErr w:type="spellEnd"/>
      <w:r>
        <w:t>,</w:t>
      </w:r>
      <w:r>
        <w:br/>
      </w:r>
      <w:r>
        <w:t xml:space="preserve">Доброты полна, прям, </w:t>
      </w:r>
      <w:r>
        <w:t>Душка!</w:t>
      </w:r>
      <w:r>
        <w:br/>
      </w:r>
      <w:r>
        <w:t>Светлый луч в твоих очах,</w:t>
      </w:r>
      <w:r>
        <w:br/>
        <w:t>Интересна ты</w:t>
      </w:r>
      <w:r>
        <w:t xml:space="preserve"> в речах.</w:t>
      </w:r>
    </w:p>
    <w:p w:rsidR="00395A39" w:rsidRDefault="00395A39"/>
    <w:p w:rsidR="00395A39" w:rsidRDefault="00A970E0">
      <w:r>
        <w:t>Скажешь прямо, не слукавишь,</w:t>
      </w:r>
      <w:r>
        <w:br/>
      </w:r>
      <w:r>
        <w:t>Что не так, всегда поправишь.</w:t>
      </w:r>
      <w:r>
        <w:br/>
      </w:r>
      <w:r>
        <w:t>Интелл</w:t>
      </w:r>
      <w:r>
        <w:t>ект не занимать,</w:t>
      </w:r>
      <w:r>
        <w:br/>
        <w:t>И о</w:t>
      </w:r>
      <w:r>
        <w:t>тличная, ты, Мать!</w:t>
      </w:r>
    </w:p>
    <w:p w:rsidR="00395A39" w:rsidRDefault="00395A39"/>
    <w:p w:rsidR="00395A39" w:rsidRDefault="00A970E0">
      <w:r>
        <w:t>Вся в делах, полна идей,</w:t>
      </w:r>
      <w:r>
        <w:br/>
      </w:r>
      <w:r>
        <w:t>Яркий луч среди людей!</w:t>
      </w:r>
      <w:r>
        <w:br/>
      </w:r>
      <w:r>
        <w:t>А года? Да, что года,</w:t>
      </w:r>
      <w:r>
        <w:br/>
        <w:t>Будь же, вечно молода!</w:t>
      </w:r>
      <w:bookmarkStart w:id="0" w:name="_GoBack"/>
      <w:bookmarkEnd w:id="0"/>
    </w:p>
    <w:sectPr w:rsidR="00395A3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95A39"/>
    <w:rsid w:val="00395A39"/>
    <w:rsid w:val="00A9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a5">
    <w:name w:val="Emphasis"/>
    <w:basedOn w:val="a0"/>
    <w:uiPriority w:val="20"/>
    <w:qFormat/>
    <w:rsid w:val="00A970E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a5">
    <w:name w:val="Emphasis"/>
    <w:basedOn w:val="a0"/>
    <w:uiPriority w:val="20"/>
    <w:qFormat/>
    <w:rsid w:val="00A970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255</Characters>
  <Application>Microsoft Office Word</Application>
  <DocSecurity>0</DocSecurity>
  <Lines>2</Lines>
  <Paragraphs>1</Paragraphs>
  <ScaleCrop>false</ScaleCrop>
  <Company>Krokoz™</Company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2016-07-03T18:20:00Z</dcterms:created>
  <dcterms:modified xsi:type="dcterms:W3CDTF">2016-07-03T18:23:00Z</dcterms:modified>
</cp:coreProperties>
</file>