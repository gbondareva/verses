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Какой медовый аромат</w:t>
      </w:r>
    </w:p>
    <w:p>
      <w:pPr>
        <w:pStyle w:val="Normal"/>
        <w:rPr/>
      </w:pPr>
      <w:r>
        <w:rPr/>
        <w:t>В июле на лугу!</w:t>
      </w:r>
    </w:p>
    <w:p>
      <w:pPr>
        <w:pStyle w:val="Normal"/>
        <w:rPr/>
      </w:pPr>
      <w:r>
        <w:rPr/>
        <w:t>Какой красивый у нас край,</w:t>
      </w:r>
    </w:p>
    <w:p>
      <w:pPr>
        <w:pStyle w:val="Normal"/>
        <w:rPr/>
      </w:pPr>
      <w:r>
        <w:rPr/>
        <w:t>Как будто божий рай!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Пчёлы кружатся</w:t>
      </w:r>
    </w:p>
    <w:p>
      <w:pPr>
        <w:pStyle w:val="Normal"/>
        <w:rPr/>
      </w:pPr>
      <w:r>
        <w:rPr/>
        <w:t>И жужжат,</w:t>
      </w:r>
    </w:p>
    <w:p>
      <w:pPr>
        <w:pStyle w:val="Normal"/>
        <w:rPr/>
      </w:pPr>
      <w:r>
        <w:rPr/>
        <w:t>Поняв, откуда аромат,</w:t>
      </w:r>
    </w:p>
    <w:p>
      <w:pPr>
        <w:pStyle w:val="Normal"/>
        <w:rPr/>
      </w:pPr>
      <w:r>
        <w:rPr/>
        <w:t>Спешат собрать пыльцу.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Пчела с обножкою летит</w:t>
      </w:r>
    </w:p>
    <w:p>
      <w:pPr>
        <w:pStyle w:val="Normal"/>
        <w:rPr/>
      </w:pPr>
      <w:r>
        <w:rPr/>
        <w:t>И горделиво говорит:</w:t>
      </w:r>
    </w:p>
    <w:p>
      <w:pPr>
        <w:pStyle w:val="Normal"/>
        <w:rPr/>
      </w:pPr>
      <w:r>
        <w:rPr/>
        <w:t>«Привес один и пять,</w:t>
      </w:r>
    </w:p>
    <w:p>
      <w:pPr>
        <w:pStyle w:val="Normal"/>
        <w:rPr/>
      </w:pPr>
      <w:r>
        <w:rPr/>
        <w:t>Уж можно мёд качать».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Работы всем хватает.</w:t>
      </w:r>
    </w:p>
    <w:p>
      <w:pPr>
        <w:pStyle w:val="Normal"/>
        <w:rPr/>
      </w:pPr>
      <w:r>
        <w:rPr/>
        <w:t>Оди</w:t>
      </w:r>
      <w:ins w:id="0" w:author="serega  " w:date="2014-11-29T22:40:00Z">
        <w:r>
          <w:rPr/>
          <w:t xml:space="preserve">н – </w:t>
        </w:r>
      </w:ins>
      <w:del w:id="1" w:author="serega  " w:date="2014-11-29T22:40:00Z">
        <w:r>
          <w:rPr/>
          <w:delText xml:space="preserve">н, </w:delText>
        </w:r>
      </w:del>
      <w:r>
        <w:rPr/>
        <w:t>соты срезает,</w:t>
      </w:r>
    </w:p>
    <w:p>
      <w:pPr>
        <w:pStyle w:val="Normal"/>
        <w:rPr/>
      </w:pPr>
      <w:r>
        <w:rPr/>
        <w:t xml:space="preserve">Другой вставляет </w:t>
      </w:r>
      <w:del w:id="2" w:author="serega  " w:date="2014-11-29T22:40:00Z">
        <w:r>
          <w:rPr/>
          <w:delText>бойко</w:delText>
        </w:r>
      </w:del>
      <w:ins w:id="3" w:author="serega  " w:date="2014-11-29T22:40:00Z">
        <w:r>
          <w:rPr/>
          <w:t>ловко</w:t>
        </w:r>
      </w:ins>
      <w:r>
        <w:rPr/>
        <w:t>,</w:t>
      </w:r>
    </w:p>
    <w:p>
      <w:pPr>
        <w:pStyle w:val="Normal"/>
        <w:rPr/>
      </w:pPr>
      <w:bookmarkStart w:id="0" w:name="_GoBack"/>
      <w:bookmarkEnd w:id="0"/>
      <w:r>
        <w:rPr/>
        <w:t>И крутит медогонку.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Отсюда поговорка</w:t>
      </w:r>
      <w:ins w:id="4" w:author="serega  " w:date="2014-11-29T22:40:00Z">
        <w:r>
          <w:rPr/>
          <w:t>:</w:t>
        </w:r>
      </w:ins>
    </w:p>
    <w:p>
      <w:pPr>
        <w:pStyle w:val="Normal"/>
        <w:rPr/>
      </w:pPr>
      <w:r>
        <w:rPr/>
        <w:t>"Трудится как пчёлка".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8">
    <w:name w:val="Выделение"/>
    <w:uiPriority w:val="20"/>
    <w:qFormat/>
    <w:rsid w:val="00bb7115"/>
    <w:basedOn w:val="DefaultParagraphFont"/>
    <w:rPr>
      <w:i/>
      <w:iCs/>
    </w:rPr>
  </w:style>
  <w:style w:type="paragraph" w:styleId="Style9">
    <w:name w:val="Заголовок"/>
    <w:basedOn w:val="Normal"/>
    <w:next w:val="Style10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0">
    <w:name w:val="Основной текст"/>
    <w:basedOn w:val="Normal"/>
    <w:pPr>
      <w:spacing w:lineRule="auto" w:line="288" w:before="0" w:after="140"/>
    </w:pPr>
    <w:rPr/>
  </w:style>
  <w:style w:type="paragraph" w:styleId="Style11">
    <w:name w:val="Список"/>
    <w:basedOn w:val="Style10"/>
    <w:pPr/>
    <w:rPr>
      <w:rFonts w:ascii="Cambria" w:hAnsi="Cambria" w:cs="FreeSans"/>
    </w:rPr>
  </w:style>
  <w:style w:type="paragraph" w:styleId="Style12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3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4">
    <w:name w:val="Заглавие"/>
    <w:basedOn w:val="Normal"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tyle15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2014-10-24T12:12:00Z</dcterms:created>
  <dc:language>ru-RU</dc:language>
  <cp:lastModifiedBy>Василий</cp:lastModifiedBy>
  <dcterms:modified xsi:type="dcterms:W3CDTF">2014-11-10T18:03:00Z</dcterms:modified>
  <cp:revision>3</cp:revision>
  <dc:title>Пчёлка.docx</dc:title>
</cp:coreProperties>
</file>