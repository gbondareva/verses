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 Апреле снег совсем не к месту</w:t>
      </w:r>
    </w:p>
    <w:p>
      <w:pPr>
        <w:pStyle w:val="Normal"/>
        <w:rPr/>
      </w:pPr>
      <w:r>
        <w:rPr/>
        <w:t>И облако бросает тень.</w:t>
      </w:r>
    </w:p>
    <w:p>
      <w:pPr>
        <w:pStyle w:val="Normal"/>
        <w:rPr/>
      </w:pPr>
      <w:r>
        <w:rPr/>
        <w:t>Всё в белом, будто бы невеста,</w:t>
      </w:r>
    </w:p>
    <w:p>
      <w:pPr>
        <w:pStyle w:val="Normal"/>
        <w:rPr/>
      </w:pPr>
      <w:r>
        <w:rPr/>
        <w:t>Наряд всего на один день.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Природа</w:t>
      </w:r>
      <w:del w:id="0" w:author="serega  " w:date="2014-11-29T23:20:00Z">
        <w:r>
          <w:rPr/>
          <w:delText xml:space="preserve"> </w:delText>
        </w:r>
      </w:del>
      <w:r>
        <w:rPr/>
        <w:t>-</w:t>
      </w:r>
      <w:del w:id="1" w:author="serega  " w:date="2014-11-29T23:20:00Z">
        <w:r>
          <w:rPr/>
          <w:delText xml:space="preserve"> </w:delText>
        </w:r>
      </w:del>
      <w:r>
        <w:rPr/>
        <w:t>Мать любит сюрпризы,</w:t>
      </w:r>
    </w:p>
    <w:p>
      <w:pPr>
        <w:pStyle w:val="Normal"/>
        <w:rPr/>
      </w:pPr>
      <w:r>
        <w:rPr/>
        <w:t>Средь лета град подкинет нам,</w:t>
      </w:r>
    </w:p>
    <w:p>
      <w:pPr>
        <w:pStyle w:val="Normal"/>
        <w:rPr/>
      </w:pPr>
      <w:r>
        <w:rPr/>
        <w:t>Как будто</w:t>
      </w:r>
      <w:ins w:id="2" w:author="serega  " w:date="2014-11-29T23:20:00Z">
        <w:r>
          <w:rPr/>
          <w:t xml:space="preserve"> бы</w:t>
        </w:r>
      </w:ins>
      <w:r>
        <w:rPr/>
        <w:t xml:space="preserve"> в бил</w:t>
      </w:r>
      <w:del w:id="3" w:author="serega  " w:date="2014-11-29T23:21:00Z">
        <w:r>
          <w:rPr/>
          <w:delText>л</w:delText>
        </w:r>
      </w:del>
      <w:del w:id="4" w:author="serega  " w:date="2014-11-29T23:20:00Z">
        <w:r>
          <w:rPr/>
          <w:delText>иа</w:delText>
        </w:r>
      </w:del>
      <w:ins w:id="5" w:author="serega  " w:date="2014-11-29T23:20:00Z">
        <w:r>
          <w:rPr/>
          <w:t>ья</w:t>
        </w:r>
      </w:ins>
      <w:r>
        <w:rPr/>
        <w:t>рд играет,</w:t>
      </w:r>
    </w:p>
    <w:p>
      <w:pPr>
        <w:pStyle w:val="Normal"/>
        <w:rPr/>
      </w:pPr>
      <w:r>
        <w:rPr/>
        <w:t>Шары нам в лузу загоняет.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Бывает, пустит ураган,</w:t>
      </w:r>
    </w:p>
    <w:p>
      <w:pPr>
        <w:pStyle w:val="Normal"/>
        <w:rPr/>
      </w:pPr>
      <w:r>
        <w:rPr/>
        <w:t>Деревья с корнем вырывает</w:t>
      </w:r>
    </w:p>
    <w:p>
      <w:pPr>
        <w:pStyle w:val="Normal"/>
        <w:rPr/>
      </w:pPr>
      <w:r>
        <w:rPr/>
        <w:t>И кровлю с дома он срывает,</w:t>
      </w:r>
    </w:p>
    <w:p>
      <w:pPr>
        <w:pStyle w:val="Normal"/>
        <w:rPr/>
      </w:pPr>
      <w:r>
        <w:rPr/>
        <w:t>Как будто пьяный хулиган.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поле засуху нашлёт,</w:t>
      </w:r>
    </w:p>
    <w:p>
      <w:pPr>
        <w:pStyle w:val="Normal"/>
        <w:rPr/>
      </w:pPr>
      <w:r>
        <w:rPr/>
        <w:t>Ни капли за всё лето влаги,</w:t>
      </w:r>
    </w:p>
    <w:p>
      <w:pPr>
        <w:pStyle w:val="Normal"/>
        <w:rPr/>
      </w:pPr>
      <w:r>
        <w:rPr/>
        <w:t>А когда вспомнит и поймёт,</w:t>
      </w:r>
    </w:p>
    <w:p>
      <w:pPr>
        <w:pStyle w:val="Normal"/>
        <w:rPr/>
      </w:pPr>
      <w:r>
        <w:rPr/>
        <w:t>Зальёт, что всю уборку слякоть.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Зимой</w:t>
      </w:r>
      <w:ins w:id="6" w:author="serega  " w:date="2014-11-29T23:21:00Z">
        <w:r>
          <w:rPr/>
          <w:t xml:space="preserve"> – </w:t>
        </w:r>
      </w:ins>
      <w:del w:id="7" w:author="serega  " w:date="2014-11-29T23:21:00Z">
        <w:r>
          <w:rPr/>
          <w:delText xml:space="preserve"> </w:delText>
        </w:r>
      </w:del>
      <w:r>
        <w:rPr/>
        <w:t>не</w:t>
      </w:r>
      <w:del w:id="8" w:author="serega  " w:date="2014-12-13T23:55:00Z">
        <w:r>
          <w:rPr/>
          <w:delText xml:space="preserve"> </w:delText>
        </w:r>
      </w:del>
      <w:r>
        <w:rPr/>
        <w:t>шуточный мороз,</w:t>
      </w:r>
    </w:p>
    <w:p>
      <w:pPr>
        <w:pStyle w:val="Normal"/>
        <w:rPr/>
      </w:pPr>
      <w:r>
        <w:rPr/>
        <w:t>Так, градусов за тридцать,</w:t>
      </w:r>
    </w:p>
    <w:p>
      <w:pPr>
        <w:pStyle w:val="Normal"/>
        <w:rPr/>
      </w:pPr>
      <w:r>
        <w:rPr/>
        <w:t>Хватает щёки, лоб и нос,</w:t>
      </w:r>
    </w:p>
    <w:p>
      <w:pPr>
        <w:pStyle w:val="Normal"/>
        <w:rPr/>
      </w:pPr>
      <w:r>
        <w:rPr/>
        <w:t>Всех заковать стремится.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Природа</w:t>
      </w:r>
      <w:del w:id="9" w:author="serega  " w:date="2014-11-29T23:22:00Z">
        <w:r>
          <w:rPr/>
          <w:delText xml:space="preserve"> </w:delText>
        </w:r>
      </w:del>
      <w:r>
        <w:rPr/>
        <w:t>-</w:t>
      </w:r>
      <w:del w:id="10" w:author="serega  " w:date="2014-11-29T23:22:00Z">
        <w:r>
          <w:rPr/>
          <w:delText xml:space="preserve"> </w:delText>
        </w:r>
      </w:del>
      <w:r>
        <w:rPr/>
        <w:t>Мать любит шутить</w:t>
      </w:r>
    </w:p>
    <w:p>
      <w:pPr>
        <w:pStyle w:val="Normal"/>
        <w:rPr/>
      </w:pPr>
      <w:r>
        <w:rPr/>
        <w:t>И мы все шутки принимаем,</w:t>
      </w:r>
    </w:p>
    <w:p>
      <w:pPr>
        <w:pStyle w:val="Normal"/>
        <w:rPr/>
      </w:pPr>
      <w:r>
        <w:rPr/>
        <w:t>Против природы не пойдёшь.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С ней не поспоришь, это знае</w:t>
      </w:r>
      <w:bookmarkStart w:id="0" w:name="_GoBack"/>
      <w:bookmarkEnd w:id="0"/>
      <w:r>
        <w:rPr/>
        <w:t>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2014-10-25T11:06:00Z</dcterms:created>
  <dc:language>ru-RU</dc:language>
  <cp:lastModifiedBy>Василий</cp:lastModifiedBy>
  <dcterms:modified xsi:type="dcterms:W3CDTF">2014-11-10T19:48:00Z</dcterms:modified>
  <cp:revision>4</cp:revision>
  <dc:title>Сюрпризы природы.docx</dc:title>
</cp:coreProperties>
</file>