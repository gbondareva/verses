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3F7F" w:rsidRDefault="00A66D5E">
      <w:r>
        <w:t>Валя, Валя,</w:t>
      </w:r>
      <w:r w:rsidR="00756610">
        <w:t xml:space="preserve"> </w:t>
      </w:r>
      <w:r>
        <w:t>Валентина.</w:t>
      </w:r>
      <w:r w:rsidR="00BD199D">
        <w:br/>
      </w:r>
      <w:r>
        <w:t>Есть и в городе квартира,</w:t>
      </w:r>
      <w:r w:rsidR="00BD199D">
        <w:br/>
      </w:r>
      <w:r>
        <w:t>И детишки, и внучата,</w:t>
      </w:r>
      <w:r w:rsidR="00BD199D">
        <w:br/>
      </w:r>
      <w:r>
        <w:t>А вот тянет в селе хата.</w:t>
      </w:r>
    </w:p>
    <w:p w:rsidR="00173F7F" w:rsidRDefault="00A66D5E">
      <w:r>
        <w:t>Дом родительский - святое!</w:t>
      </w:r>
      <w:r w:rsidR="00BD199D">
        <w:br/>
      </w:r>
      <w:r>
        <w:t>В нём блаженство и покой.</w:t>
      </w:r>
      <w:r w:rsidR="00BD199D">
        <w:br/>
      </w:r>
      <w:r>
        <w:t>Нет удобства и в помине,</w:t>
      </w:r>
      <w:r w:rsidR="00BD199D">
        <w:br/>
      </w:r>
      <w:r>
        <w:t>Лишь трещат дрова в камине.</w:t>
      </w:r>
    </w:p>
    <w:p w:rsidR="00173F7F" w:rsidRDefault="00A66D5E">
      <w:r>
        <w:t>Мать, Отец на фото рядом,</w:t>
      </w:r>
      <w:r w:rsidR="00BD199D">
        <w:br/>
      </w:r>
      <w:r>
        <w:t>Встретят свою дочку взглядом.</w:t>
      </w:r>
      <w:r w:rsidR="00BD199D">
        <w:br/>
      </w:r>
      <w:r>
        <w:t>Прикоснётся она к фото</w:t>
      </w:r>
      <w:r w:rsidR="00756610">
        <w:t>,</w:t>
      </w:r>
      <w:r w:rsidR="00BD199D">
        <w:br/>
      </w:r>
      <w:r>
        <w:t>И прошепчет тихо что-то.</w:t>
      </w:r>
    </w:p>
    <w:p w:rsidR="00173F7F" w:rsidRDefault="00A66D5E">
      <w:r>
        <w:t>Вечерком прочтёт молитву,</w:t>
      </w:r>
      <w:r w:rsidR="00BD199D">
        <w:br/>
      </w:r>
      <w:r w:rsidR="00756610">
        <w:t>И в лампадке свет зажжёт,</w:t>
      </w:r>
      <w:r w:rsidR="00BD199D">
        <w:br/>
      </w:r>
      <w:r w:rsidR="00756610">
        <w:t>А</w:t>
      </w:r>
      <w:r>
        <w:t xml:space="preserve"> совсем уж</w:t>
      </w:r>
      <w:r w:rsidR="00756610">
        <w:t>,</w:t>
      </w:r>
      <w:r>
        <w:t xml:space="preserve"> когда грустно,</w:t>
      </w:r>
      <w:bookmarkStart w:id="0" w:name="_GoBack"/>
      <w:bookmarkEnd w:id="0"/>
      <w:r w:rsidR="00BD199D">
        <w:br/>
      </w:r>
      <w:r>
        <w:t>Потихонечку всплакнёт.</w:t>
      </w:r>
    </w:p>
    <w:p w:rsidR="00173F7F" w:rsidRDefault="00756610">
      <w:r>
        <w:t>Навестила</w:t>
      </w:r>
      <w:r w:rsidR="00A66D5E">
        <w:t xml:space="preserve"> дом </w:t>
      </w:r>
      <w:r>
        <w:t xml:space="preserve">свой </w:t>
      </w:r>
      <w:r w:rsidR="00A66D5E">
        <w:t>отчий,</w:t>
      </w:r>
      <w:r w:rsidR="00BD199D">
        <w:br/>
      </w:r>
      <w:r>
        <w:t>На</w:t>
      </w:r>
      <w:r w:rsidR="00A66D5E">
        <w:t>питалась силой вновь.</w:t>
      </w:r>
      <w:r w:rsidR="00BD199D">
        <w:br/>
      </w:r>
      <w:r w:rsidR="00A66D5E">
        <w:t>Ей хватает одной ночи,</w:t>
      </w:r>
      <w:r w:rsidR="00BD199D">
        <w:br/>
      </w:r>
      <w:r>
        <w:t>Чтобы вспомнить их</w:t>
      </w:r>
      <w:r w:rsidR="00A66D5E">
        <w:t xml:space="preserve"> любовь.</w:t>
      </w:r>
    </w:p>
    <w:sectPr w:rsidR="00173F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3F7F"/>
    <w:rsid w:val="00173F7F"/>
    <w:rsid w:val="00756610"/>
    <w:rsid w:val="00A66D5E"/>
    <w:rsid w:val="00BD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>Krokoz™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5</cp:revision>
  <dcterms:created xsi:type="dcterms:W3CDTF">2016-01-18T09:28:00Z</dcterms:created>
  <dcterms:modified xsi:type="dcterms:W3CDTF">2016-01-24T12:31:00Z</dcterms:modified>
</cp:coreProperties>
</file>