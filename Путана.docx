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1D1E" w:rsidRDefault="00EC2AE5">
      <w:proofErr w:type="gramStart"/>
      <w:r>
        <w:t>Девка</w:t>
      </w:r>
      <w:proofErr w:type="gramEnd"/>
      <w:r>
        <w:t xml:space="preserve"> босая, косы веером,</w:t>
      </w:r>
      <w:r>
        <w:br/>
        <w:t>И одежда три нитки на ней.</w:t>
      </w:r>
      <w:r>
        <w:br/>
        <w:t>Неуёмная и горячая,</w:t>
      </w:r>
      <w:r>
        <w:br/>
        <w:t>Словно тройка ретивых коней.</w:t>
      </w:r>
    </w:p>
    <w:p w:rsidR="009B1D1E" w:rsidRDefault="00EC2AE5">
      <w:r>
        <w:t>За какие же, это денежки,</w:t>
      </w:r>
      <w:r>
        <w:br/>
        <w:t>Можно тело своё продавать?</w:t>
      </w:r>
      <w:r>
        <w:br/>
        <w:t>Перед «папами» чисто бритыми,</w:t>
      </w:r>
      <w:r>
        <w:br/>
        <w:t>Мож</w:t>
      </w:r>
      <w:ins w:id="0" w:author="Василий" w:date="2016-10-29T12:18:00Z">
        <w:r w:rsidR="00FD38EA">
          <w:t>но</w:t>
        </w:r>
      </w:ins>
      <w:bookmarkStart w:id="1" w:name="_GoBack"/>
      <w:bookmarkEnd w:id="1"/>
      <w:del w:id="2" w:author="Василий" w:date="2016-10-29T12:18:00Z">
        <w:r w:rsidDel="00FD38EA">
          <w:delText>е</w:delText>
        </w:r>
        <w:r w:rsidDel="00FD38EA">
          <w:delText>т</w:delText>
        </w:r>
      </w:del>
      <w:r>
        <w:t xml:space="preserve"> ночь нагишом танцевать.</w:t>
      </w:r>
    </w:p>
    <w:p w:rsidR="009B1D1E" w:rsidRDefault="00EC2AE5">
      <w:r>
        <w:t>За работу платили</w:t>
      </w:r>
      <w:ins w:id="3" w:author="Василий" w:date="2016-10-29T12:16:00Z">
        <w:r w:rsidR="00FD38EA">
          <w:t xml:space="preserve"> там щедро,</w:t>
        </w:r>
      </w:ins>
      <w:del w:id="4" w:author="Василий" w:date="2016-10-29T12:16:00Z">
        <w:r w:rsidDel="00FD38EA">
          <w:delText xml:space="preserve"> </w:delText>
        </w:r>
        <w:r w:rsidDel="00FD38EA">
          <w:delText>п</w:delText>
        </w:r>
        <w:r w:rsidDel="00FD38EA">
          <w:delText>о</w:delText>
        </w:r>
      </w:del>
      <w:del w:id="5" w:author="Василий" w:date="2016-10-29T12:12:00Z">
        <w:r w:rsidDel="00FD38EA">
          <w:delText>-</w:delText>
        </w:r>
      </w:del>
      <w:del w:id="6" w:author="Василий" w:date="2016-10-29T12:16:00Z">
        <w:r w:rsidDel="00FD38EA">
          <w:delText>щ</w:delText>
        </w:r>
        <w:r w:rsidDel="00FD38EA">
          <w:delText>е</w:delText>
        </w:r>
        <w:r w:rsidDel="00FD38EA">
          <w:delText>д</w:delText>
        </w:r>
        <w:r w:rsidDel="00FD38EA">
          <w:delText>р</w:delText>
        </w:r>
        <w:r w:rsidDel="00FD38EA">
          <w:delText>о</w:delText>
        </w:r>
        <w:r w:rsidDel="00FD38EA">
          <w:delText>м</w:delText>
        </w:r>
        <w:r w:rsidDel="00FD38EA">
          <w:delText>у</w:delText>
        </w:r>
        <w:r w:rsidDel="00FD38EA">
          <w:delText>,</w:delText>
        </w:r>
      </w:del>
      <w:r>
        <w:br/>
      </w:r>
      <w:ins w:id="7" w:author="Василий" w:date="2016-10-29T12:15:00Z">
        <w:r w:rsidR="00FD38EA">
          <w:t>И работа та</w:t>
        </w:r>
      </w:ins>
      <w:ins w:id="8" w:author="Василий" w:date="2016-10-29T12:17:00Z">
        <w:r w:rsidR="00FD38EA">
          <w:t>,</w:t>
        </w:r>
      </w:ins>
      <w:ins w:id="9" w:author="Василий" w:date="2016-10-29T12:15:00Z">
        <w:r w:rsidR="00FD38EA">
          <w:t xml:space="preserve"> нравилась е</w:t>
        </w:r>
      </w:ins>
      <w:ins w:id="10" w:author="Василий" w:date="2016-10-29T12:16:00Z">
        <w:r w:rsidR="00FD38EA">
          <w:t>й</w:t>
        </w:r>
      </w:ins>
      <w:ins w:id="11" w:author="Василий" w:date="2016-10-29T12:17:00Z">
        <w:r w:rsidR="00FD38EA">
          <w:t>.</w:t>
        </w:r>
      </w:ins>
      <w:ins w:id="12" w:author="Василий" w:date="2016-10-29T12:16:00Z">
        <w:r w:rsidR="00FD38EA">
          <w:br/>
        </w:r>
      </w:ins>
      <w:del w:id="13" w:author="Василий" w:date="2016-10-29T12:15:00Z">
        <w:r w:rsidDel="00FD38EA">
          <w:delText>П</w:delText>
        </w:r>
        <w:r w:rsidDel="00FD38EA">
          <w:delText>р</w:delText>
        </w:r>
        <w:r w:rsidDel="00FD38EA">
          <w:delText>е</w:delText>
        </w:r>
        <w:r w:rsidDel="00FD38EA">
          <w:delText>д</w:delText>
        </w:r>
        <w:r w:rsidDel="00FD38EA">
          <w:delText>л</w:delText>
        </w:r>
        <w:r w:rsidDel="00FD38EA">
          <w:delText>а</w:delText>
        </w:r>
        <w:r w:rsidDel="00FD38EA">
          <w:delText>г</w:delText>
        </w:r>
        <w:r w:rsidDel="00FD38EA">
          <w:delText>а</w:delText>
        </w:r>
        <w:r w:rsidDel="00FD38EA">
          <w:delText>л</w:delText>
        </w:r>
        <w:r w:rsidDel="00FD38EA">
          <w:delText>и</w:delText>
        </w:r>
        <w:r w:rsidDel="00FD38EA">
          <w:delText xml:space="preserve"> </w:delText>
        </w:r>
        <w:r w:rsidDel="00FD38EA">
          <w:delText>п</w:delText>
        </w:r>
        <w:r w:rsidDel="00FD38EA">
          <w:delText>о</w:delText>
        </w:r>
        <w:r w:rsidDel="00FD38EA">
          <w:delText>л</w:delText>
        </w:r>
        <w:r w:rsidDel="00FD38EA">
          <w:delText>н</w:delText>
        </w:r>
        <w:r w:rsidDel="00FD38EA">
          <w:delText>о</w:delText>
        </w:r>
        <w:r w:rsidDel="00FD38EA">
          <w:delText xml:space="preserve"> </w:delText>
        </w:r>
        <w:r w:rsidDel="00FD38EA">
          <w:delText>е</w:delText>
        </w:r>
        <w:r w:rsidDel="00FD38EA">
          <w:delText>й</w:delText>
        </w:r>
        <w:r w:rsidDel="00FD38EA">
          <w:delText xml:space="preserve"> </w:delText>
        </w:r>
        <w:r w:rsidDel="00FD38EA">
          <w:delText>и</w:delText>
        </w:r>
        <w:r w:rsidDel="00FD38EA">
          <w:delText>д</w:delText>
        </w:r>
        <w:r w:rsidDel="00FD38EA">
          <w:delText>е</w:delText>
        </w:r>
        <w:r w:rsidDel="00FD38EA">
          <w:delText>й</w:delText>
        </w:r>
        <w:r w:rsidDel="00FD38EA">
          <w:commentReference w:id="14"/>
        </w:r>
        <w:r w:rsidDel="00FD38EA">
          <w:delText>.</w:delText>
        </w:r>
        <w:r w:rsidDel="00FD38EA">
          <w:br/>
        </w:r>
      </w:del>
      <w:r>
        <w:t>А те</w:t>
      </w:r>
      <w:r>
        <w:t>перь вот, завидует бедному,</w:t>
      </w:r>
      <w:r>
        <w:br/>
        <w:t>У кого в доме куча детей.</w:t>
      </w:r>
    </w:p>
    <w:p w:rsidR="009B1D1E" w:rsidRDefault="00EC2AE5">
      <w:r>
        <w:t>Кружат голову деньги грязные,</w:t>
      </w:r>
      <w:r>
        <w:br/>
        <w:t>Размечталась о рае земном.</w:t>
      </w:r>
      <w:r>
        <w:br/>
        <w:t>Только годы беспечные, праздные,</w:t>
      </w:r>
      <w:r>
        <w:br/>
        <w:t>Не смогли принести счастье в дом.</w:t>
      </w:r>
    </w:p>
    <w:p w:rsidR="009B1D1E" w:rsidRDefault="00EC2AE5">
      <w:r>
        <w:t>Ни детей, ни плетей и ни мужа,</w:t>
      </w:r>
      <w:r>
        <w:br/>
        <w:t>Так судьба повернулась с</w:t>
      </w:r>
      <w:r>
        <w:t>пиной.</w:t>
      </w:r>
      <w:r>
        <w:br/>
        <w:t>А без них в доме - сильная стужа,</w:t>
      </w:r>
      <w:r>
        <w:br/>
        <w:t>Всё осталось вдали, за горой.</w:t>
      </w:r>
    </w:p>
    <w:p w:rsidR="009B1D1E" w:rsidRDefault="00EC2AE5">
      <w:r>
        <w:t>Не тревожится сердце от музыки,</w:t>
      </w:r>
      <w:r>
        <w:br/>
        <w:t>Не пьянит и бокал уж вина.</w:t>
      </w:r>
      <w:r>
        <w:br/>
        <w:t>И частенько от слёз её лужица,</w:t>
      </w:r>
      <w:r>
        <w:br/>
        <w:t>Потому, что осталась одна.</w:t>
      </w:r>
    </w:p>
    <w:p w:rsidR="009B1D1E" w:rsidRDefault="00EC2AE5">
      <w:r>
        <w:t>Вспоминает ту басню, про стрекозу,</w:t>
      </w:r>
      <w:r>
        <w:br/>
        <w:t>Что беспечно плясала и пела.</w:t>
      </w:r>
      <w:r>
        <w:br/>
        <w:t>И за</w:t>
      </w:r>
      <w:r>
        <w:t>рубку бы сделать себе на носу,</w:t>
      </w:r>
      <w:r>
        <w:br/>
        <w:t>Только поздно, уж всё улетело.</w:t>
      </w:r>
    </w:p>
    <w:sectPr w:rsidR="009B1D1E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serega " w:date="2016-09-01T01:57:00Z" w:initials="s">
    <w:p w:rsidR="009B1D1E" w:rsidRDefault="00EC2AE5">
      <w:proofErr w:type="gramStart"/>
      <w:r>
        <w:rPr>
          <w:sz w:val="20"/>
        </w:rPr>
        <w:t>Прям</w:t>
      </w:r>
      <w:proofErr w:type="gramEnd"/>
      <w:r>
        <w:rPr>
          <w:sz w:val="20"/>
        </w:rPr>
        <w:t xml:space="preserve"> идеи предлагали?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B1D1E"/>
    <w:rsid w:val="009B1D1E"/>
    <w:rsid w:val="00EC2AE5"/>
    <w:rsid w:val="00F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D3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3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D3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3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129</Words>
  <Characters>738</Characters>
  <Application>Microsoft Office Word</Application>
  <DocSecurity>0</DocSecurity>
  <Lines>6</Lines>
  <Paragraphs>1</Paragraphs>
  <ScaleCrop>false</ScaleCrop>
  <Company>Krokoz™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Путана.docx</dc:title>
  <dc:subject/>
  <dc:creator/>
  <dc:description/>
  <cp:lastModifiedBy>Василий</cp:lastModifiedBy>
  <cp:revision>8</cp:revision>
  <dcterms:created xsi:type="dcterms:W3CDTF">2014-10-24T11:56:00Z</dcterms:created>
  <dcterms:modified xsi:type="dcterms:W3CDTF">2016-10-29T08:19:00Z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