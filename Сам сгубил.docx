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6602" w:rsidRDefault="00D5312F">
      <w:r>
        <w:t>Вот сижу в тишине сам с собой,</w:t>
      </w:r>
      <w:r>
        <w:br/>
        <w:t>Вспоминаю, какой был герой!</w:t>
      </w:r>
      <w:r>
        <w:br/>
        <w:t>И не мог же признаться ей я,</w:t>
      </w:r>
      <w:r>
        <w:br/>
        <w:t>Что всю жизнь себя вёл как свинья.</w:t>
      </w:r>
    </w:p>
    <w:p w:rsidR="00646602" w:rsidRDefault="00AC7DBB">
      <w:ins w:id="0" w:author="Василий" w:date="2016-10-29T12:01:00Z">
        <w:r>
          <w:t xml:space="preserve">Она </w:t>
        </w:r>
      </w:ins>
      <w:del w:id="1" w:author="Василий" w:date="2016-10-29T12:01:00Z">
        <w:r w:rsidR="00D5312F" w:rsidDel="00AC7DBB">
          <w:delText>З</w:delText>
        </w:r>
        <w:r w:rsidR="00D5312F" w:rsidDel="00AC7DBB">
          <w:delText>н</w:delText>
        </w:r>
        <w:r w:rsidR="00D5312F" w:rsidDel="00AC7DBB">
          <w:delText>а</w:delText>
        </w:r>
        <w:r w:rsidR="00D5312F" w:rsidDel="00AC7DBB">
          <w:delText>л</w:delText>
        </w:r>
        <w:r w:rsidR="00D5312F" w:rsidDel="00AC7DBB">
          <w:delText>а</w:delText>
        </w:r>
        <w:r w:rsidR="00D5312F" w:rsidDel="00AC7DBB">
          <w:delText>,</w:delText>
        </w:r>
      </w:del>
      <w:r w:rsidR="00D5312F">
        <w:t xml:space="preserve"> видела, в ухо шептали,</w:t>
      </w:r>
      <w:r w:rsidR="00D5312F">
        <w:br/>
        <w:t>Ей спокойно пройти не давали.</w:t>
      </w:r>
      <w:r w:rsidR="00D5312F">
        <w:br/>
        <w:t>Возвращалась черней чёрной тучи,</w:t>
      </w:r>
      <w:r w:rsidR="00D5312F">
        <w:br/>
        <w:t>И так было всегда, каждый случай.</w:t>
      </w:r>
    </w:p>
    <w:p w:rsidR="00646602" w:rsidRDefault="00D5312F">
      <w:r>
        <w:t>Выходил из воды я сухой,</w:t>
      </w:r>
      <w:r>
        <w:br/>
        <w:t>Обвинял всех в округе порой,</w:t>
      </w:r>
      <w:r>
        <w:br/>
        <w:t>Замечал всех подруг вдалеке,</w:t>
      </w:r>
      <w:r>
        <w:br/>
        <w:t>А жена, пусть сидит в уголке.</w:t>
      </w:r>
    </w:p>
    <w:p w:rsidR="00646602" w:rsidDel="00AC7DBB" w:rsidRDefault="00D5312F">
      <w:pPr>
        <w:rPr>
          <w:del w:id="2" w:author="Василий" w:date="2016-10-29T12:04:00Z"/>
        </w:rPr>
      </w:pPr>
      <w:bookmarkStart w:id="3" w:name="_GoBack"/>
      <w:bookmarkEnd w:id="3"/>
      <w:del w:id="4" w:author="Василий" w:date="2016-10-29T12:04:00Z">
        <w:r w:rsidDel="00AC7DBB">
          <w:delText>И</w:delText>
        </w:r>
        <w:r w:rsidDel="00AC7DBB">
          <w:delText xml:space="preserve"> </w:delText>
        </w:r>
        <w:r w:rsidDel="00AC7DBB">
          <w:delText>с</w:delText>
        </w:r>
        <w:r w:rsidDel="00AC7DBB">
          <w:delText>и</w:delText>
        </w:r>
        <w:r w:rsidDel="00AC7DBB">
          <w:delText>д</w:delText>
        </w:r>
        <w:r w:rsidDel="00AC7DBB">
          <w:delText>е</w:delText>
        </w:r>
        <w:r w:rsidDel="00AC7DBB">
          <w:delText>л</w:delText>
        </w:r>
        <w:r w:rsidDel="00AC7DBB">
          <w:delText>а</w:delText>
        </w:r>
        <w:r w:rsidDel="00AC7DBB">
          <w:delText>,</w:delText>
        </w:r>
        <w:r w:rsidDel="00AC7DBB">
          <w:delText xml:space="preserve"> </w:delText>
        </w:r>
        <w:r w:rsidDel="00AC7DBB">
          <w:delText>д</w:delText>
        </w:r>
        <w:r w:rsidDel="00AC7DBB">
          <w:delText>е</w:delText>
        </w:r>
        <w:r w:rsidDel="00AC7DBB">
          <w:delText>т</w:delText>
        </w:r>
        <w:r w:rsidDel="00AC7DBB">
          <w:delText>и</w:delText>
        </w:r>
        <w:r w:rsidDel="00AC7DBB">
          <w:delText>ш</w:delText>
        </w:r>
        <w:r w:rsidDel="00AC7DBB">
          <w:delText>е</w:delText>
        </w:r>
        <w:r w:rsidDel="00AC7DBB">
          <w:delText>к</w:delText>
        </w:r>
        <w:r w:rsidDel="00AC7DBB">
          <w:delText xml:space="preserve"> </w:delText>
        </w:r>
        <w:r w:rsidDel="00AC7DBB">
          <w:delText>р</w:delText>
        </w:r>
        <w:r w:rsidDel="00AC7DBB">
          <w:delText>а</w:delText>
        </w:r>
        <w:r w:rsidDel="00AC7DBB">
          <w:delText>с</w:delText>
        </w:r>
        <w:r w:rsidDel="00AC7DBB">
          <w:delText>т</w:delText>
        </w:r>
        <w:r w:rsidDel="00AC7DBB">
          <w:delText>и</w:delText>
        </w:r>
        <w:r w:rsidDel="00AC7DBB">
          <w:delText>л</w:delText>
        </w:r>
        <w:r w:rsidDel="00AC7DBB">
          <w:delText>а</w:delText>
        </w:r>
        <w:r w:rsidDel="00AC7DBB">
          <w:delText>,</w:delText>
        </w:r>
        <w:r w:rsidDel="00AC7DBB">
          <w:br/>
        </w:r>
        <w:commentRangeStart w:id="5"/>
        <w:r w:rsidDel="00AC7DBB">
          <w:delText>В</w:delText>
        </w:r>
        <w:r w:rsidDel="00AC7DBB">
          <w:delText>с</w:delText>
        </w:r>
        <w:r w:rsidDel="00AC7DBB">
          <w:delText>ю</w:delText>
        </w:r>
        <w:r w:rsidDel="00AC7DBB">
          <w:delText xml:space="preserve"> </w:delText>
        </w:r>
        <w:r w:rsidDel="00AC7DBB">
          <w:delText>л</w:delText>
        </w:r>
        <w:r w:rsidDel="00AC7DBB">
          <w:delText>ю</w:delText>
        </w:r>
        <w:r w:rsidDel="00AC7DBB">
          <w:delText>б</w:delText>
        </w:r>
        <w:r w:rsidDel="00AC7DBB">
          <w:delText>о</w:delText>
        </w:r>
        <w:r w:rsidDel="00AC7DBB">
          <w:delText>в</w:delText>
        </w:r>
        <w:r w:rsidDel="00AC7DBB">
          <w:delText>ь</w:delText>
        </w:r>
        <w:r w:rsidDel="00AC7DBB">
          <w:delText>,</w:delText>
        </w:r>
        <w:r w:rsidDel="00AC7DBB">
          <w:delText xml:space="preserve"> </w:delText>
        </w:r>
        <w:r w:rsidDel="00AC7DBB">
          <w:delText>ч</w:delText>
        </w:r>
        <w:r w:rsidDel="00AC7DBB">
          <w:delText>т</w:delText>
        </w:r>
        <w:r w:rsidDel="00AC7DBB">
          <w:delText>о</w:delText>
        </w:r>
        <w:r w:rsidDel="00AC7DBB">
          <w:delText xml:space="preserve"> </w:delText>
        </w:r>
        <w:r w:rsidDel="00AC7DBB">
          <w:delText>б</w:delText>
        </w:r>
        <w:r w:rsidDel="00AC7DBB">
          <w:delText>ы</w:delText>
        </w:r>
        <w:r w:rsidDel="00AC7DBB">
          <w:delText>л</w:delText>
        </w:r>
        <w:r w:rsidDel="00AC7DBB">
          <w:delText>а</w:delText>
        </w:r>
        <w:r w:rsidDel="00AC7DBB">
          <w:delText>,</w:delText>
        </w:r>
        <w:r w:rsidDel="00AC7DBB">
          <w:delText xml:space="preserve"> </w:delText>
        </w:r>
        <w:r w:rsidDel="00AC7DBB">
          <w:delText>о</w:delText>
        </w:r>
        <w:r w:rsidDel="00AC7DBB">
          <w:delText>т</w:delText>
        </w:r>
        <w:r w:rsidDel="00AC7DBB">
          <w:delText>р</w:delText>
        </w:r>
        <w:r w:rsidDel="00AC7DBB">
          <w:delText>а</w:delText>
        </w:r>
        <w:r w:rsidDel="00AC7DBB">
          <w:delText>в</w:delText>
        </w:r>
        <w:r w:rsidDel="00AC7DBB">
          <w:delText>и</w:delText>
        </w:r>
        <w:r w:rsidDel="00AC7DBB">
          <w:delText>л</w:delText>
        </w:r>
        <w:r w:rsidDel="00AC7DBB">
          <w:delText>а</w:delText>
        </w:r>
        <w:r w:rsidDel="00AC7DBB">
          <w:delText>.</w:delText>
        </w:r>
        <w:commentRangeEnd w:id="5"/>
        <w:r w:rsidDel="00AC7DBB">
          <w:commentReference w:id="5"/>
        </w:r>
        <w:r w:rsidDel="00AC7DBB">
          <w:br/>
        </w:r>
        <w:r w:rsidDel="00AC7DBB">
          <w:delText>О</w:delText>
        </w:r>
        <w:r w:rsidDel="00AC7DBB">
          <w:delText>г</w:delText>
        </w:r>
        <w:r w:rsidDel="00AC7DBB">
          <w:delText>л</w:delText>
        </w:r>
        <w:r w:rsidDel="00AC7DBB">
          <w:delText>я</w:delText>
        </w:r>
        <w:r w:rsidDel="00AC7DBB">
          <w:delText>н</w:delText>
        </w:r>
        <w:r w:rsidDel="00AC7DBB">
          <w:delText>у</w:delText>
        </w:r>
        <w:r w:rsidDel="00AC7DBB">
          <w:delText>л</w:delText>
        </w:r>
        <w:r w:rsidDel="00AC7DBB">
          <w:delText>с</w:delText>
        </w:r>
        <w:r w:rsidDel="00AC7DBB">
          <w:delText>я</w:delText>
        </w:r>
        <w:r w:rsidDel="00AC7DBB">
          <w:delText>,</w:delText>
        </w:r>
        <w:r w:rsidDel="00AC7DBB">
          <w:delText xml:space="preserve"> </w:delText>
        </w:r>
        <w:r w:rsidDel="00AC7DBB">
          <w:delText>а</w:delText>
        </w:r>
        <w:r w:rsidDel="00AC7DBB">
          <w:delText xml:space="preserve"> </w:delText>
        </w:r>
        <w:r w:rsidDel="00AC7DBB">
          <w:delText>д</w:delText>
        </w:r>
        <w:r w:rsidDel="00AC7DBB">
          <w:delText>о</w:delText>
        </w:r>
        <w:r w:rsidDel="00AC7DBB">
          <w:delText>м</w:delText>
        </w:r>
        <w:r w:rsidDel="00AC7DBB">
          <w:delText>-</w:delText>
        </w:r>
        <w:r w:rsidDel="00AC7DBB">
          <w:delText>т</w:delText>
        </w:r>
        <w:r w:rsidDel="00AC7DBB">
          <w:delText>о</w:delText>
        </w:r>
        <w:r w:rsidDel="00AC7DBB">
          <w:delText xml:space="preserve"> </w:delText>
        </w:r>
        <w:r w:rsidDel="00AC7DBB">
          <w:delText>п</w:delText>
        </w:r>
        <w:r w:rsidDel="00AC7DBB">
          <w:delText>у</w:delText>
        </w:r>
        <w:r w:rsidDel="00AC7DBB">
          <w:delText>с</w:delText>
        </w:r>
        <w:r w:rsidDel="00AC7DBB">
          <w:delText>т</w:delText>
        </w:r>
        <w:r w:rsidDel="00AC7DBB">
          <w:delText>о</w:delText>
        </w:r>
        <w:r w:rsidDel="00AC7DBB">
          <w:delText>й</w:delText>
        </w:r>
        <w:r w:rsidDel="00AC7DBB">
          <w:delText>,</w:delText>
        </w:r>
        <w:r w:rsidDel="00AC7DBB">
          <w:br/>
        </w:r>
        <w:r w:rsidDel="00AC7DBB">
          <w:delText>И</w:delText>
        </w:r>
        <w:r w:rsidDel="00AC7DBB">
          <w:delText xml:space="preserve"> </w:delText>
        </w:r>
        <w:r w:rsidDel="00AC7DBB">
          <w:delText>г</w:delText>
        </w:r>
        <w:r w:rsidDel="00AC7DBB">
          <w:delText>у</w:delText>
        </w:r>
        <w:r w:rsidDel="00AC7DBB">
          <w:delText>л</w:delText>
        </w:r>
        <w:r w:rsidDel="00AC7DBB">
          <w:delText>я</w:delText>
        </w:r>
        <w:r w:rsidDel="00AC7DBB">
          <w:delText>ю</w:delText>
        </w:r>
        <w:r w:rsidDel="00AC7DBB">
          <w:delText xml:space="preserve"> </w:delText>
        </w:r>
        <w:r w:rsidDel="00AC7DBB">
          <w:delText>т</w:delText>
        </w:r>
        <w:r w:rsidDel="00AC7DBB">
          <w:delText>е</w:delText>
        </w:r>
        <w:r w:rsidDel="00AC7DBB">
          <w:delText>п</w:delText>
        </w:r>
        <w:r w:rsidDel="00AC7DBB">
          <w:delText>е</w:delText>
        </w:r>
        <w:r w:rsidDel="00AC7DBB">
          <w:delText>р</w:delText>
        </w:r>
        <w:r w:rsidDel="00AC7DBB">
          <w:delText>ь</w:delText>
        </w:r>
        <w:r w:rsidDel="00AC7DBB">
          <w:delText xml:space="preserve"> </w:delText>
        </w:r>
        <w:r w:rsidDel="00AC7DBB">
          <w:delText>х</w:delText>
        </w:r>
        <w:r w:rsidDel="00AC7DBB">
          <w:delText>о</w:delText>
        </w:r>
        <w:r w:rsidDel="00AC7DBB">
          <w:delText>л</w:delText>
        </w:r>
        <w:r w:rsidDel="00AC7DBB">
          <w:delText>о</w:delText>
        </w:r>
        <w:r w:rsidDel="00AC7DBB">
          <w:delText>с</w:delText>
        </w:r>
        <w:r w:rsidDel="00AC7DBB">
          <w:delText>т</w:delText>
        </w:r>
        <w:r w:rsidDel="00AC7DBB">
          <w:delText>о</w:delText>
        </w:r>
        <w:r w:rsidDel="00AC7DBB">
          <w:delText>й</w:delText>
        </w:r>
        <w:r w:rsidDel="00AC7DBB">
          <w:delText>.</w:delText>
        </w:r>
      </w:del>
    </w:p>
    <w:p w:rsidR="00646602" w:rsidRDefault="00D5312F">
      <w:r>
        <w:t>Годы быстро текут, как вода,</w:t>
      </w:r>
      <w:r>
        <w:br/>
        <w:t>Вот вернуть бы назад те года.</w:t>
      </w:r>
      <w:r>
        <w:br/>
        <w:t>Ведь досталась мне та, что любил,</w:t>
      </w:r>
      <w:r>
        <w:br/>
        <w:t>Не виню никого, сам сгубил!</w:t>
      </w:r>
    </w:p>
    <w:sectPr w:rsidR="0064660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" w:date="2016-09-01T01:54:00Z" w:initials="s">
    <w:p w:rsidR="00646602" w:rsidRDefault="00D5312F">
      <w:r>
        <w:rPr>
          <w:sz w:val="20"/>
        </w:rPr>
        <w:t>Сука какая, растила детишек и любовь отравила!!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46602"/>
    <w:rsid w:val="00646602"/>
    <w:rsid w:val="00AC7DBB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C7DB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7D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C7DB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7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512</Characters>
  <Application>Microsoft Office Word</Application>
  <DocSecurity>0</DocSecurity>
  <Lines>4</Lines>
  <Paragraphs>1</Paragraphs>
  <ScaleCrop>false</ScaleCrop>
  <Company>Krokoz™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2016-01-18T15:06:00Z</dcterms:created>
  <dcterms:modified xsi:type="dcterms:W3CDTF">2016-10-29T08:05:00Z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