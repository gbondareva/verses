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 моей дочурки</w:t>
        <w:br/>
        <w:t>Ладная фигурка,</w:t>
        <w:br/>
        <w:t>Руки ловкие и тут,</w:t>
        <w:br/>
        <w:t>Где не глянь, везде уют.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Что-то раскроить или перешить,</w:t>
        <w:br/>
        <w:t>Блюдо любое, испечь, иль сварить,</w:t>
        <w:br/>
        <w:t>Вещи любые, вязать, не ленится,</w:t>
        <w:br/>
        <w:t>Да и к тому же ещё продавщица.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Сделать ремонт, штукатурить, белить,</w:t>
        <w:br/>
        <w:t>Летом цветов, во дворе посадить,</w:t>
        <w:br/>
        <w:t>Вышить для Храма, большие иконы,</w:t>
        <w:br/>
        <w:t>Гладко всё лето косит газоны.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Крутит салаты, компоты, варенья,</w:t>
        <w:br/>
        <w:t>Гость за порог, на столе угощенья.</w:t>
        <w:br/>
        <w:t>К мужу, сынишке, вниманья полна,</w:t>
        <w:br/>
        <w:t>Что же поделать, такая она!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Нет, того дела, чтоб не одолела,</w:t>
        <w:br/>
        <w:t>Как-то вот так, воспитать я сумела,</w:t>
        <w:br/>
        <w:t>Знает дела она, чётко и твёрдо,</w:t>
        <w:br/>
        <w:t>Я же, за дочь, и спокойна и горда.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Нет, ни кукушка поёт петуху,</w:t>
        <w:br/>
        <w:t>Как поговорка у нас на слуху,</w:t>
        <w:br/>
        <w:t>Просто смотрю объективно,</w:t>
        <w:br/>
        <w:t>Во всех делах креати</w:t>
      </w:r>
      <w:bookmarkStart w:id="0" w:name="_GoBack"/>
      <w:bookmarkEnd w:id="0"/>
      <w:r>
        <w:rPr>
          <w:sz w:val="28"/>
          <w:szCs w:val="28"/>
        </w:rPr>
        <w:t>вна.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2015-02-11T10:59:00Z</dcterms:created>
  <dc:creator>Василий</dc:creator>
  <dc:language>ru-RU</dc:language>
  <cp:lastModifiedBy>Василий</cp:lastModifiedBy>
  <dcterms:modified xsi:type="dcterms:W3CDTF">2015-02-11T11:08:00Z</dcterms:modified>
  <cp:revision>1</cp:revision>
</cp:coreProperties>
</file>