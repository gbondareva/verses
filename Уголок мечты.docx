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 парк войдёшь – природа шепчет:</w:t>
        <w:br/>
        <w:t>«Наслаждайся, отдыхай.</w:t>
        <w:br/>
        <w:t>Всё, что созданное в парке,</w:t>
        <w:br/>
        <w:t>Для тебя, ты так и знай!»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Вдоль дорожек куст акаций</w:t>
        <w:br/>
        <w:t>Ароматом всех пленит,</w:t>
        <w:br/>
        <w:t>А в литых, резных корзинках</w:t>
        <w:br/>
        <w:t>Портулак огнём горит.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Родничок - живое чудо,</w:t>
        <w:br/>
        <w:t>Всех нап</w:t>
      </w:r>
      <w:r>
        <w:rPr>
          <w:rFonts w:eastAsia="Calibri" w:cs="Calibri" w:ascii="Calibri" w:hAnsi="Calibri"/>
          <w:i/>
          <w:iCs/>
          <w:sz w:val="28"/>
        </w:rPr>
        <w:t>о</w:t>
      </w:r>
      <w:r>
        <w:rPr>
          <w:rFonts w:eastAsia="Calibri" w:cs="Calibri" w:ascii="Calibri" w:hAnsi="Calibri"/>
          <w:sz w:val="28"/>
        </w:rPr>
        <w:t>ит от души.</w:t>
        <w:br/>
        <w:t>Знойным летом благодарны</w:t>
        <w:br/>
        <w:t>Взрослые и малыши.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Постояв, обнявшись с дубом,</w:t>
        <w:br/>
        <w:t>Ощущаешь сил прилив.</w:t>
        <w:br/>
        <w:t>Будто только что вернулся</w:t>
        <w:br/>
      </w:r>
      <w:commentRangeStart w:id="0"/>
      <w:r>
        <w:rPr>
          <w:rFonts w:eastAsia="Calibri" w:cs="Calibri" w:ascii="Calibri" w:hAnsi="Calibri"/>
          <w:sz w:val="28"/>
        </w:rPr>
        <w:t>Отдыхающий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t xml:space="preserve"> с Мальдив.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Три сосёнки, как подружки,</w:t>
        <w:br/>
        <w:t>Крепко за руки взялись.</w:t>
        <w:br/>
      </w:r>
      <w:commentRangeStart w:id="1"/>
      <w:r>
        <w:rPr>
          <w:rFonts w:eastAsia="Calibri" w:cs="Calibri" w:ascii="Calibri" w:hAnsi="Calibri"/>
          <w:sz w:val="28"/>
        </w:rPr>
        <w:t>Хороводы хороводят,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br/>
        <w:t>Устремляют взоры ввысь.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На боярышник синица,</w:t>
        <w:br/>
        <w:t>Как хозяйка прилетит,</w:t>
        <w:br/>
        <w:t>Поклюёт, повеселится,</w:t>
        <w:br/>
        <w:t>И куда-то улетит.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Белки скачут по деревьям,</w:t>
        <w:br/>
      </w:r>
      <w:commentRangeStart w:id="2"/>
      <w:r>
        <w:rPr>
          <w:rFonts w:eastAsia="Calibri" w:cs="Calibri" w:ascii="Calibri" w:hAnsi="Calibri"/>
          <w:sz w:val="28"/>
        </w:rPr>
        <w:t>Шишки шустро шелушат,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br/>
        <w:t>А прохожие, любуясь,</w:t>
        <w:br/>
        <w:t>Ходят тихо, не спеша.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 xml:space="preserve">Уголок цветущих роз, </w:t>
        <w:br/>
        <w:t>В окружении берёз.</w:t>
        <w:br/>
        <w:t>Будто в сказке, иль в раю,</w:t>
        <w:br/>
        <w:t>Зачарованный стою!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Позабыв про все проблемы,</w:t>
        <w:br/>
      </w:r>
      <w:commentRangeStart w:id="3"/>
      <w:r>
        <w:rPr>
          <w:rFonts w:eastAsia="Calibri" w:cs="Calibri" w:ascii="Calibri" w:hAnsi="Calibri"/>
          <w:sz w:val="28"/>
        </w:rPr>
        <w:t>Я по парку вот иду,</w:t>
      </w:r>
      <w:r>
        <w:rPr>
          <w:rFonts w:eastAsia="Calibri" w:cs="Calibri" w:ascii="Calibri" w:hAnsi="Calibri"/>
          <w:sz w:val="28"/>
        </w:rPr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  <w:br/>
        <w:t>И куда ни повернусь,</w:t>
        <w:br/>
        <w:t>Вижу только красоту!</w:t>
      </w:r>
    </w:p>
    <w:p>
      <w:pPr>
        <w:pStyle w:val="Normal"/>
        <w:spacing w:lineRule="auto" w:line="276" w:before="0" w:after="200"/>
        <w:rPr/>
      </w:pPr>
      <w:commentRangeStart w:id="4"/>
      <w:r>
        <w:rPr>
          <w:rFonts w:eastAsia="Calibri" w:cs="Calibri" w:ascii="Calibri" w:hAnsi="Calibri"/>
          <w:sz w:val="28"/>
        </w:rPr>
        <w:t>Хорошо, что горожанам,</w:t>
        <w:br/>
        <w:t>Есть, где прогуляться.</w:t>
        <w:br/>
        <w:t>На природе побывать,</w:t>
        <w:br/>
        <w:t>Ею любоваться.</w:t>
      </w:r>
      <w:commentRangeEnd w:id="4"/>
      <w:r>
        <w:commentReference w:id="4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 xml:space="preserve">Уголок </w:t>
      </w:r>
      <w:commentRangeStart w:id="5"/>
      <w:r>
        <w:rPr>
          <w:rFonts w:eastAsia="Calibri" w:cs="Calibri" w:ascii="Calibri" w:hAnsi="Calibri"/>
          <w:sz w:val="28"/>
        </w:rPr>
        <w:t>такой</w:t>
      </w:r>
      <w:r>
        <w:rPr>
          <w:rFonts w:eastAsia="Calibri" w:cs="Calibri" w:ascii="Calibri" w:hAnsi="Calibri"/>
          <w:sz w:val="28"/>
        </w:rPr>
      </w:r>
      <w:commentRangeEnd w:id="5"/>
      <w:r>
        <w:commentReference w:id="5"/>
      </w:r>
      <w:r>
        <w:rPr>
          <w:rFonts w:eastAsia="Calibri" w:cs="Calibri" w:ascii="Calibri" w:hAnsi="Calibri"/>
          <w:sz w:val="28"/>
        </w:rPr>
        <w:t xml:space="preserve"> мечты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,</w:t>
        <w:br/>
        <w:t>Навсегда полюбишь ты.</w:t>
        <w:br/>
        <w:t>Здесь поют всем соловьи,</w:t>
        <w:br/>
        <w:t>Место счастья и любви!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1:13:16Z" w:initials="s">
    <w:p>
      <w:r>
        <w:rPr>
          <w:rFonts w:eastAsia="Liberation Serif" w:ascii="Liberation Serif" w:hAnsi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eastAsia="ru-RU" w:val="ru-RU" w:bidi="ar-SA"/>
        </w:rPr>
        <w:t>По смыслу надо поставить «Отдохнувший.»Т.е уже отдохнул. Но тогда сломается рифма. Перефразировать и будет прекрасно.</w:t>
      </w:r>
    </w:p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Может быть «отдохнувшим ты с Мальдив»</w:t>
      </w:r>
    </w:p>
  </w:comment>
  <w:comment w:id="1" w:author="serega " w:date="2016-09-02T01:08:45Z" w:initials="s"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Не перефразировать ли?А то масло маслянное</w:t>
      </w:r>
    </w:p>
  </w:comment>
  <w:comment w:id="2" w:author="serega " w:date="2016-09-02T01:09:17Z" w:initials="s"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Шла Саша по шоссе.</w:t>
      </w:r>
    </w:p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Трудно выговорить. ШШШ</w:t>
      </w:r>
    </w:p>
  </w:comment>
  <w:comment w:id="3" w:author="serega " w:date="2016-09-02T01:10:25Z" w:initials="s"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«Вот» режет слух. Перефразировать строку</w:t>
      </w:r>
    </w:p>
    <w:p>
      <w:r>
        <w:rPr>
          <w:rFonts w:ascii="Liberation Serif" w:hAnsi="Liberation Serif" w:eastAsia="DejaVu Sans" w:cs="DejaVu Sans"/>
          <w:color w:val="auto"/>
          <w:szCs w:val="24"/>
          <w:lang w:val="en-US" w:eastAsia="en-US" w:bidi="en-US"/>
        </w:rPr>
      </w:r>
    </w:p>
  </w:comment>
  <w:comment w:id="4" w:author="serega " w:date="2016-09-02T01:11:18Z" w:initials="s"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Как-то жиденько. Темп «выдыхается»</w:t>
      </w:r>
    </w:p>
  </w:comment>
  <w:comment w:id="5" w:author="serega " w:date="2016-09-02T01:11:33Z" w:initials="s">
    <w:p>
      <w:r>
        <w:rPr>
          <w:rFonts w:cs="Liberation Serif" w:ascii="Liberation Serif" w:hAnsi="Liberation Serif" w:eastAsia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Какой мечты?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8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Style9" w:customStyle="1">
    <w:name w:val="Заглавие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LibreOffice/5.2.1.2$Linux_x86 LibreOffice_project/20m0$Build-2</Application>
  <Pages>2</Pages>
  <Words>154</Words>
  <Characters>853</Characters>
  <CharactersWithSpaces>998</CharactersWithSpaces>
  <Paragraphs>11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2014-10-25T17:40:00Z</dcterms:created>
  <dc:creator/>
  <dc:description/>
  <dc:language>ru-RU</dc:language>
  <cp:lastModifiedBy>serega </cp:lastModifiedBy>
  <dcterms:modified xsi:type="dcterms:W3CDTF">2016-09-28T23:52:19Z</dcterms:modified>
  <cp:revision>11</cp:revision>
  <dc:subject/>
  <dc:title>Уголок мечты.docx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