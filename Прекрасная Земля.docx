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2298B" w:rsidRDefault="00B2298B">
      <w:r>
        <w:t>Что такое конец света?</w:t>
      </w:r>
      <w:r>
        <w:br/>
        <w:t>Н</w:t>
      </w:r>
      <w:r>
        <w:t>о, я думаю, что это</w:t>
      </w:r>
      <w:r>
        <w:br/>
      </w:r>
      <w:r>
        <w:t>Тьма сплошная, тишина,</w:t>
      </w:r>
      <w:r>
        <w:br/>
      </w:r>
      <w:r>
        <w:t>Один пепел вся Земля.</w:t>
      </w:r>
    </w:p>
    <w:p w:rsidR="00B2298B" w:rsidRDefault="00B2298B"/>
    <w:p w:rsidR="00B2298B" w:rsidRDefault="00B2298B">
      <w:r>
        <w:t>Страшно очень, очень страшно!</w:t>
      </w:r>
      <w:r>
        <w:br/>
      </w:r>
      <w:r>
        <w:t>Ведь Земля наша, прекрасна!</w:t>
      </w:r>
      <w:r>
        <w:br/>
      </w:r>
      <w:r>
        <w:t>И беречь её должны,</w:t>
      </w:r>
      <w:r>
        <w:br/>
      </w:r>
      <w:r>
        <w:t>Кто, конечно, как не мы?</w:t>
      </w:r>
    </w:p>
    <w:p w:rsidR="00B2298B" w:rsidRDefault="00B2298B"/>
    <w:p w:rsidR="00B2298B" w:rsidRDefault="00B2298B">
      <w:r>
        <w:t xml:space="preserve">Шелест трав, </w:t>
      </w:r>
      <w:r>
        <w:br/>
      </w:r>
      <w:proofErr w:type="spellStart"/>
      <w:r>
        <w:t>Ручьё</w:t>
      </w:r>
      <w:r>
        <w:t>в</w:t>
      </w:r>
      <w:proofErr w:type="spellEnd"/>
      <w:r>
        <w:t xml:space="preserve"> журчанье,</w:t>
      </w:r>
      <w:r>
        <w:br/>
      </w:r>
      <w:r>
        <w:t>Пенье птиц, цветов красу,</w:t>
      </w:r>
      <w:r>
        <w:br/>
      </w:r>
      <w:r>
        <w:t>Утром на лугах росу.</w:t>
      </w:r>
    </w:p>
    <w:p w:rsidR="00B2298B" w:rsidRDefault="00B2298B"/>
    <w:p w:rsidR="00B2298B" w:rsidRDefault="00B2298B">
      <w:r>
        <w:t>Это всё</w:t>
      </w:r>
      <w:r>
        <w:t xml:space="preserve"> будет</w:t>
      </w:r>
      <w:r>
        <w:t xml:space="preserve"> ценить,</w:t>
      </w:r>
      <w:r>
        <w:br/>
        <w:t>Т</w:t>
      </w:r>
      <w:r>
        <w:t xml:space="preserve">от, кто знает жизни </w:t>
      </w:r>
      <w:r>
        <w:t>нить.</w:t>
      </w:r>
      <w:r>
        <w:br/>
      </w:r>
      <w:r>
        <w:t>Сотворение, начало,</w:t>
      </w:r>
      <w:r>
        <w:br/>
      </w:r>
      <w:r>
        <w:t>От истоков, до причала.</w:t>
      </w:r>
    </w:p>
    <w:p w:rsidR="00B2298B" w:rsidRDefault="00B2298B"/>
    <w:p w:rsidR="00B2298B" w:rsidRDefault="00B2298B">
      <w:r>
        <w:t>Это всё будет ценить,</w:t>
      </w:r>
      <w:r>
        <w:t>-</w:t>
      </w:r>
      <w:r>
        <w:br/>
      </w:r>
      <w:r>
        <w:t>Кто привык всем дорожить.</w:t>
      </w:r>
      <w:r>
        <w:br/>
      </w:r>
      <w:r>
        <w:t>Знать своим поступкам цену,</w:t>
      </w:r>
      <w:r>
        <w:br/>
      </w:r>
      <w:r>
        <w:t>Оставлять себе замену.</w:t>
      </w:r>
    </w:p>
    <w:p w:rsidR="00B2298B" w:rsidRDefault="00B2298B"/>
    <w:p w:rsidR="00B2298B" w:rsidRDefault="00B2298B">
      <w:r>
        <w:t>Всем нам, очень уж пора,</w:t>
      </w:r>
      <w:r>
        <w:br/>
      </w:r>
      <w:r>
        <w:t>Сеять семена добра.</w:t>
      </w:r>
    </w:p>
    <w:p w:rsidR="00B2298B" w:rsidRDefault="00B2298B">
      <w:r>
        <w:t>Строить, сеять, созидать,</w:t>
      </w:r>
      <w:r>
        <w:br/>
      </w:r>
      <w:r>
        <w:t>Помнить, что Земля нам Мать.</w:t>
      </w:r>
      <w:bookmarkStart w:id="0" w:name="_GoBack"/>
      <w:bookmarkEnd w:id="0"/>
      <w:r>
        <w:br/>
      </w:r>
    </w:p>
    <w:sectPr w:rsidR="00B229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058D0"/>
    <w:rsid w:val="001058D0"/>
    <w:rsid w:val="00B2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485</Characters>
  <Application>Microsoft Office Word</Application>
  <DocSecurity>0</DocSecurity>
  <Lines>4</Lines>
  <Paragraphs>1</Paragraphs>
  <ScaleCrop>false</ScaleCrop>
  <Company>Krokoz™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2015-05-28T06:50:00Z</dcterms:created>
  <dcterms:modified xsi:type="dcterms:W3CDTF">2015-05-28T07:00:00Z</dcterms:modified>
</cp:coreProperties>
</file>