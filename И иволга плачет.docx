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Любил жену, любил ребёнка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мог водицы замутить,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Но, что случилося с Алёнкой?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Смогли как будто подменить.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 рвался, метался,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Готов был простить.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Другую он точно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мог полюбить.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Она же напротив,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Кокеткой была,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Любому не глядя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Отдаться могла.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Разбила сердечко,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Любовь предала.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только любовь,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 и жизнь забрала.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Сынок подростает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в каждом движенье,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Отчётливо видно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Его продолженье.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-----И иволга плачет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Вдали за рекой,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Уж очень Серёжка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Ушёл молодой!  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