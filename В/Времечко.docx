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12FD" w:rsidRDefault="00D82339">
      <w:pPr>
        <w:spacing w:before="170"/>
      </w:pPr>
      <w:r>
        <w:t>Так быстро времечко идёт,</w:t>
      </w:r>
      <w:r>
        <w:br/>
        <w:t>Идёт, бежит, летит.</w:t>
      </w:r>
      <w:r>
        <w:br/>
        <w:t>А человек наоборот,-</w:t>
      </w:r>
      <w:r>
        <w:br/>
        <w:t>Ползёт, идёт, кряхтит.</w:t>
      </w:r>
    </w:p>
    <w:p w:rsidR="007E587B" w:rsidRDefault="00D82339">
      <w:pPr>
        <w:spacing w:before="170"/>
        <w:rPr>
          <w:ins w:id="0" w:author="Василий" w:date="2017-01-07T01:53:00Z"/>
        </w:rPr>
      </w:pPr>
      <w:r>
        <w:t>Стирает время красоту,</w:t>
      </w:r>
      <w:r>
        <w:br/>
        <w:t>И оставляет лишь мечту</w:t>
      </w:r>
      <w:ins w:id="1" w:author="Василий" w:date="2017-01-07T01:52:00Z">
        <w:r w:rsidR="007E587B">
          <w:t>.</w:t>
        </w:r>
        <w:r w:rsidR="007E587B">
          <w:br/>
          <w:t>Мечтает о</w:t>
        </w:r>
        <w:r>
          <w:t>н день ото дня,</w:t>
        </w:r>
        <w:r>
          <w:br/>
          <w:t xml:space="preserve">Чтоб </w:t>
        </w:r>
      </w:ins>
      <w:ins w:id="2" w:author="Василий" w:date="2017-01-07T02:18:00Z">
        <w:r>
          <w:t>рядом с ним была</w:t>
        </w:r>
      </w:ins>
      <w:ins w:id="3" w:author="Василий" w:date="2017-01-07T01:52:00Z">
        <w:r w:rsidR="007E587B">
          <w:t xml:space="preserve"> родня.</w:t>
        </w:r>
      </w:ins>
    </w:p>
    <w:p w:rsidR="002012FD" w:rsidDel="007E587B" w:rsidRDefault="00D82339">
      <w:pPr>
        <w:spacing w:before="170"/>
        <w:rPr>
          <w:del w:id="4" w:author="Василий" w:date="2017-01-07T01:50:00Z"/>
        </w:rPr>
      </w:pPr>
      <w:del w:id="5" w:author="Василий" w:date="2017-01-07T01:51:00Z">
        <w:r w:rsidDel="007E587B">
          <w:delText>.</w:delText>
        </w:r>
        <w:r w:rsidDel="007E587B">
          <w:br/>
        </w:r>
      </w:del>
      <w:del w:id="6" w:author="Василий" w:date="2017-01-07T01:50:00Z">
        <w:r w:rsidDel="007E587B">
          <w:delText>И</w:delText>
        </w:r>
        <w:r w:rsidDel="007E587B">
          <w:delText xml:space="preserve"> </w:delText>
        </w:r>
        <w:r w:rsidDel="007E587B">
          <w:delText>в</w:delText>
        </w:r>
        <w:r w:rsidDel="007E587B">
          <w:delText>е</w:delText>
        </w:r>
        <w:r w:rsidDel="007E587B">
          <w:delText>р</w:delText>
        </w:r>
        <w:r w:rsidDel="007E587B">
          <w:delText>и</w:delText>
        </w:r>
        <w:r w:rsidDel="007E587B">
          <w:delText>т</w:delText>
        </w:r>
        <w:r w:rsidDel="007E587B">
          <w:delText xml:space="preserve"> </w:delText>
        </w:r>
        <w:r w:rsidDel="007E587B">
          <w:delText>о</w:delText>
        </w:r>
        <w:r w:rsidDel="007E587B">
          <w:delText>н</w:delText>
        </w:r>
        <w:r w:rsidDel="007E587B">
          <w:delText>,</w:delText>
        </w:r>
        <w:r w:rsidDel="007E587B">
          <w:delText xml:space="preserve"> </w:delText>
        </w:r>
        <w:r w:rsidDel="007E587B">
          <w:delText>к</w:delText>
        </w:r>
        <w:r w:rsidDel="007E587B">
          <w:delText>а</w:delText>
        </w:r>
        <w:r w:rsidDel="007E587B">
          <w:delText>к</w:delText>
        </w:r>
        <w:r w:rsidDel="007E587B">
          <w:delText xml:space="preserve"> </w:delText>
        </w:r>
        <w:r w:rsidDel="007E587B">
          <w:delText>п</w:delText>
        </w:r>
        <w:r w:rsidDel="007E587B">
          <w:delText>р</w:delText>
        </w:r>
        <w:r w:rsidDel="007E587B">
          <w:delText>е</w:delText>
        </w:r>
        <w:r w:rsidDel="007E587B">
          <w:delText>ж</w:delText>
        </w:r>
        <w:r w:rsidDel="007E587B">
          <w:delText>д</w:delText>
        </w:r>
        <w:r w:rsidDel="007E587B">
          <w:delText>е</w:delText>
        </w:r>
        <w:r w:rsidDel="007E587B">
          <w:delText xml:space="preserve"> </w:delText>
        </w:r>
        <w:r w:rsidDel="007E587B">
          <w:delText>в</w:delText>
        </w:r>
        <w:r w:rsidDel="007E587B">
          <w:delText>н</w:delText>
        </w:r>
        <w:r w:rsidDel="007E587B">
          <w:delText>о</w:delText>
        </w:r>
        <w:r w:rsidDel="007E587B">
          <w:delText>в</w:delText>
        </w:r>
        <w:r w:rsidDel="007E587B">
          <w:delText>ь</w:delText>
        </w:r>
        <w:r w:rsidDel="007E587B">
          <w:delText>,</w:delText>
        </w:r>
        <w:r w:rsidDel="007E587B">
          <w:br/>
        </w:r>
        <w:r w:rsidDel="007E587B">
          <w:delText>В</w:delText>
        </w:r>
        <w:r w:rsidDel="007E587B">
          <w:delText xml:space="preserve"> </w:delText>
        </w:r>
        <w:r w:rsidDel="007E587B">
          <w:delText>н</w:delText>
        </w:r>
        <w:r w:rsidDel="007E587B">
          <w:delText>а</w:delText>
        </w:r>
        <w:r w:rsidDel="007E587B">
          <w:delText>д</w:delText>
        </w:r>
        <w:r w:rsidDel="007E587B">
          <w:delText>е</w:delText>
        </w:r>
        <w:r w:rsidDel="007E587B">
          <w:delText>ж</w:delText>
        </w:r>
        <w:r w:rsidDel="007E587B">
          <w:delText>д</w:delText>
        </w:r>
        <w:r w:rsidDel="007E587B">
          <w:delText>у</w:delText>
        </w:r>
        <w:r w:rsidDel="007E587B">
          <w:delText>,</w:delText>
        </w:r>
        <w:r w:rsidDel="007E587B">
          <w:delText xml:space="preserve"> </w:delText>
        </w:r>
        <w:r w:rsidDel="007E587B">
          <w:delText>в</w:delText>
        </w:r>
        <w:r w:rsidDel="007E587B">
          <w:delText>е</w:delText>
        </w:r>
        <w:r w:rsidDel="007E587B">
          <w:delText>р</w:delText>
        </w:r>
        <w:r w:rsidDel="007E587B">
          <w:delText>у</w:delText>
        </w:r>
        <w:r w:rsidDel="007E587B">
          <w:delText xml:space="preserve"> </w:delText>
        </w:r>
        <w:r w:rsidDel="007E587B">
          <w:delText>и</w:delText>
        </w:r>
        <w:r w:rsidDel="007E587B">
          <w:delText xml:space="preserve"> </w:delText>
        </w:r>
        <w:r w:rsidDel="007E587B">
          <w:delText>л</w:delText>
        </w:r>
        <w:r w:rsidDel="007E587B">
          <w:delText>ю</w:delText>
        </w:r>
        <w:r w:rsidDel="007E587B">
          <w:delText>б</w:delText>
        </w:r>
        <w:r w:rsidDel="007E587B">
          <w:delText>о</w:delText>
        </w:r>
        <w:r w:rsidDel="007E587B">
          <w:delText>в</w:delText>
        </w:r>
        <w:r w:rsidDel="007E587B">
          <w:delText>ь</w:delText>
        </w:r>
        <w:r w:rsidDel="007E587B">
          <w:delText>!</w:delText>
        </w:r>
      </w:del>
    </w:p>
    <w:p w:rsidR="002012FD" w:rsidDel="007E587B" w:rsidRDefault="00D82339">
      <w:pPr>
        <w:spacing w:before="170"/>
        <w:rPr>
          <w:del w:id="7" w:author="Василий" w:date="2017-01-07T01:53:00Z"/>
        </w:rPr>
      </w:pPr>
      <w:del w:id="8" w:author="Василий" w:date="2017-01-07T01:52:00Z">
        <w:r w:rsidDel="007E587B">
          <w:delText>М</w:delText>
        </w:r>
        <w:r w:rsidDel="007E587B">
          <w:delText>е</w:delText>
        </w:r>
        <w:r w:rsidDel="007E587B">
          <w:delText>ч</w:delText>
        </w:r>
        <w:r w:rsidDel="007E587B">
          <w:delText>т</w:delText>
        </w:r>
        <w:r w:rsidDel="007E587B">
          <w:delText>а</w:delText>
        </w:r>
        <w:r w:rsidDel="007E587B">
          <w:delText>е</w:delText>
        </w:r>
        <w:r w:rsidDel="007E587B">
          <w:delText>т</w:delText>
        </w:r>
        <w:r w:rsidDel="007E587B">
          <w:delText xml:space="preserve"> </w:delText>
        </w:r>
        <w:r w:rsidDel="007E587B">
          <w:delText>о</w:delText>
        </w:r>
        <w:r w:rsidDel="007E587B">
          <w:delText>н</w:delText>
        </w:r>
        <w:r w:rsidDel="007E587B">
          <w:delText xml:space="preserve"> </w:delText>
        </w:r>
        <w:r w:rsidDel="007E587B">
          <w:delText>д</w:delText>
        </w:r>
        <w:r w:rsidDel="007E587B">
          <w:delText>е</w:delText>
        </w:r>
        <w:r w:rsidDel="007E587B">
          <w:delText>н</w:delText>
        </w:r>
        <w:r w:rsidDel="007E587B">
          <w:delText>ь</w:delText>
        </w:r>
        <w:r w:rsidDel="007E587B">
          <w:delText xml:space="preserve"> </w:delText>
        </w:r>
        <w:r w:rsidDel="007E587B">
          <w:delText>о</w:delText>
        </w:r>
        <w:r w:rsidDel="007E587B">
          <w:delText>т</w:delText>
        </w:r>
        <w:r w:rsidDel="007E587B">
          <w:delText>о</w:delText>
        </w:r>
        <w:r w:rsidDel="007E587B">
          <w:delText xml:space="preserve"> </w:delText>
        </w:r>
        <w:r w:rsidDel="007E587B">
          <w:delText>д</w:delText>
        </w:r>
        <w:r w:rsidDel="007E587B">
          <w:delText>н</w:delText>
        </w:r>
        <w:r w:rsidDel="007E587B">
          <w:delText>я</w:delText>
        </w:r>
        <w:r w:rsidDel="007E587B">
          <w:delText>,</w:delText>
        </w:r>
        <w:r w:rsidDel="007E587B">
          <w:br/>
        </w:r>
        <w:r w:rsidDel="007E587B">
          <w:delText>Ч</w:delText>
        </w:r>
        <w:r w:rsidDel="007E587B">
          <w:delText>т</w:delText>
        </w:r>
        <w:r w:rsidDel="007E587B">
          <w:delText>о</w:delText>
        </w:r>
        <w:r w:rsidDel="007E587B">
          <w:delText>б</w:delText>
        </w:r>
        <w:r w:rsidDel="007E587B">
          <w:delText xml:space="preserve"> </w:delText>
        </w:r>
        <w:r w:rsidDel="007E587B">
          <w:delText>н</w:delText>
        </w:r>
        <w:r w:rsidDel="007E587B">
          <w:delText>е</w:delText>
        </w:r>
        <w:r w:rsidDel="007E587B">
          <w:delText xml:space="preserve"> </w:delText>
        </w:r>
        <w:r w:rsidDel="007E587B">
          <w:delText>п</w:delText>
        </w:r>
        <w:r w:rsidDel="007E587B">
          <w:delText>о</w:delText>
        </w:r>
        <w:r w:rsidDel="007E587B">
          <w:delText>к</w:delText>
        </w:r>
        <w:r w:rsidDel="007E587B">
          <w:delText>и</w:delText>
        </w:r>
        <w:r w:rsidDel="007E587B">
          <w:delText>н</w:delText>
        </w:r>
        <w:r w:rsidDel="007E587B">
          <w:delText>у</w:delText>
        </w:r>
        <w:r w:rsidDel="007E587B">
          <w:delText>л</w:delText>
        </w:r>
        <w:r w:rsidDel="007E587B">
          <w:delText>а</w:delText>
        </w:r>
        <w:r w:rsidDel="007E587B">
          <w:delText xml:space="preserve"> </w:delText>
        </w:r>
        <w:r w:rsidDel="007E587B">
          <w:delText>р</w:delText>
        </w:r>
        <w:r w:rsidDel="007E587B">
          <w:delText>о</w:delText>
        </w:r>
        <w:r w:rsidDel="007E587B">
          <w:delText>д</w:delText>
        </w:r>
        <w:r w:rsidDel="007E587B">
          <w:delText>н</w:delText>
        </w:r>
        <w:r w:rsidDel="007E587B">
          <w:delText>я</w:delText>
        </w:r>
        <w:r w:rsidDel="007E587B">
          <w:delText>,</w:delText>
        </w:r>
      </w:del>
      <w:del w:id="9" w:author="Василий" w:date="2017-01-07T01:53:00Z">
        <w:r w:rsidDel="007E587B">
          <w:br/>
        </w:r>
      </w:del>
      <w:del w:id="10" w:author="Василий" w:date="2017-01-07T01:50:00Z">
        <w:r w:rsidDel="007E587B">
          <w:delText>Ч</w:delText>
        </w:r>
        <w:r w:rsidDel="007E587B">
          <w:delText>т</w:delText>
        </w:r>
        <w:r w:rsidDel="007E587B">
          <w:delText>о</w:delText>
        </w:r>
        <w:r w:rsidDel="007E587B">
          <w:delText>б</w:delText>
        </w:r>
        <w:r w:rsidDel="007E587B">
          <w:delText xml:space="preserve"> </w:delText>
        </w:r>
        <w:r w:rsidDel="007E587B">
          <w:delText>м</w:delText>
        </w:r>
        <w:r w:rsidDel="007E587B">
          <w:delText>и</w:delText>
        </w:r>
        <w:r w:rsidDel="007E587B">
          <w:delText>р</w:delText>
        </w:r>
        <w:r w:rsidDel="007E587B">
          <w:delText>н</w:delText>
        </w:r>
        <w:r w:rsidDel="007E587B">
          <w:delText>о</w:delText>
        </w:r>
        <w:r w:rsidDel="007E587B">
          <w:delText xml:space="preserve"> </w:delText>
        </w:r>
        <w:r w:rsidDel="007E587B">
          <w:delText>ш</w:delText>
        </w:r>
        <w:r w:rsidDel="007E587B">
          <w:delText>л</w:delText>
        </w:r>
        <w:r w:rsidDel="007E587B">
          <w:delText>и</w:delText>
        </w:r>
        <w:r w:rsidDel="007E587B">
          <w:delText xml:space="preserve"> </w:delText>
        </w:r>
        <w:r w:rsidDel="007E587B">
          <w:delText>д</w:delText>
        </w:r>
        <w:r w:rsidDel="007E587B">
          <w:delText>е</w:delText>
        </w:r>
        <w:r w:rsidDel="007E587B">
          <w:delText>н</w:delText>
        </w:r>
        <w:r w:rsidDel="007E587B">
          <w:delText>ь</w:delText>
        </w:r>
        <w:r w:rsidDel="007E587B">
          <w:delText>к</w:delText>
        </w:r>
        <w:r w:rsidDel="007E587B">
          <w:delText>и</w:delText>
        </w:r>
        <w:r w:rsidDel="007E587B">
          <w:delText xml:space="preserve"> </w:delText>
        </w:r>
        <w:r w:rsidDel="007E587B">
          <w:delText>е</w:delText>
        </w:r>
        <w:r w:rsidDel="007E587B">
          <w:delText>г</w:delText>
        </w:r>
        <w:r w:rsidDel="007E587B">
          <w:delText>о</w:delText>
        </w:r>
        <w:r w:rsidDel="007E587B">
          <w:delText>,</w:delText>
        </w:r>
        <w:r w:rsidDel="007E587B">
          <w:br/>
        </w:r>
        <w:r w:rsidDel="007E587B">
          <w:delText>Ч</w:delText>
        </w:r>
        <w:r w:rsidDel="007E587B">
          <w:delText>т</w:delText>
        </w:r>
        <w:r w:rsidDel="007E587B">
          <w:delText>о</w:delText>
        </w:r>
        <w:r w:rsidDel="007E587B">
          <w:delText>б</w:delText>
        </w:r>
        <w:r w:rsidDel="007E587B">
          <w:delText xml:space="preserve"> </w:delText>
        </w:r>
        <w:r w:rsidDel="007E587B">
          <w:delText>н</w:delText>
        </w:r>
        <w:r w:rsidDel="007E587B">
          <w:delText>е</w:delText>
        </w:r>
        <w:r w:rsidDel="007E587B">
          <w:delText xml:space="preserve"> </w:delText>
        </w:r>
        <w:r w:rsidDel="007E587B">
          <w:delText>о</w:delText>
        </w:r>
        <w:r w:rsidDel="007E587B">
          <w:delText>б</w:delText>
        </w:r>
        <w:r w:rsidDel="007E587B">
          <w:delText>и</w:delText>
        </w:r>
        <w:r w:rsidDel="007E587B">
          <w:delText>д</w:delText>
        </w:r>
        <w:r w:rsidDel="007E587B">
          <w:delText>е</w:delText>
        </w:r>
        <w:r w:rsidDel="007E587B">
          <w:delText>т</w:delText>
        </w:r>
        <w:r w:rsidDel="007E587B">
          <w:delText>ь</w:delText>
        </w:r>
        <w:r w:rsidDel="007E587B">
          <w:delText xml:space="preserve"> </w:delText>
        </w:r>
        <w:r w:rsidDel="007E587B">
          <w:delText>н</w:delText>
        </w:r>
        <w:r w:rsidDel="007E587B">
          <w:delText>и</w:delText>
        </w:r>
        <w:r w:rsidDel="007E587B">
          <w:delText>к</w:delText>
        </w:r>
        <w:r w:rsidDel="007E587B">
          <w:delText>о</w:delText>
        </w:r>
        <w:r w:rsidDel="007E587B">
          <w:delText>г</w:delText>
        </w:r>
        <w:r w:rsidDel="007E587B">
          <w:delText>о</w:delText>
        </w:r>
        <w:r w:rsidDel="007E587B">
          <w:delText>.</w:delText>
        </w:r>
      </w:del>
    </w:p>
    <w:p w:rsidR="007E587B" w:rsidRDefault="00D82339" w:rsidP="007E587B">
      <w:pPr>
        <w:spacing w:before="170"/>
        <w:rPr>
          <w:ins w:id="11" w:author="Василий" w:date="2017-01-07T01:55:00Z"/>
        </w:rPr>
      </w:pPr>
      <w:r>
        <w:t>И часто слёзы на глазах,</w:t>
      </w:r>
      <w:r>
        <w:br/>
        <w:t>И дрожь ненужная в руках</w:t>
      </w:r>
      <w:ins w:id="12" w:author="Василий" w:date="2017-01-07T02:16:00Z">
        <w:r>
          <w:t>.</w:t>
        </w:r>
      </w:ins>
      <w:del w:id="13" w:author="Василий" w:date="2017-01-07T02:16:00Z">
        <w:r w:rsidDel="00D82339">
          <w:delText>,</w:delText>
        </w:r>
      </w:del>
      <w:r>
        <w:br/>
        <w:t>И бесконечно ночь длинна,</w:t>
      </w:r>
      <w:r>
        <w:br/>
        <w:t xml:space="preserve">И непослушная </w:t>
      </w:r>
      <w:ins w:id="14" w:author="Василий" w:date="2017-01-07T01:54:00Z">
        <w:r w:rsidR="007E587B">
          <w:t>спина.</w:t>
        </w:r>
      </w:ins>
      <w:bookmarkStart w:id="15" w:name="_GoBack"/>
      <w:bookmarkEnd w:id="15"/>
    </w:p>
    <w:p w:rsidR="002012FD" w:rsidDel="007E587B" w:rsidRDefault="007E587B">
      <w:pPr>
        <w:spacing w:before="170"/>
        <w:rPr>
          <w:del w:id="16" w:author="Василий" w:date="2017-01-07T01:54:00Z"/>
        </w:rPr>
      </w:pPr>
      <w:ins w:id="17" w:author="Василий" w:date="2017-01-07T01:55:00Z">
        <w:r>
          <w:t>Вы тёплых слов им говорите</w:t>
        </w:r>
      </w:ins>
      <w:ins w:id="18" w:author="Василий" w:date="2017-01-07T01:56:00Z">
        <w:r w:rsidR="00623F45">
          <w:t>,</w:t>
        </w:r>
        <w:r w:rsidR="00623F45">
          <w:br/>
        </w:r>
      </w:ins>
      <w:ins w:id="19" w:author="Василий" w:date="2017-01-07T01:55:00Z">
        <w:r w:rsidR="00271AC8">
          <w:t>И осторожнее шутите.</w:t>
        </w:r>
      </w:ins>
      <w:ins w:id="20" w:author="Василий" w:date="2017-01-07T02:10:00Z">
        <w:r w:rsidR="00271AC8">
          <w:br/>
        </w:r>
      </w:ins>
      <w:ins w:id="21" w:author="Василий" w:date="2017-01-07T02:15:00Z">
        <w:r w:rsidR="00271AC8">
          <w:t>Чтоб оставались с ними вновь,</w:t>
        </w:r>
        <w:r w:rsidR="00271AC8">
          <w:br/>
          <w:t>Надежда, вера, и лю</w:t>
        </w:r>
      </w:ins>
      <w:ins w:id="22" w:author="Василий" w:date="2017-01-07T02:16:00Z">
        <w:r w:rsidR="00271AC8">
          <w:t>бовь.</w:t>
        </w:r>
      </w:ins>
      <w:ins w:id="23" w:author="Василий" w:date="2017-01-07T02:11:00Z">
        <w:r w:rsidR="00271AC8">
          <w:br/>
        </w:r>
      </w:ins>
      <w:del w:id="24" w:author="Василий" w:date="2017-01-07T01:54:00Z">
        <w:r w:rsidR="00D82339" w:rsidDel="007E587B">
          <w:delText>с</w:delText>
        </w:r>
        <w:r w:rsidR="00D82339" w:rsidDel="007E587B">
          <w:delText>п</w:delText>
        </w:r>
        <w:r w:rsidR="00D82339" w:rsidDel="007E587B">
          <w:delText>и</w:delText>
        </w:r>
        <w:r w:rsidR="00D82339" w:rsidDel="007E587B">
          <w:delText>н</w:delText>
        </w:r>
        <w:r w:rsidR="00D82339" w:rsidDel="007E587B">
          <w:delText>а</w:delText>
        </w:r>
        <w:r w:rsidR="00D82339" w:rsidDel="007E587B">
          <w:delText>.</w:delText>
        </w:r>
      </w:del>
    </w:p>
    <w:p w:rsidR="002012FD" w:rsidDel="007E587B" w:rsidRDefault="00D82339">
      <w:pPr>
        <w:spacing w:before="170"/>
        <w:rPr>
          <w:del w:id="25" w:author="Василий" w:date="2017-01-07T01:54:00Z"/>
        </w:rPr>
      </w:pPr>
      <w:del w:id="26" w:author="Василий" w:date="2017-01-07T01:54:00Z">
        <w:r w:rsidDel="007E587B">
          <w:delText>И</w:delText>
        </w:r>
        <w:r w:rsidDel="007E587B">
          <w:delText xml:space="preserve"> </w:delText>
        </w:r>
        <w:r w:rsidDel="007E587B">
          <w:delText>к</w:delText>
        </w:r>
        <w:r w:rsidDel="007E587B">
          <w:delText>а</w:delText>
        </w:r>
        <w:r w:rsidDel="007E587B">
          <w:delText>к</w:delText>
        </w:r>
        <w:r w:rsidDel="007E587B">
          <w:delText xml:space="preserve"> </w:delText>
        </w:r>
        <w:r w:rsidDel="007E587B">
          <w:delText>к</w:delText>
        </w:r>
        <w:r w:rsidDel="007E587B">
          <w:delText>а</w:delText>
        </w:r>
        <w:r w:rsidDel="007E587B">
          <w:delText>л</w:delText>
        </w:r>
        <w:r w:rsidDel="007E587B">
          <w:delText>и</w:delText>
        </w:r>
        <w:r w:rsidDel="007E587B">
          <w:delText>т</w:delText>
        </w:r>
        <w:r w:rsidDel="007E587B">
          <w:delText>к</w:delText>
        </w:r>
        <w:r w:rsidDel="007E587B">
          <w:delText>а</w:delText>
        </w:r>
        <w:r w:rsidDel="007E587B">
          <w:delText xml:space="preserve"> </w:delText>
        </w:r>
        <w:r w:rsidDel="007E587B">
          <w:delText>н</w:delText>
        </w:r>
        <w:r w:rsidDel="007E587B">
          <w:delText>а</w:delText>
        </w:r>
        <w:r w:rsidDel="007E587B">
          <w:delText xml:space="preserve"> </w:delText>
        </w:r>
        <w:r w:rsidDel="007E587B">
          <w:delText>в</w:delText>
        </w:r>
        <w:r w:rsidDel="007E587B">
          <w:delText>е</w:delText>
        </w:r>
        <w:r w:rsidDel="007E587B">
          <w:delText>т</w:delText>
        </w:r>
        <w:r w:rsidDel="007E587B">
          <w:delText>р</w:delText>
        </w:r>
        <w:r w:rsidDel="007E587B">
          <w:delText>у</w:delText>
        </w:r>
        <w:r w:rsidDel="007E587B">
          <w:delText>,</w:delText>
        </w:r>
        <w:r w:rsidDel="007E587B">
          <w:br/>
        </w:r>
        <w:r w:rsidDel="007E587B">
          <w:delText>С</w:delText>
        </w:r>
        <w:r w:rsidDel="007E587B">
          <w:delText>к</w:delText>
        </w:r>
        <w:r w:rsidDel="007E587B">
          <w:delText>р</w:delText>
        </w:r>
        <w:r w:rsidDel="007E587B">
          <w:delText>и</w:delText>
        </w:r>
        <w:r w:rsidDel="007E587B">
          <w:delText>п</w:delText>
        </w:r>
        <w:r w:rsidDel="007E587B">
          <w:delText>и</w:delText>
        </w:r>
        <w:r w:rsidDel="007E587B">
          <w:delText>т</w:delText>
        </w:r>
        <w:r w:rsidDel="007E587B">
          <w:delText xml:space="preserve"> </w:delText>
        </w:r>
        <w:r w:rsidDel="007E587B">
          <w:delText>и</w:delText>
        </w:r>
        <w:r w:rsidDel="007E587B">
          <w:delText xml:space="preserve"> </w:delText>
        </w:r>
        <w:r w:rsidDel="007E587B">
          <w:delText>в</w:delText>
        </w:r>
        <w:r w:rsidDel="007E587B">
          <w:delText xml:space="preserve"> </w:delText>
        </w:r>
        <w:r w:rsidDel="007E587B">
          <w:delText>х</w:delText>
        </w:r>
        <w:r w:rsidDel="007E587B">
          <w:delText>о</w:delText>
        </w:r>
        <w:r w:rsidDel="007E587B">
          <w:delText>л</w:delText>
        </w:r>
        <w:r w:rsidDel="007E587B">
          <w:delText>о</w:delText>
        </w:r>
        <w:r w:rsidDel="007E587B">
          <w:delText>д</w:delText>
        </w:r>
        <w:r w:rsidDel="007E587B">
          <w:delText>,</w:delText>
        </w:r>
        <w:r w:rsidDel="007E587B">
          <w:delText xml:space="preserve"> </w:delText>
        </w:r>
        <w:r w:rsidDel="007E587B">
          <w:delText>и</w:delText>
        </w:r>
        <w:r w:rsidDel="007E587B">
          <w:delText xml:space="preserve"> </w:delText>
        </w:r>
        <w:r w:rsidDel="007E587B">
          <w:delText>в</w:delText>
        </w:r>
        <w:r w:rsidDel="007E587B">
          <w:delText xml:space="preserve"> </w:delText>
        </w:r>
        <w:r w:rsidDel="007E587B">
          <w:delText>ж</w:delText>
        </w:r>
        <w:r w:rsidDel="007E587B">
          <w:delText>а</w:delText>
        </w:r>
        <w:r w:rsidDel="007E587B">
          <w:delText>р</w:delText>
        </w:r>
        <w:r w:rsidDel="007E587B">
          <w:delText>у</w:delText>
        </w:r>
        <w:r w:rsidDel="007E587B">
          <w:delText>.</w:delText>
        </w:r>
        <w:r w:rsidDel="007E587B">
          <w:br/>
        </w:r>
        <w:commentRangeStart w:id="27"/>
        <w:r w:rsidDel="007E587B">
          <w:delText>И</w:delText>
        </w:r>
        <w:r w:rsidDel="007E587B">
          <w:delText xml:space="preserve"> </w:delText>
        </w:r>
        <w:r w:rsidDel="007E587B">
          <w:delText>в</w:delText>
        </w:r>
        <w:r w:rsidDel="007E587B">
          <w:delText>з</w:delText>
        </w:r>
        <w:r w:rsidDel="007E587B">
          <w:delText>я</w:delText>
        </w:r>
        <w:r w:rsidDel="007E587B">
          <w:delText>л</w:delText>
        </w:r>
        <w:r w:rsidDel="007E587B">
          <w:delText xml:space="preserve"> </w:delText>
        </w:r>
        <w:r w:rsidDel="007E587B">
          <w:delText>к</w:delText>
        </w:r>
        <w:r w:rsidDel="007E587B">
          <w:delText>а</w:delText>
        </w:r>
        <w:r w:rsidDel="007E587B">
          <w:delText>к</w:delText>
        </w:r>
        <w:r w:rsidDel="007E587B">
          <w:delText>у</w:delText>
        </w:r>
        <w:r w:rsidDel="007E587B">
          <w:delText>ю</w:delText>
        </w:r>
        <w:r w:rsidDel="007E587B">
          <w:delText>-</w:delText>
        </w:r>
        <w:r w:rsidDel="007E587B">
          <w:delText>т</w:delText>
        </w:r>
        <w:r w:rsidDel="007E587B">
          <w:delText>о</w:delText>
        </w:r>
        <w:r w:rsidDel="007E587B">
          <w:delText xml:space="preserve"> </w:delText>
        </w:r>
        <w:r w:rsidDel="007E587B">
          <w:delText>е</w:delText>
        </w:r>
        <w:r w:rsidDel="007E587B">
          <w:delText>щ</w:delText>
        </w:r>
        <w:r w:rsidDel="007E587B">
          <w:delText>ё</w:delText>
        </w:r>
        <w:r w:rsidDel="007E587B">
          <w:delText xml:space="preserve"> </w:delText>
        </w:r>
        <w:r w:rsidDel="007E587B">
          <w:delText>м</w:delText>
        </w:r>
        <w:r w:rsidDel="007E587B">
          <w:delText>о</w:delText>
        </w:r>
        <w:r w:rsidDel="007E587B">
          <w:delText>д</w:delText>
        </w:r>
        <w:r w:rsidDel="007E587B">
          <w:delText>у</w:delText>
        </w:r>
        <w:r w:rsidDel="007E587B">
          <w:delText>,</w:delText>
        </w:r>
        <w:commentRangeEnd w:id="27"/>
        <w:r w:rsidDel="007E587B">
          <w:commentReference w:id="27"/>
        </w:r>
        <w:r w:rsidDel="007E587B">
          <w:br/>
        </w:r>
        <w:r w:rsidDel="007E587B">
          <w:delText>В</w:delText>
        </w:r>
        <w:r w:rsidDel="007E587B">
          <w:delText>с</w:delText>
        </w:r>
        <w:r w:rsidDel="007E587B">
          <w:delText>е</w:delText>
        </w:r>
        <w:r w:rsidDel="007E587B">
          <w:delText>м</w:delText>
        </w:r>
        <w:r w:rsidDel="007E587B">
          <w:delText xml:space="preserve"> </w:delText>
        </w:r>
        <w:r w:rsidDel="007E587B">
          <w:delText>т</w:delText>
        </w:r>
        <w:r w:rsidDel="007E587B">
          <w:delText>е</w:delText>
        </w:r>
        <w:r w:rsidDel="007E587B">
          <w:delText>л</w:delText>
        </w:r>
        <w:r w:rsidDel="007E587B">
          <w:delText>о</w:delText>
        </w:r>
        <w:r w:rsidDel="007E587B">
          <w:delText>м</w:delText>
        </w:r>
        <w:r w:rsidDel="007E587B">
          <w:delText xml:space="preserve"> </w:delText>
        </w:r>
        <w:r w:rsidDel="007E587B">
          <w:delText>у</w:delText>
        </w:r>
        <w:r w:rsidDel="007E587B">
          <w:delText>з</w:delText>
        </w:r>
        <w:r w:rsidDel="007E587B">
          <w:delText>н</w:delText>
        </w:r>
        <w:r w:rsidDel="007E587B">
          <w:delText>а</w:delText>
        </w:r>
        <w:r w:rsidDel="007E587B">
          <w:delText>в</w:delText>
        </w:r>
        <w:r w:rsidDel="007E587B">
          <w:delText>а</w:delText>
        </w:r>
        <w:r w:rsidDel="007E587B">
          <w:delText>т</w:delText>
        </w:r>
        <w:r w:rsidDel="007E587B">
          <w:delText>ь</w:delText>
        </w:r>
        <w:r w:rsidDel="007E587B">
          <w:delText xml:space="preserve"> </w:delText>
        </w:r>
        <w:r w:rsidDel="007E587B">
          <w:delText>п</w:delText>
        </w:r>
        <w:r w:rsidDel="007E587B">
          <w:delText>о</w:delText>
        </w:r>
        <w:r w:rsidDel="007E587B">
          <w:delText>г</w:delText>
        </w:r>
        <w:r w:rsidDel="007E587B">
          <w:delText>о</w:delText>
        </w:r>
        <w:r w:rsidDel="007E587B">
          <w:delText>д</w:delText>
        </w:r>
        <w:r w:rsidDel="007E587B">
          <w:delText>у</w:delText>
        </w:r>
        <w:r w:rsidDel="007E587B">
          <w:delText>.</w:delText>
        </w:r>
      </w:del>
    </w:p>
    <w:p w:rsidR="002012FD" w:rsidDel="007E587B" w:rsidRDefault="00D82339" w:rsidP="007E587B">
      <w:pPr>
        <w:spacing w:before="170"/>
        <w:rPr>
          <w:del w:id="28" w:author="Василий" w:date="2017-01-07T01:54:00Z"/>
        </w:rPr>
        <w:pPrChange w:id="29" w:author="Василий" w:date="2017-01-07T01:54:00Z">
          <w:pPr>
            <w:spacing w:before="170"/>
          </w:pPr>
        </w:pPrChange>
      </w:pPr>
      <w:commentRangeStart w:id="30"/>
      <w:del w:id="31" w:author="Василий" w:date="2017-01-07T01:54:00Z">
        <w:r w:rsidDel="007E587B">
          <w:delText>П</w:delText>
        </w:r>
        <w:r w:rsidDel="007E587B">
          <w:delText>р</w:delText>
        </w:r>
        <w:r w:rsidDel="007E587B">
          <w:delText>о</w:delText>
        </w:r>
        <w:r w:rsidDel="007E587B">
          <w:delText>ш</w:delText>
        </w:r>
        <w:r w:rsidDel="007E587B">
          <w:delText>у</w:delText>
        </w:r>
        <w:r w:rsidDel="007E587B">
          <w:delText xml:space="preserve"> </w:delText>
        </w:r>
        <w:r w:rsidDel="007E587B">
          <w:delText>п</w:delText>
        </w:r>
        <w:r w:rsidDel="007E587B">
          <w:delText>р</w:delText>
        </w:r>
        <w:r w:rsidDel="007E587B">
          <w:delText>о</w:delText>
        </w:r>
        <w:r w:rsidDel="007E587B">
          <w:delText>щ</w:delText>
        </w:r>
        <w:r w:rsidDel="007E587B">
          <w:delText>е</w:delText>
        </w:r>
        <w:r w:rsidDel="007E587B">
          <w:delText>н</w:delText>
        </w:r>
        <w:r w:rsidDel="007E587B">
          <w:delText>ь</w:delText>
        </w:r>
        <w:r w:rsidDel="007E587B">
          <w:delText>е</w:delText>
        </w:r>
        <w:r w:rsidDel="007E587B">
          <w:delText xml:space="preserve"> </w:delText>
        </w:r>
        <w:r w:rsidDel="007E587B">
          <w:delText>з</w:delText>
        </w:r>
        <w:r w:rsidDel="007E587B">
          <w:delText>а</w:delText>
        </w:r>
        <w:r w:rsidDel="007E587B">
          <w:delText xml:space="preserve"> </w:delText>
        </w:r>
        <w:r w:rsidDel="007E587B">
          <w:delText>с</w:delText>
        </w:r>
        <w:r w:rsidDel="007E587B">
          <w:delText>а</w:delText>
        </w:r>
        <w:r w:rsidDel="007E587B">
          <w:delText>р</w:delText>
        </w:r>
        <w:r w:rsidDel="007E587B">
          <w:delText>к</w:delText>
        </w:r>
        <w:r w:rsidDel="007E587B">
          <w:delText>а</w:delText>
        </w:r>
        <w:r w:rsidDel="007E587B">
          <w:delText>з</w:delText>
        </w:r>
        <w:r w:rsidDel="007E587B">
          <w:delText>м</w:delText>
        </w:r>
        <w:r w:rsidDel="007E587B">
          <w:delText>,</w:delText>
        </w:r>
        <w:r w:rsidDel="007E587B">
          <w:br/>
          <w:delText>И не причина зоркий глаз,</w:delText>
        </w:r>
        <w:r w:rsidDel="007E587B">
          <w:br/>
          <w:delText>Пытаюсь просто пошутить,</w:delText>
        </w:r>
        <w:r w:rsidDel="007E587B">
          <w:br/>
          <w:delText>Чтоб стариков развеселить.</w:delText>
        </w:r>
      </w:del>
    </w:p>
    <w:p w:rsidR="002012FD" w:rsidRDefault="00D82339" w:rsidP="00271AC8">
      <w:pPr>
        <w:spacing w:before="170"/>
        <w:pPrChange w:id="32" w:author="Василий" w:date="2017-01-07T02:10:00Z">
          <w:pPr>
            <w:spacing w:before="170"/>
          </w:pPr>
        </w:pPrChange>
      </w:pPr>
      <w:del w:id="33" w:author="Василий" w:date="2017-01-07T01:54:00Z">
        <w:r w:rsidDel="007E587B">
          <w:delText>Вы теплых слов им говорите,</w:delText>
        </w:r>
      </w:del>
      <w:del w:id="34" w:author="Василий" w:date="2017-01-07T01:55:00Z">
        <w:r w:rsidDel="007E587B">
          <w:br/>
          <w:delText>И осторожнее шутите.</w:delText>
        </w:r>
        <w:r w:rsidDel="007E587B">
          <w:br/>
          <w:delText>И будут нужные плоды,</w:delText>
        </w:r>
        <w:r w:rsidDel="007E587B">
          <w:br/>
          <w:delText>И вовремя стакан воды</w:delText>
        </w:r>
        <w:r w:rsidDel="007E587B">
          <w:delText>.</w:delText>
        </w:r>
        <w:commentRangeEnd w:id="30"/>
        <w:r w:rsidDel="007E587B">
          <w:commentReference w:id="30"/>
        </w:r>
      </w:del>
    </w:p>
    <w:sectPr w:rsidR="002012F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serega devyatkin" w:date="2016-11-27T21:33:00Z" w:initials="sd">
    <w:p w:rsidR="002012FD" w:rsidRDefault="00D82339">
      <w:r>
        <w:rPr>
          <w:sz w:val="20"/>
        </w:rPr>
        <w:t>..</w:t>
      </w:r>
    </w:p>
  </w:comment>
  <w:comment w:id="30" w:author="serega devyatkin" w:date="2016-11-27T21:33:00Z" w:initials="sd">
    <w:p w:rsidR="002012FD" w:rsidRDefault="00D82339">
      <w:r>
        <w:rPr>
          <w:sz w:val="20"/>
        </w:rP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012FD"/>
    <w:rsid w:val="002012FD"/>
    <w:rsid w:val="00271AC8"/>
    <w:rsid w:val="00623F45"/>
    <w:rsid w:val="007E587B"/>
    <w:rsid w:val="00A942D2"/>
    <w:rsid w:val="00D8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942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4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942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4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2016-02-06T14:05:00Z</dcterms:created>
  <dcterms:modified xsi:type="dcterms:W3CDTF">2017-01-06T22:19:00Z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