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21B5" w:rsidRDefault="004F7517">
      <w:r>
        <w:t xml:space="preserve">Дождик </w:t>
      </w:r>
      <w:commentRangeStart w:id="0"/>
      <w:r>
        <w:t>бешен</w:t>
      </w:r>
      <w:del w:id="1" w:author="Василий" w:date="2016-10-29T15:32:00Z">
        <w:r w:rsidDel="000743D9">
          <w:delText>н</w:delText>
        </w:r>
      </w:del>
      <w:r>
        <w:t>о</w:t>
      </w:r>
      <w:commentRangeEnd w:id="0"/>
      <w:r>
        <w:commentReference w:id="0"/>
      </w:r>
      <w:r>
        <w:t xml:space="preserve"> </w:t>
      </w:r>
      <w:proofErr w:type="spellStart"/>
      <w:r>
        <w:t>хлестает</w:t>
      </w:r>
      <w:proofErr w:type="spellEnd"/>
      <w:ins w:id="2" w:author="Василий" w:date="2016-10-29T15:32:00Z">
        <w:r w:rsidR="000743D9">
          <w:t>,</w:t>
        </w:r>
      </w:ins>
      <w:r>
        <w:br/>
        <w:t>В окна мчащихся авто.</w:t>
      </w:r>
      <w:r>
        <w:br/>
        <w:t>Ну, а я бегу до дому</w:t>
      </w:r>
      <w:ins w:id="3" w:author="Василий" w:date="2016-10-29T15:32:00Z">
        <w:r w:rsidR="000743D9">
          <w:t>,</w:t>
        </w:r>
      </w:ins>
      <w:r>
        <w:br/>
        <w:t xml:space="preserve">С зонтом, в </w:t>
      </w:r>
      <w:del w:id="4" w:author="Василий" w:date="2016-10-29T15:34:00Z">
        <w:r w:rsidDel="000743D9">
          <w:delText>лёг</w:delText>
        </w:r>
      </w:del>
      <w:del w:id="5" w:author="Василий" w:date="2016-10-29T15:33:00Z">
        <w:r w:rsidDel="000743D9">
          <w:delText>е</w:delText>
        </w:r>
      </w:del>
      <w:del w:id="6" w:author="Василий" w:date="2016-10-29T15:34:00Z">
        <w:r w:rsidDel="000743D9">
          <w:delText>ньком</w:delText>
        </w:r>
      </w:del>
      <w:ins w:id="7" w:author="Василий" w:date="2016-10-29T15:34:00Z">
        <w:r w:rsidR="000743D9">
          <w:t>легоньком</w:t>
        </w:r>
      </w:ins>
      <w:r>
        <w:t xml:space="preserve"> п</w:t>
      </w:r>
      <w:r>
        <w:t>альто.</w:t>
      </w:r>
    </w:p>
    <w:p w:rsidR="004421B5" w:rsidRDefault="000743D9">
      <w:ins w:id="8" w:author="Василий" w:date="2016-10-29T15:33:00Z">
        <w:r>
          <w:t>Ветер на столбах качает</w:t>
        </w:r>
        <w:r>
          <w:br/>
        </w:r>
      </w:ins>
      <w:commentRangeStart w:id="9"/>
      <w:del w:id="10" w:author="Василий" w:date="2016-10-29T15:33:00Z">
        <w:r w:rsidR="004F7517" w:rsidDel="000743D9">
          <w:delText>Н</w:delText>
        </w:r>
        <w:r w:rsidR="004F7517" w:rsidDel="000743D9">
          <w:delText>а</w:delText>
        </w:r>
        <w:r w:rsidR="004F7517" w:rsidDel="000743D9">
          <w:delText xml:space="preserve"> </w:delText>
        </w:r>
        <w:r w:rsidR="004F7517" w:rsidDel="000743D9">
          <w:delText>с</w:delText>
        </w:r>
        <w:r w:rsidR="004F7517" w:rsidDel="000743D9">
          <w:delText>т</w:delText>
        </w:r>
        <w:r w:rsidR="004F7517" w:rsidDel="000743D9">
          <w:delText>о</w:delText>
        </w:r>
        <w:r w:rsidR="004F7517" w:rsidDel="000743D9">
          <w:delText>л</w:delText>
        </w:r>
        <w:r w:rsidR="004F7517" w:rsidDel="000743D9">
          <w:delText>б</w:delText>
        </w:r>
        <w:r w:rsidR="004F7517" w:rsidDel="000743D9">
          <w:delText>а</w:delText>
        </w:r>
        <w:r w:rsidR="004F7517" w:rsidDel="000743D9">
          <w:delText>х</w:delText>
        </w:r>
        <w:r w:rsidR="004F7517" w:rsidDel="000743D9">
          <w:delText xml:space="preserve"> </w:delText>
        </w:r>
        <w:r w:rsidR="004F7517" w:rsidDel="000743D9">
          <w:delText>в</w:delText>
        </w:r>
        <w:r w:rsidR="004F7517" w:rsidDel="000743D9">
          <w:delText>е</w:delText>
        </w:r>
        <w:r w:rsidR="004F7517" w:rsidDel="000743D9">
          <w:delText>т</w:delText>
        </w:r>
        <w:r w:rsidR="004F7517" w:rsidDel="000743D9">
          <w:delText>е</w:delText>
        </w:r>
        <w:r w:rsidR="004F7517" w:rsidDel="000743D9">
          <w:delText>р</w:delText>
        </w:r>
        <w:r w:rsidR="004F7517" w:rsidDel="000743D9">
          <w:delText xml:space="preserve"> </w:delText>
        </w:r>
        <w:r w:rsidR="004F7517" w:rsidDel="000743D9">
          <w:delText>к</w:delText>
        </w:r>
        <w:r w:rsidR="004F7517" w:rsidDel="000743D9">
          <w:delText>а</w:delText>
        </w:r>
        <w:r w:rsidR="004F7517" w:rsidDel="000743D9">
          <w:delText>ч</w:delText>
        </w:r>
        <w:r w:rsidR="004F7517" w:rsidDel="000743D9">
          <w:delText>а</w:delText>
        </w:r>
        <w:r w:rsidR="004F7517" w:rsidDel="000743D9">
          <w:delText>е</w:delText>
        </w:r>
        <w:r w:rsidR="004F7517" w:rsidDel="000743D9">
          <w:delText>т</w:delText>
        </w:r>
        <w:commentRangeEnd w:id="9"/>
        <w:r w:rsidR="004F7517" w:rsidDel="000743D9">
          <w:commentReference w:id="9"/>
        </w:r>
        <w:r w:rsidR="004F7517" w:rsidDel="000743D9">
          <w:br/>
        </w:r>
      </w:del>
      <w:r w:rsidR="004F7517">
        <w:t>Световые фонари.</w:t>
      </w:r>
      <w:r w:rsidR="004F7517">
        <w:br/>
        <w:t>Разлились большие лужи,</w:t>
      </w:r>
      <w:r w:rsidR="004F7517">
        <w:br/>
        <w:t>Надувая пузыри.</w:t>
      </w:r>
    </w:p>
    <w:p w:rsidR="004421B5" w:rsidRDefault="004F7517">
      <w:r>
        <w:t>Есть примета у народа,</w:t>
      </w:r>
      <w:r>
        <w:br/>
        <w:t>Долго будет дождик лить!</w:t>
      </w:r>
      <w:r>
        <w:br/>
        <w:t xml:space="preserve">Но, зато, когда </w:t>
      </w:r>
      <w:r>
        <w:t>устанет,</w:t>
      </w:r>
      <w:r>
        <w:br/>
        <w:t>Ярко солнышку светить!</w:t>
      </w:r>
    </w:p>
    <w:p w:rsidR="004421B5" w:rsidRDefault="004F7517">
      <w:r>
        <w:t>В небе радуга проснётся</w:t>
      </w:r>
      <w:ins w:id="11" w:author="Василий" w:date="2016-10-29T15:34:00Z">
        <w:r w:rsidR="000743D9">
          <w:t>,</w:t>
        </w:r>
      </w:ins>
      <w:r>
        <w:br/>
        <w:t>Словно арка из цветов!</w:t>
      </w:r>
      <w:bookmarkStart w:id="12" w:name="_GoBack"/>
      <w:bookmarkEnd w:id="12"/>
      <w:r>
        <w:br/>
        <w:t>Ну, а воздух-то, а воздух!</w:t>
      </w:r>
      <w:r>
        <w:br/>
        <w:t xml:space="preserve">Одни чувства, </w:t>
      </w:r>
      <w:proofErr w:type="gramStart"/>
      <w:r>
        <w:t>нет</w:t>
      </w:r>
      <w:ins w:id="13" w:author="serega " w:date="2016-10-04T22:35:00Z">
        <w:r>
          <w:t>у</w:t>
        </w:r>
      </w:ins>
      <w:proofErr w:type="gramEnd"/>
      <w:del w:id="14" w:author="serega " w:date="2016-10-04T22:35:00Z">
        <w:r>
          <w:delText xml:space="preserve"> здесь</w:delText>
        </w:r>
      </w:del>
      <w:r>
        <w:t xml:space="preserve"> слов!!!</w:t>
      </w:r>
    </w:p>
    <w:sectPr w:rsidR="004421B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10-04T22:33:00Z" w:initials="s">
    <w:p w:rsidR="004421B5" w:rsidRDefault="004F7517">
      <w:pPr>
        <w:pStyle w:val="LO-normal"/>
      </w:pPr>
      <w:r>
        <w:rPr>
          <w:sz w:val="20"/>
        </w:rPr>
        <w:t>Яростно?</w:t>
      </w:r>
    </w:p>
    <w:p w:rsidR="004421B5" w:rsidRDefault="004421B5">
      <w:pPr>
        <w:pStyle w:val="LO-normal"/>
      </w:pPr>
    </w:p>
  </w:comment>
  <w:comment w:id="9" w:author="serega " w:date="2016-10-04T22:34:00Z" w:initials="s">
    <w:p w:rsidR="004421B5" w:rsidRDefault="004F7517">
      <w:pPr>
        <w:pStyle w:val="LO-normal"/>
      </w:pPr>
      <w:r>
        <w:rPr>
          <w:sz w:val="20"/>
        </w:rPr>
        <w:t xml:space="preserve">На столбах </w:t>
      </w:r>
      <w:proofErr w:type="gramStart"/>
      <w:r>
        <w:rPr>
          <w:sz w:val="20"/>
        </w:rPr>
        <w:t xml:space="preserve">качает </w:t>
      </w:r>
      <w:proofErr w:type="spellStart"/>
      <w:r>
        <w:rPr>
          <w:sz w:val="20"/>
        </w:rPr>
        <w:t>ветерИЛИВетер</w:t>
      </w:r>
      <w:proofErr w:type="spellEnd"/>
      <w:r>
        <w:rPr>
          <w:sz w:val="20"/>
        </w:rPr>
        <w:t xml:space="preserve"> на столбах качает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421B5"/>
    <w:rsid w:val="000743D9"/>
    <w:rsid w:val="004421B5"/>
    <w:rsid w:val="004F7517"/>
    <w:rsid w:val="00F5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before="113" w:after="113"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 w:val="20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0743D9"/>
    <w:pPr>
      <w:spacing w:before="0" w:after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0743D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before="113" w:after="113"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 w:val="20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0743D9"/>
    <w:pPr>
      <w:spacing w:before="0" w:after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0743D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>Krokoz™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2016-10-29T11:31:00Z</dcterms:created>
  <dcterms:modified xsi:type="dcterms:W3CDTF">2016-10-29T11:35:00Z</dcterms:modified>
  <dc:language>ru-RU</dc:language>
</cp:coreProperties>
</file>