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Завёлся как-то у нас вор,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Не пропускал н</w:t>
      </w:r>
      <w:ins w:id="0" w:author="serega  " w:date="2014-11-28T17:25:00Z">
        <w:r>
          <w:rPr>
            <w:rFonts w:eastAsia="Calibri" w:cs="Calibri" w:ascii="Calibri" w:hAnsi="Calibri"/>
            <w:sz w:val="28"/>
          </w:rPr>
          <w:t>и</w:t>
        </w:r>
      </w:ins>
      <w:del w:id="1" w:author="serega  " w:date="2014-11-28T17:25:00Z">
        <w:r>
          <w:rPr>
            <w:rFonts w:eastAsia="Calibri" w:cs="Calibri" w:ascii="Calibri" w:hAnsi="Calibri"/>
            <w:sz w:val="28"/>
          </w:rPr>
          <w:delText>е</w:delText>
        </w:r>
      </w:del>
      <w:r>
        <w:rPr>
          <w:rFonts w:eastAsia="Calibri" w:cs="Calibri" w:ascii="Calibri" w:hAnsi="Calibri"/>
          <w:sz w:val="28"/>
        </w:rPr>
        <w:t xml:space="preserve"> один двор.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Лишь только улица заснёт</w:t>
      </w:r>
      <w:del w:id="2" w:author="serega  " w:date="2014-11-28T17:25:00Z">
        <w:r>
          <w:rPr>
            <w:rFonts w:eastAsia="Calibri" w:cs="Calibri" w:ascii="Calibri" w:hAnsi="Calibri"/>
            <w:sz w:val="28"/>
          </w:rPr>
          <w:delText>,</w:delText>
        </w:r>
      </w:del>
      <w:ins w:id="3" w:author="serega  " w:date="2014-11-28T17:25:00Z">
        <w:r>
          <w:rPr>
            <w:rFonts w:eastAsia="Calibri" w:cs="Calibri" w:ascii="Calibri" w:hAnsi="Calibri"/>
            <w:sz w:val="28"/>
          </w:rPr>
          <w:t xml:space="preserve"> –</w:t>
        </w:r>
      </w:ins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На мотоцикл и вперёд.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Сливал бензин из всех авто,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Его поймать не мог никто.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до того уж обнаглел,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Не своровал если</w:t>
      </w:r>
      <w:del w:id="4" w:author="serega  " w:date="2014-11-28T17:26:00Z">
        <w:r>
          <w:rPr>
            <w:rFonts w:eastAsia="Calibri" w:cs="Calibri" w:ascii="Calibri" w:hAnsi="Calibri"/>
            <w:sz w:val="28"/>
          </w:rPr>
          <w:delText>,</w:delText>
        </w:r>
      </w:del>
      <w:ins w:id="5" w:author="serega  " w:date="2014-11-28T17:26:00Z">
        <w:r>
          <w:rPr>
            <w:rFonts w:eastAsia="Calibri" w:cs="Calibri" w:ascii="Calibri" w:hAnsi="Calibri"/>
            <w:sz w:val="28"/>
          </w:rPr>
          <w:t xml:space="preserve"> – </w:t>
        </w:r>
      </w:ins>
      <w:del w:id="6" w:author="serega  " w:date="2014-11-28T17:26:00Z">
        <w:r>
          <w:rPr>
            <w:rFonts w:eastAsia="Calibri" w:cs="Calibri" w:ascii="Calibri" w:hAnsi="Calibri"/>
            <w:sz w:val="28"/>
          </w:rPr>
          <w:delText xml:space="preserve"> </w:delText>
        </w:r>
      </w:del>
      <w:r>
        <w:rPr>
          <w:rFonts w:eastAsia="Calibri" w:cs="Calibri" w:ascii="Calibri" w:hAnsi="Calibri"/>
          <w:sz w:val="28"/>
        </w:rPr>
        <w:t>болел.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Один мужчина инвалид,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Ночами думает, не спи</w:t>
      </w:r>
      <w:ins w:id="7" w:author="serega  " w:date="2014-11-28T17:26:00Z">
        <w:r>
          <w:rPr>
            <w:rFonts w:eastAsia="Calibri" w:cs="Calibri" w:ascii="Calibri" w:hAnsi="Calibri"/>
            <w:sz w:val="28"/>
          </w:rPr>
          <w:t>т</w:t>
        </w:r>
      </w:ins>
      <w:r>
        <w:rPr>
          <w:rFonts w:eastAsia="Calibri" w:cs="Calibri" w:ascii="Calibri" w:hAnsi="Calibri"/>
          <w:sz w:val="28"/>
        </w:rPr>
        <w:t>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Хотелось проучить бы вора,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Да не умеет бегать скоро.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Другой сосед, поднял канистру,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Пустая как-то стала быстро.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Развёл руками, удивился,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Пробка плохая, испарился!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А третья собралась в район,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"Москвич" завести не может.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Датчик показывает ноль,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У неё слили тоже.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У всех помалу, а вот рядом,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Машины, трактора, комбайн.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мотоцикла уже мало,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Хоть грузовую подавай.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так увлёкся, фонарь светит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в канители не заметил,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Хозяин фарой осветил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вор замечен сразу был.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Прыг, на "коня" и дёру дал,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Канистры в траву покидал.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как у зайца, сердце в пятки,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Вот так наводим мы порядки</w:t>
      </w:r>
      <w:del w:id="8" w:author="serega  " w:date="2014-11-28T17:27:00Z">
        <w:r>
          <w:rPr>
            <w:rFonts w:eastAsia="Calibri" w:cs="Calibri" w:ascii="Calibri" w:hAnsi="Calibri"/>
            <w:sz w:val="28"/>
          </w:rPr>
          <w:delText>.</w:delText>
        </w:r>
      </w:del>
      <w:ins w:id="9" w:author="serega  " w:date="2014-11-28T17:27:00Z">
        <w:r>
          <w:rPr>
            <w:rFonts w:eastAsia="Calibri" w:cs="Calibri" w:ascii="Calibri" w:hAnsi="Calibri"/>
            <w:sz w:val="28"/>
          </w:rPr>
          <w:t>!</w:t>
        </w:r>
      </w:ins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Негоже, людей обижать,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del w:id="10" w:author="serega  " w:date="2014-11-28T17:28:00Z">
        <w:r>
          <w:rPr>
            <w:rFonts w:eastAsia="Calibri" w:cs="Calibri" w:ascii="Calibri" w:hAnsi="Calibri"/>
            <w:sz w:val="28"/>
          </w:rPr>
          <w:delText xml:space="preserve">Если не клал, </w:delText>
        </w:r>
      </w:del>
      <w:ins w:id="11" w:author="serega  " w:date="2014-11-28T17:28:00Z">
        <w:r>
          <w:rPr>
            <w:rFonts w:eastAsia="Calibri" w:cs="Calibri" w:ascii="Calibri" w:hAnsi="Calibri"/>
            <w:sz w:val="28"/>
          </w:rPr>
          <w:t xml:space="preserve">Коль не твоё – </w:t>
        </w:r>
      </w:ins>
      <w:r>
        <w:rPr>
          <w:rFonts w:eastAsia="Calibri" w:cs="Calibri" w:ascii="Calibri" w:hAnsi="Calibri"/>
          <w:sz w:val="28"/>
        </w:rPr>
        <w:t>не надо брать.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Советуем остановиться,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Иначе можно не отмыться.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default"/>
  </w:font>
  <w:font w:name="Georgia">
    <w:charset w:val="01"/>
    <w:family w:val="roman"/>
    <w:pitch w:val="default"/>
  </w:font>
  <w:font w:name="Calibri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trackRevision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Liberation Serif" w:cs="Liberation Serif"/>
        <w:color w:val="000000"/>
        <w:sz w:val="24"/>
        <w:lang w:val="ru-RU" w:eastAsia="ru-RU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jc w:val="left"/>
    </w:pPr>
    <w:rPr>
      <w:rFonts w:ascii="Liberation Serif" w:hAnsi="Liberation Serif" w:eastAsia="Liberation Serif" w:cs="Liberation Serif"/>
      <w:color w:val="000000"/>
      <w:sz w:val="24"/>
      <w:szCs w:val="20"/>
      <w:lang w:val="ru-RU" w:eastAsia="ru-RU" w:bidi="ar-SA"/>
    </w:rPr>
  </w:style>
  <w:style w:type="paragraph" w:styleId="1">
    <w:name w:val="Заголовок 1"/>
    <w:basedOn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Заголовок 2"/>
    <w:basedOn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Заголовок 3"/>
    <w:basedOn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Заголовок 4"/>
    <w:basedOn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Заголовок 5"/>
    <w:basedOn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Заголовок 6"/>
    <w:basedOn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8">
    <w:name w:val="Заголовок"/>
    <w:basedOn w:val="Normal"/>
    <w:next w:val="Style9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9">
    <w:name w:val="Основной текст"/>
    <w:basedOn w:val="Normal"/>
    <w:pPr>
      <w:spacing w:lineRule="auto" w:line="288" w:before="0" w:after="140"/>
    </w:pPr>
    <w:rPr/>
  </w:style>
  <w:style w:type="paragraph" w:styleId="Style10">
    <w:name w:val="Список"/>
    <w:basedOn w:val="Style9"/>
    <w:pPr/>
    <w:rPr>
      <w:rFonts w:ascii="Cambria" w:hAnsi="Cambria" w:cs="FreeSans"/>
    </w:rPr>
  </w:style>
  <w:style w:type="paragraph" w:styleId="Style11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2">
    <w:name w:val="Указатель"/>
    <w:basedOn w:val="Normal"/>
    <w:pPr>
      <w:suppressLineNumbers/>
    </w:pPr>
    <w:rPr>
      <w:rFonts w:ascii="Cambria" w:hAnsi="Cambria" w:cs="FreeSans"/>
    </w:rPr>
  </w:style>
  <w:style w:type="paragraph" w:styleId="Style13">
    <w:name w:val="Заглавие"/>
    <w:basedOn w:val="Normal"/>
    <w:pPr>
      <w:keepNext/>
      <w:keepLines/>
      <w:spacing w:before="480" w:after="120"/>
      <w:contextualSpacing/>
    </w:pPr>
    <w:rPr>
      <w:b/>
      <w:sz w:val="72"/>
    </w:rPr>
  </w:style>
  <w:style w:type="paragraph" w:styleId="Style14">
    <w:name w:val="Подзаголовок"/>
    <w:basedOn w:val="Normal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LibreOffice/4.2.7.2$Linux_x86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2014-10-21T08:39:00Z</dcterms:created>
  <dc:language>ru-RU</dc:language>
  <cp:lastModifiedBy>Василий</cp:lastModifiedBy>
  <dcterms:modified xsi:type="dcterms:W3CDTF">2014-11-17T11:32:00Z</dcterms:modified>
  <cp:revision>3</cp:revision>
  <dc:title>Вор.docx</dc:title>
</cp:coreProperties>
</file>