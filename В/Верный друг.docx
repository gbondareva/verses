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Солнце село за горой,</w:t>
      </w:r>
    </w:p>
    <w:p>
      <w:pPr>
        <w:pStyle w:val="Normal"/>
        <w:rPr/>
      </w:pPr>
      <w:r>
        <w:rPr/>
        <w:t>Путник тронулся домой.</w:t>
      </w:r>
    </w:p>
    <w:p>
      <w:pPr>
        <w:pStyle w:val="Normal"/>
        <w:rPr/>
      </w:pPr>
      <w:r>
        <w:rPr/>
        <w:t>Не прошёл он полпути</w:t>
      </w:r>
      <w:ins w:id="0" w:author="serega  " w:date="2014-11-29T23:31:00Z">
        <w:r>
          <w:rPr/>
          <w:t xml:space="preserve"> – </w:t>
        </w:r>
      </w:ins>
    </w:p>
    <w:p>
      <w:pPr>
        <w:pStyle w:val="Normal"/>
        <w:rPr/>
      </w:pPr>
      <w:del w:id="1" w:author="serega  " w:date="2014-11-29T23:31:00Z">
        <w:r>
          <w:rPr/>
          <w:delText>,</w:delText>
        </w:r>
      </w:del>
    </w:p>
    <w:p>
      <w:pPr>
        <w:pStyle w:val="Normal"/>
        <w:rPr/>
      </w:pPr>
      <w:del w:id="2" w:author="serega  " w:date="2014-11-29T23:35:00Z">
        <w:r>
          <w:rPr/>
          <w:delText>Р</w:delText>
        </w:r>
      </w:del>
      <w:del w:id="3" w:author="Василий" w:date="2014-12-02T23:40:00Z">
        <w:r>
          <w:rPr/>
          <w:delText>р</w:delText>
        </w:r>
      </w:del>
      <w:del w:id="4" w:author="Василий" w:date="2014-12-02T23:40:00Z">
        <w:r>
          <w:rPr/>
          <w:delText>азыгралась н</w:delText>
        </w:r>
      </w:del>
      <w:del w:id="5" w:author="Василий" w:date="2014-12-02T23:39:00Z">
        <w:r>
          <w:rPr/>
          <w:delText>епогода</w:delText>
        </w:r>
      </w:del>
    </w:p>
    <w:p>
      <w:pPr>
        <w:pStyle w:val="Normal"/>
        <w:rPr/>
      </w:pPr>
      <w:r>
        <w:rPr/>
        <w:t>И дороги не найти.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Он ходил, кружил кругами,</w:t>
      </w:r>
    </w:p>
    <w:p>
      <w:pPr>
        <w:pStyle w:val="Normal"/>
        <w:rPr/>
      </w:pPr>
      <w:r>
        <w:rPr/>
        <w:t>Но пурга всё замела</w:t>
      </w:r>
    </w:p>
    <w:p>
      <w:pPr>
        <w:pStyle w:val="Normal"/>
        <w:rPr/>
      </w:pPr>
      <w:del w:id="6" w:author="serega  " w:date="2014-11-29T23:31:00Z">
        <w:r>
          <w:rPr/>
          <w:delText xml:space="preserve"> </w:delText>
        </w:r>
      </w:del>
      <w:ins w:id="7" w:author="serega  " w:date="2014-11-29T23:31:00Z">
        <w:r>
          <w:rPr/>
          <w:t>И как будто бы нарочно</w:t>
        </w:r>
      </w:ins>
    </w:p>
    <w:p>
      <w:pPr>
        <w:pStyle w:val="Normal"/>
        <w:rPr/>
      </w:pPr>
      <w:del w:id="8" w:author="serega  " w:date="2014-11-29T23:31:00Z">
        <w:r>
          <w:rPr/>
          <w:delText>И</w:delText>
        </w:r>
      </w:del>
      <w:ins w:id="9" w:author="Василий" w:date="2014-12-02T23:40:00Z">
        <w:r>
          <w:rPr/>
          <w:t>Прочь</w:t>
        </w:r>
      </w:ins>
      <w:del w:id="10" w:author="Василий" w:date="2014-12-02T23:40:00Z">
        <w:r>
          <w:rPr/>
          <w:delText>В ночь</w:delText>
        </w:r>
      </w:del>
      <w:ins w:id="11" w:author="serega  " w:date="2014-11-29T23:32:00Z">
        <w:r>
          <w:rPr/>
          <w:t xml:space="preserve"> </w:t>
        </w:r>
      </w:ins>
      <w:del w:id="12" w:author="serega  " w:date="2014-11-29T23:32:00Z">
        <w:r>
          <w:rPr/>
          <w:delText xml:space="preserve"> </w:delText>
        </w:r>
      </w:del>
      <w:r>
        <w:rPr/>
        <w:t xml:space="preserve">с </w:t>
      </w:r>
      <w:del w:id="13" w:author="serega  " w:date="2014-11-29T23:31:00Z">
        <w:r>
          <w:rPr/>
          <w:delText xml:space="preserve"> </w:delText>
        </w:r>
      </w:del>
      <w:r>
        <w:rPr/>
        <w:t>дороги увела.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Страшно было и тревожно,</w:t>
      </w:r>
    </w:p>
    <w:p>
      <w:pPr>
        <w:pStyle w:val="Normal"/>
        <w:rPr/>
      </w:pPr>
      <w:r>
        <w:rPr/>
        <w:t>Ведь легко замёрзнуть можно.</w:t>
      </w:r>
    </w:p>
    <w:p>
      <w:pPr>
        <w:pStyle w:val="Normal"/>
        <w:rPr/>
      </w:pPr>
      <w:r>
        <w:rPr/>
        <w:t>Сил осталось уж немного,</w:t>
      </w:r>
    </w:p>
    <w:p>
      <w:pPr>
        <w:pStyle w:val="Normal"/>
        <w:rPr/>
      </w:pPr>
      <w:r>
        <w:rPr/>
        <w:t>Не найти ему дорогу.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увидел он тогда,</w:t>
      </w:r>
    </w:p>
    <w:p>
      <w:pPr>
        <w:pStyle w:val="Normal"/>
        <w:rPr/>
      </w:pPr>
      <w:r>
        <w:rPr/>
        <w:t>Далеко стоит скирда.</w:t>
      </w:r>
    </w:p>
    <w:p>
      <w:pPr>
        <w:pStyle w:val="Normal"/>
        <w:rPr/>
      </w:pPr>
      <w:ins w:id="14" w:author="serega  " w:date="2014-11-29T23:32:00Z">
        <w:r>
          <w:rPr/>
          <w:t>«</w:t>
        </w:r>
      </w:ins>
      <w:r>
        <w:rPr/>
        <w:t>Здесь-то я и пережду</w:t>
      </w:r>
    </w:p>
    <w:p>
      <w:pPr>
        <w:pStyle w:val="Normal"/>
        <w:rPr/>
      </w:pPr>
      <w:r>
        <w:rPr/>
        <w:t>Вьюгу злую и пургу</w:t>
      </w:r>
      <w:ins w:id="15" w:author="Василий" w:date="2014-12-02T23:45:00Z">
        <w:r>
          <w:rPr/>
          <w:t>».</w:t>
        </w:r>
      </w:ins>
      <w:del w:id="16" w:author="Василий" w:date="2014-12-02T23:45:00Z">
        <w:r>
          <w:rPr/>
          <w:delText>.</w:delText>
        </w:r>
      </w:del>
    </w:p>
    <w:p>
      <w:pPr>
        <w:pStyle w:val="Normal"/>
        <w:rPr/>
      </w:pPr>
      <w:del w:id="17" w:author="Василий" w:date="2014-12-02T23:45:00Z">
        <w:r>
          <w:rPr/>
          <w:delText>И зароюсь я в солому,</w:delText>
        </w:r>
      </w:del>
    </w:p>
    <w:p>
      <w:pPr>
        <w:pStyle w:val="Normal"/>
        <w:rPr/>
      </w:pPr>
      <w:del w:id="18" w:author="Василий" w:date="2014-12-02T23:45:00Z">
        <w:r>
          <w:rPr/>
          <w:delText>Здесь и ночку проведу</w:delText>
        </w:r>
      </w:del>
      <w:del w:id="19" w:author="Василий" w:date="2014-12-02T23:45:00Z">
        <w:r>
          <w:rPr/>
          <w:delText>»</w:delText>
        </w:r>
      </w:del>
      <w:del w:id="20" w:author="Василий" w:date="2014-12-02T23:45:00Z">
        <w:r>
          <w:rPr/>
          <w:delText>.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Присмотрелся</w:t>
      </w:r>
      <w:del w:id="21" w:author="serega  " w:date="2014-11-29T23:32:00Z">
        <w:r>
          <w:rPr/>
          <w:delText>,</w:delText>
        </w:r>
      </w:del>
      <w:ins w:id="22" w:author="serega  " w:date="2014-11-29T23:32:00Z">
        <w:r>
          <w:rPr/>
          <w:t xml:space="preserve"> – </w:t>
        </w:r>
      </w:ins>
      <w:del w:id="23" w:author="serega  " w:date="2014-11-29T23:32:00Z">
        <w:r>
          <w:rPr/>
          <w:delText xml:space="preserve"> </w:delText>
        </w:r>
      </w:del>
      <w:r>
        <w:rPr/>
        <w:t xml:space="preserve">в темноте </w:t>
      </w:r>
    </w:p>
    <w:p>
      <w:pPr>
        <w:pStyle w:val="Normal"/>
        <w:rPr/>
      </w:pPr>
      <w:r>
        <w:rPr/>
        <w:t>Что-то движется живое.</w:t>
      </w:r>
    </w:p>
    <w:p>
      <w:pPr>
        <w:pStyle w:val="Normal"/>
        <w:rPr/>
      </w:pPr>
      <w:r>
        <w:rPr/>
        <w:t>И глазам своим, не веря,</w:t>
      </w:r>
    </w:p>
    <w:p>
      <w:pPr>
        <w:pStyle w:val="Normal"/>
        <w:rPr/>
      </w:pPr>
      <w:r>
        <w:rPr/>
        <w:t>Он узнал Мухтара в звере.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Подбежал </w:t>
      </w:r>
      <w:del w:id="24" w:author="serega  " w:date="2014-11-29T23:33:00Z">
        <w:r>
          <w:rPr/>
          <w:delText>он</w:delText>
        </w:r>
      </w:del>
      <w:ins w:id="25" w:author="serega  " w:date="2014-11-29T23:33:00Z">
        <w:r>
          <w:rPr/>
          <w:t>тот</w:t>
        </w:r>
      </w:ins>
      <w:r>
        <w:rPr/>
        <w:t>, заскулил,</w:t>
      </w:r>
    </w:p>
    <w:p>
      <w:pPr>
        <w:pStyle w:val="Normal"/>
        <w:rPr/>
      </w:pPr>
      <w:r>
        <w:rPr/>
        <w:t>Не скрывая беспокойства,</w:t>
      </w:r>
    </w:p>
    <w:p>
      <w:pPr>
        <w:pStyle w:val="Normal"/>
        <w:rPr/>
      </w:pPr>
      <w:r>
        <w:rPr/>
        <w:t>Облизал руки и лоб</w:t>
      </w:r>
    </w:p>
    <w:p>
      <w:pPr>
        <w:pStyle w:val="Normal"/>
        <w:rPr/>
      </w:pPr>
      <w:r>
        <w:rPr/>
        <w:t xml:space="preserve">И согреться </w:t>
      </w:r>
      <w:ins w:id="26" w:author="Василий" w:date="2014-12-02T23:49:00Z">
        <w:r>
          <w:rPr/>
          <w:t>он</w:t>
        </w:r>
      </w:ins>
      <w:del w:id="27" w:author="Василий" w:date="2014-12-02T23:49:00Z">
        <w:r>
          <w:rPr/>
          <w:delText>мне</w:delText>
        </w:r>
      </w:del>
      <w:r>
        <w:rPr/>
        <w:t xml:space="preserve"> помог.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понятно сразу стало</w:t>
      </w:r>
      <w:del w:id="28" w:author="serega  " w:date="2014-11-29T23:33:00Z">
        <w:r>
          <w:rPr/>
          <w:delText>,</w:delText>
        </w:r>
      </w:del>
      <w:ins w:id="29" w:author="serega  " w:date="2014-11-29T23:33:00Z">
        <w:r>
          <w:rPr/>
          <w:t xml:space="preserve"> –</w:t>
        </w:r>
      </w:ins>
    </w:p>
    <w:p>
      <w:pPr>
        <w:pStyle w:val="Normal"/>
        <w:rPr/>
      </w:pPr>
      <w:r>
        <w:rPr/>
        <w:t>Верней друга не найти.</w:t>
      </w:r>
    </w:p>
    <w:p>
      <w:pPr>
        <w:pStyle w:val="Normal"/>
        <w:rPr/>
      </w:pPr>
      <w:r>
        <w:rPr/>
        <w:t>Всё собаки понимают,</w:t>
      </w:r>
    </w:p>
    <w:p>
      <w:pPr>
        <w:pStyle w:val="Normal"/>
        <w:rPr/>
      </w:pPr>
      <w:r>
        <w:rPr/>
        <w:t xml:space="preserve">Испытал </w:t>
      </w:r>
      <w:ins w:id="30" w:author="Василий" w:date="2014-12-02T23:49:00Z">
        <w:r>
          <w:rPr/>
          <w:t>он</w:t>
        </w:r>
      </w:ins>
      <w:del w:id="31" w:author="Василий" w:date="2014-12-02T23:49:00Z">
        <w:r>
          <w:rPr/>
          <w:delText>я</w:delText>
        </w:r>
      </w:del>
      <w:bookmarkStart w:id="0" w:name="_GoBack"/>
      <w:bookmarkEnd w:id="0"/>
      <w:r>
        <w:rPr/>
        <w:t xml:space="preserve"> всё в пути.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на утро вьюга стихла,</w:t>
      </w:r>
    </w:p>
    <w:p>
      <w:pPr>
        <w:pStyle w:val="Normal"/>
        <w:rPr/>
      </w:pPr>
      <w:r>
        <w:rPr/>
        <w:t>Слышен звон колоколов,</w:t>
      </w:r>
    </w:p>
    <w:p>
      <w:pPr>
        <w:pStyle w:val="Normal"/>
        <w:rPr/>
      </w:pPr>
      <w:ins w:id="32" w:author="serega  " w:date="2014-11-29T23:34:00Z">
        <w:r>
          <w:rPr/>
          <w:t>И тогда понятно стало:</w:t>
        </w:r>
      </w:ins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Недалёко и село.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 w:customStyle="1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2014-10-21T08:10:00Z</dcterms:created>
  <dc:language>ru-RU</dc:language>
  <cp:lastModifiedBy>Василий</cp:lastModifiedBy>
  <dcterms:modified xsi:type="dcterms:W3CDTF">2014-12-02T19:49:00Z</dcterms:modified>
  <cp:revision>5</cp:revision>
  <dc:title>Верный друг.docx</dc:title>
</cp:coreProperties>
</file>