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45D3" w:rsidRDefault="007E4AC8">
      <w:r>
        <w:t>Умница, красавица,</w:t>
      </w:r>
      <w:r>
        <w:br/>
        <w:t>Да ещё артистка!</w:t>
      </w:r>
      <w:r>
        <w:br/>
        <w:t>Живёт в Тяглом озере</w:t>
      </w:r>
      <w:r>
        <w:br/>
        <w:t>Девушка Лариска.</w:t>
      </w:r>
      <w:bookmarkStart w:id="0" w:name="_GoBack"/>
      <w:bookmarkEnd w:id="0"/>
    </w:p>
    <w:p w:rsidR="00CA45D3" w:rsidRDefault="007E4AC8">
      <w:r>
        <w:t>Брови чёрные в разлёт,</w:t>
      </w:r>
      <w:r>
        <w:br/>
        <w:t>Зелёные глазки.</w:t>
      </w:r>
      <w:r>
        <w:br/>
        <w:t>Речи, словно сладкий мёд,</w:t>
      </w:r>
      <w:r>
        <w:br/>
        <w:t>Словно песни, сказки!</w:t>
      </w:r>
    </w:p>
    <w:p w:rsidR="00CA45D3" w:rsidRDefault="007E4AC8">
      <w:r>
        <w:t>Всё на месте, всё при ней,</w:t>
      </w:r>
      <w:r>
        <w:br/>
        <w:t>Прямо статуэтка!</w:t>
      </w:r>
      <w:r>
        <w:br/>
        <w:t xml:space="preserve">Вот такая, </w:t>
      </w:r>
      <w:proofErr w:type="spellStart"/>
      <w:r>
        <w:t>рас</w:t>
      </w:r>
      <w:del w:id="1" w:author="Василий" w:date="2016-10-29T15:59:00Z">
        <w:r w:rsidDel="007E4AC8">
          <w:delText xml:space="preserve"> </w:delText>
        </w:r>
      </w:del>
      <w:r>
        <w:t>такая</w:t>
      </w:r>
      <w:proofErr w:type="spellEnd"/>
      <w:r>
        <w:t>,</w:t>
      </w:r>
      <w:r>
        <w:br/>
      </w:r>
      <w:proofErr w:type="spellStart"/>
      <w:r>
        <w:t>Ларочка</w:t>
      </w:r>
      <w:proofErr w:type="spellEnd"/>
      <w:r>
        <w:t xml:space="preserve"> конфетка!</w:t>
      </w:r>
    </w:p>
    <w:sectPr w:rsidR="00CA45D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CA45D3"/>
    <w:rsid w:val="007E4AC8"/>
    <w:rsid w:val="00CA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3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7E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4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3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7E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4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>Krokoz™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4</cp:revision>
  <dcterms:created xsi:type="dcterms:W3CDTF">2016-07-03T18:26:00Z</dcterms:created>
  <dcterms:modified xsi:type="dcterms:W3CDTF">2016-10-29T11:59:00Z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