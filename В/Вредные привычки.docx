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Бросайте вредные привычки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постарайтесь их не брать.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Своё здоровье берегите,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вам ещё детей рожать.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/>
      </w:pPr>
      <w:r>
        <w:rPr/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Сигара женщину не красит,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Она румянец её гасит.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голос нежный грубым станет,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конце концов, себя обманет.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/>
      </w:pPr>
      <w:r>
        <w:rPr/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Все знают, сигареты</w:t>
      </w:r>
      <w:del w:id="0" w:author="serega  " w:date="2014-11-28T18:01:00Z">
        <w:r>
          <w:rPr>
            <w:rFonts w:eastAsia="Calibri" w:cs="Calibri" w:ascii="Calibri" w:hAnsi="Calibri"/>
            <w:sz w:val="28"/>
          </w:rPr>
          <w:delText xml:space="preserve"> – </w:delText>
        </w:r>
      </w:del>
      <w:ins w:id="1" w:author="serega  " w:date="2014-11-28T18:01:00Z">
        <w:r>
          <w:rPr>
            <w:rFonts w:eastAsia="Calibri" w:cs="Calibri" w:ascii="Calibri" w:hAnsi="Calibri"/>
            <w:sz w:val="28"/>
          </w:rPr>
          <w:t xml:space="preserve"> – </w:t>
        </w:r>
      </w:ins>
      <w:r>
        <w:rPr>
          <w:rFonts w:eastAsia="Calibri" w:cs="Calibri" w:ascii="Calibri" w:hAnsi="Calibri"/>
          <w:sz w:val="28"/>
        </w:rPr>
        <w:t>яд!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добровольно принимать,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Себя так сильно не любить,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То значит, слабовольным быть.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/>
      </w:pPr>
      <w:r>
        <w:rPr/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Детей своих учить ты будешь,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Кого поставишь им в пример?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Здоровых видеть их захочешь,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Как </w:t>
      </w:r>
      <w:del w:id="2" w:author="serega  " w:date="2014-11-28T18:01:00Z">
        <w:r>
          <w:rPr>
            <w:rFonts w:eastAsia="Calibri" w:cs="Calibri" w:ascii="Calibri" w:hAnsi="Calibri"/>
            <w:sz w:val="28"/>
          </w:rPr>
          <w:delText>п</w:delText>
        </w:r>
      </w:del>
      <w:ins w:id="3" w:author="serega  " w:date="2014-11-28T18:01:00Z">
        <w:r>
          <w:rPr>
            <w:rFonts w:eastAsia="Calibri" w:cs="Calibri" w:ascii="Calibri" w:hAnsi="Calibri"/>
            <w:sz w:val="28"/>
          </w:rPr>
          <w:t>П</w:t>
        </w:r>
      </w:ins>
      <w:r>
        <w:rPr>
          <w:rFonts w:eastAsia="Calibri" w:cs="Calibri" w:ascii="Calibri" w:hAnsi="Calibri"/>
          <w:sz w:val="28"/>
        </w:rPr>
        <w:t xml:space="preserve">резидент или </w:t>
      </w:r>
      <w:del w:id="4" w:author="serega  " w:date="2014-11-28T18:01:00Z">
        <w:r>
          <w:rPr>
            <w:rFonts w:eastAsia="Calibri" w:cs="Calibri" w:ascii="Calibri" w:hAnsi="Calibri"/>
            <w:sz w:val="28"/>
          </w:rPr>
          <w:delText>п</w:delText>
        </w:r>
      </w:del>
      <w:ins w:id="5" w:author="serega  " w:date="2014-11-28T18:01:00Z">
        <w:r>
          <w:rPr>
            <w:rFonts w:eastAsia="Calibri" w:cs="Calibri" w:ascii="Calibri" w:hAnsi="Calibri"/>
            <w:sz w:val="28"/>
          </w:rPr>
          <w:t>П</w:t>
        </w:r>
      </w:ins>
      <w:r>
        <w:rPr>
          <w:rFonts w:eastAsia="Calibri" w:cs="Calibri" w:ascii="Calibri" w:hAnsi="Calibri"/>
          <w:sz w:val="28"/>
        </w:rPr>
        <w:t>ремьер.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/>
      </w:pPr>
      <w:r>
        <w:rPr/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курят, кто себя не люб</w:t>
      </w:r>
      <w:del w:id="6" w:author="serega  " w:date="2014-11-28T18:01:00Z">
        <w:r>
          <w:rPr>
            <w:rFonts w:eastAsia="Calibri" w:cs="Calibri" w:ascii="Calibri" w:hAnsi="Calibri"/>
            <w:sz w:val="28"/>
          </w:rPr>
          <w:delText>я</w:delText>
        </w:r>
      </w:del>
      <w:ins w:id="7" w:author="serega  " w:date="2014-11-28T18:01:00Z">
        <w:r>
          <w:rPr>
            <w:rFonts w:eastAsia="Calibri" w:cs="Calibri" w:ascii="Calibri" w:hAnsi="Calibri"/>
            <w:sz w:val="28"/>
          </w:rPr>
          <w:t>и</w:t>
        </w:r>
      </w:ins>
      <w:r>
        <w:rPr>
          <w:rFonts w:eastAsia="Calibri" w:cs="Calibri" w:ascii="Calibri" w:hAnsi="Calibri"/>
          <w:sz w:val="28"/>
        </w:rPr>
        <w:t>т,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Им на здоровье наплевать.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Себя в трюмо он не узнает,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Годков так, через двадцать пять.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/>
      </w:pPr>
      <w:r>
        <w:rPr/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Сложите в кучу все сигары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разожгите с них костёр.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На эту тему заводите, 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 детьми своими разговор.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/>
      </w:pPr>
      <w:r>
        <w:rPr/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Дурной пример не подавайте,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Будьте кумиром для детей.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Зарядкой, спортом занимайтесь,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всё зависит от властей!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/>
      </w:pPr>
      <w:r>
        <w:rPr/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Если курить бросить готов,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Купи побольше леденцов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 одному их принимай,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 никотина отвыкай.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/>
      </w:pPr>
      <w:r>
        <w:rPr/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Бороться ведь, ни с кем не нужно,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Всего лишь</w:t>
      </w:r>
      <w:del w:id="8" w:author="serega  " w:date="2014-11-28T18:02:00Z">
        <w:r>
          <w:rPr>
            <w:rFonts w:eastAsia="Calibri" w:cs="Calibri" w:ascii="Calibri" w:hAnsi="Calibri"/>
            <w:sz w:val="28"/>
          </w:rPr>
          <w:delText>,</w:delText>
        </w:r>
      </w:del>
      <w:ins w:id="9" w:author="serega  " w:date="2014-11-28T18:02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10" w:author="serega  " w:date="2014-11-28T18:02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справиться с собой.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Подумать и решить всем дружно,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  <w:tab w:val="left" w:pos="568" w:leader="none"/>
          <w:tab w:val="left" w:pos="1278" w:leader="none"/>
        </w:tabs>
        <w:spacing w:lineRule="auto" w:line="276" w:before="0" w:after="200"/>
        <w:jc w:val="both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8"/>
        </w:rPr>
        <w:t>Ведь ты не трус, ты же герой!</w:t>
      </w:r>
      <w:r>
        <w:rPr>
          <w:rFonts w:eastAsia="Calibri" w:cs="Calibri" w:ascii="Calibri" w:hAnsi="Calibri"/>
          <w:sz w:val="22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>
    <w:name w:val="Выделение"/>
    <w:uiPriority w:val="20"/>
    <w:qFormat/>
    <w:rsid w:val="004b7bdb"/>
    <w:basedOn w:val="DefaultParagraphFont"/>
    <w:rPr>
      <w:i/>
      <w:iCs/>
    </w:rPr>
  </w:style>
  <w:style w:type="paragraph" w:styleId="Style9">
    <w:name w:val="Заголовок"/>
    <w:basedOn w:val="Normal"/>
    <w:next w:val="Style1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0">
    <w:name w:val="Основной текст"/>
    <w:basedOn w:val="Normal"/>
    <w:pPr>
      <w:spacing w:lineRule="auto" w:line="288" w:before="0" w:after="140"/>
    </w:pPr>
    <w:rPr/>
  </w:style>
  <w:style w:type="paragraph" w:styleId="Style11">
    <w:name w:val="Список"/>
    <w:basedOn w:val="Style10"/>
    <w:pPr/>
    <w:rPr>
      <w:rFonts w:ascii="Cambria" w:hAnsi="Cambria" w:cs="FreeSans"/>
    </w:rPr>
  </w:style>
  <w:style w:type="paragraph" w:styleId="Style12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3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4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5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2014-10-21T08:47:00Z</dcterms:created>
  <dc:language>ru-RU</dc:language>
  <cp:lastModifiedBy>Василий</cp:lastModifiedBy>
  <dcterms:modified xsi:type="dcterms:W3CDTF">2014-11-16T14:34:00Z</dcterms:modified>
  <cp:revision>3</cp:revision>
  <dc:title>Вредные привычки.docx</dc:title>
</cp:coreProperties>
</file>