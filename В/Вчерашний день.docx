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Куда ушёл вчерашний день?</w:t>
      </w:r>
    </w:p>
    <w:p>
      <w:pPr>
        <w:pStyle w:val="Normal"/>
        <w:rPr/>
      </w:pPr>
      <w:r>
        <w:rPr/>
        <w:t>Ушёл он в темноту.</w:t>
      </w:r>
    </w:p>
    <w:p>
      <w:pPr>
        <w:pStyle w:val="Normal"/>
        <w:rPr/>
      </w:pPr>
      <w:r>
        <w:rPr/>
        <w:t>С собою взял не</w:t>
      </w:r>
      <w:del w:id="0" w:author="serega  " w:date="2014-11-28T13:25:00Z">
        <w:r>
          <w:rPr/>
          <w:delText xml:space="preserve"> </w:delText>
        </w:r>
      </w:del>
      <w:r>
        <w:rPr/>
        <w:t>нужный груз,</w:t>
      </w:r>
    </w:p>
    <w:p>
      <w:pPr>
        <w:pStyle w:val="Normal"/>
        <w:rPr/>
      </w:pPr>
      <w:r>
        <w:rPr/>
        <w:t>Оставил нам мечту.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Куда ушёл вчерашний день,</w:t>
      </w:r>
    </w:p>
    <w:p>
      <w:pPr>
        <w:pStyle w:val="Normal"/>
        <w:rPr/>
      </w:pPr>
      <w:r>
        <w:rPr/>
        <w:t>Кто стёр его с лица?</w:t>
      </w:r>
    </w:p>
    <w:p>
      <w:pPr>
        <w:pStyle w:val="Normal"/>
        <w:rPr/>
      </w:pPr>
      <w:r>
        <w:rPr/>
        <w:t>Сегодня</w:t>
      </w:r>
      <w:del w:id="1" w:author="serega  " w:date="2014-11-28T13:25:00Z">
        <w:r>
          <w:rPr/>
          <w:delText>,</w:delText>
        </w:r>
      </w:del>
      <w:r>
        <w:rPr/>
        <w:t xml:space="preserve"> день уже другой</w:t>
      </w:r>
    </w:p>
    <w:p>
      <w:pPr>
        <w:pStyle w:val="Normal"/>
        <w:rPr/>
      </w:pPr>
      <w:r>
        <w:rPr/>
        <w:t>И так</w:t>
      </w:r>
      <w:del w:id="2" w:author="serega  " w:date="2014-11-28T13:25:00Z">
        <w:r>
          <w:rPr/>
          <w:delText>,</w:delText>
        </w:r>
      </w:del>
      <w:ins w:id="3" w:author="serega  " w:date="2014-11-28T13:25:00Z">
        <w:r>
          <w:rPr/>
          <w:t xml:space="preserve"> – </w:t>
        </w:r>
      </w:ins>
      <w:del w:id="4" w:author="serega  " w:date="2014-11-28T13:25:00Z">
        <w:r>
          <w:rPr/>
          <w:delText xml:space="preserve"> </w:delText>
        </w:r>
      </w:del>
      <w:r>
        <w:rPr/>
        <w:t>всё без конца.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Рассвет, закат и вновь рассвет,</w:t>
      </w:r>
    </w:p>
    <w:p>
      <w:pPr>
        <w:pStyle w:val="Normal"/>
        <w:rPr/>
      </w:pPr>
      <w:r>
        <w:rPr/>
        <w:t>Встречаем чередой.</w:t>
      </w:r>
    </w:p>
    <w:p>
      <w:pPr>
        <w:pStyle w:val="Normal"/>
        <w:rPr/>
      </w:pPr>
      <w:r>
        <w:rPr/>
        <w:t>Куда ушёл вчерашний день,</w:t>
      </w:r>
    </w:p>
    <w:p>
      <w:pPr>
        <w:pStyle w:val="Normal"/>
        <w:rPr/>
      </w:pPr>
      <w:r>
        <w:rPr/>
        <w:t>Каким будет другой?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Проходят дни, идут года,</w:t>
      </w:r>
    </w:p>
    <w:p>
      <w:pPr>
        <w:pStyle w:val="Normal"/>
        <w:rPr/>
      </w:pPr>
      <w:r>
        <w:rPr/>
        <w:t>Торопимся мы жить.</w:t>
      </w:r>
    </w:p>
    <w:p>
      <w:pPr>
        <w:pStyle w:val="Normal"/>
        <w:rPr/>
      </w:pPr>
      <w:r>
        <w:rPr/>
        <w:t>Любой, какой бы ни был день,</w:t>
      </w:r>
    </w:p>
    <w:p>
      <w:pPr>
        <w:pStyle w:val="Normal"/>
        <w:rPr/>
      </w:pPr>
      <w:del w:id="5" w:author="serega  " w:date="2014-11-28T13:25:00Z">
        <w:r>
          <w:rPr/>
          <w:delText xml:space="preserve"> </w:delText>
        </w:r>
      </w:del>
      <w:r>
        <w:rPr/>
        <w:t>Нельзя остановить.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Посмотришь в паспорт, календарь</w:t>
      </w:r>
    </w:p>
    <w:p>
      <w:pPr>
        <w:pStyle w:val="Normal"/>
        <w:rPr/>
      </w:pPr>
      <w:r>
        <w:rPr/>
        <w:t>Не</w:t>
      </w:r>
      <w:del w:id="6" w:author="serega  " w:date="2014-11-28T13:25:00Z">
        <w:r>
          <w:rPr/>
          <w:delText xml:space="preserve"> </w:delText>
        </w:r>
      </w:del>
      <w:r>
        <w:rPr/>
        <w:t>трудно сосчитать,</w:t>
      </w:r>
    </w:p>
    <w:p>
      <w:pPr>
        <w:pStyle w:val="Normal"/>
        <w:rPr/>
      </w:pPr>
      <w:r>
        <w:rPr/>
        <w:t>Сколько ушло вчерашних дней</w:t>
      </w:r>
    </w:p>
    <w:p>
      <w:pPr>
        <w:pStyle w:val="Normal"/>
        <w:rPr/>
      </w:pPr>
      <w:r>
        <w:rPr/>
        <w:t>И их уж не догнать.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 человека выход есть - </w:t>
      </w:r>
    </w:p>
    <w:p>
      <w:pPr>
        <w:pStyle w:val="Normal"/>
        <w:rPr/>
      </w:pPr>
      <w:r>
        <w:rPr/>
        <w:t>Любой из дней ценить.</w:t>
      </w:r>
    </w:p>
    <w:p>
      <w:pPr>
        <w:pStyle w:val="Normal"/>
        <w:rPr/>
      </w:pPr>
      <w:r>
        <w:rPr/>
        <w:t>Их лишних нет в календаре</w:t>
      </w:r>
    </w:p>
    <w:p>
      <w:pPr>
        <w:pStyle w:val="Normal"/>
        <w:rPr/>
      </w:pPr>
      <w:r>
        <w:rPr/>
        <w:t>И паспорт не сменить.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2014-11-16T13:11:00Z</dcterms:created>
  <dc:language>ru-RU</dc:language>
  <cp:lastModifiedBy>Василий</cp:lastModifiedBy>
  <dcterms:modified xsi:type="dcterms:W3CDTF">2014-11-16T13:17:00Z</dcterms:modified>
  <cp:revision>2</cp:revision>
  <dc:title>Вчерашний день.docx</dc:title>
</cp:coreProperties>
</file>