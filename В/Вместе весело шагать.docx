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624B" w:rsidRDefault="00E84DC5">
      <w:pPr>
        <w:spacing w:after="113"/>
      </w:pPr>
      <w:r>
        <w:t>В тот год не стало жены Розы,</w:t>
      </w:r>
      <w:r>
        <w:br/>
        <w:t>Засохла следом и берёза.</w:t>
      </w:r>
      <w:r>
        <w:br/>
        <w:t>Почти не вижу я внучат,</w:t>
      </w:r>
      <w:r>
        <w:br/>
        <w:t>Но кто же в этом виноват?</w:t>
      </w:r>
    </w:p>
    <w:p w:rsidR="0037624B" w:rsidRDefault="00E84DC5">
      <w:pPr>
        <w:spacing w:after="113"/>
      </w:pPr>
      <w:r>
        <w:t>Мне всё казалось, шумно в доме,</w:t>
      </w:r>
      <w:r>
        <w:br/>
        <w:t>Когда внучата соберутся.</w:t>
      </w:r>
      <w:r>
        <w:br/>
        <w:t>Ну, а сейчас, тоска съедает,</w:t>
      </w:r>
      <w:r>
        <w:br/>
        <w:t>И только мыши лишь скребутся.</w:t>
      </w:r>
    </w:p>
    <w:p w:rsidR="0037624B" w:rsidRDefault="00E84DC5">
      <w:pPr>
        <w:spacing w:after="113"/>
      </w:pPr>
      <w:r>
        <w:t>Мне всё казалось, что деревья,</w:t>
      </w:r>
      <w:r>
        <w:br/>
      </w:r>
      <w:r>
        <w:t xml:space="preserve">Растут и </w:t>
      </w:r>
      <w:ins w:id="0" w:author="Василий" w:date="2017-01-04T00:54:00Z">
        <w:r w:rsidR="007D2B08">
          <w:t>ничего не чуют</w:t>
        </w:r>
      </w:ins>
      <w:ins w:id="1" w:author="Василий" w:date="2017-01-04T00:55:00Z">
        <w:r w:rsidR="007D2B08">
          <w:t>,</w:t>
        </w:r>
      </w:ins>
      <w:ins w:id="2" w:author="Василий" w:date="2017-01-04T00:54:00Z">
        <w:r w:rsidR="007D2B08">
          <w:br/>
        </w:r>
      </w:ins>
      <w:commentRangeStart w:id="3"/>
      <w:del w:id="4" w:author="Василий" w:date="2017-01-04T00:54:00Z">
        <w:r w:rsidDel="007D2B08">
          <w:delText>"</w:delText>
        </w:r>
        <w:r w:rsidDel="007D2B08">
          <w:delText>в</w:delText>
        </w:r>
        <w:r w:rsidDel="007D2B08">
          <w:delText xml:space="preserve"> </w:delText>
        </w:r>
        <w:r w:rsidDel="007D2B08">
          <w:delText>у</w:delText>
        </w:r>
        <w:r w:rsidDel="007D2B08">
          <w:delText>с</w:delText>
        </w:r>
        <w:r w:rsidDel="007D2B08">
          <w:delText xml:space="preserve"> </w:delText>
        </w:r>
        <w:r w:rsidDel="007D2B08">
          <w:delText>с</w:delText>
        </w:r>
        <w:r w:rsidDel="007D2B08">
          <w:delText>е</w:delText>
        </w:r>
        <w:r w:rsidDel="007D2B08">
          <w:delText>б</w:delText>
        </w:r>
        <w:r w:rsidDel="007D2B08">
          <w:delText>е</w:delText>
        </w:r>
        <w:r w:rsidDel="007D2B08">
          <w:delText xml:space="preserve"> </w:delText>
        </w:r>
        <w:r w:rsidDel="007D2B08">
          <w:delText>н</w:delText>
        </w:r>
        <w:r w:rsidDel="007D2B08">
          <w:delText>е</w:delText>
        </w:r>
        <w:r w:rsidDel="007D2B08">
          <w:delText xml:space="preserve"> </w:delText>
        </w:r>
        <w:r w:rsidDel="007D2B08">
          <w:delText>д</w:delText>
        </w:r>
        <w:r w:rsidDel="007D2B08">
          <w:delText>у</w:delText>
        </w:r>
        <w:r w:rsidDel="007D2B08">
          <w:delText>ю</w:delText>
        </w:r>
        <w:r w:rsidDel="007D2B08">
          <w:delText>т</w:delText>
        </w:r>
        <w:r w:rsidDel="007D2B08">
          <w:delText>!</w:delText>
        </w:r>
        <w:r w:rsidDel="007D2B08">
          <w:delText>"</w:delText>
        </w:r>
        <w:commentRangeEnd w:id="3"/>
        <w:r w:rsidDel="007D2B08">
          <w:commentReference w:id="3"/>
        </w:r>
        <w:r w:rsidDel="007D2B08">
          <w:br/>
        </w:r>
      </w:del>
      <w:r>
        <w:t>Но, оказалось всё неверно,</w:t>
      </w:r>
      <w:r>
        <w:br/>
        <w:t>Они, как человек тоскуют!</w:t>
      </w:r>
    </w:p>
    <w:p w:rsidR="0037624B" w:rsidRDefault="00E84DC5">
      <w:pPr>
        <w:spacing w:after="113"/>
      </w:pPr>
      <w:r>
        <w:t>Всё чаще на ресницах росы,</w:t>
      </w:r>
      <w:r>
        <w:br/>
        <w:t>Когда подумаю о Розе.</w:t>
      </w:r>
      <w:r>
        <w:br/>
        <w:t xml:space="preserve">Ведь я не понимал </w:t>
      </w:r>
      <w:ins w:id="5" w:author="Василий" w:date="2017-01-04T00:55:00Z">
        <w:r w:rsidR="007D2B08">
          <w:t>чудак,</w:t>
        </w:r>
      </w:ins>
      <w:del w:id="6" w:author="Василий" w:date="2017-01-04T00:55:00Z">
        <w:r w:rsidDel="007D2B08">
          <w:delText>д</w:delText>
        </w:r>
        <w:r w:rsidDel="007D2B08">
          <w:delText>у</w:delText>
        </w:r>
        <w:r w:rsidDel="007D2B08">
          <w:delText>р</w:delText>
        </w:r>
        <w:r w:rsidDel="007D2B08">
          <w:delText>а</w:delText>
        </w:r>
        <w:r w:rsidDel="007D2B08">
          <w:delText>к</w:delText>
        </w:r>
      </w:del>
      <w:bookmarkStart w:id="7" w:name="_GoBack"/>
      <w:bookmarkEnd w:id="7"/>
      <w:del w:id="8" w:author="Василий" w:date="2017-01-04T00:58:00Z">
        <w:r w:rsidDel="007D2B08">
          <w:delText>,</w:delText>
        </w:r>
      </w:del>
      <w:r>
        <w:br/>
        <w:t>Что берегла она очаг.</w:t>
      </w:r>
    </w:p>
    <w:p w:rsidR="0037624B" w:rsidRDefault="00E84DC5">
      <w:pPr>
        <w:spacing w:after="113"/>
      </w:pPr>
      <w:r>
        <w:t>Поёт в кустарнике пичужка,</w:t>
      </w:r>
      <w:r>
        <w:br/>
        <w:t>И всё равно тоскливо мне.</w:t>
      </w:r>
      <w:r>
        <w:br/>
        <w:t>Такая пустота в лачуж</w:t>
      </w:r>
      <w:r>
        <w:t>ке,</w:t>
      </w:r>
      <w:r>
        <w:br/>
        <w:t>И лишь портреты на стене.</w:t>
      </w:r>
    </w:p>
    <w:p w:rsidR="0037624B" w:rsidRDefault="00E84DC5">
      <w:pPr>
        <w:spacing w:after="113"/>
      </w:pPr>
      <w:r>
        <w:t>Я понял, жизнь</w:t>
      </w:r>
      <w:ins w:id="9" w:author="Василий" w:date="2017-01-04T00:56:00Z">
        <w:r w:rsidR="007D2B08">
          <w:t xml:space="preserve">, </w:t>
        </w:r>
      </w:ins>
      <w:del w:id="10" w:author="Василий" w:date="2017-01-04T00:56:00Z">
        <w:r w:rsidDel="007D2B08">
          <w:delText xml:space="preserve"> </w:delText>
        </w:r>
        <w:r w:rsidDel="007D2B08">
          <w:delText>–</w:delText>
        </w:r>
        <w:r w:rsidDel="007D2B08">
          <w:delText xml:space="preserve"> </w:delText>
        </w:r>
      </w:del>
      <w:r>
        <w:t>это дорога,</w:t>
      </w:r>
      <w:r>
        <w:br/>
        <w:t>Идти гурьбою веселей!</w:t>
      </w:r>
      <w:r>
        <w:br/>
        <w:t>И веселей поёт кукушка,</w:t>
      </w:r>
      <w:r>
        <w:br/>
        <w:t>Щебечет громче соловей!</w:t>
      </w:r>
    </w:p>
    <w:sectPr w:rsidR="0037624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1-22T14:19:00Z" w:initials="sd">
    <w:p w:rsidR="0037624B" w:rsidRDefault="00E84DC5">
      <w:r>
        <w:rPr>
          <w:sz w:val="20"/>
        </w:rPr>
        <w:t>Замените.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7624B"/>
    <w:rsid w:val="0037624B"/>
    <w:rsid w:val="007D2B08"/>
    <w:rsid w:val="00E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D2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2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D2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2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11</cp:revision>
  <dcterms:created xsi:type="dcterms:W3CDTF">2016-01-24T09:42:00Z</dcterms:created>
  <dcterms:modified xsi:type="dcterms:W3CDTF">2017-01-03T21:00:00Z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