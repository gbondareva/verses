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Трудовая книжка, будто записная,</w:t>
      </w:r>
    </w:p>
    <w:p>
      <w:pPr>
        <w:pStyle w:val="Normal"/>
        <w:rPr/>
      </w:pPr>
      <w:r>
        <w:rPr/>
        <w:t>Исписали мне её, от края и до края.</w:t>
      </w:r>
    </w:p>
    <w:p>
      <w:pPr>
        <w:pStyle w:val="Normal"/>
        <w:rPr/>
      </w:pPr>
      <w:r>
        <w:rPr/>
        <w:t xml:space="preserve">В жизни </w:t>
      </w:r>
      <w:del w:id="0" w:author="serega  " w:date="2014-11-30T00:32:00Z">
        <w:r>
          <w:rPr/>
          <w:delText>всё</w:delText>
        </w:r>
      </w:del>
      <w:ins w:id="1" w:author="serega  " w:date="2014-11-30T00:32:00Z">
        <w:r>
          <w:rPr/>
          <w:t>многое</w:t>
        </w:r>
      </w:ins>
      <w:r>
        <w:rPr/>
        <w:t xml:space="preserve"> умею, не боюсь труда,</w:t>
      </w:r>
    </w:p>
    <w:p>
      <w:pPr>
        <w:pStyle w:val="Normal"/>
        <w:rPr/>
      </w:pPr>
      <w:r>
        <w:rPr/>
        <w:t>Для меня работ</w:t>
      </w:r>
      <w:del w:id="2" w:author="serega  " w:date="2014-11-30T00:32:00Z">
        <w:r>
          <w:rPr/>
          <w:delText>а,</w:delText>
        </w:r>
      </w:del>
      <w:ins w:id="3" w:author="serega  " w:date="2014-11-30T00:32:00Z">
        <w:r>
          <w:rPr/>
          <w:t xml:space="preserve">а – </w:t>
        </w:r>
      </w:ins>
      <w:del w:id="4" w:author="serega  " w:date="2014-11-30T00:32:00Z">
        <w:r>
          <w:rPr/>
          <w:delText xml:space="preserve"> </w:delText>
        </w:r>
      </w:del>
      <w:r>
        <w:rPr/>
        <w:t>просто ерунда.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поле сеяла зерно,</w:t>
      </w:r>
    </w:p>
    <w:p>
      <w:pPr>
        <w:pStyle w:val="Normal"/>
        <w:rPr/>
      </w:pPr>
      <w:r>
        <w:rPr/>
        <w:t>От зари и до зари.</w:t>
      </w:r>
    </w:p>
    <w:p>
      <w:pPr>
        <w:pStyle w:val="Normal"/>
        <w:rPr/>
      </w:pPr>
      <w:r>
        <w:rPr/>
        <w:t>Это от отца дано,</w:t>
      </w:r>
    </w:p>
    <w:p>
      <w:pPr>
        <w:pStyle w:val="Normal"/>
        <w:rPr/>
      </w:pPr>
      <w:r>
        <w:rPr/>
        <w:t>Что не говори.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Нянькой в садике была,</w:t>
      </w:r>
    </w:p>
    <w:p>
      <w:pPr>
        <w:pStyle w:val="Normal"/>
        <w:rPr/>
      </w:pPr>
      <w:r>
        <w:rPr/>
        <w:t>Прачку заменяла,</w:t>
      </w:r>
    </w:p>
    <w:p>
      <w:pPr>
        <w:pStyle w:val="Normal"/>
        <w:rPr/>
      </w:pPr>
      <w:r>
        <w:rPr/>
        <w:t>Отказаться не могла,</w:t>
      </w:r>
    </w:p>
    <w:p>
      <w:pPr>
        <w:pStyle w:val="Normal"/>
        <w:rPr/>
      </w:pPr>
      <w:r>
        <w:rPr/>
        <w:t>Мыла и стирала.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Оператором котельной,</w:t>
      </w:r>
    </w:p>
    <w:p>
      <w:pPr>
        <w:pStyle w:val="Normal"/>
        <w:rPr/>
      </w:pPr>
      <w:r>
        <w:rPr/>
        <w:t>Я два годика была.</w:t>
      </w:r>
    </w:p>
    <w:p>
      <w:pPr>
        <w:pStyle w:val="Normal"/>
        <w:rPr/>
      </w:pPr>
      <w:r>
        <w:rPr/>
        <w:t>Чтоб тепло было в квартирах,</w:t>
      </w:r>
    </w:p>
    <w:p>
      <w:pPr>
        <w:pStyle w:val="Normal"/>
        <w:rPr/>
      </w:pPr>
      <w:r>
        <w:rPr/>
        <w:t>Мы топили три котла.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на ферму в пять утра,</w:t>
      </w:r>
    </w:p>
    <w:p>
      <w:pPr>
        <w:pStyle w:val="Normal"/>
        <w:rPr/>
      </w:pPr>
      <w:r>
        <w:rPr/>
        <w:t>Каждый день ходила.</w:t>
      </w:r>
    </w:p>
    <w:p>
      <w:pPr>
        <w:pStyle w:val="Normal"/>
        <w:rPr/>
      </w:pPr>
      <w:r>
        <w:rPr/>
        <w:t>Стадо там меня ждало,</w:t>
      </w:r>
    </w:p>
    <w:p>
      <w:pPr>
        <w:pStyle w:val="Normal"/>
        <w:rPr/>
      </w:pPr>
      <w:r>
        <w:rPr/>
        <w:t>Я его доила.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 уборщицею в школе, </w:t>
      </w:r>
    </w:p>
    <w:p>
      <w:pPr>
        <w:pStyle w:val="Normal"/>
        <w:rPr/>
      </w:pPr>
      <w:r>
        <w:rPr/>
        <w:t>Тоже быть пришлось.</w:t>
      </w:r>
    </w:p>
    <w:p>
      <w:pPr>
        <w:pStyle w:val="Normal"/>
        <w:rPr/>
      </w:pPr>
      <w:r>
        <w:rPr/>
        <w:t>Мне звонки давать с урока,</w:t>
      </w:r>
    </w:p>
    <w:p>
      <w:pPr>
        <w:pStyle w:val="Normal"/>
        <w:rPr/>
      </w:pPr>
      <w:r>
        <w:rPr/>
        <w:t>Тоже довелось.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Продавцом на всех товарах, </w:t>
      </w:r>
    </w:p>
    <w:p>
      <w:pPr>
        <w:pStyle w:val="Normal"/>
        <w:rPr/>
      </w:pPr>
      <w:r>
        <w:rPr/>
        <w:t>Управлялась я легко.</w:t>
      </w:r>
    </w:p>
    <w:p>
      <w:pPr>
        <w:pStyle w:val="Normal"/>
        <w:rPr/>
      </w:pPr>
      <w:r>
        <w:rPr/>
        <w:t>Приходилось продавать,</w:t>
      </w:r>
    </w:p>
    <w:p>
      <w:pPr>
        <w:pStyle w:val="Normal"/>
        <w:rPr/>
      </w:pPr>
      <w:r>
        <w:rPr/>
        <w:t>Вещи, пиво, молоко.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заведующей складом,</w:t>
      </w:r>
    </w:p>
    <w:p>
      <w:pPr>
        <w:pStyle w:val="Normal"/>
        <w:rPr/>
      </w:pPr>
      <w:r>
        <w:rPr/>
        <w:t>Мне пришлось тоже быть.</w:t>
      </w:r>
    </w:p>
    <w:p>
      <w:pPr>
        <w:pStyle w:val="Normal"/>
        <w:rPr/>
      </w:pPr>
      <w:r>
        <w:rPr/>
        <w:t>Там серьёзная работа,</w:t>
      </w:r>
    </w:p>
    <w:p>
      <w:pPr>
        <w:pStyle w:val="Normal"/>
        <w:rPr/>
      </w:pPr>
      <w:r>
        <w:rPr/>
        <w:t>Ничего нельзя забыть.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Поваром рабочей смены,</w:t>
      </w:r>
    </w:p>
    <w:p>
      <w:pPr>
        <w:pStyle w:val="Normal"/>
        <w:rPr/>
      </w:pPr>
      <w:r>
        <w:rPr/>
        <w:t>Я готовила умело.</w:t>
      </w:r>
    </w:p>
    <w:p>
      <w:pPr>
        <w:pStyle w:val="Normal"/>
        <w:rPr/>
      </w:pPr>
      <w:r>
        <w:rPr/>
        <w:t>Все довольны оставались,</w:t>
      </w:r>
    </w:p>
    <w:p>
      <w:pPr>
        <w:pStyle w:val="Normal"/>
        <w:rPr/>
      </w:pPr>
      <w:r>
        <w:rPr/>
        <w:t>Нигде лучше не питались.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работник социальный,</w:t>
      </w:r>
    </w:p>
    <w:p>
      <w:pPr>
        <w:pStyle w:val="Normal"/>
        <w:rPr/>
      </w:pPr>
      <w:r>
        <w:rPr/>
        <w:t>Я была одна в селе.</w:t>
      </w:r>
    </w:p>
    <w:p>
      <w:pPr>
        <w:pStyle w:val="Normal"/>
        <w:rPr/>
      </w:pPr>
      <w:r>
        <w:rPr/>
        <w:t>Подопечных было много,</w:t>
      </w:r>
    </w:p>
    <w:p>
      <w:pPr>
        <w:pStyle w:val="Normal"/>
        <w:rPr/>
      </w:pPr>
      <w:r>
        <w:rPr/>
        <w:t>Всех</w:t>
      </w:r>
      <w:del w:id="5" w:author="serega  " w:date="2014-11-30T00:33:00Z">
        <w:r>
          <w:rPr/>
          <w:delText>,</w:delText>
        </w:r>
      </w:del>
      <w:ins w:id="6" w:author="serega  " w:date="2014-11-30T00:33:00Z">
        <w:r>
          <w:rPr/>
          <w:t xml:space="preserve"> – </w:t>
        </w:r>
      </w:ins>
      <w:del w:id="7" w:author="serega  " w:date="2014-11-30T00:33:00Z">
        <w:r>
          <w:rPr/>
          <w:delText xml:space="preserve"> </w:delText>
        </w:r>
      </w:del>
      <w:r>
        <w:rPr/>
        <w:t>двенадцать человек.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Практика большая</w:t>
      </w:r>
    </w:p>
    <w:p>
      <w:pPr>
        <w:pStyle w:val="Normal"/>
        <w:rPr/>
      </w:pPr>
      <w:r>
        <w:rPr/>
        <w:t>В жизни должна быть,</w:t>
      </w:r>
    </w:p>
    <w:p>
      <w:pPr>
        <w:pStyle w:val="Normal"/>
        <w:rPr/>
      </w:pPr>
      <w:r>
        <w:rPr/>
        <w:t>Даже обезьяну</w:t>
      </w:r>
    </w:p>
    <w:p>
      <w:pPr>
        <w:pStyle w:val="Normal"/>
        <w:rPr/>
      </w:pPr>
      <w:r>
        <w:rPr/>
        <w:t>Можно научить.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Брать любое дело, </w:t>
      </w:r>
    </w:p>
    <w:p>
      <w:pPr>
        <w:pStyle w:val="Normal"/>
        <w:rPr/>
      </w:pPr>
      <w:r>
        <w:rPr/>
        <w:t>Нужно не страшиться.</w:t>
      </w:r>
    </w:p>
    <w:p>
      <w:pPr>
        <w:pStyle w:val="Normal"/>
        <w:rPr/>
      </w:pPr>
      <w:r>
        <w:rPr/>
        <w:t>Всё когда-то в жизни,</w:t>
      </w:r>
    </w:p>
    <w:p>
      <w:pPr>
        <w:pStyle w:val="Normal"/>
        <w:rPr/>
      </w:pPr>
      <w:r>
        <w:rPr/>
        <w:t>Может пригодиться.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del w:id="8" w:author="serega  " w:date="2014-11-30T00:33:00Z">
        <w:r>
          <w:rPr/>
          <w:delText>Где</w:delText>
        </w:r>
      </w:del>
      <w:ins w:id="9" w:author="serega  " w:date="2014-11-30T00:33:00Z">
        <w:r>
          <w:rPr/>
          <w:t xml:space="preserve">Куда </w:t>
        </w:r>
      </w:ins>
      <w:del w:id="10" w:author="serega  " w:date="2014-11-30T00:33:00Z">
        <w:r>
          <w:rPr/>
          <w:delText xml:space="preserve"> </w:delText>
        </w:r>
      </w:del>
      <w:r>
        <w:rPr/>
        <w:t>приглашали, туда шла,</w:t>
      </w:r>
    </w:p>
    <w:p>
      <w:pPr>
        <w:pStyle w:val="Normal"/>
        <w:rPr/>
      </w:pPr>
      <w:r>
        <w:rPr/>
        <w:t>Путей я лёгких не искала.</w:t>
      </w:r>
    </w:p>
    <w:p>
      <w:pPr>
        <w:pStyle w:val="Normal"/>
        <w:rPr/>
      </w:pPr>
      <w:r>
        <w:rPr/>
        <w:t>Не все должны на сцене быть,</w:t>
      </w:r>
    </w:p>
    <w:p>
      <w:pPr>
        <w:pStyle w:val="Normal"/>
        <w:rPr/>
      </w:pPr>
      <w:r>
        <w:rPr/>
        <w:t>Я это рано понимала.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Кто-то на поле, у станка,</w:t>
      </w:r>
    </w:p>
    <w:p>
      <w:pPr>
        <w:pStyle w:val="Normal"/>
        <w:rPr/>
      </w:pPr>
      <w:r>
        <w:rPr/>
        <w:t xml:space="preserve">Иль </w:t>
      </w:r>
      <w:del w:id="11" w:author="serega  " w:date="2014-11-30T00:35:00Z">
        <w:r>
          <w:rPr/>
          <w:delText>п</w:delText>
        </w:r>
      </w:del>
      <w:ins w:id="12" w:author="serega  " w:date="2014-11-30T00:35:00Z">
        <w:r>
          <w:rPr/>
          <w:t>П</w:t>
        </w:r>
      </w:ins>
      <w:r>
        <w:rPr/>
        <w:t>резидент в стране большой.</w:t>
      </w:r>
    </w:p>
    <w:p>
      <w:pPr>
        <w:pStyle w:val="Normal"/>
        <w:rPr/>
      </w:pPr>
      <w:r>
        <w:rPr/>
        <w:t>Но, главное, что я хотела б,</w:t>
      </w:r>
    </w:p>
    <w:p>
      <w:pPr>
        <w:pStyle w:val="Normal"/>
        <w:rPr/>
      </w:pPr>
      <w:r>
        <w:rPr/>
        <w:t>Чтобы работали с душой.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2014-10-21T08:50:00Z</dcterms:created>
  <dc:language>ru-RU</dc:language>
  <cp:lastModifiedBy>Василий</cp:lastModifiedBy>
  <dcterms:modified xsi:type="dcterms:W3CDTF">2014-11-16T10:09:00Z</dcterms:modified>
  <cp:revision>3</cp:revision>
  <dc:title>Все работы хороши.docx</dc:title>
</cp:coreProperties>
</file>