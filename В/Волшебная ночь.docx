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3B98" w:rsidRDefault="00856F36">
      <w:pPr>
        <w:spacing w:after="200" w:line="276" w:lineRule="auto"/>
        <w:rPr>
          <w:ins w:id="0" w:author="Василий" w:date="2017-01-06T01:43:00Z"/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видела небо в алмазах,</w:t>
      </w:r>
      <w:r>
        <w:rPr>
          <w:rFonts w:ascii="Calibri" w:eastAsia="Calibri" w:hAnsi="Calibri" w:cs="Calibri"/>
          <w:sz w:val="28"/>
        </w:rPr>
        <w:br/>
        <w:t>И это ни с чем не сравнить</w:t>
      </w:r>
      <w:ins w:id="1" w:author="Василий" w:date="2017-01-06T01:32:00Z">
        <w:r w:rsidR="003A4426">
          <w:rPr>
            <w:rFonts w:ascii="Calibri" w:eastAsia="Calibri" w:hAnsi="Calibri" w:cs="Calibri"/>
            <w:sz w:val="28"/>
          </w:rPr>
          <w:t>!</w:t>
        </w:r>
      </w:ins>
      <w:del w:id="2" w:author="Василий" w:date="2017-01-06T01:32:00Z">
        <w:r w:rsidDel="003A4426">
          <w:rPr>
            <w:rFonts w:ascii="Calibri" w:eastAsia="Calibri" w:hAnsi="Calibri" w:cs="Calibri"/>
            <w:sz w:val="28"/>
          </w:rPr>
          <w:delText>.</w:delText>
        </w:r>
      </w:del>
      <w:r>
        <w:rPr>
          <w:rFonts w:ascii="Calibri" w:eastAsia="Calibri" w:hAnsi="Calibri" w:cs="Calibri"/>
          <w:sz w:val="28"/>
        </w:rPr>
        <w:br/>
        <w:t>Наверное, просто в ту ночку,</w:t>
      </w:r>
      <w:r>
        <w:rPr>
          <w:rFonts w:ascii="Calibri" w:eastAsia="Calibri" w:hAnsi="Calibri" w:cs="Calibri"/>
          <w:sz w:val="28"/>
        </w:rPr>
        <w:br/>
        <w:t>С любимым пришлось вместе быт</w:t>
      </w:r>
      <w:ins w:id="3" w:author="Василий" w:date="2017-01-06T01:45:00Z">
        <w:r w:rsidR="008726C6">
          <w:rPr>
            <w:rFonts w:ascii="Calibri" w:eastAsia="Calibri" w:hAnsi="Calibri" w:cs="Calibri"/>
            <w:sz w:val="28"/>
          </w:rPr>
          <w:t>ь.</w:t>
        </w:r>
      </w:ins>
      <w:del w:id="4" w:author="Василий" w:date="2017-01-06T01:44:00Z">
        <w:r w:rsidDel="008726C6">
          <w:rPr>
            <w:rFonts w:ascii="Calibri" w:eastAsia="Calibri" w:hAnsi="Calibri" w:cs="Calibri"/>
            <w:sz w:val="28"/>
          </w:rPr>
          <w:delText>ь.</w:delText>
        </w:r>
      </w:del>
    </w:p>
    <w:p w:rsidR="008726C6" w:rsidRDefault="008726C6">
      <w:pPr>
        <w:spacing w:after="200" w:line="276" w:lineRule="auto"/>
      </w:pPr>
      <w:ins w:id="5" w:author="Василий" w:date="2017-01-06T01:43:00Z">
        <w:r>
          <w:rPr>
            <w:rFonts w:ascii="Calibri" w:eastAsia="Calibri" w:hAnsi="Calibri" w:cs="Calibri"/>
            <w:sz w:val="28"/>
          </w:rPr>
          <w:t>Как будто в другое царство,</w:t>
        </w:r>
        <w:r>
          <w:rPr>
            <w:rFonts w:ascii="Calibri" w:eastAsia="Calibri" w:hAnsi="Calibri" w:cs="Calibri"/>
            <w:sz w:val="28"/>
          </w:rPr>
          <w:br/>
        </w:r>
      </w:ins>
      <w:ins w:id="6" w:author="Василий" w:date="2017-01-06T01:44:00Z">
        <w:r>
          <w:rPr>
            <w:rFonts w:ascii="Calibri" w:eastAsia="Calibri" w:hAnsi="Calibri" w:cs="Calibri"/>
            <w:sz w:val="28"/>
          </w:rPr>
          <w:t xml:space="preserve">Уходишь ты </w:t>
        </w:r>
      </w:ins>
      <w:ins w:id="7" w:author="Василий" w:date="2017-01-06T01:45:00Z">
        <w:r>
          <w:rPr>
            <w:rFonts w:ascii="Calibri" w:eastAsia="Calibri" w:hAnsi="Calibri" w:cs="Calibri"/>
            <w:sz w:val="28"/>
          </w:rPr>
          <w:t>каждую ночь.</w:t>
        </w:r>
        <w:r>
          <w:rPr>
            <w:rFonts w:ascii="Calibri" w:eastAsia="Calibri" w:hAnsi="Calibri" w:cs="Calibri"/>
            <w:sz w:val="28"/>
          </w:rPr>
          <w:br/>
          <w:t>Где звёзды на небе – богатство,</w:t>
        </w:r>
        <w:r>
          <w:rPr>
            <w:rFonts w:ascii="Calibri" w:eastAsia="Calibri" w:hAnsi="Calibri" w:cs="Calibri"/>
            <w:sz w:val="28"/>
          </w:rPr>
          <w:br/>
        </w:r>
      </w:ins>
      <w:ins w:id="8" w:author="Василий" w:date="2017-01-06T01:46:00Z">
        <w:r>
          <w:rPr>
            <w:rFonts w:ascii="Calibri" w:eastAsia="Calibri" w:hAnsi="Calibri" w:cs="Calibri"/>
            <w:sz w:val="28"/>
          </w:rPr>
          <w:t>И нам они могут помочь.</w:t>
        </w:r>
      </w:ins>
    </w:p>
    <w:p w:rsidR="00213B98" w:rsidDel="008726C6" w:rsidRDefault="008726C6" w:rsidP="008726C6">
      <w:pPr>
        <w:spacing w:after="200" w:line="276" w:lineRule="auto"/>
        <w:rPr>
          <w:del w:id="9" w:author="Василий" w:date="2017-01-06T01:42:00Z"/>
        </w:rPr>
        <w:pPrChange w:id="10" w:author="Василий" w:date="2017-01-06T01:42:00Z">
          <w:pPr>
            <w:spacing w:after="200" w:line="276" w:lineRule="auto"/>
          </w:pPr>
        </w:pPrChange>
      </w:pPr>
      <w:ins w:id="11" w:author="Василий" w:date="2017-01-06T01:49:00Z">
        <w:r>
          <w:rPr>
            <w:rFonts w:ascii="Calibri" w:eastAsia="Calibri" w:hAnsi="Calibri" w:cs="Calibri"/>
            <w:sz w:val="28"/>
          </w:rPr>
          <w:t>Рассвет</w:t>
        </w:r>
      </w:ins>
      <w:commentRangeStart w:id="12"/>
      <w:del w:id="13" w:author="Василий" w:date="2017-01-06T01:42:00Z">
        <w:r w:rsidR="00856F36" w:rsidDel="008726C6">
          <w:rPr>
            <w:rFonts w:ascii="Calibri" w:eastAsia="Calibri" w:hAnsi="Calibri" w:cs="Calibri"/>
            <w:sz w:val="28"/>
          </w:rPr>
          <w:delText>Укрыла своим одеялом,</w:delText>
        </w:r>
        <w:commentRangeEnd w:id="12"/>
        <w:r w:rsidR="00856F36" w:rsidDel="008726C6">
          <w:commentReference w:id="12"/>
        </w:r>
        <w:r w:rsidR="00856F36" w:rsidDel="008726C6">
          <w:rPr>
            <w:rFonts w:ascii="Calibri" w:eastAsia="Calibri" w:hAnsi="Calibri" w:cs="Calibri"/>
            <w:sz w:val="28"/>
          </w:rPr>
          <w:br/>
        </w:r>
        <w:commentRangeStart w:id="14"/>
        <w:r w:rsidR="00856F36" w:rsidDel="008726C6">
          <w:rPr>
            <w:rFonts w:ascii="Calibri" w:eastAsia="Calibri" w:hAnsi="Calibri" w:cs="Calibri"/>
            <w:sz w:val="28"/>
          </w:rPr>
          <w:delText>И роспись на нём звездопад.</w:delText>
        </w:r>
        <w:commentRangeEnd w:id="14"/>
        <w:r w:rsidR="00856F36" w:rsidDel="008726C6">
          <w:commentReference w:id="14"/>
        </w:r>
        <w:r w:rsidR="00856F36" w:rsidDel="008726C6">
          <w:rPr>
            <w:rFonts w:ascii="Calibri" w:eastAsia="Calibri" w:hAnsi="Calibri" w:cs="Calibri"/>
            <w:sz w:val="28"/>
          </w:rPr>
          <w:br/>
          <w:delText>Не видят, не будет скандала,</w:delText>
        </w:r>
        <w:r w:rsidR="00856F36" w:rsidDel="008726C6">
          <w:rPr>
            <w:rFonts w:ascii="Calibri" w:eastAsia="Calibri" w:hAnsi="Calibri" w:cs="Calibri"/>
            <w:sz w:val="28"/>
          </w:rPr>
          <w:br/>
          <w:delText>А после уж пусть говорят.</w:delText>
        </w:r>
      </w:del>
    </w:p>
    <w:p w:rsidR="00213B98" w:rsidRDefault="00856F36" w:rsidP="008726C6">
      <w:pPr>
        <w:spacing w:after="200" w:line="276" w:lineRule="auto"/>
      </w:pPr>
      <w:del w:id="15" w:author="Василий" w:date="2017-01-06T01:42:00Z">
        <w:r w:rsidDel="008726C6">
          <w:rPr>
            <w:rFonts w:ascii="Calibri" w:eastAsia="Calibri" w:hAnsi="Calibri" w:cs="Calibri"/>
            <w:sz w:val="28"/>
          </w:rPr>
          <w:delText>Р</w:delText>
        </w:r>
      </w:del>
      <w:del w:id="16" w:author="Василий" w:date="2017-01-06T01:49:00Z">
        <w:r w:rsidDel="008726C6">
          <w:rPr>
            <w:rFonts w:ascii="Calibri" w:eastAsia="Calibri" w:hAnsi="Calibri" w:cs="Calibri"/>
            <w:sz w:val="28"/>
          </w:rPr>
          <w:delText>ассвет</w:delText>
        </w:r>
      </w:del>
      <w:r>
        <w:rPr>
          <w:rFonts w:ascii="Calibri" w:eastAsia="Calibri" w:hAnsi="Calibri" w:cs="Calibri"/>
          <w:sz w:val="28"/>
        </w:rPr>
        <w:t xml:space="preserve"> на дела нас проводит,</w:t>
      </w:r>
      <w:r>
        <w:rPr>
          <w:rFonts w:ascii="Calibri" w:eastAsia="Calibri" w:hAnsi="Calibri" w:cs="Calibri"/>
          <w:sz w:val="28"/>
        </w:rPr>
        <w:br/>
        <w:t>А ночь на покой и любовь.</w:t>
      </w:r>
      <w:r>
        <w:rPr>
          <w:rFonts w:ascii="Calibri" w:eastAsia="Calibri" w:hAnsi="Calibri" w:cs="Calibri"/>
          <w:sz w:val="28"/>
        </w:rPr>
        <w:br/>
        <w:t>На смену приходят светилу,</w:t>
      </w:r>
      <w:r>
        <w:rPr>
          <w:rFonts w:ascii="Calibri" w:eastAsia="Calibri" w:hAnsi="Calibri" w:cs="Calibri"/>
          <w:sz w:val="28"/>
        </w:rPr>
        <w:br/>
        <w:t>Луна и фонарь столбовой.</w:t>
      </w:r>
    </w:p>
    <w:p w:rsidR="00213B98" w:rsidDel="008726C6" w:rsidRDefault="00856F36">
      <w:pPr>
        <w:spacing w:after="200" w:line="276" w:lineRule="auto"/>
        <w:rPr>
          <w:del w:id="17" w:author="Василий" w:date="2017-01-06T01:43:00Z"/>
        </w:rPr>
      </w:pPr>
      <w:del w:id="18" w:author="Василий" w:date="2017-01-06T01:43:00Z">
        <w:r w:rsidDel="008726C6">
          <w:rPr>
            <w:rFonts w:ascii="Calibri" w:eastAsia="Calibri" w:hAnsi="Calibri" w:cs="Calibri"/>
            <w:sz w:val="28"/>
          </w:rPr>
          <w:delText>Как будто в другое царство,</w:delText>
        </w:r>
        <w:r w:rsidDel="008726C6">
          <w:rPr>
            <w:rFonts w:ascii="Calibri" w:eastAsia="Calibri" w:hAnsi="Calibri" w:cs="Calibri"/>
            <w:sz w:val="28"/>
          </w:rPr>
          <w:br/>
          <w:delText>Уходишь ты каждую ночь.</w:delText>
        </w:r>
        <w:r w:rsidDel="008726C6">
          <w:rPr>
            <w:rFonts w:ascii="Calibri" w:eastAsia="Calibri" w:hAnsi="Calibri" w:cs="Calibri"/>
            <w:sz w:val="28"/>
          </w:rPr>
          <w:br/>
          <w:delText>Где звёзды на небе – богатство,</w:delText>
        </w:r>
        <w:r w:rsidDel="008726C6">
          <w:rPr>
            <w:rFonts w:ascii="Calibri" w:eastAsia="Calibri" w:hAnsi="Calibri" w:cs="Calibri"/>
            <w:sz w:val="28"/>
          </w:rPr>
          <w:br/>
          <w:delText>И нам они могут помочь.</w:delText>
        </w:r>
      </w:del>
    </w:p>
    <w:p w:rsidR="00213B98" w:rsidDel="008726C6" w:rsidRDefault="00856F36">
      <w:pPr>
        <w:spacing w:after="200" w:line="276" w:lineRule="auto"/>
        <w:rPr>
          <w:del w:id="19" w:author="Василий" w:date="2017-01-06T01:46:00Z"/>
        </w:rPr>
      </w:pPr>
      <w:commentRangeStart w:id="20"/>
      <w:del w:id="21" w:author="Василий" w:date="2017-01-06T01:46:00Z">
        <w:r w:rsidDel="008726C6">
          <w:rPr>
            <w:rFonts w:ascii="Calibri" w:eastAsia="Calibri" w:hAnsi="Calibri" w:cs="Calibri"/>
            <w:sz w:val="28"/>
          </w:rPr>
          <w:delText>Сутки пополам я разделю,</w:delText>
        </w:r>
        <w:r w:rsidDel="008726C6">
          <w:rPr>
            <w:rFonts w:ascii="Calibri" w:eastAsia="Calibri" w:hAnsi="Calibri" w:cs="Calibri"/>
            <w:sz w:val="28"/>
          </w:rPr>
          <w:br/>
          <w:delText>Посчитаю, сколько раз сказал: «Люблю».</w:delText>
        </w:r>
        <w:r w:rsidDel="008726C6">
          <w:rPr>
            <w:rFonts w:ascii="Calibri" w:eastAsia="Calibri" w:hAnsi="Calibri" w:cs="Calibri"/>
            <w:sz w:val="28"/>
          </w:rPr>
          <w:br/>
          <w:delText>Далеко за счастьем не пойду,</w:delText>
        </w:r>
        <w:r w:rsidDel="008726C6">
          <w:rPr>
            <w:rFonts w:ascii="Calibri" w:eastAsia="Calibri" w:hAnsi="Calibri" w:cs="Calibri"/>
            <w:sz w:val="28"/>
          </w:rPr>
          <w:br/>
          <w:delText>Только ночку звёздную дождусь.</w:delText>
        </w:r>
        <w:commentRangeEnd w:id="20"/>
        <w:r w:rsidDel="008726C6">
          <w:commentReference w:id="20"/>
        </w:r>
      </w:del>
    </w:p>
    <w:p w:rsidR="00213B98" w:rsidRDefault="00856F3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Она придёт</w:t>
      </w:r>
      <w:ins w:id="22" w:author="Василий" w:date="2017-01-06T01:50:00Z">
        <w:r w:rsidR="008726C6">
          <w:rPr>
            <w:rFonts w:ascii="Calibri" w:eastAsia="Calibri" w:hAnsi="Calibri" w:cs="Calibri"/>
            <w:sz w:val="28"/>
          </w:rPr>
          <w:t>,</w:t>
        </w:r>
      </w:ins>
      <w:del w:id="23" w:author="Василий" w:date="2017-01-06T01:50:00Z">
        <w:r w:rsidDel="008726C6"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t xml:space="preserve"> и волшебство нам принесёт,</w:t>
      </w:r>
      <w:r>
        <w:rPr>
          <w:rFonts w:ascii="Calibri" w:eastAsia="Calibri" w:hAnsi="Calibri" w:cs="Calibri"/>
          <w:sz w:val="28"/>
        </w:rPr>
        <w:br/>
        <w:t>И каждый раз, как будто Новый год!</w:t>
      </w:r>
      <w:r>
        <w:rPr>
          <w:rFonts w:ascii="Calibri" w:eastAsia="Calibri" w:hAnsi="Calibri" w:cs="Calibri"/>
          <w:sz w:val="28"/>
        </w:rPr>
        <w:br/>
      </w:r>
      <w:ins w:id="24" w:author="Василий" w:date="2017-01-06T01:48:00Z">
        <w:r w:rsidR="008726C6">
          <w:rPr>
            <w:rFonts w:ascii="Calibri" w:eastAsia="Calibri" w:hAnsi="Calibri" w:cs="Calibri"/>
            <w:sz w:val="28"/>
          </w:rPr>
          <w:t>Горят</w:t>
        </w:r>
      </w:ins>
      <w:del w:id="25" w:author="Василий" w:date="2017-01-06T01:48:00Z">
        <w:r w:rsidDel="008726C6">
          <w:rPr>
            <w:rFonts w:ascii="Calibri" w:eastAsia="Calibri" w:hAnsi="Calibri" w:cs="Calibri"/>
            <w:sz w:val="28"/>
          </w:rPr>
          <w:delText>Зажжёт</w:delText>
        </w:r>
      </w:del>
      <w:r>
        <w:rPr>
          <w:rFonts w:ascii="Calibri" w:eastAsia="Calibri" w:hAnsi="Calibri" w:cs="Calibri"/>
          <w:sz w:val="28"/>
        </w:rPr>
        <w:t xml:space="preserve"> гирлянды яркие в ночи,</w:t>
      </w:r>
      <w:r>
        <w:rPr>
          <w:rFonts w:ascii="Calibri" w:eastAsia="Calibri" w:hAnsi="Calibri" w:cs="Calibri"/>
          <w:sz w:val="28"/>
        </w:rPr>
        <w:br/>
        <w:t>И мы с тобою, будто две свечи.</w:t>
      </w:r>
    </w:p>
    <w:p w:rsidR="00213B98" w:rsidRDefault="00856F3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Приоткрою в ночи занавеску,</w:t>
      </w:r>
      <w:r>
        <w:rPr>
          <w:rFonts w:ascii="Calibri" w:eastAsia="Calibri" w:hAnsi="Calibri" w:cs="Calibri"/>
          <w:sz w:val="28"/>
        </w:rPr>
        <w:br/>
        <w:t>И увижу звёздный наряд.</w:t>
      </w:r>
      <w:r>
        <w:rPr>
          <w:rFonts w:ascii="Calibri" w:eastAsia="Calibri" w:hAnsi="Calibri" w:cs="Calibri"/>
          <w:sz w:val="28"/>
        </w:rPr>
        <w:br/>
        <w:t>Побегу на свидание к милому,</w:t>
      </w:r>
      <w:r>
        <w:rPr>
          <w:rFonts w:ascii="Calibri" w:eastAsia="Calibri" w:hAnsi="Calibri" w:cs="Calibri"/>
          <w:sz w:val="28"/>
        </w:rPr>
        <w:br/>
        <w:t>Пусть, хоть что, про меня говорят</w:t>
      </w:r>
      <w:ins w:id="26" w:author="Василий" w:date="2017-01-06T01:51:00Z">
        <w:r w:rsidR="008726C6">
          <w:rPr>
            <w:rFonts w:ascii="Calibri" w:eastAsia="Calibri" w:hAnsi="Calibri" w:cs="Calibri"/>
            <w:sz w:val="28"/>
          </w:rPr>
          <w:t>!</w:t>
        </w:r>
      </w:ins>
      <w:bookmarkStart w:id="27" w:name="_GoBack"/>
      <w:bookmarkEnd w:id="27"/>
      <w:del w:id="28" w:author="Василий" w:date="2017-01-06T01:51:00Z">
        <w:r w:rsidDel="008726C6">
          <w:rPr>
            <w:rFonts w:ascii="Calibri" w:eastAsia="Calibri" w:hAnsi="Calibri" w:cs="Calibri"/>
            <w:sz w:val="28"/>
          </w:rPr>
          <w:delText>.</w:delText>
        </w:r>
      </w:del>
    </w:p>
    <w:sectPr w:rsidR="00213B9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serega devyatkin" w:date="2016-11-11T16:35:00Z" w:initials="sd">
    <w:p w:rsidR="00213B98" w:rsidRDefault="00856F36">
      <w:r>
        <w:rPr>
          <w:sz w:val="20"/>
        </w:rPr>
        <w:t>Кто укрыла и кого.</w:t>
      </w:r>
    </w:p>
    <w:p w:rsidR="00213B98" w:rsidRDefault="00856F36">
      <w:r>
        <w:rPr>
          <w:sz w:val="20"/>
        </w:rPr>
        <w:t>Ты любимого?</w:t>
      </w:r>
    </w:p>
    <w:p w:rsidR="00213B98" w:rsidRDefault="00856F36">
      <w:r>
        <w:rPr>
          <w:sz w:val="20"/>
        </w:rPr>
        <w:t>Или ночка небо</w:t>
      </w:r>
    </w:p>
  </w:comment>
  <w:comment w:id="14" w:author="serega devyatkin" w:date="2016-11-11T16:36:00Z" w:initials="sd">
    <w:p w:rsidR="00213B98" w:rsidRDefault="00856F36">
      <w:r>
        <w:rPr>
          <w:sz w:val="20"/>
        </w:rPr>
        <w:t>Не согласовано</w:t>
      </w:r>
    </w:p>
  </w:comment>
  <w:comment w:id="20" w:author="serega devyatkin" w:date="2016-11-11T16:50:00Z" w:initials="sd">
    <w:p w:rsidR="00213B98" w:rsidRDefault="00856F36">
      <w:r>
        <w:rPr>
          <w:sz w:val="20"/>
        </w:rPr>
        <w:t>Так себе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213B98"/>
    <w:rsid w:val="00213B98"/>
    <w:rsid w:val="003A4426"/>
    <w:rsid w:val="00856F36"/>
    <w:rsid w:val="0087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56F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56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56F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56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Волшебная ночь.docx</vt:lpstr>
    </vt:vector>
  </TitlesOfParts>
  <Company>Krokoz™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Волшебная ночь.docx</dc:title>
  <dc:subject/>
  <dc:creator/>
  <dc:description/>
  <cp:lastModifiedBy>Василий</cp:lastModifiedBy>
  <cp:revision>6</cp:revision>
  <dcterms:created xsi:type="dcterms:W3CDTF">2014-11-09T10:46:00Z</dcterms:created>
  <dcterms:modified xsi:type="dcterms:W3CDTF">2017-01-05T21:51:00Z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