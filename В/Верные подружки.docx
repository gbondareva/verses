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Наши бабушки-старушки,</w:t>
      </w:r>
    </w:p>
    <w:p>
      <w:pPr>
        <w:pStyle w:val="Normal"/>
        <w:rPr/>
      </w:pPr>
      <w:r>
        <w:rPr/>
        <w:t>Были верные подружки.</w:t>
      </w:r>
    </w:p>
    <w:p>
      <w:pPr>
        <w:pStyle w:val="Normal"/>
        <w:rPr/>
      </w:pPr>
      <w:r>
        <w:rPr/>
        <w:t>Жили рядом, дружно жили,</w:t>
      </w:r>
    </w:p>
    <w:p>
      <w:pPr>
        <w:pStyle w:val="Normal"/>
        <w:rPr/>
      </w:pPr>
      <w:r>
        <w:rPr/>
        <w:t>Горе, радость, всё делили.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старинке одевались,</w:t>
      </w:r>
    </w:p>
    <w:p>
      <w:pPr>
        <w:pStyle w:val="Normal"/>
        <w:rPr/>
      </w:pPr>
      <w:r>
        <w:rPr/>
        <w:t>И на жизнь не обижались.</w:t>
      </w:r>
    </w:p>
    <w:p>
      <w:pPr>
        <w:pStyle w:val="Normal"/>
        <w:rPr/>
      </w:pPr>
      <w:r>
        <w:rPr/>
        <w:t>Приносили</w:t>
      </w:r>
      <w:del w:id="0" w:author="serega  " w:date="2014-11-30T00:19:00Z">
        <w:r>
          <w:rPr/>
          <w:delText xml:space="preserve">, </w:delText>
        </w:r>
      </w:del>
      <w:ins w:id="1" w:author="serega  " w:date="2014-11-30T00:19:00Z">
        <w:r>
          <w:rPr/>
          <w:t xml:space="preserve"> </w:t>
        </w:r>
      </w:ins>
      <w:r>
        <w:rPr/>
        <w:t>добры вести,</w:t>
      </w:r>
    </w:p>
    <w:p>
      <w:pPr>
        <w:pStyle w:val="Normal"/>
        <w:rPr/>
      </w:pPr>
      <w:r>
        <w:rPr/>
        <w:t>Отпевать ходили вместе.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Голос первый и второй,</w:t>
      </w:r>
    </w:p>
    <w:p>
      <w:pPr>
        <w:pStyle w:val="Normal"/>
        <w:rPr/>
      </w:pPr>
      <w:r>
        <w:rPr/>
        <w:t>Песнь лилась у них рекой.</w:t>
      </w:r>
    </w:p>
    <w:p>
      <w:pPr>
        <w:pStyle w:val="Normal"/>
        <w:rPr/>
      </w:pPr>
      <w:r>
        <w:rPr/>
        <w:t>Соблюдали все посты,</w:t>
      </w:r>
    </w:p>
    <w:p>
      <w:pPr>
        <w:pStyle w:val="Normal"/>
        <w:rPr/>
      </w:pPr>
      <w:r>
        <w:rPr/>
        <w:t>Убирались на погосте.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храм ходили на всю ночь,</w:t>
      </w:r>
    </w:p>
    <w:p>
      <w:pPr>
        <w:pStyle w:val="Normal"/>
        <w:rPr/>
      </w:pPr>
      <w:r>
        <w:rPr/>
        <w:t>За святою за водицей,</w:t>
      </w:r>
    </w:p>
    <w:p>
      <w:pPr>
        <w:pStyle w:val="Normal"/>
        <w:rPr/>
      </w:pPr>
      <w:r>
        <w:rPr/>
        <w:t>Отцу Богу помолиться,</w:t>
      </w:r>
    </w:p>
    <w:p>
      <w:pPr>
        <w:pStyle w:val="Normal"/>
        <w:rPr/>
      </w:pPr>
      <w:r>
        <w:rPr/>
        <w:t>Кресту низко поклониться.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Их давно уж с нами нет,</w:t>
      </w:r>
    </w:p>
    <w:p>
      <w:pPr>
        <w:pStyle w:val="Normal"/>
        <w:rPr/>
      </w:pPr>
      <w:r>
        <w:rPr/>
        <w:t>Отошли в тот мир иной.</w:t>
      </w:r>
    </w:p>
    <w:p>
      <w:pPr>
        <w:pStyle w:val="Normal"/>
        <w:rPr/>
      </w:pPr>
      <w:r>
        <w:rPr/>
        <w:t>И теперь уже мы сами,</w:t>
      </w:r>
    </w:p>
    <w:p>
      <w:pPr>
        <w:pStyle w:val="Normal"/>
        <w:rPr/>
      </w:pPr>
      <w:r>
        <w:rPr/>
        <w:t>Замещаем их собой.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Живём рядом по соседству,</w:t>
      </w:r>
    </w:p>
    <w:p>
      <w:pPr>
        <w:pStyle w:val="Normal"/>
        <w:rPr/>
      </w:pPr>
      <w:r>
        <w:rPr/>
        <w:t>Знаем мы друг друга с детства.</w:t>
      </w:r>
    </w:p>
    <w:p>
      <w:pPr>
        <w:pStyle w:val="Normal"/>
        <w:rPr/>
      </w:pPr>
      <w:r>
        <w:rPr/>
        <w:t>Вместе праздники справляем,</w:t>
      </w:r>
    </w:p>
    <w:p>
      <w:pPr>
        <w:pStyle w:val="Normal"/>
        <w:rPr/>
      </w:pPr>
      <w:r>
        <w:rPr/>
        <w:t>На погосте убираем.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Ходим вместе за грибами,</w:t>
      </w:r>
    </w:p>
    <w:p>
      <w:pPr>
        <w:pStyle w:val="Normal"/>
        <w:rPr/>
      </w:pPr>
      <w:r>
        <w:rPr/>
        <w:t>По субботам топим баню,</w:t>
      </w:r>
    </w:p>
    <w:p>
      <w:pPr>
        <w:pStyle w:val="Normal"/>
        <w:rPr/>
      </w:pPr>
      <w:r>
        <w:rPr/>
        <w:t>Часто жарим шашлыки,</w:t>
      </w:r>
    </w:p>
    <w:p>
      <w:pPr>
        <w:pStyle w:val="Normal"/>
        <w:rPr/>
      </w:pPr>
      <w:r>
        <w:rPr/>
        <w:t>Отдыхаем у реки.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такой про нас рассказ.</w:t>
      </w:r>
    </w:p>
    <w:p>
      <w:pPr>
        <w:pStyle w:val="Normal"/>
        <w:rPr/>
      </w:pPr>
      <w:r>
        <w:rPr/>
        <w:t>Ну, а позже наши внучки,</w:t>
      </w:r>
    </w:p>
    <w:p>
      <w:pPr>
        <w:pStyle w:val="Normal"/>
        <w:rPr/>
      </w:pPr>
      <w:r>
        <w:rPr/>
        <w:t>Так же вспомнят всё о нас</w:t>
      </w:r>
    </w:p>
    <w:p>
      <w:pPr>
        <w:pStyle w:val="Normal"/>
        <w:rPr/>
      </w:pPr>
      <w:r>
        <w:rPr/>
        <w:t>И напишут свой рассказ.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2014-10-21T08:01:00Z</dcterms:created>
  <dc:language>ru-RU</dc:language>
  <cp:lastModifiedBy>Василий</cp:lastModifiedBy>
  <dcterms:modified xsi:type="dcterms:W3CDTF">2014-11-15T20:12:00Z</dcterms:modified>
  <cp:revision>6</cp:revision>
  <dc:title>Верные подружки.docx</dc:title>
</cp:coreProperties>
</file>