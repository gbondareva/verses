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Идёт девчонка гарная 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песенки поёт.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 том, как парня встретила,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Под Старый</w:t>
      </w:r>
      <w:del w:id="0" w:author="serega  " w:date="2014-11-28T14:25:00Z">
        <w:r>
          <w:rPr>
            <w:rFonts w:cs="Calibri"/>
            <w:sz w:val="28"/>
            <w:szCs w:val="28"/>
          </w:rPr>
          <w:delText xml:space="preserve"> </w:delText>
        </w:r>
      </w:del>
      <w:r>
        <w:rPr>
          <w:rFonts w:cs="Calibri"/>
          <w:sz w:val="28"/>
          <w:szCs w:val="28"/>
        </w:rPr>
        <w:t>–</w:t>
      </w:r>
      <w:del w:id="1" w:author="serega  " w:date="2014-11-28T14:25:00Z">
        <w:r>
          <w:rPr>
            <w:rFonts w:cs="Calibri"/>
            <w:sz w:val="28"/>
            <w:szCs w:val="28"/>
          </w:rPr>
          <w:delText xml:space="preserve"> </w:delText>
        </w:r>
      </w:del>
      <w:r>
        <w:rPr>
          <w:rFonts w:cs="Calibri"/>
          <w:sz w:val="28"/>
          <w:szCs w:val="28"/>
        </w:rPr>
        <w:t>Новый год.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Гадать пошла с подружкою,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 кофе, при свечах.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Увидев его в зеркало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del w:id="2" w:author="serega  " w:date="2014-11-28T14:25:00Z">
        <w:r>
          <w:rPr>
            <w:rFonts w:cs="Calibri"/>
            <w:sz w:val="28"/>
            <w:szCs w:val="28"/>
          </w:rPr>
          <w:delText>Удивилась</w:delText>
        </w:r>
      </w:del>
      <w:ins w:id="3" w:author="serega  " w:date="2014-11-28T14:25:00Z">
        <w:r>
          <w:rPr>
            <w:rFonts w:cs="Calibri"/>
            <w:sz w:val="28"/>
            <w:szCs w:val="28"/>
          </w:rPr>
          <w:t>Воскликнула вдруг</w:t>
        </w:r>
      </w:ins>
      <w:r>
        <w:rPr>
          <w:rFonts w:cs="Calibri"/>
          <w:sz w:val="28"/>
          <w:szCs w:val="28"/>
        </w:rPr>
        <w:t>: «Ах!»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Всю ночь они гадали,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Наутро шла домой.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 встречу, возле бара,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Шёл парень молодой.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Увидев, застеснялась,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Он руку подал ей.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«Тебя</w:t>
      </w:r>
      <w:del w:id="4" w:author="serega  " w:date="2014-11-28T14:25:00Z">
        <w:r>
          <w:rPr>
            <w:rFonts w:cs="Calibri"/>
            <w:sz w:val="28"/>
            <w:szCs w:val="28"/>
          </w:rPr>
          <w:delText>,</w:delText>
        </w:r>
      </w:del>
      <w:r>
        <w:rPr>
          <w:rFonts w:cs="Calibri"/>
          <w:sz w:val="28"/>
          <w:szCs w:val="28"/>
        </w:rPr>
        <w:t xml:space="preserve"> сегодня, точно,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Увидел я во сне».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Наверно, правда, волшебство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Бывает в Новый год.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 сон, да и гадание,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Всё</w:t>
      </w:r>
      <w:del w:id="5" w:author="serega  " w:date="2014-11-28T14:26:00Z">
        <w:r>
          <w:rPr>
            <w:rFonts w:cs="Calibri"/>
            <w:sz w:val="28"/>
            <w:szCs w:val="28"/>
          </w:rPr>
          <w:delText>,</w:delText>
        </w:r>
      </w:del>
      <w:r>
        <w:rPr>
          <w:rFonts w:cs="Calibri"/>
          <w:sz w:val="28"/>
          <w:szCs w:val="28"/>
        </w:rPr>
        <w:t xml:space="preserve"> даром не пройдёт.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bookmarkStart w:id="0" w:name="_GoBack"/>
      <w:bookmarkEnd w:id="0"/>
      <w:r>
        <w:rPr>
          <w:rFonts w:cs="Calibri"/>
          <w:sz w:val="28"/>
          <w:szCs w:val="28"/>
        </w:rPr>
        <w:t>Живут давно и счастливо,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 радость всем родным.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 магии гадания,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Кому знать, как не им.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0725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2014-10-29T05:11:00Z</dcterms:created>
  <dc:creator>Василий</dc:creator>
  <dc:language>ru-RU</dc:language>
  <cp:lastModifiedBy>Василий</cp:lastModifiedBy>
  <dcterms:modified xsi:type="dcterms:W3CDTF">2014-11-16T14:39:00Z</dcterms:modified>
  <cp:revision>3</cp:revision>
</cp:coreProperties>
</file>