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У моей Наташки,</w:t>
        <w:br/>
        <w:t>В голове букашки.</w:t>
        <w:br/>
        <w:t>Тараканы рыжие,</w:t>
        <w:br/>
        <w:t>Очень уж бесстыжие.</w:t>
      </w:r>
    </w:p>
    <w:p>
      <w:pPr>
        <w:pStyle w:val="Normal"/>
        <w:rPr/>
      </w:pPr>
      <w:r>
        <w:rPr/>
        <w:t>Я к Наталии и эдак,</w:t>
        <w:br/>
        <w:t>Я к Наталии и так.</w:t>
        <w:br/>
        <w:t>Всё равно видит изъян,</w:t>
        <w:br/>
        <w:t>Будто я из обезьян.</w:t>
      </w:r>
    </w:p>
    <w:p>
      <w:pPr>
        <w:pStyle w:val="Normal"/>
        <w:rPr/>
      </w:pPr>
      <w:r>
        <w:rPr/>
        <w:t>Что же это за принцесса?</w:t>
        <w:br/>
        <w:t>Подарил ландыш из леса,</w:t>
        <w:br/>
        <w:t>Носик сморщила, молчит,</w:t>
        <w:br/>
        <w:t>Сделав недовольный вид.</w:t>
      </w:r>
    </w:p>
    <w:p>
      <w:pPr>
        <w:pStyle w:val="Normal"/>
        <w:rPr/>
      </w:pPr>
      <w:r>
        <w:rPr/>
        <w:t>Подарил гортензии,</w:t>
        <w:br/>
        <w:t>И опять претензии.</w:t>
        <w:br/>
        <w:t>Упаковка здесь не та,</w:t>
        <w:br/>
        <w:t>Вот такая ерунда!</w:t>
      </w:r>
    </w:p>
    <w:p>
      <w:pPr>
        <w:pStyle w:val="Normal"/>
        <w:rPr/>
      </w:pPr>
      <w:r>
        <w:rPr/>
        <w:t>Подарил Наталье кактус,</w:t>
        <w:br/>
        <w:t xml:space="preserve">И растаяла она. </w:t>
        <w:br/>
        <w:t xml:space="preserve">Рассмеялась </w:t>
      </w:r>
      <w:ins w:id="0" w:author="serega " w:date="2016-09-28T23:21:00Z">
        <w:r>
          <w:rPr/>
          <w:t xml:space="preserve">вдруг </w:t>
        </w:r>
      </w:ins>
      <w:r>
        <w:rPr/>
        <w:t>до слёз,</w:t>
        <w:br/>
        <w:t>Приняла как букет роз.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Эта трудная задача,</w:t>
        <w:br/>
        <w:t>Как девчонки вас понять?</w:t>
        <w:br/>
      </w:r>
      <w:commentRangeStart w:id="0"/>
      <w:r>
        <w:rPr/>
        <w:t>Я уж думаю всерьёз</w:t>
        <w:br/>
        <w:t>Психолога н</w:t>
      </w:r>
      <w:bookmarkStart w:id="0" w:name="_GoBack"/>
      <w:bookmarkEnd w:id="0"/>
      <w:r>
        <w:rPr/>
        <w:t>анимать.</w:t>
      </w:r>
      <w:commentRangeEnd w:id="0"/>
      <w:r>
        <w:commentReference w:id="0"/>
      </w: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28T23:22:07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LibreOffice/5.2.1.2$Linux_x86 LibreOffice_project/20m0$Build-2</Application>
  <Pages>1</Pages>
  <Words>83</Words>
  <Characters>418</Characters>
  <CharactersWithSpaces>496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2014-10-26T06:06:00Z</dcterms:created>
  <dc:creator/>
  <dc:description/>
  <dc:language>ru-RU</dc:language>
  <cp:lastModifiedBy>serega </cp:lastModifiedBy>
  <dcterms:modified xsi:type="dcterms:W3CDTF">2016-09-28T23:22:12Z</dcterms:modified>
  <cp:revision>5</cp:revision>
  <dc:subject/>
  <dc:title>Я и эдак, я и так.docx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