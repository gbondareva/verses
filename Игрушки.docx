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Игрушки</w:t>
      </w:r>
      <w:ins w:id="0" w:author="serega  " w:date="2014-11-28T18:10:00Z">
        <w:r>
          <w:rPr>
            <w:rFonts w:eastAsia="Calibri" w:cs="Calibri" w:ascii="Calibri" w:hAnsi="Calibri"/>
            <w:sz w:val="28"/>
          </w:rPr>
          <w:t xml:space="preserve"> </w:t>
        </w:r>
      </w:ins>
      <w:del w:id="1" w:author="serega  " w:date="2014-11-27T01:40:00Z">
        <w:r>
          <w:rPr>
            <w:rFonts w:eastAsia="Calibri" w:cs="Calibri" w:ascii="Calibri" w:hAnsi="Calibri"/>
            <w:sz w:val="28"/>
          </w:rPr>
          <w:delText xml:space="preserve"> </w:delText>
        </w:r>
      </w:del>
      <w:ins w:id="2" w:author="serega  " w:date="2014-11-28T18:10:00Z">
        <w:r>
          <w:rPr>
            <w:rFonts w:eastAsia="Calibri" w:cs="Calibri" w:ascii="Calibri" w:hAnsi="Calibri"/>
            <w:color w:val="000000"/>
            <w:sz w:val="28"/>
            <w:szCs w:val="20"/>
            <w:lang w:val="ru-RU" w:eastAsia="ru-RU" w:bidi="ar-SA"/>
          </w:rPr>
          <w:t>–</w:t>
        </w:r>
      </w:ins>
      <w:ins w:id="3" w:author="serega  " w:date="2014-11-28T18:10:00Z">
        <w:r>
          <w:rPr>
            <w:rFonts w:eastAsia="Calibri" w:cs="Calibri" w:ascii="Calibri" w:hAnsi="Calibri"/>
            <w:sz w:val="28"/>
          </w:rPr>
          <w:t xml:space="preserve"> </w:t>
        </w:r>
      </w:ins>
      <w:r>
        <w:rPr>
          <w:rFonts w:eastAsia="Calibri" w:cs="Calibri" w:ascii="Calibri" w:hAnsi="Calibri"/>
          <w:sz w:val="28"/>
        </w:rPr>
        <w:t>живые и в них есть душа,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Любая по</w:t>
      </w:r>
      <w:del w:id="4" w:author="serega  " w:date="2014-11-27T01:41:00Z">
        <w:r>
          <w:rPr>
            <w:rFonts w:eastAsia="Calibri" w:cs="Calibri" w:ascii="Calibri" w:hAnsi="Calibri"/>
            <w:sz w:val="28"/>
          </w:rPr>
          <w:delText xml:space="preserve"> </w:delText>
        </w:r>
      </w:del>
      <w:r>
        <w:rPr>
          <w:rFonts w:eastAsia="Calibri" w:cs="Calibri" w:ascii="Calibri" w:hAnsi="Calibri"/>
          <w:sz w:val="28"/>
        </w:rPr>
        <w:t>-</w:t>
      </w:r>
      <w:del w:id="5" w:author="serega  " w:date="2014-11-27T01:41:00Z">
        <w:r>
          <w:rPr>
            <w:rFonts w:eastAsia="Calibri" w:cs="Calibri" w:ascii="Calibri" w:hAnsi="Calibri"/>
            <w:sz w:val="28"/>
          </w:rPr>
          <w:delText xml:space="preserve"> </w:delText>
        </w:r>
      </w:del>
      <w:r>
        <w:rPr>
          <w:rFonts w:eastAsia="Calibri" w:cs="Calibri" w:ascii="Calibri" w:hAnsi="Calibri"/>
          <w:sz w:val="28"/>
        </w:rPr>
        <w:t>своему хороша.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Они придают настроенье, уют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много фантазии вложено тут.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У них есть свой мир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своё житиё,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Без них дом</w:t>
      </w:r>
      <w:del w:id="6" w:author="serega  " w:date="2014-11-27T01:41:00Z">
        <w:r>
          <w:rPr>
            <w:rFonts w:eastAsia="Calibri" w:cs="Calibri" w:ascii="Calibri" w:hAnsi="Calibri"/>
            <w:sz w:val="28"/>
          </w:rPr>
          <w:delText xml:space="preserve"> </w:delText>
        </w:r>
      </w:del>
      <w:ins w:id="7" w:author="serega  " w:date="2014-11-28T18:10:00Z">
        <w:r>
          <w:rPr>
            <w:rFonts w:eastAsia="Calibri" w:cs="Calibri" w:ascii="Calibri" w:hAnsi="Calibri"/>
            <w:sz w:val="28"/>
          </w:rPr>
          <w:t xml:space="preserve"> </w:t>
        </w:r>
      </w:ins>
      <w:ins w:id="8" w:author="serega  " w:date="2014-11-28T18:10:00Z">
        <w:r>
          <w:rPr>
            <w:rFonts w:eastAsia="Calibri" w:cs="Calibri" w:ascii="Calibri" w:hAnsi="Calibri"/>
            <w:color w:val="000000"/>
            <w:sz w:val="28"/>
            <w:szCs w:val="20"/>
            <w:lang w:val="ru-RU" w:eastAsia="ru-RU" w:bidi="ar-SA"/>
          </w:rPr>
          <w:t>–</w:t>
        </w:r>
      </w:ins>
      <w:ins w:id="9" w:author="serega  " w:date="2014-11-28T18:10:00Z">
        <w:r>
          <w:rPr>
            <w:rFonts w:eastAsia="Calibri" w:cs="Calibri" w:ascii="Calibri" w:hAnsi="Calibri"/>
            <w:sz w:val="28"/>
          </w:rPr>
          <w:t xml:space="preserve"> </w:t>
        </w:r>
      </w:ins>
      <w:r>
        <w:rPr>
          <w:rFonts w:eastAsia="Calibri" w:cs="Calibri" w:ascii="Calibri" w:hAnsi="Calibri"/>
          <w:sz w:val="28"/>
        </w:rPr>
        <w:t>пустой,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Это мненье моё.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Живут они дружно,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Большою семьёй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ждут, что появится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Кто</w:t>
      </w:r>
      <w:del w:id="10" w:author="serega  " w:date="2014-11-27T01:41:00Z">
        <w:r>
          <w:rPr>
            <w:rFonts w:eastAsia="Calibri" w:cs="Calibri" w:ascii="Calibri" w:hAnsi="Calibri"/>
            <w:sz w:val="28"/>
          </w:rPr>
          <w:delText xml:space="preserve"> </w:delText>
        </w:r>
      </w:del>
      <w:ins w:id="11" w:author="serega  " w:date="2014-11-27T01:41:00Z">
        <w:r>
          <w:rPr>
            <w:rFonts w:eastAsia="Calibri" w:cs="Calibri" w:ascii="Calibri" w:hAnsi="Calibri"/>
            <w:sz w:val="28"/>
          </w:rPr>
          <w:t>-</w:t>
        </w:r>
      </w:ins>
      <w:r>
        <w:rPr>
          <w:rFonts w:eastAsia="Calibri" w:cs="Calibri" w:ascii="Calibri" w:hAnsi="Calibri"/>
          <w:sz w:val="28"/>
        </w:rPr>
        <w:t>то другой.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Зимой вечер длинный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можно скучать,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Но</w:t>
      </w:r>
      <w:del w:id="12" w:author="serega  " w:date="2014-11-27T01:42:00Z">
        <w:r>
          <w:rPr>
            <w:rFonts w:eastAsia="Calibri" w:cs="Calibri" w:ascii="Calibri" w:hAnsi="Calibri"/>
            <w:sz w:val="28"/>
          </w:rPr>
          <w:delText>,</w:delText>
        </w:r>
      </w:del>
      <w:r>
        <w:rPr>
          <w:rFonts w:eastAsia="Calibri" w:cs="Calibri" w:ascii="Calibri" w:hAnsi="Calibri"/>
          <w:sz w:val="28"/>
        </w:rPr>
        <w:t xml:space="preserve"> я не скучаю,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del w:id="13" w:author="serega  " w:date="2014-11-28T18:10:00Z">
        <w:r>
          <w:rPr>
            <w:rFonts w:eastAsia="Calibri" w:cs="Calibri" w:ascii="Calibri" w:hAnsi="Calibri"/>
            <w:sz w:val="28"/>
          </w:rPr>
          <w:delText>Я</w:delText>
        </w:r>
      </w:del>
      <w:ins w:id="14" w:author="serega  " w:date="2014-11-28T18:10:00Z">
        <w:r>
          <w:rPr>
            <w:rFonts w:eastAsia="Calibri" w:cs="Calibri" w:ascii="Calibri" w:hAnsi="Calibri"/>
            <w:sz w:val="28"/>
          </w:rPr>
          <w:t>A</w:t>
        </w:r>
      </w:ins>
      <w:r>
        <w:rPr>
          <w:rFonts w:eastAsia="Calibri" w:cs="Calibri" w:ascii="Calibri" w:hAnsi="Calibri"/>
          <w:sz w:val="28"/>
        </w:rPr>
        <w:t xml:space="preserve"> шью для внучат.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Не</w:t>
      </w:r>
      <w:del w:id="15" w:author="serega  " w:date="2014-11-27T01:42:00Z">
        <w:r>
          <w:rPr>
            <w:rFonts w:eastAsia="Calibri" w:cs="Calibri" w:ascii="Calibri" w:hAnsi="Calibri"/>
            <w:sz w:val="28"/>
          </w:rPr>
          <w:delText xml:space="preserve"> </w:delText>
        </w:r>
      </w:del>
      <w:r>
        <w:rPr>
          <w:rFonts w:eastAsia="Calibri" w:cs="Calibri" w:ascii="Calibri" w:hAnsi="Calibri"/>
          <w:sz w:val="28"/>
        </w:rPr>
        <w:t>нужные тряпки,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Картон, поролон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color w:val="000000"/>
          <w:sz w:val="28"/>
          <w:szCs w:val="20"/>
          <w:lang w:val="ru-RU" w:eastAsia="ru-RU" w:bidi="ar-SA"/>
        </w:rPr>
      </w:pPr>
      <w:r>
        <w:rPr>
          <w:rFonts w:eastAsia="Calibri" w:cs="Calibri" w:ascii="Calibri" w:hAnsi="Calibri"/>
          <w:sz w:val="28"/>
        </w:rPr>
        <w:t>Повозишься, смотришь</w:t>
      </w:r>
      <w:del w:id="16" w:author="serega  " w:date="2014-11-27T01:42:00Z">
        <w:r>
          <w:rPr>
            <w:rFonts w:eastAsia="Calibri" w:cs="Calibri" w:ascii="Calibri" w:hAnsi="Calibri"/>
            <w:sz w:val="28"/>
          </w:rPr>
          <w:delText>,</w:delText>
        </w:r>
      </w:del>
      <w:ins w:id="17" w:author="serega  " w:date="2014-11-27T01:42:00Z">
        <w:r>
          <w:rPr>
            <w:rFonts w:eastAsia="Calibri" w:cs="Calibri" w:ascii="Calibri" w:hAnsi="Calibri"/>
            <w:sz w:val="28"/>
          </w:rPr>
          <w:t xml:space="preserve"> </w:t>
        </w:r>
      </w:ins>
      <w:ins w:id="18" w:author="serega  " w:date="2014-11-28T18:10:00Z">
        <w:r>
          <w:rPr>
            <w:rFonts w:eastAsia="Calibri" w:cs="Calibri" w:ascii="Calibri" w:hAnsi="Calibri"/>
            <w:color w:val="000000"/>
            <w:sz w:val="28"/>
            <w:szCs w:val="20"/>
            <w:lang w:val="ru-RU" w:eastAsia="ru-RU" w:bidi="ar-SA"/>
          </w:rPr>
          <w:t>–</w:t>
        </w:r>
      </w:ins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Получится слон.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в лавке не купишь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Такой экземпляр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хоть не ходи,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Хоть ходи на базар.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</w:t>
      </w:r>
      <w:ins w:id="19" w:author="serega  " w:date="2014-11-27T01:42:00Z">
        <w:r>
          <w:rPr>
            <w:rFonts w:eastAsia="Calibri" w:cs="Calibri" w:ascii="Calibri" w:hAnsi="Calibri"/>
            <w:sz w:val="28"/>
          </w:rPr>
          <w:t>,</w:t>
        </w:r>
      </w:ins>
      <w:r>
        <w:rPr>
          <w:rFonts w:eastAsia="Calibri" w:cs="Calibri" w:ascii="Calibri" w:hAnsi="Calibri"/>
          <w:sz w:val="28"/>
        </w:rPr>
        <w:t xml:space="preserve"> видно, тем дорог,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bookmarkStart w:id="0" w:name="_GoBack"/>
      <w:bookmarkEnd w:id="0"/>
      <w:r>
        <w:rPr>
          <w:rFonts w:eastAsia="Calibri" w:cs="Calibri" w:ascii="Calibri" w:hAnsi="Calibri"/>
          <w:sz w:val="28"/>
        </w:rPr>
        <w:t>Что сделан тобой,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Он будто</w:t>
      </w:r>
      <w:ins w:id="20" w:author="serega  " w:date="2014-11-27T01:42:00Z">
        <w:r>
          <w:rPr>
            <w:rFonts w:eastAsia="Calibri" w:cs="Calibri" w:ascii="Calibri" w:hAnsi="Calibri"/>
            <w:sz w:val="28"/>
          </w:rPr>
          <w:t xml:space="preserve"> бы</w:t>
        </w:r>
      </w:ins>
      <w:r>
        <w:rPr>
          <w:rFonts w:eastAsia="Calibri" w:cs="Calibri" w:ascii="Calibri" w:hAnsi="Calibri"/>
          <w:sz w:val="28"/>
        </w:rPr>
        <w:t xml:space="preserve"> в театре 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 xml:space="preserve">Отдельный герой. 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может быть скажут,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Что всё это чушь,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Ей что, не хватает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Внучат, что ли двух?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ins w:id="21" w:author="serega  " w:date="2014-11-27T01:43:00Z">
        <w:r>
          <w:rPr>
            <w:rFonts w:eastAsia="Calibri" w:cs="Calibri" w:ascii="Calibri" w:hAnsi="Calibri"/>
            <w:sz w:val="28"/>
          </w:rPr>
          <w:t xml:space="preserve">Отвечу им: «Это </w:t>
        </w:r>
      </w:ins>
      <w:del w:id="22" w:author="serega  " w:date="2014-11-27T01:43:00Z">
        <w:r>
          <w:rPr>
            <w:rFonts w:eastAsia="Calibri" w:cs="Calibri" w:ascii="Calibri" w:hAnsi="Calibri"/>
            <w:sz w:val="28"/>
          </w:rPr>
          <w:delText>Н</w:delText>
        </w:r>
      </w:del>
      <w:ins w:id="23" w:author="serega  " w:date="2014-11-27T01:43:00Z">
        <w:r>
          <w:rPr>
            <w:rFonts w:eastAsia="Calibri" w:cs="Calibri" w:ascii="Calibri" w:hAnsi="Calibri"/>
            <w:sz w:val="28"/>
          </w:rPr>
          <w:t>н</w:t>
        </w:r>
      </w:ins>
      <w:r>
        <w:rPr>
          <w:rFonts w:eastAsia="Calibri" w:cs="Calibri" w:ascii="Calibri" w:hAnsi="Calibri"/>
          <w:sz w:val="28"/>
        </w:rPr>
        <w:t>е чушь</w:t>
      </w:r>
      <w:del w:id="24" w:author="serega  " w:date="2014-11-27T01:43:00Z">
        <w:r>
          <w:rPr>
            <w:rFonts w:eastAsia="Calibri" w:cs="Calibri" w:ascii="Calibri" w:hAnsi="Calibri"/>
            <w:sz w:val="28"/>
          </w:rPr>
          <w:delText xml:space="preserve"> это</w:delText>
        </w:r>
      </w:del>
      <w:ins w:id="25" w:author="serega  " w:date="2014-11-27T01:43:00Z">
        <w:r>
          <w:rPr>
            <w:rFonts w:eastAsia="Calibri" w:cs="Calibri" w:ascii="Calibri" w:hAnsi="Calibri"/>
            <w:sz w:val="28"/>
          </w:rPr>
          <w:t xml:space="preserve">, </w:t>
        </w:r>
      </w:ins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del w:id="26" w:author="serega  " w:date="2014-11-27T01:43:00Z">
        <w:r>
          <w:rPr>
            <w:rFonts w:eastAsia="Calibri" w:cs="Calibri" w:ascii="Calibri" w:hAnsi="Calibri"/>
            <w:sz w:val="28"/>
          </w:rPr>
          <w:delText xml:space="preserve">И </w:delText>
        </w:r>
      </w:del>
      <w:r>
        <w:rPr>
          <w:rFonts w:eastAsia="Calibri" w:cs="Calibri" w:ascii="Calibri" w:hAnsi="Calibri"/>
          <w:sz w:val="28"/>
        </w:rPr>
        <w:t>не помеха</w:t>
      </w:r>
      <w:ins w:id="27" w:author="serega  " w:date="2014-11-27T01:44:00Z">
        <w:r>
          <w:rPr>
            <w:rFonts w:eastAsia="Calibri" w:cs="Calibri" w:ascii="Calibri" w:hAnsi="Calibri"/>
            <w:sz w:val="28"/>
          </w:rPr>
          <w:t>!»</w:t>
        </w:r>
      </w:ins>
      <w:del w:id="28" w:author="serega  " w:date="2014-11-27T01:44:00Z">
        <w:r>
          <w:rPr>
            <w:rFonts w:eastAsia="Calibri" w:cs="Calibri" w:ascii="Calibri" w:hAnsi="Calibri"/>
            <w:sz w:val="28"/>
          </w:rPr>
          <w:delText>,</w:delText>
        </w:r>
      </w:del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ins w:id="29" w:author="serega  " w:date="2014-11-27T01:43:00Z">
        <w:r>
          <w:rPr>
            <w:rFonts w:eastAsia="Calibri" w:cs="Calibri" w:ascii="Calibri" w:hAnsi="Calibri"/>
            <w:sz w:val="28"/>
          </w:rPr>
          <w:t>Всего лишь</w:t>
        </w:r>
      </w:ins>
      <w:ins w:id="30" w:author="serega  " w:date="2014-11-27T01:44:00Z">
        <w:r>
          <w:rPr>
            <w:rFonts w:eastAsia="Calibri" w:cs="Calibri" w:ascii="Calibri" w:hAnsi="Calibri"/>
            <w:sz w:val="28"/>
          </w:rPr>
          <w:t xml:space="preserve"> </w:t>
        </w:r>
      </w:ins>
      <w:del w:id="31" w:author="serega  " w:date="2014-11-27T01:44:00Z">
        <w:r>
          <w:rPr>
            <w:rFonts w:eastAsia="Calibri" w:cs="Calibri" w:ascii="Calibri" w:hAnsi="Calibri"/>
            <w:sz w:val="28"/>
          </w:rPr>
          <w:delText>И</w:delText>
        </w:r>
      </w:del>
      <w:ins w:id="32" w:author="serega  " w:date="2014-11-27T01:44:00Z">
        <w:r>
          <w:rPr>
            <w:rFonts w:eastAsia="Calibri" w:cs="Calibri" w:ascii="Calibri" w:hAnsi="Calibri"/>
            <w:sz w:val="28"/>
          </w:rPr>
          <w:t>и</w:t>
        </w:r>
      </w:ins>
      <w:r>
        <w:rPr>
          <w:rFonts w:eastAsia="Calibri" w:cs="Calibri" w:ascii="Calibri" w:hAnsi="Calibri"/>
          <w:sz w:val="28"/>
        </w:rPr>
        <w:t>з детства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Далёкое эхо.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default"/>
  </w:font>
  <w:font w:name="Georgia">
    <w:charset w:val="01"/>
    <w:family w:val="roman"/>
    <w:pitch w:val="default"/>
  </w:font>
  <w:font w:name="Calibri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Liberation Serif" w:cs="Liberation Serif"/>
        <w:color w:val="000000"/>
        <w:sz w:val="24"/>
        <w:lang w:val="ru-RU" w:eastAsia="ru-RU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jc w:val="left"/>
    </w:pPr>
    <w:rPr>
      <w:rFonts w:ascii="Liberation Serif" w:hAnsi="Liberation Serif" w:eastAsia="Liberation Serif" w:cs="Liberation Serif"/>
      <w:color w:val="000000"/>
      <w:sz w:val="24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Заголовок 2"/>
    <w:basedOn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Заголовок 3"/>
    <w:basedOn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Заголовок 4"/>
    <w:basedOn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Заголовок 5"/>
    <w:basedOn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Заголовок 6"/>
    <w:basedOn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8">
    <w:name w:val="Заголовок"/>
    <w:basedOn w:val="Normal"/>
    <w:next w:val="Style9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Основной текст"/>
    <w:basedOn w:val="Normal"/>
    <w:pPr>
      <w:spacing w:lineRule="auto" w:line="288" w:before="0" w:after="140"/>
    </w:pPr>
    <w:rPr/>
  </w:style>
  <w:style w:type="paragraph" w:styleId="Style10">
    <w:name w:val="Список"/>
    <w:basedOn w:val="Style9"/>
    <w:pPr/>
    <w:rPr>
      <w:rFonts w:ascii="Cambria" w:hAnsi="Cambria" w:cs="FreeSans"/>
    </w:rPr>
  </w:style>
  <w:style w:type="paragraph" w:styleId="Style11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2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3">
    <w:name w:val="Заглавие"/>
    <w:basedOn w:val="Normal"/>
    <w:pPr>
      <w:keepNext/>
      <w:keepLines/>
      <w:spacing w:before="480" w:after="120"/>
      <w:contextualSpacing/>
    </w:pPr>
    <w:rPr>
      <w:b/>
      <w:sz w:val="72"/>
    </w:rPr>
  </w:style>
  <w:style w:type="paragraph" w:styleId="Style14">
    <w:name w:val="Подзаголовок"/>
    <w:basedOn w:val="Normal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2014-10-21T17:46:00Z</dcterms:created>
  <dc:language>ru-RU</dc:language>
  <cp:lastModifiedBy>Василий</cp:lastModifiedBy>
  <dcterms:modified xsi:type="dcterms:W3CDTF">2014-11-08T18:16:00Z</dcterms:modified>
  <cp:revision>4</cp:revision>
  <dc:title>Игрушки.docx</dc:title>
</cp:coreProperties>
</file>