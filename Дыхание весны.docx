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F053D" w:rsidRDefault="008D23C3">
      <w:r>
        <w:t>Заглянуло солнце</w:t>
      </w:r>
      <w:r>
        <w:br/>
        <w:t>Ласково в оконце.</w:t>
      </w:r>
      <w:r>
        <w:br/>
        <w:t xml:space="preserve">Цветы на </w:t>
      </w:r>
      <w:commentRangeStart w:id="0"/>
      <w:r>
        <w:t>портьерах</w:t>
      </w:r>
      <w:commentRangeEnd w:id="0"/>
      <w:r>
        <w:commentReference w:id="0"/>
      </w:r>
      <w:r>
        <w:br/>
        <w:t>Ярче зацвели.</w:t>
      </w:r>
    </w:p>
    <w:p w:rsidR="007F053D" w:rsidRDefault="008D23C3">
      <w:r>
        <w:t>Зажужжала пчёлка,</w:t>
      </w:r>
      <w:r>
        <w:br/>
      </w:r>
      <w:commentRangeStart w:id="1"/>
      <w:proofErr w:type="spellStart"/>
      <w:r>
        <w:t>Гре</w:t>
      </w:r>
      <w:ins w:id="2" w:author="Василий" w:date="2016-10-29T16:54:00Z">
        <w:r w:rsidR="00596E9C">
          <w:t>лася</w:t>
        </w:r>
        <w:proofErr w:type="spellEnd"/>
        <w:r w:rsidR="00596E9C">
          <w:t xml:space="preserve"> </w:t>
        </w:r>
      </w:ins>
      <w:del w:id="3" w:author="Василий" w:date="2016-10-29T16:54:00Z">
        <w:r w:rsidDel="00596E9C">
          <w:delText>я</w:delText>
        </w:r>
        <w:r w:rsidDel="00596E9C">
          <w:delText>с</w:delText>
        </w:r>
        <w:r w:rsidDel="00596E9C">
          <w:delText>я</w:delText>
        </w:r>
        <w:commentRangeEnd w:id="1"/>
        <w:r w:rsidDel="00596E9C">
          <w:commentReference w:id="1"/>
        </w:r>
        <w:r w:rsidDel="00596E9C">
          <w:delText xml:space="preserve"> </w:delText>
        </w:r>
      </w:del>
      <w:r>
        <w:t>лучами,</w:t>
      </w:r>
      <w:r>
        <w:br/>
        <w:t>Выползла случайно,</w:t>
      </w:r>
      <w:r>
        <w:br/>
        <w:t>Из большой щели.</w:t>
      </w:r>
    </w:p>
    <w:p w:rsidR="007F053D" w:rsidRDefault="008D23C3">
      <w:r>
        <w:t>Вверх по занавеске</w:t>
      </w:r>
      <w:r>
        <w:br/>
      </w:r>
      <w:commentRangeStart w:id="4"/>
      <w:proofErr w:type="gramStart"/>
      <w:r>
        <w:t>Бож</w:t>
      </w:r>
      <w:ins w:id="5" w:author="Василий" w:date="2016-10-29T16:55:00Z">
        <w:r w:rsidR="00596E9C">
          <w:t>и</w:t>
        </w:r>
      </w:ins>
      <w:del w:id="6" w:author="Василий" w:date="2016-10-29T16:55:00Z">
        <w:r w:rsidDel="00596E9C">
          <w:delText>ь</w:delText>
        </w:r>
      </w:del>
      <w:r>
        <w:t>я</w:t>
      </w:r>
      <w:commentRangeEnd w:id="4"/>
      <w:proofErr w:type="gramEnd"/>
      <w:r>
        <w:commentReference w:id="4"/>
      </w:r>
      <w:r>
        <w:t xml:space="preserve"> коровка,</w:t>
      </w:r>
      <w:r>
        <w:br/>
        <w:t>Мелкими шажками,</w:t>
      </w:r>
      <w:r>
        <w:br/>
        <w:t>Не спеша ползёт.</w:t>
      </w:r>
    </w:p>
    <w:p w:rsidR="007F053D" w:rsidRDefault="008D23C3">
      <w:r>
        <w:t>Спрыгнул сверчок с печки,</w:t>
      </w:r>
      <w:r>
        <w:br/>
        <w:t xml:space="preserve">Смелым </w:t>
      </w:r>
      <w:r>
        <w:t>оказался,</w:t>
      </w:r>
      <w:r>
        <w:br/>
        <w:t>Сидя в уголочке,</w:t>
      </w:r>
      <w:r>
        <w:br/>
        <w:t>Громко нам поёт.</w:t>
      </w:r>
    </w:p>
    <w:p w:rsidR="007F053D" w:rsidRDefault="008D23C3">
      <w:r>
        <w:t>С каждым днём вдыхаем</w:t>
      </w:r>
      <w:r>
        <w:br/>
        <w:t>Свежи</w:t>
      </w:r>
      <w:ins w:id="7" w:author="Василий" w:date="2016-10-29T16:56:00Z">
        <w:r w:rsidR="00596E9C">
          <w:t>м</w:t>
        </w:r>
      </w:ins>
      <w:ins w:id="8" w:author="serega " w:date="2016-10-05T22:41:00Z">
        <w:del w:id="9" w:author="Василий" w:date="2016-10-29T16:56:00Z">
          <w:r w:rsidDel="00596E9C">
            <w:delText>й</w:delText>
          </w:r>
        </w:del>
      </w:ins>
      <w:del w:id="10" w:author="serega " w:date="2016-10-05T22:40:00Z">
        <w:r>
          <w:delText>м</w:delText>
        </w:r>
      </w:del>
      <w:r>
        <w:t xml:space="preserve"> аромат</w:t>
      </w:r>
      <w:ins w:id="11" w:author="Василий" w:date="2016-10-29T16:56:00Z">
        <w:r w:rsidR="00596E9C">
          <w:t>ом</w:t>
        </w:r>
      </w:ins>
      <w:ins w:id="12" w:author="Василий" w:date="2016-10-29T21:57:00Z">
        <w:r w:rsidR="00B92925">
          <w:t>,</w:t>
        </w:r>
      </w:ins>
      <w:ins w:id="13" w:author="serega " w:date="2016-10-05T22:41:00Z">
        <w:del w:id="14" w:author="Василий" w:date="2016-10-29T21:57:00Z">
          <w:r w:rsidDel="00B92925">
            <w:delText xml:space="preserve"> </w:delText>
          </w:r>
        </w:del>
      </w:ins>
      <w:del w:id="15" w:author="serega " w:date="2016-10-05T22:41:00Z">
        <w:r>
          <w:delText>о</w:delText>
        </w:r>
      </w:del>
      <w:del w:id="16" w:author="Василий" w:date="2016-10-29T21:57:00Z">
        <w:r w:rsidDel="00B92925">
          <w:delText>м</w:delText>
        </w:r>
      </w:del>
      <w:ins w:id="17" w:author="serega " w:date="2016-10-05T22:41:00Z">
        <w:del w:id="18" w:author="Василий" w:date="2016-10-29T21:57:00Z">
          <w:r w:rsidDel="00B92925">
            <w:delText>ы</w:delText>
          </w:r>
        </w:del>
      </w:ins>
      <w:r>
        <w:t>,</w:t>
      </w:r>
      <w:r>
        <w:br/>
        <w:t>Капает с берёзы</w:t>
      </w:r>
      <w:r>
        <w:br/>
        <w:t>Сладковатый сок.</w:t>
      </w:r>
      <w:bookmarkStart w:id="19" w:name="_GoBack"/>
      <w:bookmarkEnd w:id="19"/>
    </w:p>
    <w:p w:rsidR="007F053D" w:rsidRDefault="008D23C3">
      <w:r>
        <w:t>Летят гуси, утки,</w:t>
      </w:r>
      <w:r>
        <w:br/>
        <w:t>К нам большие стаи.</w:t>
      </w:r>
      <w:r>
        <w:br/>
        <w:t>Каждый не похожий,</w:t>
      </w:r>
      <w:r>
        <w:br/>
        <w:t>На другой денёк!</w:t>
      </w:r>
    </w:p>
    <w:sectPr w:rsidR="007F053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10-29T16:54:00Z" w:initials="s">
    <w:p w:rsidR="007F053D" w:rsidRDefault="008D23C3">
      <w:r>
        <w:rPr>
          <w:sz w:val="20"/>
        </w:rPr>
        <w:t>Портьеры это же шторы такие..</w:t>
      </w:r>
      <w:proofErr w:type="gramStart"/>
      <w:r>
        <w:rPr>
          <w:sz w:val="20"/>
        </w:rPr>
        <w:t>.</w:t>
      </w:r>
      <w:r w:rsidR="00596E9C">
        <w:rPr>
          <w:sz w:val="20"/>
        </w:rPr>
        <w:t>о</w:t>
      </w:r>
      <w:proofErr w:type="gramEnd"/>
      <w:r w:rsidR="00596E9C">
        <w:rPr>
          <w:sz w:val="20"/>
        </w:rPr>
        <w:t>т солнца!</w:t>
      </w:r>
    </w:p>
  </w:comment>
  <w:comment w:id="1" w:author="serega " w:date="2016-10-05T22:39:00Z" w:initials="s">
    <w:p w:rsidR="007F053D" w:rsidRDefault="008D23C3">
      <w:r>
        <w:rPr>
          <w:sz w:val="20"/>
        </w:rPr>
        <w:t>греясь</w:t>
      </w:r>
    </w:p>
  </w:comment>
  <w:comment w:id="4" w:author="serega " w:date="2016-10-05T22:43:00Z" w:initials="s">
    <w:p w:rsidR="007F053D" w:rsidRDefault="008D23C3">
      <w:r>
        <w:rPr>
          <w:sz w:val="20"/>
        </w:rPr>
        <w:t xml:space="preserve">Для рифмы </w:t>
      </w:r>
      <w:proofErr w:type="spellStart"/>
      <w:r>
        <w:rPr>
          <w:sz w:val="20"/>
        </w:rPr>
        <w:t>проситс</w:t>
      </w:r>
      <w:proofErr w:type="gramStart"/>
      <w:r>
        <w:rPr>
          <w:sz w:val="20"/>
        </w:rPr>
        <w:t>я«</w:t>
      </w:r>
      <w:proofErr w:type="gramEnd"/>
      <w:r>
        <w:rPr>
          <w:sz w:val="20"/>
        </w:rPr>
        <w:t>БожИя</w:t>
      </w:r>
      <w:proofErr w:type="spellEnd"/>
      <w:r>
        <w:rPr>
          <w:sz w:val="20"/>
        </w:rPr>
        <w:t>»</w:t>
      </w:r>
      <w:r>
        <w:rPr>
          <w:sz w:val="20"/>
        </w:rPr>
        <w:t>. Нормально будет?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7F053D"/>
    <w:rsid w:val="00596E9C"/>
    <w:rsid w:val="007F053D"/>
    <w:rsid w:val="008D23C3"/>
    <w:rsid w:val="00B9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96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96E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96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96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2016-07-03T18:46:00Z</dcterms:created>
  <dcterms:modified xsi:type="dcterms:W3CDTF">2016-10-29T17:58:00Z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