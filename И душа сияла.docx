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Заиграла музыка,</w:t>
        <w:br/>
        <w:t>В ход пошли слова.</w:t>
        <w:br/>
        <w:t>Вышла лебедь белая</w:t>
        <w:br/>
        <w:t>Седая голова.</w:t>
      </w:r>
    </w:p>
    <w:p>
      <w:pPr>
        <w:pStyle w:val="Normal"/>
        <w:rPr/>
      </w:pPr>
      <w:r>
        <w:rPr/>
        <w:t>Затянула песню,</w:t>
        <w:br/>
        <w:t>О любви большой.</w:t>
        <w:br/>
        <w:t>Под баян та женщина,</w:t>
        <w:br/>
        <w:t>Пела всей душой.</w:t>
      </w:r>
    </w:p>
    <w:p>
      <w:pPr>
        <w:pStyle w:val="Normal"/>
        <w:rPr/>
      </w:pPr>
      <w:r>
        <w:rPr/>
        <w:t>На пробор причёсана,</w:t>
        <w:br/>
        <w:t>Шарфик на плечах.</w:t>
        <w:br/>
        <w:t>Лишь немного тусклый</w:t>
        <w:br/>
        <w:t>Свет в её очах.</w:t>
      </w:r>
    </w:p>
    <w:p>
      <w:pPr>
        <w:pStyle w:val="Normal"/>
        <w:rPr/>
      </w:pPr>
      <w:r>
        <w:rPr/>
        <w:t>Радовала пением,</w:t>
        <w:br/>
        <w:t>Слух, лаская всем.</w:t>
        <w:br/>
        <w:t>Будто бы и не было,</w:t>
        <w:br/>
        <w:t>У неё проблем.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И душа сияла</w:t>
      </w:r>
      <w:bookmarkStart w:id="0" w:name="_GoBack"/>
      <w:bookmarkEnd w:id="0"/>
      <w:r>
        <w:rPr/>
        <w:t>,</w:t>
        <w:br/>
        <w:t>Радости полна.</w:t>
        <w:br/>
        <w:t>Я с трудом поверила,</w:t>
        <w:br/>
        <w:t>Инвалид она.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LibreOffice/5.2.2.2$Linux_x86 LibreOffice_project/20m0$Build-2</Application>
  <Pages>1</Pages>
  <Words>60</Words>
  <Characters>290</Characters>
  <CharactersWithSpaces>345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2016-07-03T19:10:00Z</dcterms:created>
  <dc:creator/>
  <dc:description/>
  <dc:language>ru-RU</dc:language>
  <cp:lastModifiedBy>serega </cp:lastModifiedBy>
  <dcterms:modified xsi:type="dcterms:W3CDTF">2016-10-05T23:22:40Z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