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Повадился в сарай хорёк,</w:t>
        <w:br/>
        <w:t>На гибель кур он всех обрёк.</w:t>
        <w:br/>
        <w:t>И так проворен и хитёр,</w:t>
        <w:br/>
        <w:t>Совсем, как настоящий вор.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Сарай весь устланный пером,</w:t>
        <w:br/>
        <w:t>А куры с вырванным хвостом</w:t>
        <w:br/>
        <w:t>Взлетели выше на насест,</w:t>
        <w:br/>
      </w:r>
      <w:del w:id="0" w:author="serega  " w:date="2015-02-03T00:17:00Z">
        <w:r>
          <w:rPr>
            <w:sz w:val="28"/>
            <w:szCs w:val="28"/>
          </w:rPr>
          <w:delText>Может</w:delText>
        </w:r>
      </w:del>
      <w:del w:id="1" w:author="serega  " w:date="2015-02-03T00:18:00Z">
        <w:r>
          <w:rPr>
            <w:sz w:val="28"/>
            <w:szCs w:val="28"/>
          </w:rPr>
          <w:delText xml:space="preserve"> </w:delText>
        </w:r>
      </w:del>
      <w:ins w:id="2" w:author="serega  " w:date="2015-02-03T00:17:00Z">
        <w:r>
          <w:rPr>
            <w:sz w:val="28"/>
            <w:szCs w:val="28"/>
          </w:rPr>
          <w:t>Б</w:t>
        </w:r>
      </w:ins>
      <w:del w:id="3" w:author="serega  " w:date="2015-02-03T00:17:00Z">
        <w:r>
          <w:rPr>
            <w:sz w:val="28"/>
            <w:szCs w:val="28"/>
          </w:rPr>
          <w:delText>б</w:delText>
        </w:r>
      </w:del>
      <w:r>
        <w:rPr>
          <w:sz w:val="28"/>
          <w:szCs w:val="28"/>
        </w:rPr>
        <w:t>ыть</w:t>
      </w:r>
      <w:ins w:id="4" w:author="serega  " w:date="2015-02-03T00:18:00Z">
        <w:r>
          <w:rPr>
            <w:sz w:val="28"/>
            <w:szCs w:val="28"/>
          </w:rPr>
          <w:t xml:space="preserve"> </w:t>
        </w:r>
      </w:ins>
      <w:ins w:id="5" w:author="serega  " w:date="2015-02-03T00:18:00Z">
        <w:r>
          <w:rPr>
            <w:sz w:val="28"/>
            <w:szCs w:val="28"/>
          </w:rPr>
          <w:t>может</w:t>
        </w:r>
      </w:ins>
      <w:r>
        <w:rPr>
          <w:sz w:val="28"/>
          <w:szCs w:val="28"/>
        </w:rPr>
        <w:t>, там он их не съест</w:t>
      </w:r>
      <w:ins w:id="6" w:author="serega  " w:date="2015-02-03T00:18:00Z">
        <w:r>
          <w:rPr>
            <w:sz w:val="28"/>
            <w:szCs w:val="28"/>
          </w:rPr>
          <w:t>?</w:t>
        </w:r>
      </w:ins>
      <w:del w:id="7" w:author="serega  " w:date="2015-02-03T00:18:00Z">
        <w:r>
          <w:rPr>
            <w:sz w:val="28"/>
            <w:szCs w:val="28"/>
          </w:rPr>
          <w:delText>.</w:delText>
        </w:r>
      </w:del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В сарай уж </w:t>
      </w:r>
      <w:del w:id="8" w:author="serega  " w:date="2015-02-03T00:18:00Z">
        <w:r>
          <w:rPr>
            <w:sz w:val="28"/>
            <w:szCs w:val="28"/>
          </w:rPr>
          <w:delText>робко</w:delText>
        </w:r>
      </w:del>
      <w:ins w:id="9" w:author="serega  " w:date="2015-02-03T00:18:00Z">
        <w:r>
          <w:rPr>
            <w:sz w:val="28"/>
            <w:szCs w:val="28"/>
          </w:rPr>
          <w:t>страшно</w:t>
        </w:r>
      </w:ins>
      <w:r>
        <w:rPr>
          <w:sz w:val="28"/>
          <w:szCs w:val="28"/>
        </w:rPr>
        <w:t xml:space="preserve"> заходить,</w:t>
        <w:br/>
        <w:t>И начала ночами бд</w:t>
      </w:r>
      <w:del w:id="10" w:author="serega  " w:date="2015-02-03T00:18:00Z">
        <w:r>
          <w:rPr>
            <w:sz w:val="28"/>
            <w:szCs w:val="28"/>
          </w:rPr>
          <w:delText>и</w:delText>
        </w:r>
      </w:del>
      <w:ins w:id="11" w:author="serega  " w:date="2015-02-03T00:18:00Z">
        <w:r>
          <w:rPr>
            <w:sz w:val="28"/>
            <w:szCs w:val="28"/>
          </w:rPr>
          <w:t>е</w:t>
        </w:r>
      </w:ins>
      <w:r>
        <w:rPr>
          <w:sz w:val="28"/>
          <w:szCs w:val="28"/>
        </w:rPr>
        <w:t>ть.</w:t>
        <w:br/>
        <w:t>Капканы, по углам поставив,</w:t>
        <w:br/>
        <w:t>Я начала игру без правил.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Запах кур хорька манит,</w:t>
        <w:br/>
        <w:t>Посмотрим, кто перехитрит!</w:t>
        <w:br/>
        <w:t>В эту ночь пришлося туго,</w:t>
        <w:br/>
        <w:t>Получил он по заслугам.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Гость он был совсем не прошен,</w:t>
        <w:br/>
        <w:t>Потому, и вызов брошен.</w:t>
        <w:br/>
        <w:t>Не доводят до добра,</w:t>
        <w:br/>
        <w:t>Клочки пуха и пера.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auto"/>
    <w:pitch w:val="default"/>
  </w:font>
  <w:font w:name="Philosopher">
    <w:charset w:val="01"/>
    <w:family w:val="auto"/>
    <w:pitch w:val="default"/>
  </w:font>
  <w:font w:name="Cambria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ru-RU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Calibri"/>
      <w:color w:val="auto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Style14">
    <w:name w:val="Заголовок"/>
    <w:basedOn w:val="Normal"/>
    <w:next w:val="Style15"/>
    <w:pPr>
      <w:keepNext/>
      <w:spacing w:before="240" w:after="120"/>
    </w:pPr>
    <w:rPr>
      <w:rFonts w:ascii="Philosopher" w:hAnsi="Philosopher" w:eastAsia="Droid Sans Fallback" w:cs="FreeSans"/>
      <w:sz w:val="32"/>
      <w:szCs w:val="28"/>
    </w:rPr>
  </w:style>
  <w:style w:type="paragraph" w:styleId="Style15">
    <w:name w:val="Основной текст"/>
    <w:basedOn w:val="Normal"/>
    <w:pPr>
      <w:spacing w:lineRule="auto" w:line="288" w:before="0" w:after="140"/>
    </w:pPr>
    <w:rPr/>
  </w:style>
  <w:style w:type="paragraph" w:styleId="Style16">
    <w:name w:val="Список"/>
    <w:basedOn w:val="Style15"/>
    <w:pPr/>
    <w:rPr>
      <w:rFonts w:ascii="Cambria" w:hAnsi="Cambria" w:cs="FreeSans"/>
    </w:rPr>
  </w:style>
  <w:style w:type="paragraph" w:styleId="Style17">
    <w:name w:val="Название"/>
    <w:basedOn w:val="Normal"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styleId="Style18">
    <w:name w:val="Указатель"/>
    <w:basedOn w:val="Normal"/>
    <w:pPr>
      <w:suppressLineNumbers/>
    </w:pPr>
    <w:rPr>
      <w:rFonts w:ascii="Cambria" w:hAnsi="Cambria" w:cs="FreeSans"/>
    </w:rPr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2015-01-06T11:11:00Z</dcterms:created>
  <dc:creator>Василий</dc:creator>
  <dc:language>ru-RU</dc:language>
  <cp:lastModifiedBy>Василий</cp:lastModifiedBy>
  <dcterms:modified xsi:type="dcterms:W3CDTF">2015-01-06T11:21:00Z</dcterms:modified>
  <cp:revision>1</cp:revision>
</cp:coreProperties>
</file>