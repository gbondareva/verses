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Я бы хотела, чтобы село росло,</w:t>
      </w:r>
    </w:p>
    <w:p>
      <w:pPr>
        <w:pStyle w:val="Normal"/>
        <w:rPr/>
      </w:pPr>
      <w:r>
        <w:rPr/>
        <w:t>Чтоб люди сюда ехать не боялись.</w:t>
      </w:r>
    </w:p>
    <w:p>
      <w:pPr>
        <w:pStyle w:val="Normal"/>
        <w:rPr/>
      </w:pPr>
      <w:r>
        <w:rPr/>
        <w:t>Поняв, что здесь привольнее житьё,</w:t>
      </w:r>
    </w:p>
    <w:p>
      <w:pPr>
        <w:pStyle w:val="Normal"/>
        <w:rPr/>
      </w:pPr>
      <w:r>
        <w:rPr/>
        <w:t>Приехали б и навсегда остались.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бы хотела, чтобы власти,</w:t>
      </w:r>
    </w:p>
    <w:p>
      <w:pPr>
        <w:pStyle w:val="Normal"/>
        <w:rPr/>
      </w:pPr>
      <w:r>
        <w:rPr/>
        <w:t>Ввели закон о тунеядстве.</w:t>
      </w:r>
    </w:p>
    <w:p>
      <w:pPr>
        <w:pStyle w:val="Normal"/>
        <w:rPr/>
      </w:pPr>
      <w:r>
        <w:rPr/>
        <w:t>И чтоб работа была всем,</w:t>
      </w:r>
    </w:p>
    <w:p>
      <w:pPr>
        <w:pStyle w:val="Normal"/>
        <w:rPr/>
      </w:pPr>
      <w:r>
        <w:rPr/>
        <w:t>С зарплатой не было проблем.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Чтобы на улицах ночами</w:t>
      </w:r>
    </w:p>
    <w:p>
      <w:pPr>
        <w:pStyle w:val="Normal"/>
        <w:rPr/>
      </w:pPr>
      <w:r>
        <w:rPr/>
        <w:t>Было светло от фонарей,</w:t>
      </w:r>
    </w:p>
    <w:p>
      <w:pPr>
        <w:pStyle w:val="Normal"/>
        <w:rPr/>
      </w:pPr>
      <w:r>
        <w:rPr/>
        <w:t>По чистым улицам гуляло</w:t>
      </w:r>
    </w:p>
    <w:p>
      <w:pPr>
        <w:pStyle w:val="Normal"/>
        <w:rPr/>
      </w:pPr>
      <w:r>
        <w:rPr/>
        <w:t>Побольше девок и парней.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Хочу, чтоб не было здесь пьянки,</w:t>
      </w:r>
    </w:p>
    <w:p>
      <w:pPr>
        <w:pStyle w:val="Normal"/>
        <w:rPr/>
      </w:pPr>
      <w:r>
        <w:rPr/>
        <w:t>Лишь принимали изредка.</w:t>
      </w:r>
    </w:p>
    <w:p>
      <w:pPr>
        <w:pStyle w:val="Normal"/>
        <w:rPr/>
      </w:pPr>
      <w:r>
        <w:rPr/>
        <w:t>Побольше б чая выпивали,</w:t>
      </w:r>
    </w:p>
    <w:p>
      <w:pPr>
        <w:pStyle w:val="Normal"/>
        <w:rPr/>
      </w:pPr>
      <w:r>
        <w:rPr/>
        <w:t>Компота, сока, молока.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Хочу, чтоб спортом занимались,</w:t>
      </w:r>
    </w:p>
    <w:p>
      <w:pPr>
        <w:pStyle w:val="Normal"/>
        <w:rPr/>
      </w:pPr>
      <w:r>
        <w:rPr/>
        <w:t>Как было много лет назад.</w:t>
      </w:r>
    </w:p>
    <w:p>
      <w:pPr>
        <w:pStyle w:val="Normal"/>
        <w:rPr/>
      </w:pPr>
      <w:r>
        <w:rPr/>
        <w:t>На стадионе собирались</w:t>
      </w:r>
    </w:p>
    <w:p>
      <w:pPr>
        <w:pStyle w:val="Normal"/>
        <w:rPr/>
      </w:pPr>
      <w:r>
        <w:rPr/>
        <w:t>И стар, и мал, да все подряд!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Футбол в селе</w:t>
      </w:r>
      <w:ins w:id="0" w:author="serega  " w:date="2014-11-28T13:00:00Z">
        <w:r>
          <w:rPr/>
          <w:t xml:space="preserve"> – </w:t>
        </w:r>
      </w:ins>
      <w:del w:id="1" w:author="serega  " w:date="2014-11-28T13:00:00Z">
        <w:r>
          <w:rPr/>
          <w:delText xml:space="preserve">, </w:delText>
        </w:r>
      </w:del>
      <w:r>
        <w:rPr/>
        <w:t>это был праздник,</w:t>
      </w:r>
    </w:p>
    <w:p>
      <w:pPr>
        <w:pStyle w:val="Normal"/>
        <w:rPr/>
      </w:pPr>
      <w:r>
        <w:rPr/>
        <w:t>Болеть ходили за своих.</w:t>
      </w:r>
    </w:p>
    <w:p>
      <w:pPr>
        <w:pStyle w:val="Normal"/>
        <w:rPr/>
      </w:pPr>
      <w:r>
        <w:rPr/>
        <w:t>Ну почему всё развалили</w:t>
      </w:r>
    </w:p>
    <w:p>
      <w:pPr>
        <w:pStyle w:val="Normal"/>
        <w:rPr/>
      </w:pPr>
      <w:r>
        <w:rPr/>
        <w:t>И не придумали других?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Мечтать не вредно, это ясно</w:t>
      </w:r>
    </w:p>
    <w:p>
      <w:pPr>
        <w:pStyle w:val="Normal"/>
        <w:rPr/>
      </w:pPr>
      <w:ins w:id="2" w:author="serega  " w:date="2014-11-28T13:00:00Z">
        <w:r>
          <w:rPr/>
          <w:t>Но что же нужно</w:t>
        </w:r>
      </w:ins>
      <w:del w:id="3" w:author="serega  " w:date="2014-11-28T13:00:00Z">
        <w:r>
          <w:rPr/>
          <w:delText xml:space="preserve">И как суметь нам </w:delText>
        </w:r>
      </w:del>
      <w:ins w:id="4" w:author="serega  " w:date="2014-11-28T13:01:00Z">
        <w:r>
          <w:rPr/>
          <w:t xml:space="preserve"> </w:t>
        </w:r>
      </w:ins>
      <w:r>
        <w:rPr/>
        <w:t>изменить,</w:t>
      </w:r>
    </w:p>
    <w:p>
      <w:pPr>
        <w:pStyle w:val="Normal"/>
        <w:rPr/>
      </w:pPr>
      <w:r>
        <w:rPr/>
        <w:t>Чтоб жизнь в селе была прекрасной,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del w:id="5" w:author="serega  " w:date="2014-11-28T13:01:00Z">
        <w:r>
          <w:rPr/>
          <w:delText>Чтоб</w:delText>
        </w:r>
      </w:del>
      <w:ins w:id="6" w:author="serega  " w:date="2014-11-28T13:01:00Z">
        <w:r>
          <w:rPr/>
          <w:t>И</w:t>
        </w:r>
      </w:ins>
      <w:r>
        <w:rPr/>
        <w:t xml:space="preserve"> все достойно могли жить?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2014-10-23T14:49:00Z</dcterms:created>
  <dc:language>ru-RU</dc:language>
  <cp:lastModifiedBy>Василий</cp:lastModifiedBy>
  <dcterms:modified xsi:type="dcterms:W3CDTF">2014-11-16T12:32:00Z</dcterms:modified>
  <cp:revision>3</cp:revision>
  <dc:title>Ностальгия.docx</dc:title>
</cp:coreProperties>
</file>