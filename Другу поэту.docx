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2D87" w:rsidRDefault="000A55C1">
      <w:r>
        <w:t>Бесценней жизни, нет на свете,</w:t>
      </w:r>
      <w:r>
        <w:br/>
        <w:t>И не продать и не купить.</w:t>
      </w:r>
      <w:r>
        <w:br/>
        <w:t xml:space="preserve">Иван Васильевич </w:t>
      </w:r>
      <w:proofErr w:type="spellStart"/>
      <w:r>
        <w:t>Тычинский</w:t>
      </w:r>
      <w:proofErr w:type="spellEnd"/>
      <w:r>
        <w:t>,</w:t>
      </w:r>
      <w:r>
        <w:br/>
        <w:t>Нам мог</w:t>
      </w:r>
      <w:ins w:id="0" w:author="Василий" w:date="2016-10-29T16:21:00Z">
        <w:r>
          <w:t>,</w:t>
        </w:r>
      </w:ins>
      <w:r>
        <w:t xml:space="preserve"> как солнышко светить!</w:t>
      </w:r>
    </w:p>
    <w:p w:rsidR="00182D87" w:rsidRDefault="000A55C1">
      <w:r>
        <w:t>С ним интересно и надёжно,</w:t>
      </w:r>
      <w:r>
        <w:br/>
        <w:t>Шутить и радоваться можно.</w:t>
      </w:r>
      <w:r>
        <w:br/>
        <w:t>Мечтаний не было конца.</w:t>
      </w:r>
      <w:r>
        <w:br/>
        <w:t>Мы уважали как отца.</w:t>
      </w:r>
    </w:p>
    <w:p w:rsidR="00182D87" w:rsidRDefault="000A55C1">
      <w:r>
        <w:t>Закончен путь земной сегодня.</w:t>
      </w:r>
      <w:r>
        <w:br/>
        <w:t xml:space="preserve">Мы будем </w:t>
      </w:r>
      <w:r>
        <w:t>помнить до конца</w:t>
      </w:r>
      <w:ins w:id="1" w:author="Василий" w:date="2016-10-29T16:22:00Z">
        <w:r>
          <w:t>.</w:t>
        </w:r>
      </w:ins>
      <w:bookmarkStart w:id="2" w:name="_GoBack"/>
      <w:bookmarkEnd w:id="2"/>
      <w:del w:id="3" w:author="Василий" w:date="2016-10-29T16:22:00Z">
        <w:r w:rsidDel="000A55C1">
          <w:delText>,</w:delText>
        </w:r>
      </w:del>
      <w:r>
        <w:br/>
        <w:t>Тебя, Иван, мы не забудем,</w:t>
      </w:r>
      <w:r>
        <w:br/>
        <w:t>Поэта, Личность и Творца!!!</w:t>
      </w:r>
    </w:p>
    <w:sectPr w:rsidR="00182D8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82D87"/>
    <w:rsid w:val="000A55C1"/>
    <w:rsid w:val="001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A55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0A55C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A55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0A55C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>Krokoz™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3</cp:revision>
  <dcterms:created xsi:type="dcterms:W3CDTF">2016-10-29T12:21:00Z</dcterms:created>
  <dcterms:modified xsi:type="dcterms:W3CDTF">2016-10-29T12:22:00Z</dcterms:modified>
  <dc:language>ru-RU</dc:language>
</cp:coreProperties>
</file>