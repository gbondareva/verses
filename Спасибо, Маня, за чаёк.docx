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0EDD" w:rsidRDefault="00D315E5">
      <w:r>
        <w:t>Ну, как живёшь?- спросила Маня</w:t>
      </w:r>
      <w:r w:rsidR="00AD55E2">
        <w:t>,</w:t>
      </w:r>
      <w:r w:rsidR="00AD55E2">
        <w:br/>
      </w:r>
      <w:r>
        <w:t>Заране</w:t>
      </w:r>
      <w:r w:rsidR="00AD55E2">
        <w:t>е планы соста</w:t>
      </w:r>
      <w:r>
        <w:t xml:space="preserve">вляя. </w:t>
      </w:r>
      <w:bookmarkStart w:id="0" w:name="_GoBack"/>
      <w:bookmarkEnd w:id="0"/>
      <w:r w:rsidR="00AD55E2">
        <w:br/>
      </w:r>
      <w:r w:rsidR="001279F8">
        <w:t>Не узаконил</w:t>
      </w:r>
      <w:r>
        <w:t xml:space="preserve"> ли с кем брак?</w:t>
      </w:r>
      <w:r w:rsidR="00AD55E2">
        <w:br/>
      </w:r>
      <w:r>
        <w:t xml:space="preserve">Ты у нас парень, не </w:t>
      </w:r>
      <w:proofErr w:type="gramStart"/>
      <w:r>
        <w:t>дурак</w:t>
      </w:r>
      <w:proofErr w:type="gramEnd"/>
      <w:r>
        <w:t>!</w:t>
      </w:r>
    </w:p>
    <w:p w:rsidR="00D10EDD" w:rsidRDefault="001279F8">
      <w:r>
        <w:t>Мне интересны вот моменты:</w:t>
      </w:r>
      <w:r w:rsidR="00AD55E2">
        <w:br/>
      </w:r>
      <w:r w:rsidR="00D315E5">
        <w:t>Платишь ли детям алименты?</w:t>
      </w:r>
      <w:r w:rsidR="00AD55E2">
        <w:br/>
      </w:r>
      <w:r w:rsidR="00D315E5">
        <w:t>Не прикупил ли ты жильё?</w:t>
      </w:r>
      <w:r w:rsidR="00AD55E2">
        <w:br/>
        <w:t>Не до</w:t>
      </w:r>
      <w:r w:rsidR="00D315E5">
        <w:t xml:space="preserve">нимают ли </w:t>
      </w:r>
      <w:proofErr w:type="gramStart"/>
      <w:r w:rsidR="00D315E5">
        <w:t>жульё</w:t>
      </w:r>
      <w:proofErr w:type="gramEnd"/>
      <w:r w:rsidR="00D315E5">
        <w:t>?</w:t>
      </w:r>
    </w:p>
    <w:p w:rsidR="00D10EDD" w:rsidRDefault="00D315E5">
      <w:r>
        <w:t>Какие у тебя заботы?</w:t>
      </w:r>
      <w:r w:rsidR="00AD55E2">
        <w:br/>
      </w:r>
      <w:r w:rsidR="001279F8">
        <w:t>Когда приходишь</w:t>
      </w:r>
      <w:r>
        <w:t xml:space="preserve"> ты работы?</w:t>
      </w:r>
      <w:r w:rsidR="00AD55E2">
        <w:br/>
      </w:r>
      <w:r>
        <w:t>Пустой, иль полный кошелёк?</w:t>
      </w:r>
      <w:r w:rsidR="00AD55E2">
        <w:br/>
      </w:r>
      <w:r>
        <w:t>Может</w:t>
      </w:r>
      <w:r w:rsidR="001279F8">
        <w:t>,</w:t>
      </w:r>
      <w:r>
        <w:t xml:space="preserve"> заглянешь на чаёк?</w:t>
      </w:r>
    </w:p>
    <w:p w:rsidR="00D10EDD" w:rsidRDefault="00D315E5">
      <w:r>
        <w:t>-Попить я чай, не откажусь,</w:t>
      </w:r>
      <w:r w:rsidR="00AD55E2">
        <w:br/>
      </w:r>
      <w:r>
        <w:t>Но, и ответов не стыжусь.</w:t>
      </w:r>
      <w:r w:rsidR="00AD55E2">
        <w:br/>
      </w:r>
      <w:r>
        <w:t>Развёлся много лет назад,</w:t>
      </w:r>
      <w:r w:rsidR="00AD55E2">
        <w:br/>
      </w:r>
      <w:r>
        <w:t>Но не ищу</w:t>
      </w:r>
      <w:r w:rsidR="001279F8">
        <w:t>,</w:t>
      </w:r>
      <w:r>
        <w:t xml:space="preserve"> кто виноват.</w:t>
      </w:r>
    </w:p>
    <w:p w:rsidR="00D10EDD" w:rsidRDefault="00D315E5">
      <w:r>
        <w:t xml:space="preserve">Что не </w:t>
      </w:r>
      <w:proofErr w:type="gramStart"/>
      <w:r>
        <w:t>дурак</w:t>
      </w:r>
      <w:proofErr w:type="gramEnd"/>
      <w:r>
        <w:t>, права, ты Маня!</w:t>
      </w:r>
      <w:r w:rsidR="00AD55E2">
        <w:br/>
      </w:r>
      <w:r>
        <w:t xml:space="preserve">Так мне твердит всегда </w:t>
      </w:r>
      <w:proofErr w:type="gramStart"/>
      <w:r>
        <w:t>маманя</w:t>
      </w:r>
      <w:proofErr w:type="gramEnd"/>
      <w:r>
        <w:t>.</w:t>
      </w:r>
      <w:r w:rsidR="00AD55E2">
        <w:br/>
      </w:r>
      <w:r>
        <w:t xml:space="preserve">И от того в </w:t>
      </w:r>
      <w:r>
        <w:t>жизни сложней.</w:t>
      </w:r>
      <w:r w:rsidR="00AD55E2">
        <w:br/>
      </w:r>
      <w:r>
        <w:t>А ну, ещё чайка, налей!</w:t>
      </w:r>
    </w:p>
    <w:p w:rsidR="00D10EDD" w:rsidRDefault="00D315E5">
      <w:r>
        <w:t>А алименты, это свято!</w:t>
      </w:r>
      <w:r w:rsidR="00AD55E2">
        <w:br/>
      </w:r>
      <w:r w:rsidR="001279F8">
        <w:t>На</w:t>
      </w:r>
      <w:r>
        <w:t>пополам моя зарплата.</w:t>
      </w:r>
      <w:r w:rsidR="00AD55E2">
        <w:br/>
      </w:r>
      <w:r>
        <w:t>Чтоб на отца не обижались,</w:t>
      </w:r>
      <w:r w:rsidR="00AD55E2">
        <w:br/>
      </w:r>
      <w:r>
        <w:t>Ни в чём детишки не нуждались.</w:t>
      </w:r>
    </w:p>
    <w:p w:rsidR="00D10EDD" w:rsidRDefault="00D315E5">
      <w:r>
        <w:t>Ещё плачу я ипотеку,</w:t>
      </w:r>
      <w:r w:rsidR="00AD55E2">
        <w:br/>
      </w:r>
      <w:r>
        <w:t>Часть денег отдаю в аптеку.</w:t>
      </w:r>
      <w:r w:rsidR="00AD55E2">
        <w:br/>
      </w:r>
      <w:r>
        <w:t>Есть три кредита на пять лет,</w:t>
      </w:r>
      <w:r w:rsidR="00AD55E2">
        <w:br/>
      </w:r>
      <w:r>
        <w:t>Ещё заправка, вода, свет.</w:t>
      </w:r>
    </w:p>
    <w:p w:rsidR="00D10EDD" w:rsidRDefault="00D315E5">
      <w:r>
        <w:t>Работаю я на заводе</w:t>
      </w:r>
      <w:r w:rsidR="00AD55E2">
        <w:br/>
      </w:r>
      <w:r w:rsidR="001279F8">
        <w:t>Фасовщик, грузч</w:t>
      </w:r>
      <w:r>
        <w:t>ик, ещё птичник.</w:t>
      </w:r>
      <w:r w:rsidR="00AD55E2">
        <w:br/>
      </w:r>
      <w:r w:rsidR="001279F8">
        <w:t xml:space="preserve">И </w:t>
      </w:r>
      <w:r>
        <w:t>получаю, вроде много,</w:t>
      </w:r>
      <w:r w:rsidR="00AD55E2">
        <w:br/>
      </w:r>
      <w:r>
        <w:t>Раздам и снова почти нищий.</w:t>
      </w:r>
    </w:p>
    <w:p w:rsidR="00D10EDD" w:rsidRDefault="00D315E5">
      <w:r>
        <w:t>Ну, что, Маруся, ты молчишь?</w:t>
      </w:r>
      <w:r w:rsidR="00AD55E2">
        <w:br/>
      </w:r>
      <w:r w:rsidR="001279F8">
        <w:t>Ты думала, я «новый русский»</w:t>
      </w:r>
      <w:r w:rsidR="00AD55E2">
        <w:br/>
      </w:r>
      <w:r>
        <w:t>Нет, я простой мужик как все,</w:t>
      </w:r>
      <w:r w:rsidR="00AD55E2">
        <w:br/>
      </w:r>
      <w:r>
        <w:t>Перед тобой во всей красе.</w:t>
      </w:r>
    </w:p>
    <w:p w:rsidR="00D10EDD" w:rsidRDefault="001279F8">
      <w:r>
        <w:t>Хоче</w:t>
      </w:r>
      <w:r w:rsidR="00D315E5">
        <w:t>шь жить</w:t>
      </w:r>
      <w:r>
        <w:t xml:space="preserve"> </w:t>
      </w:r>
      <w:r w:rsidR="00D315E5">
        <w:t>-</w:t>
      </w:r>
      <w:r>
        <w:t xml:space="preserve"> </w:t>
      </w:r>
      <w:r w:rsidR="00D315E5">
        <w:t>умей вертеться,</w:t>
      </w:r>
      <w:r w:rsidR="00AD55E2">
        <w:br/>
      </w:r>
      <w:r w:rsidR="00D315E5">
        <w:t>Поговорку слышал</w:t>
      </w:r>
      <w:r w:rsidR="00D315E5">
        <w:t xml:space="preserve"> с детства.</w:t>
      </w:r>
      <w:r w:rsidR="00AD55E2">
        <w:br/>
      </w:r>
      <w:r w:rsidR="00D315E5">
        <w:t>И кручусь вот, как волчок.</w:t>
      </w:r>
      <w:r w:rsidR="00AD55E2">
        <w:br/>
      </w:r>
      <w:r w:rsidR="00D315E5">
        <w:t>Спасибо, Маня, за чаёк!</w:t>
      </w:r>
    </w:p>
    <w:sectPr w:rsidR="00D10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0EDD"/>
    <w:rsid w:val="001279F8"/>
    <w:rsid w:val="00AD55E2"/>
    <w:rsid w:val="00D10EDD"/>
    <w:rsid w:val="00D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2016-01-22T15:44:00Z</dcterms:created>
  <dcterms:modified xsi:type="dcterms:W3CDTF">2016-01-22T16:05:00Z</dcterms:modified>
</cp:coreProperties>
</file>