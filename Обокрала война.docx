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44" w:rsidRDefault="00575D60">
      <w:pPr>
        <w:rPr>
          <w:sz w:val="28"/>
          <w:szCs w:val="28"/>
        </w:rPr>
      </w:pPr>
      <w:r>
        <w:rPr>
          <w:sz w:val="28"/>
          <w:szCs w:val="28"/>
        </w:rPr>
        <w:t>Обокрала война, разорила,</w:t>
      </w:r>
      <w:r>
        <w:rPr>
          <w:sz w:val="28"/>
          <w:szCs w:val="28"/>
        </w:rPr>
        <w:br/>
        <w:t>Все заставила семьи страдать.</w:t>
      </w:r>
      <w:r>
        <w:rPr>
          <w:sz w:val="28"/>
          <w:szCs w:val="28"/>
        </w:rPr>
        <w:br/>
        <w:t>Мне в то время, одиннадцать было,</w:t>
      </w:r>
      <w:r>
        <w:rPr>
          <w:sz w:val="28"/>
          <w:szCs w:val="28"/>
        </w:rPr>
        <w:br/>
        <w:t>И отправила в путь меня Мать.</w:t>
      </w:r>
    </w:p>
    <w:p w:rsidR="00005C44" w:rsidRDefault="00575D60">
      <w:pPr>
        <w:rPr>
          <w:sz w:val="28"/>
          <w:szCs w:val="28"/>
        </w:rPr>
      </w:pPr>
      <w:r>
        <w:rPr>
          <w:sz w:val="28"/>
          <w:szCs w:val="28"/>
        </w:rPr>
        <w:t>Много вёрст до села Перелюб,</w:t>
      </w:r>
      <w:r>
        <w:rPr>
          <w:sz w:val="28"/>
          <w:szCs w:val="28"/>
        </w:rPr>
        <w:br/>
        <w:t>В рюкзаке лишь лепёшка и спички.</w:t>
      </w:r>
      <w:r>
        <w:rPr>
          <w:sz w:val="28"/>
          <w:szCs w:val="28"/>
        </w:rPr>
        <w:br/>
        <w:t>И не мог я просить подаянья,</w:t>
      </w:r>
      <w:r>
        <w:rPr>
          <w:sz w:val="28"/>
          <w:szCs w:val="28"/>
        </w:rPr>
        <w:br/>
        <w:t>Не имел я на это привычки.</w:t>
      </w:r>
    </w:p>
    <w:p w:rsidR="00005C44" w:rsidRDefault="00575D60">
      <w:pPr>
        <w:rPr>
          <w:sz w:val="28"/>
          <w:szCs w:val="28"/>
        </w:rPr>
      </w:pPr>
      <w:r>
        <w:rPr>
          <w:sz w:val="28"/>
          <w:szCs w:val="28"/>
        </w:rPr>
        <w:t xml:space="preserve">По пути, в стан </w:t>
      </w:r>
      <w:r>
        <w:rPr>
          <w:sz w:val="28"/>
          <w:szCs w:val="28"/>
        </w:rPr>
        <w:t>зашёл поневоле,</w:t>
      </w:r>
      <w:r>
        <w:rPr>
          <w:sz w:val="28"/>
          <w:szCs w:val="28"/>
        </w:rPr>
        <w:br/>
        <w:t>Разморило меня, и заснул.</w:t>
      </w:r>
      <w:r>
        <w:rPr>
          <w:sz w:val="28"/>
          <w:szCs w:val="28"/>
        </w:rPr>
        <w:br/>
        <w:t>А проснулся, от жуткой я боли,</w:t>
      </w:r>
      <w:r>
        <w:rPr>
          <w:sz w:val="28"/>
          <w:szCs w:val="28"/>
        </w:rPr>
        <w:br/>
        <w:t xml:space="preserve">Сапогом меня в бок кто-то </w:t>
      </w:r>
      <w:proofErr w:type="gramStart"/>
      <w:r>
        <w:rPr>
          <w:sz w:val="28"/>
          <w:szCs w:val="28"/>
        </w:rPr>
        <w:t>пнул</w:t>
      </w:r>
      <w:proofErr w:type="gramEnd"/>
      <w:r>
        <w:rPr>
          <w:sz w:val="28"/>
          <w:szCs w:val="28"/>
        </w:rPr>
        <w:t>.</w:t>
      </w:r>
    </w:p>
    <w:p w:rsidR="00005C44" w:rsidRDefault="00575D60">
      <w:pPr>
        <w:rPr>
          <w:sz w:val="28"/>
          <w:szCs w:val="28"/>
        </w:rPr>
      </w:pPr>
      <w:r>
        <w:rPr>
          <w:sz w:val="28"/>
          <w:szCs w:val="28"/>
        </w:rPr>
        <w:t>«Уходи, здесь не место ребёнку!»</w:t>
      </w:r>
      <w:r>
        <w:rPr>
          <w:sz w:val="28"/>
          <w:szCs w:val="28"/>
        </w:rPr>
        <w:br/>
        <w:t>Закричал и щенком обозвал.</w:t>
      </w:r>
      <w:r>
        <w:rPr>
          <w:sz w:val="28"/>
          <w:szCs w:val="28"/>
        </w:rPr>
        <w:br/>
        <w:t>И швырнул меня силой за будку,</w:t>
      </w:r>
      <w:r>
        <w:rPr>
          <w:sz w:val="28"/>
          <w:szCs w:val="28"/>
        </w:rPr>
        <w:br/>
        <w:t>Вот такой получился скандал.</w:t>
      </w:r>
    </w:p>
    <w:p w:rsidR="00005C44" w:rsidDel="009F2D4D" w:rsidRDefault="00575D60">
      <w:pPr>
        <w:rPr>
          <w:del w:id="0" w:author="Василий" w:date="2016-12-25T01:17:00Z"/>
        </w:rPr>
      </w:pPr>
      <w:commentRangeStart w:id="1"/>
      <w:del w:id="2" w:author="Василий" w:date="2016-12-25T01:14:00Z">
        <w:r w:rsidDel="009F2D4D">
          <w:rPr>
            <w:sz w:val="28"/>
            <w:szCs w:val="28"/>
          </w:rPr>
          <w:delText>Б</w:delText>
        </w:r>
        <w:r w:rsidDel="009F2D4D">
          <w:rPr>
            <w:sz w:val="28"/>
            <w:szCs w:val="28"/>
          </w:rPr>
          <w:delText>ы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т</w:delText>
        </w:r>
        <w:r w:rsidDel="009F2D4D">
          <w:rPr>
            <w:sz w:val="28"/>
            <w:szCs w:val="28"/>
          </w:rPr>
          <w:delText>е</w:delText>
        </w:r>
        <w:r w:rsidDel="009F2D4D">
          <w:rPr>
            <w:sz w:val="28"/>
            <w:szCs w:val="28"/>
          </w:rPr>
          <w:delText>,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к</w:delText>
        </w:r>
        <w:r w:rsidDel="009F2D4D">
          <w:rPr>
            <w:sz w:val="28"/>
            <w:szCs w:val="28"/>
          </w:rPr>
          <w:delText>т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п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с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е</w:delText>
        </w:r>
        <w:r w:rsidDel="009F2D4D">
          <w:rPr>
            <w:sz w:val="28"/>
            <w:szCs w:val="28"/>
          </w:rPr>
          <w:delText>д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м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д</w:delText>
        </w:r>
        <w:r w:rsidDel="009F2D4D">
          <w:rPr>
            <w:sz w:val="28"/>
            <w:szCs w:val="28"/>
          </w:rPr>
          <w:delText>е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с</w:delText>
        </w:r>
        <w:r w:rsidDel="009F2D4D">
          <w:rPr>
            <w:sz w:val="28"/>
            <w:szCs w:val="28"/>
          </w:rPr>
          <w:delText>ь</w:delText>
        </w:r>
        <w:r w:rsidDel="009F2D4D">
          <w:rPr>
            <w:sz w:val="28"/>
            <w:szCs w:val="28"/>
          </w:rPr>
          <w:delText>,</w:delText>
        </w:r>
        <w:r w:rsidDel="009F2D4D">
          <w:rPr>
            <w:sz w:val="28"/>
            <w:szCs w:val="28"/>
          </w:rPr>
          <w:br/>
        </w:r>
        <w:r w:rsidDel="009F2D4D">
          <w:rPr>
            <w:sz w:val="28"/>
            <w:szCs w:val="28"/>
          </w:rPr>
          <w:delText>Д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б</w:delText>
        </w:r>
        <w:r w:rsidDel="009F2D4D">
          <w:rPr>
            <w:sz w:val="28"/>
            <w:szCs w:val="28"/>
          </w:rPr>
          <w:delText>р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т</w:delText>
        </w:r>
        <w:r w:rsidDel="009F2D4D">
          <w:rPr>
            <w:sz w:val="28"/>
            <w:szCs w:val="28"/>
          </w:rPr>
          <w:delText>у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е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у</w:delText>
        </w:r>
        <w:r w:rsidDel="009F2D4D">
          <w:rPr>
            <w:sz w:val="28"/>
            <w:szCs w:val="28"/>
          </w:rPr>
          <w:delText>б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в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й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>.</w:delText>
        </w:r>
        <w:commentRangeEnd w:id="1"/>
        <w:r w:rsidDel="009F2D4D">
          <w:commentReference w:id="1"/>
        </w:r>
        <w:r w:rsidDel="009F2D4D">
          <w:rPr>
            <w:sz w:val="28"/>
            <w:szCs w:val="28"/>
          </w:rPr>
          <w:br/>
        </w:r>
      </w:del>
      <w:del w:id="3" w:author="Василий" w:date="2016-12-25T01:18:00Z">
        <w:r w:rsidDel="009F2D4D">
          <w:rPr>
            <w:sz w:val="28"/>
            <w:szCs w:val="28"/>
          </w:rPr>
          <w:delText>М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г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с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ё</w:delText>
        </w:r>
      </w:del>
      <w:del w:id="4" w:author="Василий" w:date="2016-12-25T01:17:00Z">
        <w:r w:rsidDel="009F2D4D">
          <w:rPr>
            <w:sz w:val="28"/>
            <w:szCs w:val="28"/>
          </w:rPr>
          <w:delText>з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з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ч</w:delText>
        </w:r>
        <w:r w:rsidDel="009F2D4D">
          <w:rPr>
            <w:sz w:val="28"/>
            <w:szCs w:val="28"/>
          </w:rPr>
          <w:delText>е</w:delText>
        </w:r>
        <w:r w:rsidDel="009F2D4D">
          <w:rPr>
            <w:sz w:val="28"/>
            <w:szCs w:val="28"/>
          </w:rPr>
          <w:delText>й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м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х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и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с</w:delText>
        </w:r>
        <w:r w:rsidDel="009F2D4D">
          <w:rPr>
            <w:sz w:val="28"/>
            <w:szCs w:val="28"/>
          </w:rPr>
          <w:delText>ь</w:delText>
        </w:r>
        <w:r w:rsidDel="009F2D4D">
          <w:rPr>
            <w:sz w:val="28"/>
            <w:szCs w:val="28"/>
          </w:rPr>
          <w:delText>,</w:delText>
        </w:r>
        <w:r w:rsidDel="009F2D4D">
          <w:rPr>
            <w:sz w:val="28"/>
            <w:szCs w:val="28"/>
          </w:rPr>
          <w:br/>
        </w:r>
        <w:commentRangeStart w:id="5"/>
        <w:r w:rsidDel="009F2D4D">
          <w:rPr>
            <w:sz w:val="28"/>
            <w:szCs w:val="28"/>
          </w:rPr>
          <w:delText>Т</w:delText>
        </w:r>
        <w:r w:rsidDel="009F2D4D">
          <w:rPr>
            <w:sz w:val="28"/>
            <w:szCs w:val="28"/>
          </w:rPr>
          <w:delText>р</w:delText>
        </w:r>
        <w:r w:rsidDel="009F2D4D">
          <w:rPr>
            <w:sz w:val="28"/>
            <w:szCs w:val="28"/>
          </w:rPr>
          <w:delText>у</w:delText>
        </w:r>
        <w:r w:rsidDel="009F2D4D">
          <w:rPr>
            <w:sz w:val="28"/>
            <w:szCs w:val="28"/>
          </w:rPr>
          <w:delText>д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>в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>т</w:delText>
        </w:r>
        <w:r w:rsidDel="009F2D4D">
          <w:rPr>
            <w:sz w:val="28"/>
            <w:szCs w:val="28"/>
          </w:rPr>
          <w:delText>о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в</w:delText>
        </w:r>
        <w:r w:rsidDel="009F2D4D">
          <w:rPr>
            <w:sz w:val="28"/>
            <w:szCs w:val="28"/>
          </w:rPr>
          <w:delText>с</w:delText>
        </w:r>
        <w:r w:rsidDel="009F2D4D">
          <w:rPr>
            <w:sz w:val="28"/>
            <w:szCs w:val="28"/>
          </w:rPr>
          <w:delText>ё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д</w:delText>
        </w:r>
        <w:r w:rsidDel="009F2D4D">
          <w:rPr>
            <w:sz w:val="28"/>
            <w:szCs w:val="28"/>
          </w:rPr>
          <w:delText>л</w:delText>
        </w:r>
        <w:r w:rsidDel="009F2D4D">
          <w:rPr>
            <w:sz w:val="28"/>
            <w:szCs w:val="28"/>
          </w:rPr>
          <w:delText>я</w:delText>
        </w:r>
        <w:r w:rsidDel="009F2D4D">
          <w:rPr>
            <w:sz w:val="28"/>
            <w:szCs w:val="28"/>
          </w:rPr>
          <w:delText xml:space="preserve"> </w:delText>
        </w:r>
        <w:r w:rsidDel="009F2D4D">
          <w:rPr>
            <w:sz w:val="28"/>
            <w:szCs w:val="28"/>
          </w:rPr>
          <w:delText>п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>ц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>н</w:delText>
        </w:r>
        <w:r w:rsidDel="009F2D4D">
          <w:rPr>
            <w:sz w:val="28"/>
            <w:szCs w:val="28"/>
          </w:rPr>
          <w:delText>а</w:delText>
        </w:r>
        <w:r w:rsidDel="009F2D4D">
          <w:rPr>
            <w:sz w:val="28"/>
            <w:szCs w:val="28"/>
          </w:rPr>
          <w:delText>.</w:delText>
        </w:r>
        <w:commentRangeEnd w:id="5"/>
        <w:r w:rsidDel="009F2D4D">
          <w:commentReference w:id="5"/>
        </w:r>
      </w:del>
    </w:p>
    <w:p w:rsidR="00005C44" w:rsidRDefault="00575D60">
      <w:r>
        <w:rPr>
          <w:sz w:val="28"/>
          <w:szCs w:val="28"/>
        </w:rPr>
        <w:t>Измождённый, худой и голодный,</w:t>
      </w:r>
      <w:r>
        <w:rPr>
          <w:sz w:val="28"/>
          <w:szCs w:val="28"/>
        </w:rPr>
        <w:br/>
        <w:t>Я пришёл в Перелюб, к тете родной.</w:t>
      </w:r>
      <w:r>
        <w:rPr>
          <w:sz w:val="28"/>
          <w:szCs w:val="28"/>
        </w:rPr>
        <w:br/>
        <w:t xml:space="preserve">Приняла же </w:t>
      </w:r>
      <w:del w:id="6" w:author="Василий" w:date="2016-12-25T01:28:00Z">
        <w:r w:rsidDel="00BC0F9B">
          <w:rPr>
            <w:sz w:val="28"/>
            <w:szCs w:val="28"/>
          </w:rPr>
          <w:delText>в</w:delText>
        </w:r>
        <w:r w:rsidDel="00BC0F9B">
          <w:rPr>
            <w:sz w:val="28"/>
            <w:szCs w:val="28"/>
          </w:rPr>
          <w:delText xml:space="preserve"> </w:delText>
        </w:r>
        <w:r w:rsidDel="00BC0F9B">
          <w:rPr>
            <w:sz w:val="28"/>
            <w:szCs w:val="28"/>
          </w:rPr>
          <w:delText>с</w:delText>
        </w:r>
        <w:r w:rsidDel="00BC0F9B">
          <w:rPr>
            <w:sz w:val="28"/>
            <w:szCs w:val="28"/>
          </w:rPr>
          <w:delText>е</w:delText>
        </w:r>
        <w:r w:rsidDel="00BC0F9B">
          <w:rPr>
            <w:sz w:val="28"/>
            <w:szCs w:val="28"/>
          </w:rPr>
          <w:delText>м</w:delText>
        </w:r>
        <w:r w:rsidDel="00BC0F9B">
          <w:rPr>
            <w:sz w:val="28"/>
            <w:szCs w:val="28"/>
          </w:rPr>
          <w:delText>ь</w:delText>
        </w:r>
        <w:r w:rsidDel="00BC0F9B">
          <w:rPr>
            <w:sz w:val="28"/>
            <w:szCs w:val="28"/>
          </w:rPr>
          <w:delText>ю</w:delText>
        </w:r>
      </w:del>
      <w:r>
        <w:rPr>
          <w:sz w:val="28"/>
          <w:szCs w:val="28"/>
        </w:rPr>
        <w:t>, как</w:t>
      </w:r>
      <w:ins w:id="7" w:author="Василий" w:date="2016-12-25T01:28:00Z">
        <w:r w:rsidR="00BC0F9B">
          <w:rPr>
            <w:sz w:val="28"/>
            <w:szCs w:val="28"/>
          </w:rPr>
          <w:t xml:space="preserve"> сына</w:t>
        </w:r>
      </w:ins>
      <w:r>
        <w:rPr>
          <w:sz w:val="28"/>
          <w:szCs w:val="28"/>
        </w:rPr>
        <w:t xml:space="preserve"> родного,</w:t>
      </w:r>
      <w:r>
        <w:rPr>
          <w:sz w:val="28"/>
          <w:szCs w:val="28"/>
        </w:rPr>
        <w:br/>
        <w:t>Как на свет народился я снова.</w:t>
      </w:r>
    </w:p>
    <w:p w:rsidR="00005C44" w:rsidRDefault="00575D60">
      <w:r>
        <w:rPr>
          <w:sz w:val="28"/>
          <w:szCs w:val="28"/>
        </w:rPr>
        <w:t>Много горя приносит война,</w:t>
      </w:r>
      <w:r>
        <w:rPr>
          <w:sz w:val="28"/>
          <w:szCs w:val="28"/>
        </w:rPr>
        <w:br/>
      </w:r>
      <w:ins w:id="8" w:author="Василий" w:date="2016-12-25T01:35:00Z">
        <w:r w:rsidR="00745B72">
          <w:rPr>
            <w:sz w:val="28"/>
            <w:szCs w:val="28"/>
          </w:rPr>
          <w:t>Не проходит бесследно она</w:t>
        </w:r>
      </w:ins>
      <w:del w:id="9" w:author="Василий" w:date="2016-12-25T01:30:00Z">
        <w:r w:rsidDel="00745B72">
          <w:rPr>
            <w:sz w:val="28"/>
            <w:szCs w:val="28"/>
          </w:rPr>
          <w:delText>Н</w:delText>
        </w:r>
        <w:r w:rsidDel="00745B72">
          <w:rPr>
            <w:sz w:val="28"/>
            <w:szCs w:val="28"/>
          </w:rPr>
          <w:delText>е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п</w:delText>
        </w:r>
        <w:r w:rsidDel="00745B72">
          <w:rPr>
            <w:sz w:val="28"/>
            <w:szCs w:val="28"/>
          </w:rPr>
          <w:delText>р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ш</w:delText>
        </w:r>
        <w:r w:rsidDel="00745B72">
          <w:rPr>
            <w:sz w:val="28"/>
            <w:szCs w:val="28"/>
          </w:rPr>
          <w:delText>л</w:delText>
        </w:r>
        <w:r w:rsidDel="00745B72">
          <w:rPr>
            <w:sz w:val="28"/>
            <w:szCs w:val="28"/>
          </w:rPr>
          <w:delText>а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с</w:delText>
        </w:r>
        <w:r w:rsidDel="00745B72">
          <w:rPr>
            <w:sz w:val="28"/>
            <w:szCs w:val="28"/>
          </w:rPr>
          <w:delText>т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р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н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й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п</w:delText>
        </w:r>
        <w:r w:rsidDel="00745B72">
          <w:rPr>
            <w:sz w:val="28"/>
            <w:szCs w:val="28"/>
          </w:rPr>
          <w:delText>а</w:delText>
        </w:r>
        <w:r w:rsidDel="00745B72">
          <w:rPr>
            <w:sz w:val="28"/>
            <w:szCs w:val="28"/>
          </w:rPr>
          <w:delText>ц</w:delText>
        </w:r>
        <w:r w:rsidDel="00745B72">
          <w:rPr>
            <w:sz w:val="28"/>
            <w:szCs w:val="28"/>
          </w:rPr>
          <w:delText>а</w:delText>
        </w:r>
        <w:r w:rsidDel="00745B72">
          <w:rPr>
            <w:sz w:val="28"/>
            <w:szCs w:val="28"/>
          </w:rPr>
          <w:delText>н</w:delText>
        </w:r>
        <w:r w:rsidDel="00745B72"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ins w:id="10" w:author="Василий" w:date="2016-12-25T01:35:00Z">
        <w:r w:rsidR="00745B72">
          <w:rPr>
            <w:sz w:val="28"/>
            <w:szCs w:val="28"/>
          </w:rPr>
          <w:t>Скольк</w:t>
        </w:r>
      </w:ins>
      <w:ins w:id="11" w:author="Василий" w:date="2016-12-25T01:37:00Z">
        <w:r w:rsidR="00745B72">
          <w:rPr>
            <w:sz w:val="28"/>
            <w:szCs w:val="28"/>
          </w:rPr>
          <w:t>о</w:t>
        </w:r>
      </w:ins>
      <w:bookmarkStart w:id="12" w:name="_GoBack"/>
      <w:bookmarkEnd w:id="12"/>
      <w:ins w:id="13" w:author="Василий" w:date="2016-12-25T01:35:00Z">
        <w:r w:rsidR="00745B72">
          <w:rPr>
            <w:sz w:val="28"/>
            <w:szCs w:val="28"/>
          </w:rPr>
          <w:t xml:space="preserve"> людям пришлось страдать,</w:t>
        </w:r>
      </w:ins>
      <w:del w:id="14" w:author="Василий" w:date="2016-12-25T01:35:00Z">
        <w:r w:rsidDel="00745B72">
          <w:rPr>
            <w:sz w:val="28"/>
            <w:szCs w:val="28"/>
          </w:rPr>
          <w:delText>М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>л</w:delText>
        </w:r>
        <w:r w:rsidDel="00745B72">
          <w:rPr>
            <w:sz w:val="28"/>
            <w:szCs w:val="28"/>
          </w:rPr>
          <w:delText>л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н</w:delText>
        </w:r>
        <w:r w:rsidDel="00745B72">
          <w:rPr>
            <w:sz w:val="28"/>
            <w:szCs w:val="28"/>
          </w:rPr>
          <w:delText>ы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д</w:delText>
        </w:r>
        <w:r w:rsidDel="00745B72">
          <w:rPr>
            <w:sz w:val="28"/>
            <w:szCs w:val="28"/>
          </w:rPr>
          <w:delText>е</w:delText>
        </w:r>
        <w:r w:rsidDel="00745B72">
          <w:rPr>
            <w:sz w:val="28"/>
            <w:szCs w:val="28"/>
          </w:rPr>
          <w:delText>т</w:delText>
        </w:r>
        <w:r w:rsidDel="00745B72">
          <w:rPr>
            <w:sz w:val="28"/>
            <w:szCs w:val="28"/>
          </w:rPr>
          <w:delText>е</w:delText>
        </w:r>
        <w:r w:rsidDel="00745B72">
          <w:rPr>
            <w:sz w:val="28"/>
            <w:szCs w:val="28"/>
          </w:rPr>
          <w:delText>й</w:delText>
        </w:r>
        <w:r w:rsidDel="00745B72">
          <w:rPr>
            <w:sz w:val="28"/>
            <w:szCs w:val="28"/>
          </w:rPr>
          <w:delText>,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к</w:delText>
        </w:r>
        <w:r w:rsidDel="00745B72">
          <w:rPr>
            <w:sz w:val="28"/>
            <w:szCs w:val="28"/>
          </w:rPr>
          <w:delText>а</w:delText>
        </w:r>
        <w:r w:rsidDel="00745B72">
          <w:rPr>
            <w:sz w:val="28"/>
            <w:szCs w:val="28"/>
          </w:rPr>
          <w:delText>к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н</w:delText>
        </w:r>
        <w:r w:rsidDel="00745B72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</w:r>
      <w:ins w:id="15" w:author="Василий" w:date="2016-12-25T01:36:00Z">
        <w:r w:rsidR="00745B72">
          <w:rPr>
            <w:sz w:val="28"/>
            <w:szCs w:val="28"/>
          </w:rPr>
          <w:t>Даже страшно теперь вспоминать.</w:t>
        </w:r>
      </w:ins>
      <w:del w:id="16" w:author="Василий" w:date="2016-12-25T01:36:00Z">
        <w:r w:rsidDel="00745B72">
          <w:rPr>
            <w:sz w:val="28"/>
            <w:szCs w:val="28"/>
          </w:rPr>
          <w:delText>П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к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>д</w:delText>
        </w:r>
        <w:r w:rsidDel="00745B72">
          <w:rPr>
            <w:sz w:val="28"/>
            <w:szCs w:val="28"/>
          </w:rPr>
          <w:delText>а</w:delText>
        </w:r>
        <w:r w:rsidDel="00745B72">
          <w:rPr>
            <w:sz w:val="28"/>
            <w:szCs w:val="28"/>
          </w:rPr>
          <w:delText>л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р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д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>т</w:delText>
        </w:r>
        <w:r w:rsidDel="00745B72">
          <w:rPr>
            <w:sz w:val="28"/>
            <w:szCs w:val="28"/>
          </w:rPr>
          <w:delText>е</w:delText>
        </w:r>
        <w:r w:rsidDel="00745B72">
          <w:rPr>
            <w:sz w:val="28"/>
            <w:szCs w:val="28"/>
          </w:rPr>
          <w:delText>л</w:delText>
        </w:r>
        <w:r w:rsidDel="00745B72">
          <w:rPr>
            <w:sz w:val="28"/>
            <w:szCs w:val="28"/>
          </w:rPr>
          <w:delText>ь</w:delText>
        </w:r>
        <w:r w:rsidDel="00745B72">
          <w:rPr>
            <w:sz w:val="28"/>
            <w:szCs w:val="28"/>
          </w:rPr>
          <w:delText>с</w:delText>
        </w:r>
        <w:r w:rsidDel="00745B72">
          <w:rPr>
            <w:sz w:val="28"/>
            <w:szCs w:val="28"/>
          </w:rPr>
          <w:delText>к</w:delText>
        </w:r>
        <w:r w:rsidDel="00745B72">
          <w:rPr>
            <w:sz w:val="28"/>
            <w:szCs w:val="28"/>
          </w:rPr>
          <w:delText>и</w:delText>
        </w:r>
        <w:r w:rsidDel="00745B72">
          <w:rPr>
            <w:sz w:val="28"/>
            <w:szCs w:val="28"/>
          </w:rPr>
          <w:delText>й</w:delText>
        </w:r>
        <w:r w:rsidDel="00745B72">
          <w:rPr>
            <w:sz w:val="28"/>
            <w:szCs w:val="28"/>
          </w:rPr>
          <w:delText xml:space="preserve"> </w:delText>
        </w:r>
        <w:r w:rsidDel="00745B72">
          <w:rPr>
            <w:sz w:val="28"/>
            <w:szCs w:val="28"/>
          </w:rPr>
          <w:delText>д</w:delText>
        </w:r>
        <w:r w:rsidDel="00745B72">
          <w:rPr>
            <w:sz w:val="28"/>
            <w:szCs w:val="28"/>
          </w:rPr>
          <w:delText>о</w:delText>
        </w:r>
        <w:r w:rsidDel="00745B72">
          <w:rPr>
            <w:sz w:val="28"/>
            <w:szCs w:val="28"/>
          </w:rPr>
          <w:delText>м</w:delText>
        </w:r>
        <w:r w:rsidDel="00745B72">
          <w:rPr>
            <w:sz w:val="28"/>
            <w:szCs w:val="28"/>
          </w:rPr>
          <w:delText>.</w:delText>
        </w:r>
      </w:del>
    </w:p>
    <w:sectPr w:rsidR="00005C4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devyatkin" w:date="2016-11-22T10:52:00Z" w:initials="sd">
    <w:p w:rsidR="00005C44" w:rsidRDefault="00575D60">
      <w:r>
        <w:rPr>
          <w:color w:val="000000"/>
          <w:sz w:val="20"/>
        </w:rPr>
        <w:t xml:space="preserve">В </w:t>
      </w:r>
      <w:proofErr w:type="spellStart"/>
      <w:r>
        <w:rPr>
          <w:color w:val="000000"/>
          <w:sz w:val="20"/>
        </w:rPr>
        <w:t>предыдушей</w:t>
      </w:r>
      <w:proofErr w:type="spellEnd"/>
      <w:r>
        <w:rPr>
          <w:color w:val="000000"/>
          <w:sz w:val="20"/>
        </w:rPr>
        <w:t xml:space="preserve"> строфе про жестокого человека. Тут же про добрых. А противопоставления нет.</w:t>
      </w:r>
    </w:p>
  </w:comment>
  <w:comment w:id="5" w:author="serega devyatkin" w:date="2016-11-22T10:54:00Z" w:initials="sd">
    <w:p w:rsidR="00000000" w:rsidRDefault="00575D60">
      <w:pPr>
        <w:pStyle w:val="a9"/>
      </w:pPr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005C44"/>
    <w:rsid w:val="00005C44"/>
    <w:rsid w:val="00575D60"/>
    <w:rsid w:val="00745B72"/>
    <w:rsid w:val="008D7FB8"/>
    <w:rsid w:val="009F2D4D"/>
    <w:rsid w:val="00B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F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F2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2015-02-11T11:49:00Z</dcterms:created>
  <dcterms:modified xsi:type="dcterms:W3CDTF">2016-12-24T21:40:00Z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