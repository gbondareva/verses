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6847" w:rsidRDefault="009D1D4C">
      <w:r>
        <w:t>У моего брата</w:t>
      </w:r>
    </w:p>
    <w:p w:rsidR="003A6847" w:rsidRDefault="009D1D4C">
      <w:r>
        <w:t>Руки золотые,</w:t>
      </w:r>
    </w:p>
    <w:p w:rsidR="003A6847" w:rsidRDefault="009D1D4C">
      <w:r>
        <w:t>Любую затею</w:t>
      </w:r>
    </w:p>
    <w:p w:rsidR="003A6847" w:rsidRDefault="009D1D4C">
      <w:r>
        <w:t>Может сделать ими.</w:t>
      </w:r>
    </w:p>
    <w:p w:rsidR="003A6847" w:rsidRDefault="003A6847"/>
    <w:p w:rsidR="003A6847" w:rsidRDefault="009D1D4C">
      <w:r>
        <w:t>Лучшим из подарков</w:t>
      </w:r>
    </w:p>
    <w:p w:rsidR="003A6847" w:rsidRDefault="009D1D4C">
      <w:r>
        <w:t xml:space="preserve">В детстве </w:t>
      </w:r>
      <w:del w:id="0" w:author="serega  " w:date="2014-11-28T14:17:00Z">
        <w:r>
          <w:delText>-</w:delText>
        </w:r>
      </w:del>
      <w:ins w:id="1" w:author="serega  " w:date="2014-11-28T14:17:00Z">
        <w:r>
          <w:t xml:space="preserve">– </w:t>
        </w:r>
      </w:ins>
      <w:del w:id="2" w:author="serega  " w:date="2014-11-28T14:17:00Z">
        <w:r>
          <w:delText xml:space="preserve"> </w:delText>
        </w:r>
      </w:del>
      <w:r>
        <w:t>пластилин</w:t>
      </w:r>
      <w:ins w:id="3" w:author="Василий" w:date="2014-12-03T22:37:00Z">
        <w:r>
          <w:t>.</w:t>
        </w:r>
      </w:ins>
      <w:del w:id="4" w:author="Василий" w:date="2014-12-03T22:37:00Z">
        <w:r w:rsidDel="009D1D4C">
          <w:delText>,</w:delText>
        </w:r>
      </w:del>
    </w:p>
    <w:p w:rsidR="003A6847" w:rsidRDefault="009D1D4C">
      <w:r>
        <w:t>Сидя у окошка</w:t>
      </w:r>
      <w:ins w:id="5" w:author="Василий" w:date="2014-12-03T22:37:00Z">
        <w:r>
          <w:t>,</w:t>
        </w:r>
      </w:ins>
    </w:p>
    <w:p w:rsidR="003A6847" w:rsidRDefault="009D1D4C">
      <w:r>
        <w:t>Живность он лепил.</w:t>
      </w:r>
    </w:p>
    <w:p w:rsidR="003A6847" w:rsidRDefault="003A6847"/>
    <w:p w:rsidR="003A6847" w:rsidRDefault="009D1D4C">
      <w:r>
        <w:t>Голубей на крыше,</w:t>
      </w:r>
    </w:p>
    <w:p w:rsidR="003A6847" w:rsidRDefault="009D1D4C">
      <w:r>
        <w:t>Зайцев под кустом,</w:t>
      </w:r>
    </w:p>
    <w:p w:rsidR="003A6847" w:rsidRDefault="009D1D4C">
      <w:r>
        <w:t>Лошадей в конюшне</w:t>
      </w:r>
    </w:p>
    <w:p w:rsidR="003A6847" w:rsidRDefault="009D1D4C">
      <w:r>
        <w:t>И хозяйский дом.</w:t>
      </w:r>
    </w:p>
    <w:p w:rsidR="003A6847" w:rsidRDefault="003A6847"/>
    <w:p w:rsidR="003A6847" w:rsidRDefault="009D1D4C">
      <w:commentRangeStart w:id="6"/>
      <w:r>
        <w:t xml:space="preserve">А </w:t>
      </w:r>
      <w:del w:id="7" w:author="serega  " w:date="2014-11-28T14:19:00Z">
        <w:r>
          <w:delText>чуть</w:delText>
        </w:r>
      </w:del>
      <w:del w:id="8" w:author="serega  " w:date="2014-11-28T14:17:00Z">
        <w:r>
          <w:delText xml:space="preserve">, </w:delText>
        </w:r>
      </w:del>
      <w:del w:id="9" w:author="serega  " w:date="2014-11-28T14:19:00Z">
        <w:r>
          <w:delText>чуть</w:delText>
        </w:r>
      </w:del>
      <w:ins w:id="10" w:author="serega  " w:date="2014-11-28T14:19:00Z">
        <w:r>
          <w:t>когда</w:t>
        </w:r>
      </w:ins>
      <w:r>
        <w:t xml:space="preserve"> попозже,</w:t>
      </w:r>
      <w:commentRangeEnd w:id="6"/>
      <w:ins w:id="11" w:author="serega  " w:date="2014-11-28T14:18:00Z">
        <w:r>
          <w:commentReference w:id="6"/>
        </w:r>
      </w:ins>
    </w:p>
    <w:p w:rsidR="003A6847" w:rsidRDefault="009D1D4C">
      <w:del w:id="12" w:author="serega  " w:date="2014-11-28T14:19:00Z">
        <w:r>
          <w:delText>Когда</w:delText>
        </w:r>
      </w:del>
      <w:ins w:id="13" w:author="serega  " w:date="2014-11-28T14:19:00Z">
        <w:r>
          <w:t>Сам он</w:t>
        </w:r>
      </w:ins>
      <w:r>
        <w:t xml:space="preserve"> стал отцом,</w:t>
      </w:r>
    </w:p>
    <w:p w:rsidR="003A6847" w:rsidRDefault="009D1D4C">
      <w:r>
        <w:t>Он завёл хозяйство</w:t>
      </w:r>
      <w:ins w:id="14" w:author="Василий" w:date="2014-12-03T22:37:00Z">
        <w:r>
          <w:t>,</w:t>
        </w:r>
      </w:ins>
    </w:p>
    <w:p w:rsidR="003A6847" w:rsidRDefault="009D1D4C">
      <w:pPr>
        <w:rPr>
          <w:ins w:id="15" w:author="Василий" w:date="2014-12-03T22:12:00Z"/>
        </w:rPr>
      </w:pPr>
      <w:del w:id="16" w:author="serega  " w:date="2014-11-28T14:18:00Z">
        <w:r>
          <w:delText>И</w:delText>
        </w:r>
      </w:del>
      <w:ins w:id="17" w:author="serega  " w:date="2014-11-28T14:18:00Z">
        <w:r>
          <w:t>Свой</w:t>
        </w:r>
      </w:ins>
      <w:r>
        <w:t xml:space="preserve"> построил дом.</w:t>
      </w:r>
    </w:p>
    <w:p w:rsidR="00DE723E" w:rsidRDefault="00DE723E">
      <w:pPr>
        <w:rPr>
          <w:ins w:id="18" w:author="Василий" w:date="2014-12-03T22:12:00Z"/>
        </w:rPr>
      </w:pPr>
    </w:p>
    <w:p w:rsidR="00DE723E" w:rsidRDefault="00DE723E">
      <w:pPr>
        <w:rPr>
          <w:ins w:id="19" w:author="Василий" w:date="2014-12-03T22:13:00Z"/>
        </w:rPr>
      </w:pPr>
      <w:ins w:id="20" w:author="Василий" w:date="2014-12-03T22:12:00Z">
        <w:r>
          <w:t>Мебель всю ру</w:t>
        </w:r>
      </w:ins>
      <w:ins w:id="21" w:author="Василий" w:date="2014-12-03T22:13:00Z">
        <w:r>
          <w:t>ками</w:t>
        </w:r>
      </w:ins>
    </w:p>
    <w:p w:rsidR="00DE723E" w:rsidRDefault="00DE723E">
      <w:pPr>
        <w:rPr>
          <w:ins w:id="22" w:author="Василий" w:date="2014-12-03T22:13:00Z"/>
        </w:rPr>
      </w:pPr>
      <w:ins w:id="23" w:author="Василий" w:date="2014-12-03T22:13:00Z">
        <w:r>
          <w:t>Сделать классно смог,</w:t>
        </w:r>
      </w:ins>
    </w:p>
    <w:p w:rsidR="00DE723E" w:rsidRDefault="00DE723E">
      <w:pPr>
        <w:rPr>
          <w:ins w:id="24" w:author="Василий" w:date="2014-12-03T22:14:00Z"/>
        </w:rPr>
      </w:pPr>
      <w:ins w:id="25" w:author="Василий" w:date="2014-12-03T22:14:00Z">
        <w:r>
          <w:t>Кровать и гардины,</w:t>
        </w:r>
      </w:ins>
    </w:p>
    <w:p w:rsidR="00DE723E" w:rsidDel="009D1D4C" w:rsidRDefault="00DE723E">
      <w:pPr>
        <w:rPr>
          <w:del w:id="26" w:author="Василий" w:date="2014-12-03T22:14:00Z"/>
        </w:rPr>
      </w:pPr>
      <w:ins w:id="27" w:author="Василий" w:date="2014-12-03T22:14:00Z">
        <w:r>
          <w:t>В кухне уголок.</w:t>
        </w:r>
      </w:ins>
    </w:p>
    <w:p w:rsidR="009D1D4C" w:rsidRDefault="009D1D4C">
      <w:pPr>
        <w:rPr>
          <w:ins w:id="28" w:author="Василий" w:date="2014-12-03T22:37:00Z"/>
        </w:rPr>
      </w:pPr>
    </w:p>
    <w:p w:rsidR="003A6847" w:rsidRDefault="003A6847"/>
    <w:p w:rsidR="003A6847" w:rsidRDefault="009D1D4C">
      <w:r>
        <w:t>Баню, как картинку,</w:t>
      </w:r>
    </w:p>
    <w:p w:rsidR="003A6847" w:rsidRDefault="009D1D4C">
      <w:r>
        <w:lastRenderedPageBreak/>
        <w:t>Всё резное в ней,</w:t>
      </w:r>
    </w:p>
    <w:p w:rsidR="003A6847" w:rsidRDefault="009D1D4C">
      <w:commentRangeStart w:id="29"/>
      <w:r>
        <w:t>Красивый сарайчик</w:t>
      </w:r>
      <w:ins w:id="30" w:author="Василий" w:date="2014-12-03T22:11:00Z">
        <w:r w:rsidR="00DE723E">
          <w:t xml:space="preserve"> -</w:t>
        </w:r>
      </w:ins>
      <w:del w:id="31" w:author="Василий" w:date="2014-12-03T22:11:00Z">
        <w:r w:rsidDel="00DE723E">
          <w:delText>,</w:delText>
        </w:r>
        <w:r w:rsidDel="00DE723E">
          <w:delText xml:space="preserve"> </w:delText>
        </w:r>
      </w:del>
    </w:p>
    <w:p w:rsidR="003A6847" w:rsidRDefault="009D1D4C">
      <w:del w:id="32" w:author="Василий" w:date="2014-12-03T22:11:00Z">
        <w:r w:rsidDel="00DE723E">
          <w:delText>Ж</w:delText>
        </w:r>
        <w:r w:rsidDel="00DE723E">
          <w:delText>и</w:delText>
        </w:r>
        <w:r w:rsidDel="00DE723E">
          <w:delText>л</w:delText>
        </w:r>
        <w:r w:rsidDel="00DE723E">
          <w:delText>ь</w:delText>
        </w:r>
        <w:r w:rsidDel="00DE723E">
          <w:delText>ё</w:delText>
        </w:r>
      </w:del>
      <w:r>
        <w:t xml:space="preserve"> </w:t>
      </w:r>
      <w:ins w:id="33" w:author="Василий" w:date="2014-12-03T22:11:00Z">
        <w:r w:rsidR="00DE723E">
          <w:t xml:space="preserve">Дом для </w:t>
        </w:r>
      </w:ins>
      <w:r>
        <w:t>голубей.</w:t>
      </w:r>
      <w:commentRangeEnd w:id="29"/>
      <w:ins w:id="34" w:author="serega  " w:date="2014-11-28T14:20:00Z">
        <w:r>
          <w:commentReference w:id="29"/>
        </w:r>
      </w:ins>
    </w:p>
    <w:p w:rsidR="003A6847" w:rsidDel="00DE723E" w:rsidRDefault="003A6847">
      <w:pPr>
        <w:rPr>
          <w:del w:id="35" w:author="Василий" w:date="2014-12-03T22:15:00Z"/>
        </w:rPr>
      </w:pPr>
      <w:bookmarkStart w:id="36" w:name="_GoBack"/>
      <w:bookmarkEnd w:id="36"/>
    </w:p>
    <w:p w:rsidR="003A6847" w:rsidDel="00DE723E" w:rsidRDefault="009D1D4C">
      <w:pPr>
        <w:rPr>
          <w:del w:id="37" w:author="Василий" w:date="2014-12-03T22:15:00Z"/>
        </w:rPr>
      </w:pPr>
      <w:del w:id="38" w:author="Василий" w:date="2014-12-03T22:15:00Z">
        <w:r w:rsidDel="00DE723E">
          <w:delText>М</w:delText>
        </w:r>
        <w:r w:rsidDel="00DE723E">
          <w:delText>е</w:delText>
        </w:r>
        <w:r w:rsidDel="00DE723E">
          <w:delText>б</w:delText>
        </w:r>
        <w:r w:rsidDel="00DE723E">
          <w:delText>е</w:delText>
        </w:r>
        <w:r w:rsidDel="00DE723E">
          <w:delText>л</w:delText>
        </w:r>
        <w:r w:rsidDel="00DE723E">
          <w:delText>ь</w:delText>
        </w:r>
        <w:r w:rsidDel="00DE723E">
          <w:delText xml:space="preserve"> </w:delText>
        </w:r>
        <w:r w:rsidDel="00DE723E">
          <w:delText>в</w:delText>
        </w:r>
        <w:r w:rsidDel="00DE723E">
          <w:delText>с</w:delText>
        </w:r>
        <w:r w:rsidDel="00DE723E">
          <w:delText>ю</w:delText>
        </w:r>
        <w:r w:rsidDel="00DE723E">
          <w:delText xml:space="preserve"> </w:delText>
        </w:r>
        <w:r w:rsidDel="00DE723E">
          <w:delText>р</w:delText>
        </w:r>
        <w:r w:rsidDel="00DE723E">
          <w:delText>у</w:delText>
        </w:r>
        <w:r w:rsidDel="00DE723E">
          <w:delText>к</w:delText>
        </w:r>
        <w:r w:rsidDel="00DE723E">
          <w:delText>а</w:delText>
        </w:r>
        <w:r w:rsidDel="00DE723E">
          <w:delText>м</w:delText>
        </w:r>
        <w:r w:rsidDel="00DE723E">
          <w:delText>и</w:delText>
        </w:r>
        <w:r w:rsidDel="00DE723E">
          <w:delText xml:space="preserve"> </w:delText>
        </w:r>
      </w:del>
    </w:p>
    <w:p w:rsidR="003A6847" w:rsidDel="00DE723E" w:rsidRDefault="009D1D4C">
      <w:pPr>
        <w:rPr>
          <w:del w:id="39" w:author="Василий" w:date="2014-12-03T22:15:00Z"/>
        </w:rPr>
      </w:pPr>
      <w:del w:id="40" w:author="Василий" w:date="2014-12-03T22:15:00Z">
        <w:r w:rsidDel="00DE723E">
          <w:delText>С</w:delText>
        </w:r>
        <w:r w:rsidDel="00DE723E">
          <w:delText>д</w:delText>
        </w:r>
        <w:r w:rsidDel="00DE723E">
          <w:delText>е</w:delText>
        </w:r>
        <w:r w:rsidDel="00DE723E">
          <w:delText>л</w:delText>
        </w:r>
        <w:r w:rsidDel="00DE723E">
          <w:delText>а</w:delText>
        </w:r>
        <w:r w:rsidDel="00DE723E">
          <w:delText>т</w:delText>
        </w:r>
        <w:r w:rsidDel="00DE723E">
          <w:delText>ь</w:delText>
        </w:r>
        <w:r w:rsidDel="00DE723E">
          <w:delText xml:space="preserve"> </w:delText>
        </w:r>
        <w:r w:rsidDel="00DE723E">
          <w:delText>к</w:delText>
        </w:r>
        <w:r w:rsidDel="00DE723E">
          <w:delText>л</w:delText>
        </w:r>
        <w:r w:rsidDel="00DE723E">
          <w:delText>а</w:delText>
        </w:r>
        <w:r w:rsidDel="00DE723E">
          <w:delText>с</w:delText>
        </w:r>
        <w:r w:rsidDel="00DE723E">
          <w:delText>с</w:delText>
        </w:r>
        <w:r w:rsidDel="00DE723E">
          <w:delText>н</w:delText>
        </w:r>
        <w:r w:rsidDel="00DE723E">
          <w:delText>о</w:delText>
        </w:r>
        <w:r w:rsidDel="00DE723E">
          <w:delText xml:space="preserve"> </w:delText>
        </w:r>
        <w:r w:rsidDel="00DE723E">
          <w:delText>с</w:delText>
        </w:r>
        <w:r w:rsidDel="00DE723E">
          <w:delText>м</w:delText>
        </w:r>
        <w:r w:rsidDel="00DE723E">
          <w:delText>о</w:delText>
        </w:r>
        <w:r w:rsidDel="00DE723E">
          <w:delText>г</w:delText>
        </w:r>
        <w:r w:rsidDel="00DE723E">
          <w:delText>,</w:delText>
        </w:r>
      </w:del>
    </w:p>
    <w:p w:rsidR="003A6847" w:rsidDel="00DE723E" w:rsidRDefault="009D1D4C">
      <w:pPr>
        <w:rPr>
          <w:del w:id="41" w:author="Василий" w:date="2014-12-03T22:15:00Z"/>
        </w:rPr>
      </w:pPr>
      <w:del w:id="42" w:author="Василий" w:date="2014-12-03T22:15:00Z">
        <w:r w:rsidDel="00DE723E">
          <w:delText>К</w:delText>
        </w:r>
        <w:r w:rsidDel="00DE723E">
          <w:delText>р</w:delText>
        </w:r>
        <w:r w:rsidDel="00DE723E">
          <w:delText>о</w:delText>
        </w:r>
        <w:r w:rsidDel="00DE723E">
          <w:delText>в</w:delText>
        </w:r>
        <w:r w:rsidDel="00DE723E">
          <w:delText>а</w:delText>
        </w:r>
        <w:r w:rsidDel="00DE723E">
          <w:delText>т</w:delText>
        </w:r>
        <w:r w:rsidDel="00DE723E">
          <w:delText>ь</w:delText>
        </w:r>
        <w:r w:rsidDel="00DE723E">
          <w:delText xml:space="preserve"> </w:delText>
        </w:r>
        <w:r w:rsidDel="00DE723E">
          <w:delText>и</w:delText>
        </w:r>
        <w:r w:rsidDel="00DE723E">
          <w:delText xml:space="preserve"> </w:delText>
        </w:r>
        <w:r w:rsidDel="00DE723E">
          <w:delText>г</w:delText>
        </w:r>
        <w:r w:rsidDel="00DE723E">
          <w:delText>а</w:delText>
        </w:r>
        <w:r w:rsidDel="00DE723E">
          <w:delText>р</w:delText>
        </w:r>
        <w:r w:rsidDel="00DE723E">
          <w:delText>д</w:delText>
        </w:r>
        <w:r w:rsidDel="00DE723E">
          <w:delText>и</w:delText>
        </w:r>
        <w:r w:rsidDel="00DE723E">
          <w:delText>н</w:delText>
        </w:r>
        <w:r w:rsidDel="00DE723E">
          <w:delText>ы</w:delText>
        </w:r>
        <w:r w:rsidDel="00DE723E">
          <w:delText>,</w:delText>
        </w:r>
      </w:del>
    </w:p>
    <w:p w:rsidR="003A6847" w:rsidRDefault="009D1D4C">
      <w:del w:id="43" w:author="serega  " w:date="2014-11-28T14:20:00Z">
        <w:r>
          <w:delText xml:space="preserve"> </w:delText>
        </w:r>
      </w:del>
      <w:del w:id="44" w:author="Василий" w:date="2014-12-03T22:15:00Z">
        <w:r w:rsidDel="00DE723E">
          <w:delText>Д</w:delText>
        </w:r>
        <w:r w:rsidDel="00DE723E">
          <w:delText>л</w:delText>
        </w:r>
        <w:r w:rsidDel="00DE723E">
          <w:delText>я</w:delText>
        </w:r>
        <w:r w:rsidDel="00DE723E">
          <w:delText xml:space="preserve"> </w:delText>
        </w:r>
        <w:r w:rsidDel="00DE723E">
          <w:delText>к</w:delText>
        </w:r>
        <w:r w:rsidDel="00DE723E">
          <w:delText>у</w:delText>
        </w:r>
        <w:r w:rsidDel="00DE723E">
          <w:delText>х</w:delText>
        </w:r>
        <w:r w:rsidDel="00DE723E">
          <w:delText>н</w:delText>
        </w:r>
        <w:r w:rsidDel="00DE723E">
          <w:delText>и</w:delText>
        </w:r>
        <w:r w:rsidDel="00DE723E">
          <w:delText xml:space="preserve"> </w:delText>
        </w:r>
        <w:r w:rsidDel="00DE723E">
          <w:delText>у</w:delText>
        </w:r>
        <w:r w:rsidDel="00DE723E">
          <w:delText>г</w:delText>
        </w:r>
        <w:r w:rsidDel="00DE723E">
          <w:delText>о</w:delText>
        </w:r>
        <w:r w:rsidDel="00DE723E">
          <w:delText>л</w:delText>
        </w:r>
        <w:r w:rsidDel="00DE723E">
          <w:delText>о</w:delText>
        </w:r>
        <w:r w:rsidDel="00DE723E">
          <w:delText>к</w:delText>
        </w:r>
        <w:r w:rsidDel="00DE723E">
          <w:delText>.</w:delText>
        </w:r>
      </w:del>
    </w:p>
    <w:p w:rsidR="003A6847" w:rsidRDefault="003A6847"/>
    <w:p w:rsidR="003A6847" w:rsidRDefault="009D1D4C">
      <w:r>
        <w:t>Нет в деревне дома,</w:t>
      </w:r>
    </w:p>
    <w:p w:rsidR="003A6847" w:rsidRDefault="009D1D4C">
      <w:r>
        <w:t>Где б ни строил он.</w:t>
      </w:r>
    </w:p>
    <w:p w:rsidR="003A6847" w:rsidRDefault="009D1D4C">
      <w:r>
        <w:t xml:space="preserve">Крышу </w:t>
      </w:r>
      <w:r>
        <w:t>иль террасы,</w:t>
      </w:r>
    </w:p>
    <w:p w:rsidR="003A6847" w:rsidDel="009D1D4C" w:rsidRDefault="009D1D4C">
      <w:pPr>
        <w:rPr>
          <w:del w:id="45" w:author="Василий" w:date="2014-12-03T22:36:00Z"/>
        </w:rPr>
      </w:pPr>
      <w:r>
        <w:t>Баню иль забор.</w:t>
      </w:r>
    </w:p>
    <w:p w:rsidR="009D1D4C" w:rsidRDefault="009D1D4C">
      <w:pPr>
        <w:rPr>
          <w:ins w:id="46" w:author="Василий" w:date="2014-12-03T22:36:00Z"/>
        </w:rPr>
      </w:pPr>
    </w:p>
    <w:p w:rsidR="003A6847" w:rsidDel="009D1D4C" w:rsidRDefault="003A6847">
      <w:pPr>
        <w:rPr>
          <w:del w:id="47" w:author="Василий" w:date="2014-12-03T22:36:00Z"/>
        </w:rPr>
      </w:pPr>
    </w:p>
    <w:p w:rsidR="003A6847" w:rsidDel="009D1D4C" w:rsidRDefault="009D1D4C">
      <w:pPr>
        <w:rPr>
          <w:del w:id="48" w:author="Василий" w:date="2014-12-03T22:36:00Z"/>
        </w:rPr>
      </w:pPr>
      <w:del w:id="49" w:author="Василий" w:date="2014-12-03T22:36:00Z">
        <w:r w:rsidDel="009D1D4C">
          <w:delText>С</w:delText>
        </w:r>
        <w:r w:rsidDel="009D1D4C">
          <w:delText xml:space="preserve"> </w:delText>
        </w:r>
        <w:r w:rsidDel="009D1D4C">
          <w:delText>г</w:delText>
        </w:r>
        <w:r w:rsidDel="009D1D4C">
          <w:delText>о</w:delText>
        </w:r>
        <w:r w:rsidDel="009D1D4C">
          <w:delText>р</w:delText>
        </w:r>
        <w:r w:rsidDel="009D1D4C">
          <w:delText>д</w:delText>
        </w:r>
        <w:r w:rsidDel="009D1D4C">
          <w:delText>о</w:delText>
        </w:r>
        <w:r w:rsidDel="009D1D4C">
          <w:delText>с</w:delText>
        </w:r>
        <w:r w:rsidDel="009D1D4C">
          <w:delText>т</w:delText>
        </w:r>
        <w:r w:rsidDel="009D1D4C">
          <w:delText>ь</w:delText>
        </w:r>
        <w:r w:rsidDel="009D1D4C">
          <w:delText>ю</w:delText>
        </w:r>
        <w:r w:rsidDel="009D1D4C">
          <w:delText xml:space="preserve"> </w:delText>
        </w:r>
        <w:r w:rsidDel="009D1D4C">
          <w:delText>о</w:delText>
        </w:r>
        <w:r w:rsidDel="009D1D4C">
          <w:delText>т</w:delText>
        </w:r>
        <w:r w:rsidDel="009D1D4C">
          <w:delText>м</w:delText>
        </w:r>
        <w:r w:rsidDel="009D1D4C">
          <w:delText>е</w:delText>
        </w:r>
        <w:r w:rsidDel="009D1D4C">
          <w:delText>ч</w:delText>
        </w:r>
        <w:r w:rsidDel="009D1D4C">
          <w:delText>у</w:delText>
        </w:r>
        <w:r w:rsidDel="009D1D4C">
          <w:delText>,</w:delText>
        </w:r>
      </w:del>
    </w:p>
    <w:p w:rsidR="003A6847" w:rsidRDefault="009D1D4C">
      <w:del w:id="50" w:author="Василий" w:date="2014-12-03T22:36:00Z">
        <w:r w:rsidDel="009D1D4C">
          <w:delText>Р</w:delText>
        </w:r>
        <w:r w:rsidDel="009D1D4C">
          <w:delText>е</w:delText>
        </w:r>
        <w:r w:rsidDel="009D1D4C">
          <w:delText>д</w:delText>
        </w:r>
        <w:r w:rsidDel="009D1D4C">
          <w:delText>к</w:delText>
        </w:r>
        <w:r w:rsidDel="009D1D4C">
          <w:delText>и</w:delText>
        </w:r>
        <w:r w:rsidDel="009D1D4C">
          <w:delText>й</w:delText>
        </w:r>
        <w:r w:rsidDel="009D1D4C">
          <w:delText xml:space="preserve"> </w:delText>
        </w:r>
        <w:r w:rsidDel="009D1D4C">
          <w:delText>в</w:delText>
        </w:r>
        <w:r w:rsidDel="009D1D4C">
          <w:delText xml:space="preserve"> </w:delText>
        </w:r>
        <w:r w:rsidDel="009D1D4C">
          <w:delText>н</w:delText>
        </w:r>
        <w:r w:rsidDel="009D1D4C">
          <w:delText>ё</w:delText>
        </w:r>
        <w:r w:rsidDel="009D1D4C">
          <w:delText>м</w:delText>
        </w:r>
        <w:r w:rsidDel="009D1D4C">
          <w:delText xml:space="preserve"> </w:delText>
        </w:r>
        <w:r w:rsidDel="009D1D4C">
          <w:delText>т</w:delText>
        </w:r>
        <w:r w:rsidDel="009D1D4C">
          <w:delText>а</w:delText>
        </w:r>
        <w:r w:rsidDel="009D1D4C">
          <w:delText>л</w:delText>
        </w:r>
        <w:r w:rsidDel="009D1D4C">
          <w:delText>а</w:delText>
        </w:r>
        <w:r w:rsidDel="009D1D4C">
          <w:delText>н</w:delText>
        </w:r>
        <w:r w:rsidDel="009D1D4C">
          <w:delText>т</w:delText>
        </w:r>
        <w:r w:rsidDel="009D1D4C">
          <w:delText>!</w:delText>
        </w:r>
      </w:del>
    </w:p>
    <w:p w:rsidR="003A6847" w:rsidRDefault="009D1D4C">
      <w:ins w:id="51" w:author="Василий" w:date="2014-12-03T22:35:00Z">
        <w:r>
          <w:t>Он</w:t>
        </w:r>
      </w:ins>
      <w:ins w:id="52" w:author="Василий" w:date="2014-12-03T22:34:00Z">
        <w:r>
          <w:t xml:space="preserve"> узор вплетает</w:t>
        </w:r>
      </w:ins>
      <w:commentRangeStart w:id="53"/>
      <w:del w:id="54" w:author="Василий" w:date="2014-12-03T22:23:00Z">
        <w:r w:rsidDel="00121D6F">
          <w:delText>Т</w:delText>
        </w:r>
        <w:r w:rsidDel="00121D6F">
          <w:delText>а</w:delText>
        </w:r>
        <w:r w:rsidDel="00121D6F">
          <w:delText>к</w:delText>
        </w:r>
        <w:r w:rsidDel="00121D6F">
          <w:delText xml:space="preserve"> </w:delText>
        </w:r>
        <w:r w:rsidDel="00121D6F">
          <w:delText>с</w:delText>
        </w:r>
        <w:r w:rsidDel="00121D6F">
          <w:delText>п</w:delText>
        </w:r>
        <w:r w:rsidDel="00121D6F">
          <w:delText>л</w:delText>
        </w:r>
        <w:r w:rsidDel="00121D6F">
          <w:delText>е</w:delText>
        </w:r>
        <w:r w:rsidDel="00121D6F">
          <w:delText>т</w:delText>
        </w:r>
        <w:r w:rsidDel="00121D6F">
          <w:delText>ё</w:delText>
        </w:r>
        <w:r w:rsidDel="00121D6F">
          <w:delText>т</w:delText>
        </w:r>
        <w:r w:rsidDel="00121D6F">
          <w:delText xml:space="preserve"> </w:delText>
        </w:r>
        <w:r w:rsidDel="00121D6F">
          <w:delText>у</w:delText>
        </w:r>
        <w:r w:rsidDel="00121D6F">
          <w:delText>м</w:delText>
        </w:r>
        <w:r w:rsidDel="00121D6F">
          <w:delText>е</w:delText>
        </w:r>
        <w:r w:rsidDel="00121D6F">
          <w:delText>л</w:delText>
        </w:r>
        <w:r w:rsidDel="00121D6F">
          <w:delText>о</w:delText>
        </w:r>
        <w:r w:rsidDel="00121D6F">
          <w:delText>,</w:delText>
        </w:r>
      </w:del>
    </w:p>
    <w:p w:rsidR="003A6847" w:rsidRDefault="009D1D4C">
      <w:pPr>
        <w:rPr>
          <w:ins w:id="55" w:author="Василий" w:date="2014-12-03T22:35:00Z"/>
        </w:rPr>
      </w:pPr>
      <w:r>
        <w:t>Словно в косу бант.</w:t>
      </w:r>
      <w:commentRangeEnd w:id="53"/>
      <w:ins w:id="56" w:author="serega  " w:date="2014-11-28T14:21:00Z">
        <w:r>
          <w:commentReference w:id="53"/>
        </w:r>
      </w:ins>
    </w:p>
    <w:p w:rsidR="009D1D4C" w:rsidRDefault="009D1D4C">
      <w:pPr>
        <w:rPr>
          <w:ins w:id="57" w:author="Василий" w:date="2014-12-03T22:35:00Z"/>
        </w:rPr>
      </w:pPr>
      <w:ins w:id="58" w:author="Василий" w:date="2014-12-03T22:35:00Z">
        <w:r>
          <w:t xml:space="preserve">С гордостью отмечу, </w:t>
        </w:r>
      </w:ins>
    </w:p>
    <w:p w:rsidR="009D1D4C" w:rsidRDefault="009D1D4C">
      <w:ins w:id="59" w:author="Василий" w:date="2014-12-03T22:35:00Z">
        <w:r>
          <w:t>Редкий в нём талант!</w:t>
        </w:r>
      </w:ins>
    </w:p>
    <w:sectPr w:rsidR="009D1D4C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erega  " w:date="2014-11-28T14:18:00Z" w:initials="">
    <w:p w:rsidR="003A6847" w:rsidRDefault="009D1D4C">
      <w:r>
        <w:rPr>
          <w:rFonts w:ascii="Droid Sans" w:hAnsi="Droid Sans"/>
          <w:sz w:val="20"/>
        </w:rPr>
        <w:t xml:space="preserve">Точно чуть-чуть попозже, после </w:t>
      </w:r>
      <w:proofErr w:type="spellStart"/>
      <w:r>
        <w:rPr>
          <w:rFonts w:ascii="Droid Sans" w:hAnsi="Droid Sans"/>
          <w:sz w:val="20"/>
        </w:rPr>
        <w:t>детства</w:t>
      </w:r>
      <w:proofErr w:type="gramStart"/>
      <w:r>
        <w:rPr>
          <w:rFonts w:ascii="Droid Sans" w:hAnsi="Droid Sans"/>
          <w:sz w:val="20"/>
        </w:rPr>
        <w:t>?п</w:t>
      </w:r>
      <w:proofErr w:type="gramEnd"/>
      <w:r>
        <w:rPr>
          <w:rFonts w:ascii="Droid Sans" w:hAnsi="Droid Sans"/>
          <w:sz w:val="20"/>
        </w:rPr>
        <w:t>ерефразировал</w:t>
      </w:r>
      <w:proofErr w:type="spellEnd"/>
    </w:p>
  </w:comment>
  <w:comment w:id="29" w:author="serega  " w:date="2014-11-28T14:20:00Z" w:initials="">
    <w:p w:rsidR="003A6847" w:rsidRDefault="009D1D4C">
      <w:r>
        <w:rPr>
          <w:rFonts w:ascii="Droid Sans" w:hAnsi="Droid Sans"/>
          <w:sz w:val="20"/>
        </w:rPr>
        <w:t>Рифма ломается</w:t>
      </w:r>
    </w:p>
  </w:comment>
  <w:comment w:id="53" w:author="serega  " w:date="2014-11-28T14:21:00Z" w:initials="">
    <w:p w:rsidR="003A6847" w:rsidRDefault="009D1D4C">
      <w:r>
        <w:rPr>
          <w:rFonts w:ascii="Droid Sans" w:hAnsi="Droid Sans"/>
          <w:sz w:val="20"/>
        </w:rPr>
        <w:t>Что сплетёт?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3A6847"/>
    <w:rsid w:val="00121D6F"/>
    <w:rsid w:val="003A6847"/>
    <w:rsid w:val="009D1D4C"/>
    <w:rsid w:val="00D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DE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7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Редкий талант.docx</vt:lpstr>
    </vt:vector>
  </TitlesOfParts>
  <Company>Krokoz™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Редкий талант.docx</dc:title>
  <cp:lastModifiedBy>Василий</cp:lastModifiedBy>
  <cp:revision>4</cp:revision>
  <dcterms:created xsi:type="dcterms:W3CDTF">2014-10-24T12:50:00Z</dcterms:created>
  <dcterms:modified xsi:type="dcterms:W3CDTF">2014-12-03T18:38:00Z</dcterms:modified>
  <dc:language>ru-RU</dc:language>
</cp:coreProperties>
</file>