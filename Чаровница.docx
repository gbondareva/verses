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1DDD" w:rsidRDefault="005B2BBC">
      <w:r>
        <w:t>Я в глазах твоих тону,</w:t>
      </w:r>
      <w:r>
        <w:br/>
        <w:t>Замечаю, лишь одну.</w:t>
      </w:r>
      <w:r>
        <w:br/>
        <w:t>Слышу голос только твой,</w:t>
      </w:r>
      <w:r>
        <w:br/>
        <w:t>Жаль</w:t>
      </w:r>
      <w:del w:id="0" w:author="serega " w:date="2016-10-09T22:20:00Z">
        <w:r>
          <w:delText>,</w:delText>
        </w:r>
      </w:del>
      <w:r>
        <w:t xml:space="preserve"> </w:t>
      </w:r>
      <w:del w:id="1" w:author="serega " w:date="2016-10-09T22:20:00Z">
        <w:r>
          <w:delText>что</w:delText>
        </w:r>
      </w:del>
      <w:ins w:id="2" w:author="serega " w:date="2016-10-09T22:20:00Z">
        <w:r>
          <w:t>ты</w:t>
        </w:r>
      </w:ins>
      <w:r>
        <w:t xml:space="preserve"> рядом не со мной.</w:t>
      </w:r>
    </w:p>
    <w:p w:rsidR="009D1DDD" w:rsidRDefault="005B2BBC">
      <w:r>
        <w:t>В душу впала, не изгнать,</w:t>
      </w:r>
      <w:r>
        <w:br/>
        <w:t>Так смогла очаровать!</w:t>
      </w:r>
      <w:r>
        <w:br/>
        <w:t>О свиданье я молю,</w:t>
      </w:r>
      <w:r>
        <w:br/>
        <w:t>Понимаю, что люблю!</w:t>
      </w:r>
    </w:p>
    <w:p w:rsidR="009D1DDD" w:rsidRDefault="005B2BBC">
      <w:r>
        <w:t>Как колдунья, чаровница,</w:t>
      </w:r>
      <w:bookmarkStart w:id="3" w:name="_GoBack"/>
      <w:bookmarkEnd w:id="3"/>
      <w:r>
        <w:br/>
        <w:t xml:space="preserve">Нет ночей, когда не </w:t>
      </w:r>
      <w:ins w:id="4" w:author="Василий" w:date="2016-10-30T10:29:00Z">
        <w:r>
          <w:t>сниш</w:t>
        </w:r>
      </w:ins>
      <w:ins w:id="5" w:author="Василий" w:date="2016-10-30T10:30:00Z">
        <w:r>
          <w:t>ь</w:t>
        </w:r>
      </w:ins>
      <w:ins w:id="6" w:author="Василий" w:date="2016-10-30T10:29:00Z">
        <w:r>
          <w:t>ся.</w:t>
        </w:r>
      </w:ins>
      <w:del w:id="7" w:author="Василий" w:date="2016-10-30T10:29:00Z">
        <w:r w:rsidDel="005B2BBC">
          <w:delText>с</w:delText>
        </w:r>
        <w:r w:rsidDel="005B2BBC">
          <w:delText>н</w:delText>
        </w:r>
        <w:r w:rsidDel="005B2BBC">
          <w:delText>и</w:delText>
        </w:r>
        <w:r w:rsidDel="005B2BBC">
          <w:delText>т</w:delText>
        </w:r>
        <w:r w:rsidDel="005B2BBC">
          <w:delText>с</w:delText>
        </w:r>
        <w:r w:rsidDel="005B2BBC">
          <w:delText>я</w:delText>
        </w:r>
      </w:del>
      <w:r>
        <w:t>.</w:t>
      </w:r>
      <w:r>
        <w:br/>
        <w:t xml:space="preserve">Тянется к тебе </w:t>
      </w:r>
      <w:r>
        <w:t>душа,</w:t>
      </w:r>
      <w:r>
        <w:br/>
        <w:t>До чего ж, ты, хороша!</w:t>
      </w:r>
    </w:p>
    <w:sectPr w:rsidR="009D1DD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D1DDD"/>
    <w:rsid w:val="005B2BBC"/>
    <w:rsid w:val="009D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B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B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B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Krokoz™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2016-07-04T06:51:00Z</dcterms:created>
  <dcterms:modified xsi:type="dcterms:W3CDTF">2016-10-30T06:30:00Z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