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Земля, вода и солнце -</w:t>
      </w:r>
    </w:p>
    <w:p>
      <w:pPr>
        <w:pStyle w:val="Normal"/>
        <w:rPr/>
      </w:pPr>
      <w:r>
        <w:rPr/>
        <w:t>Основа жизни всей!</w:t>
      </w:r>
    </w:p>
    <w:p>
      <w:pPr>
        <w:pStyle w:val="Normal"/>
        <w:rPr/>
      </w:pPr>
      <w:r>
        <w:rPr/>
        <w:t xml:space="preserve">Живём </w:t>
      </w:r>
      <w:ins w:id="0" w:author="Василий" w:date="2014-12-02T23:59:00Z">
        <w:r>
          <w:rPr/>
          <w:t>и понимаем</w:t>
        </w:r>
      </w:ins>
      <w:del w:id="1" w:author="serega  " w:date="2014-12-12T00:09:00Z">
        <w:r>
          <w:rPr/>
          <w:delText>,</w:delText>
        </w:r>
      </w:del>
      <w:del w:id="2" w:author="Василий" w:date="2014-12-02T23:59:00Z">
        <w:r>
          <w:rPr/>
          <w:delText>не замечая,</w:delText>
        </w:r>
      </w:del>
      <w:ins w:id="3" w:author="serega  " w:date="2014-12-12T00:09:00Z">
        <w:r>
          <w:rPr/>
          <w:t xml:space="preserve"> – </w:t>
        </w:r>
      </w:ins>
    </w:p>
    <w:p>
      <w:pPr>
        <w:pStyle w:val="Normal"/>
        <w:rPr/>
      </w:pPr>
      <w:r>
        <w:rPr/>
        <w:t>Нет ценностей важней.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r>
        <w:rPr/>
      </w:r>
      <w:del w:id="4" w:author="Василий" w:date="2014-12-02T23:57:00Z">
        <w:r>
          <w:rPr/>
          <w:delText>Кто их создал, не знаем,</w:delText>
        </w:r>
      </w:del>
    </w:p>
    <w:p>
      <w:pPr>
        <w:pStyle w:val="Normal"/>
        <w:rPr/>
      </w:pPr>
      <w:del w:id="5" w:author="Василий" w:date="2014-12-02T23:57:00Z">
        <w:r>
          <w:rPr/>
          <w:delText>Всё свыше дано нам.</w:delText>
        </w:r>
      </w:del>
    </w:p>
    <w:p>
      <w:pPr>
        <w:pStyle w:val="Normal"/>
        <w:rPr/>
      </w:pPr>
      <w:del w:id="6" w:author="Василий" w:date="2014-12-02T23:56:00Z">
        <w:r>
          <w:rPr/>
          <w:delText>Их нам на всех хватает</w:delText>
        </w:r>
      </w:del>
    </w:p>
    <w:p>
      <w:pPr>
        <w:pStyle w:val="Normal"/>
        <w:rPr/>
      </w:pPr>
      <w:del w:id="7" w:author="Василий" w:date="2014-12-02T23:56:00Z">
        <w:r>
          <w:rPr/>
          <w:delText>Добры они все к нам.</w:delText>
        </w:r>
      </w:del>
      <w:commentRangeEnd w:id="0"/>
      <w:r>
        <w:rPr/>
      </w:r>
      <w:r>
        <w:rPr/>
        <w:commentReference w:id="0"/>
      </w:r>
    </w:p>
    <w:p>
      <w:pPr>
        <w:pStyle w:val="Normal"/>
        <w:rPr/>
      </w:pPr>
      <w:del w:id="8" w:author="Василий" w:date="2014-12-02T23:57:00Z">
        <w:r>
          <w:rPr/>
        </w:r>
      </w:del>
    </w:p>
    <w:p>
      <w:pPr>
        <w:pStyle w:val="Normal"/>
        <w:rPr/>
      </w:pPr>
      <w:r>
        <w:rPr/>
        <w:t>Без них ведь, невозможно,</w:t>
      </w:r>
    </w:p>
    <w:p>
      <w:pPr>
        <w:pStyle w:val="Normal"/>
        <w:rPr/>
      </w:pPr>
      <w:r>
        <w:rPr/>
        <w:t>Ничто не будет жить,</w:t>
      </w:r>
    </w:p>
    <w:p>
      <w:pPr>
        <w:pStyle w:val="Normal"/>
        <w:rPr/>
      </w:pPr>
      <w:r>
        <w:rPr/>
        <w:t>Без солнца всё замёрзнет,</w:t>
      </w:r>
    </w:p>
    <w:p>
      <w:pPr>
        <w:pStyle w:val="Normal"/>
        <w:rPr/>
      </w:pPr>
      <w:r>
        <w:rPr/>
        <w:t xml:space="preserve">А без воды </w:t>
      </w:r>
      <w:ins w:id="9" w:author="serega  " w:date="2014-11-29T23:39:00Z">
        <w:r>
          <w:rPr/>
          <w:t xml:space="preserve">– </w:t>
        </w:r>
      </w:ins>
      <w:r>
        <w:rPr/>
        <w:t>сгорит.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правильно, Создатель наш</w:t>
      </w:r>
    </w:p>
    <w:p>
      <w:pPr>
        <w:pStyle w:val="Normal"/>
        <w:rPr/>
      </w:pPr>
      <w:r>
        <w:rPr/>
        <w:t>Расчёты произвёл.</w:t>
      </w:r>
    </w:p>
    <w:p>
      <w:pPr>
        <w:pStyle w:val="Normal"/>
        <w:rPr/>
      </w:pPr>
      <w:r>
        <w:rPr/>
        <w:t>Тем, без чего нельзя прожить,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Решил нас наградить.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9T23:38:00Z" w:initials="">
    <w:p>
      <w:r>
        <w:rPr>
          <w:rFonts w:ascii="Droid Sans" w:hAnsi="Droid Sans"/>
          <w:sz w:val="20"/>
        </w:rPr>
        <w:t>Много «нам». Перефразировать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d052ae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d052a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2014-10-23T19:15:00Z</dcterms:created>
  <dc:language>ru-RU</dc:language>
  <cp:lastModifiedBy>Василий</cp:lastModifiedBy>
  <dcterms:modified xsi:type="dcterms:W3CDTF">2014-12-02T19:59:00Z</dcterms:modified>
  <cp:revision>4</cp:revision>
  <dc:title>Основа жизни.docx</dc:title>
</cp:coreProperties>
</file>