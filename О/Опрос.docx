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6AB5" w:rsidRDefault="008206FC" w:rsidP="00251B47">
      <w:pPr>
        <w:pStyle w:val="2"/>
      </w:pPr>
      <w:r>
        <w:t>Провёл недавно я опрос:</w:t>
      </w:r>
      <w:r>
        <w:br/>
        <w:t>«Как вы поступите всерьёз,</w:t>
      </w:r>
      <w:r>
        <w:br/>
        <w:t xml:space="preserve">Если узнаете, что вы, </w:t>
      </w:r>
      <w:r>
        <w:br/>
        <w:t xml:space="preserve">Лишь в </w:t>
      </w:r>
      <w:commentRangeStart w:id="0"/>
      <w:r>
        <w:t>двух шагах</w:t>
      </w:r>
      <w:commentRangeEnd w:id="0"/>
      <w:r>
        <w:commentReference w:id="0"/>
      </w:r>
      <w:r>
        <w:t xml:space="preserve"> от </w:t>
      </w:r>
      <w:commentRangeStart w:id="1"/>
      <w:r>
        <w:t>вечной тьмы</w:t>
      </w:r>
      <w:commentRangeEnd w:id="1"/>
      <w:r>
        <w:commentReference w:id="1"/>
      </w:r>
      <w:r>
        <w:t>?»</w:t>
      </w:r>
    </w:p>
    <w:p w:rsidR="00D36AB5" w:rsidRDefault="008206FC">
      <w:r>
        <w:t>Один сказал: « Врагов убью.</w:t>
      </w:r>
      <w:r>
        <w:br/>
        <w:t>И не посадят на скамью.</w:t>
      </w:r>
      <w:r>
        <w:br/>
        <w:t>Так рассчитаюсь я за всё,</w:t>
      </w:r>
      <w:r>
        <w:br/>
        <w:t>Вот это мнение моё».</w:t>
      </w:r>
    </w:p>
    <w:p w:rsidR="00D36AB5" w:rsidRDefault="008206FC">
      <w:r>
        <w:t>Другой сказал: « Займу миллион».</w:t>
      </w:r>
      <w:r>
        <w:br/>
        <w:t xml:space="preserve">Что без </w:t>
      </w:r>
      <w:r>
        <w:t>отдачи, знает он.</w:t>
      </w:r>
      <w:r>
        <w:br/>
        <w:t>И будет не с кого спросить,</w:t>
      </w:r>
      <w:r>
        <w:br/>
        <w:t>Всего два дня осталось жить.</w:t>
      </w:r>
    </w:p>
    <w:p w:rsidR="00D36AB5" w:rsidRDefault="008206FC">
      <w:r>
        <w:t>А третий долго рассуждал:</w:t>
      </w:r>
      <w:r>
        <w:br/>
        <w:t>«Устрою тёще я скандал.</w:t>
      </w:r>
      <w:r>
        <w:br/>
      </w:r>
      <w:ins w:id="2" w:author="Василий" w:date="2016-10-28T21:02:00Z">
        <w:r w:rsidR="00251B47">
          <w:t>Мне надоело жить в зятьях,</w:t>
        </w:r>
      </w:ins>
      <w:del w:id="3" w:author="Василий" w:date="2016-10-28T21:02:00Z">
        <w:r w:rsidDel="00251B47">
          <w:delText>Х</w:delText>
        </w:r>
        <w:r w:rsidDel="00251B47">
          <w:delText>о</w:delText>
        </w:r>
        <w:r w:rsidDel="00251B47">
          <w:delText>т</w:delText>
        </w:r>
        <w:r w:rsidDel="00251B47">
          <w:delText>ь</w:delText>
        </w:r>
        <w:r w:rsidDel="00251B47">
          <w:delText xml:space="preserve"> </w:delText>
        </w:r>
        <w:r w:rsidDel="00251B47">
          <w:delText>и</w:delText>
        </w:r>
        <w:r w:rsidDel="00251B47">
          <w:delText xml:space="preserve"> </w:delText>
        </w:r>
        <w:r w:rsidDel="00251B47">
          <w:delText>ж</w:delText>
        </w:r>
        <w:r w:rsidDel="00251B47">
          <w:delText>и</w:delText>
        </w:r>
        <w:r w:rsidDel="00251B47">
          <w:delText>в</w:delText>
        </w:r>
        <w:r w:rsidDel="00251B47">
          <w:delText>у</w:delText>
        </w:r>
        <w:r w:rsidDel="00251B47">
          <w:delText xml:space="preserve"> </w:delText>
        </w:r>
        <w:r w:rsidDel="00251B47">
          <w:delText>я</w:delText>
        </w:r>
        <w:r w:rsidDel="00251B47">
          <w:delText xml:space="preserve"> </w:delText>
        </w:r>
        <w:r w:rsidDel="00251B47">
          <w:delText>в</w:delText>
        </w:r>
        <w:r w:rsidDel="00251B47">
          <w:delText xml:space="preserve"> </w:delText>
        </w:r>
        <w:commentRangeStart w:id="4"/>
        <w:r w:rsidDel="00251B47">
          <w:delText>п</w:delText>
        </w:r>
        <w:r w:rsidDel="00251B47">
          <w:delText>р</w:delText>
        </w:r>
        <w:r w:rsidDel="00251B47">
          <w:delText>и</w:delText>
        </w:r>
        <w:r w:rsidDel="00251B47">
          <w:delText>м</w:delText>
        </w:r>
        <w:r w:rsidDel="00251B47">
          <w:delText>а</w:delText>
        </w:r>
        <w:r w:rsidDel="00251B47">
          <w:delText>к</w:delText>
        </w:r>
        <w:r w:rsidDel="00251B47">
          <w:delText>а</w:delText>
        </w:r>
        <w:r w:rsidDel="00251B47">
          <w:delText>х</w:delText>
        </w:r>
        <w:commentRangeEnd w:id="4"/>
        <w:r w:rsidDel="00251B47">
          <w:commentReference w:id="4"/>
        </w:r>
        <w:r w:rsidDel="00251B47">
          <w:delText>,</w:delText>
        </w:r>
      </w:del>
      <w:r>
        <w:br/>
        <w:t>Два дня побуду на правах».</w:t>
      </w:r>
    </w:p>
    <w:p w:rsidR="00D36AB5" w:rsidRDefault="008206FC">
      <w:r>
        <w:t>Четвёртый, пьяный, как свинья,</w:t>
      </w:r>
      <w:r>
        <w:br/>
        <w:t>И не поймёт, что отвечать.</w:t>
      </w:r>
      <w:r>
        <w:br/>
        <w:t>Ему и поразмыслит</w:t>
      </w:r>
      <w:r>
        <w:t>ь лень,</w:t>
      </w:r>
      <w:r>
        <w:br/>
        <w:t>Сидит, будто с глазами пень.</w:t>
      </w:r>
    </w:p>
    <w:p w:rsidR="00D36AB5" w:rsidRDefault="008206FC">
      <w:r>
        <w:t>Пятнадцатый на мой вопрос,</w:t>
      </w:r>
      <w:r>
        <w:br/>
      </w:r>
      <w:ins w:id="5" w:author="Василий" w:date="2016-10-28T21:03:00Z">
        <w:r w:rsidR="00251B47">
          <w:t xml:space="preserve">Такую </w:t>
        </w:r>
      </w:ins>
      <w:commentRangeStart w:id="6"/>
      <w:del w:id="7" w:author="Василий" w:date="2016-10-28T21:03:00Z">
        <w:r w:rsidDel="00251B47">
          <w:delText>К</w:delText>
        </w:r>
        <w:r w:rsidDel="00251B47">
          <w:delText>а</w:delText>
        </w:r>
        <w:r w:rsidDel="00251B47">
          <w:delText>к</w:delText>
        </w:r>
        <w:r w:rsidDel="00251B47">
          <w:delText>у</w:delText>
        </w:r>
        <w:r w:rsidDel="00251B47">
          <w:delText>ю</w:delText>
        </w:r>
        <w:r w:rsidDel="00251B47">
          <w:delText>-</w:delText>
        </w:r>
        <w:r w:rsidDel="00251B47">
          <w:delText>т</w:delText>
        </w:r>
        <w:r w:rsidDel="00251B47">
          <w:delText>о</w:delText>
        </w:r>
      </w:del>
      <w:r>
        <w:t xml:space="preserve"> ахинею нёс</w:t>
      </w:r>
      <w:del w:id="8" w:author="Василий" w:date="2016-10-28T21:05:00Z">
        <w:r w:rsidDel="00251B47">
          <w:delText>.</w:delText>
        </w:r>
        <w:commentRangeEnd w:id="6"/>
        <w:r w:rsidDel="00251B47">
          <w:commentReference w:id="6"/>
        </w:r>
        <w:r w:rsidDel="00251B47">
          <w:br/>
        </w:r>
      </w:del>
      <w:ins w:id="9" w:author="Василий" w:date="2016-10-28T21:05:00Z">
        <w:r w:rsidR="00251B47">
          <w:t>!</w:t>
        </w:r>
      </w:ins>
      <w:ins w:id="10" w:author="Василий" w:date="2016-10-28T21:06:00Z">
        <w:r w:rsidR="00251B47">
          <w:br/>
        </w:r>
      </w:ins>
      <w:bookmarkStart w:id="11" w:name="_GoBack"/>
      <w:bookmarkEnd w:id="11"/>
      <w:r>
        <w:t>Я уж не рад, что подходил,</w:t>
      </w:r>
      <w:r>
        <w:br/>
        <w:t>Так много он наговорил!</w:t>
      </w:r>
    </w:p>
    <w:p w:rsidR="00D36AB5" w:rsidRDefault="008206FC">
      <w:r>
        <w:t>Спасибо за ответы ваши,</w:t>
      </w:r>
      <w:r>
        <w:br/>
      </w:r>
      <w:r>
        <w:t>Не скрыли ярости своей.</w:t>
      </w:r>
      <w:r>
        <w:br/>
        <w:t>А как же будет семья ваша</w:t>
      </w:r>
      <w:r>
        <w:t>,</w:t>
      </w:r>
      <w:r>
        <w:br/>
      </w:r>
      <w:r>
        <w:t>Кто же подумает о ней?</w:t>
      </w:r>
    </w:p>
    <w:p w:rsidR="00D36AB5" w:rsidRDefault="008206FC">
      <w:r>
        <w:t>Я думаю, вы пошутил</w:t>
      </w:r>
      <w:r>
        <w:t>и.</w:t>
      </w:r>
      <w:r>
        <w:br/>
        <w:t>Не стоит, в памяти людской,</w:t>
      </w:r>
      <w:r>
        <w:br/>
        <w:t>Тебя чтоб кляли, вспоминая,</w:t>
      </w:r>
      <w:r>
        <w:br/>
        <w:t>Когда уйдёшь ты на покой.</w:t>
      </w:r>
    </w:p>
    <w:sectPr w:rsidR="00D36AB5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28T23:40:00Z" w:initials="s">
    <w:p w:rsidR="00D36AB5" w:rsidRDefault="008206FC">
      <w:r>
        <w:rPr>
          <w:sz w:val="20"/>
        </w:rPr>
        <w:t>Дальше по тексту становится понятно про два дня.</w:t>
      </w:r>
    </w:p>
  </w:comment>
  <w:comment w:id="1" w:author="serega " w:date="2016-09-28T23:41:00Z" w:initials="s">
    <w:p w:rsidR="00D36AB5" w:rsidRDefault="008206FC">
      <w:r>
        <w:rPr>
          <w:sz w:val="20"/>
        </w:rPr>
        <w:t>Все по-разному понимают вечную тьму. Здесь в значении смерти</w:t>
      </w:r>
      <w:proofErr w:type="gramStart"/>
      <w:r>
        <w:rPr>
          <w:sz w:val="20"/>
        </w:rPr>
        <w:t>.</w:t>
      </w:r>
      <w:proofErr w:type="gramEnd"/>
    </w:p>
  </w:comment>
  <w:comment w:id="4" w:author="serega " w:date="2016-09-28T23:38:00Z" w:initials="s">
    <w:p w:rsidR="00D36AB5" w:rsidRDefault="008206FC">
      <w:r>
        <w:rPr>
          <w:sz w:val="20"/>
        </w:rPr>
        <w:t>??</w:t>
      </w:r>
    </w:p>
  </w:comment>
  <w:comment w:id="6" w:author="serega " w:date="2016-09-28T23:38:00Z" w:initials="s">
    <w:p w:rsidR="00D36AB5" w:rsidRDefault="008206FC">
      <w:r>
        <w:rPr>
          <w:sz w:val="20"/>
        </w:rPr>
        <w:t>Темп сломался.</w:t>
      </w:r>
    </w:p>
    <w:p w:rsidR="00D36AB5" w:rsidRDefault="00D36AB5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36AB5"/>
    <w:rsid w:val="00251B47"/>
    <w:rsid w:val="008206FC"/>
    <w:rsid w:val="00854090"/>
    <w:rsid w:val="008B22DB"/>
    <w:rsid w:val="00D3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63E12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8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51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1B47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251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63E12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8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51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1B47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25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Опрос.docx</vt:lpstr>
    </vt:vector>
  </TitlesOfParts>
  <Company>Krokoz™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Опрос.docx</dc:title>
  <dc:subject/>
  <dc:creator/>
  <dc:description/>
  <cp:lastModifiedBy>Василий</cp:lastModifiedBy>
  <cp:revision>12</cp:revision>
  <dcterms:created xsi:type="dcterms:W3CDTF">2014-10-23T18:59:00Z</dcterms:created>
  <dcterms:modified xsi:type="dcterms:W3CDTF">2016-10-28T17:08:00Z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