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Постойте, дайте мне сказать!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Сегодня брату пятьдесят пять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он наш сокол ясный,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Отец и дедушка прекрасный!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 годами ещё интересней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любит Лену, ну хоть тресни!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Его нежнейших два крыла,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у огромного орла.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Очаг всегда свой бережёт,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Всю жизнь трудился напролёт.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нужен даже и курорт,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 создал всей семье комфорт.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Любимый, любящий братишка,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0" w:author="serega  " w:date="2014-11-28T17:47:00Z">
        <w:r>
          <w:rPr>
            <w:rFonts w:eastAsia="Calibri" w:cs="Calibri" w:ascii="Calibri" w:hAnsi="Calibri"/>
            <w:sz w:val="28"/>
          </w:rPr>
          <w:t>Зовём его мы просто:</w:t>
        </w:r>
      </w:ins>
      <w:del w:id="1" w:author="serega  " w:date="2014-11-28T17:47:00Z">
        <w:r>
          <w:rPr>
            <w:rFonts w:eastAsia="Calibri" w:cs="Calibri" w:ascii="Calibri" w:hAnsi="Calibri"/>
            <w:sz w:val="28"/>
          </w:rPr>
          <w:delText xml:space="preserve">По-простому зовём все </w:delText>
        </w:r>
      </w:del>
      <w:ins w:id="2" w:author="serega  " w:date="2014-11-28T17:47:00Z">
        <w:r>
          <w:rPr>
            <w:rFonts w:eastAsia="Calibri" w:cs="Calibri" w:ascii="Calibri" w:hAnsi="Calibri"/>
            <w:sz w:val="28"/>
          </w:rPr>
          <w:t xml:space="preserve"> </w:t>
        </w:r>
      </w:ins>
      <w:r>
        <w:rPr>
          <w:rFonts w:eastAsia="Calibri" w:cs="Calibri" w:ascii="Calibri" w:hAnsi="Calibri"/>
          <w:sz w:val="28"/>
        </w:rPr>
        <w:t>Мишка.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Улыбка, стан как у отца,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Ну, хоть водицу пить с лица.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Ну ладно, будет, не смущайся,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Таким и дальше оставайся!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радость нам и всей округе,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главное</w:t>
      </w:r>
      <w:ins w:id="3" w:author="serega  " w:date="2014-11-28T17:48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4" w:author="serega  " w:date="2014-11-28T17:48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своей супруге.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Пусть Бог хранит ваш дом от бед,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Пусть ясным будет жизни след,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Пусть "Книга рода" будет песней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что ни год</w:t>
      </w:r>
      <w:del w:id="5" w:author="serega  " w:date="2014-11-28T17:48:00Z">
        <w:r>
          <w:rPr>
            <w:rFonts w:eastAsia="Calibri" w:cs="Calibri" w:ascii="Calibri" w:hAnsi="Calibri"/>
            <w:sz w:val="28"/>
          </w:rPr>
          <w:delText>,</w:delText>
        </w:r>
      </w:del>
      <w:ins w:id="6" w:author="serega  " w:date="2014-11-28T17:48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7" w:author="serega  " w:date="2014-11-28T17:48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то интересней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>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2014-10-23T17:57:00Z</dcterms:created>
  <dc:language>ru-RU</dc:language>
  <cp:lastModifiedBy>Василий</cp:lastModifiedBy>
  <dcterms:modified xsi:type="dcterms:W3CDTF">2014-11-17T12:28:00Z</dcterms:modified>
  <cp:revision>3</cp:revision>
  <dc:title>О братишке Мишке.docx</dc:title>
</cp:coreProperties>
</file>