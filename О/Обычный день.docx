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0352" w:rsidRDefault="00BB05B2">
      <w:r>
        <w:t>Я раньше, часто шила платья,</w:t>
      </w:r>
    </w:p>
    <w:p w:rsidR="00FD0352" w:rsidRDefault="00BB05B2">
      <w:r>
        <w:t>Это любимое занятье</w:t>
      </w:r>
    </w:p>
    <w:p w:rsidR="00FD0352" w:rsidRDefault="00BB05B2">
      <w:r>
        <w:t>И вышивала на канве,</w:t>
      </w:r>
    </w:p>
    <w:p w:rsidR="00FD0352" w:rsidRDefault="00BB05B2">
      <w:r>
        <w:t>Вязала шали, шапки шила.</w:t>
      </w:r>
    </w:p>
    <w:p w:rsidR="00FD0352" w:rsidRDefault="00BB05B2">
      <w:r>
        <w:t xml:space="preserve">На пряхе прясть я так любила, </w:t>
      </w:r>
    </w:p>
    <w:p w:rsidR="00FD0352" w:rsidRDefault="00BB05B2">
      <w:r>
        <w:t>Что оторваться не могла!</w:t>
      </w:r>
    </w:p>
    <w:p w:rsidR="00FD0352" w:rsidRDefault="00BB05B2">
      <w:r>
        <w:t>Бывало, всех я уложу,</w:t>
      </w:r>
    </w:p>
    <w:p w:rsidR="00FD0352" w:rsidRDefault="00BB05B2">
      <w:r>
        <w:t>В другую комнату уйду.</w:t>
      </w:r>
    </w:p>
    <w:p w:rsidR="00FD0352" w:rsidRDefault="00BB05B2">
      <w:r>
        <w:t>Наутро вещь уже готова</w:t>
      </w:r>
    </w:p>
    <w:p w:rsidR="00FD0352" w:rsidRDefault="00BB05B2">
      <w:r>
        <w:t>И замышляю, что-то снова.</w:t>
      </w:r>
    </w:p>
    <w:p w:rsidR="00FD0352" w:rsidRDefault="00BB05B2">
      <w:r>
        <w:t>А захочу я отдохнуть –</w:t>
      </w:r>
    </w:p>
    <w:p w:rsidR="00FD0352" w:rsidRDefault="00BB05B2">
      <w:r>
        <w:t xml:space="preserve">Возьму кроссворды </w:t>
      </w:r>
      <w:ins w:id="0" w:author="Василий" w:date="2014-12-02T19:45:00Z">
        <w:r w:rsidR="00314095">
          <w:t>отгадаю</w:t>
        </w:r>
      </w:ins>
      <w:bookmarkStart w:id="1" w:name="_GoBack"/>
      <w:bookmarkEnd w:id="1"/>
      <w:del w:id="2" w:author="василий" w:date="2014-12-01T23:05:00Z">
        <w:r w:rsidDel="00BB05B2">
          <w:delText>порешать,</w:delText>
        </w:r>
      </w:del>
    </w:p>
    <w:p w:rsidR="00FD0352" w:rsidRDefault="00BB05B2">
      <w:r>
        <w:t>И телевизор посмотрю,</w:t>
      </w:r>
    </w:p>
    <w:p w:rsidR="00FD0352" w:rsidRDefault="00BB05B2">
      <w:r>
        <w:t>Что в мире нового узнаю</w:t>
      </w:r>
    </w:p>
    <w:p w:rsidR="00FD0352" w:rsidRDefault="00BB05B2">
      <w:r>
        <w:t>И новый стих я сочиню,</w:t>
      </w:r>
    </w:p>
    <w:p w:rsidR="00FD0352" w:rsidRDefault="00BB05B2">
      <w:r>
        <w:t>Вот так и день я завершаю.</w:t>
      </w:r>
    </w:p>
    <w:p w:rsidR="00FD0352" w:rsidRDefault="00BB05B2">
      <w:r>
        <w:t>Назавтра – новые дела,</w:t>
      </w:r>
    </w:p>
    <w:p w:rsidR="00FD0352" w:rsidRDefault="00BB05B2">
      <w:r>
        <w:t>Убрать скотину и сварить,</w:t>
      </w:r>
    </w:p>
    <w:p w:rsidR="00FD0352" w:rsidRDefault="00BB05B2">
      <w:r>
        <w:t>Проведать родственников старых</w:t>
      </w:r>
    </w:p>
    <w:p w:rsidR="00FD0352" w:rsidRDefault="00BB05B2">
      <w:r>
        <w:t>И остальным всем позвонить.</w:t>
      </w:r>
    </w:p>
    <w:sectPr w:rsidR="00FD0352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FD0352"/>
    <w:rsid w:val="00314095"/>
    <w:rsid w:val="00BB05B2"/>
    <w:rsid w:val="00F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BB05B2"/>
    <w:pPr>
      <w:spacing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BB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B0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432</Characters>
  <Application>Microsoft Office Word</Application>
  <DocSecurity>0</DocSecurity>
  <Lines>3</Lines>
  <Paragraphs>1</Paragraphs>
  <ScaleCrop>false</ScaleCrop>
  <Company>SPecialiST RePack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Обычный день.docx</dc:title>
  <dc:subject/>
  <dc:creator>василий</dc:creator>
  <cp:keywords/>
  <cp:lastModifiedBy>Василий</cp:lastModifiedBy>
  <cp:revision>6</cp:revision>
  <dcterms:created xsi:type="dcterms:W3CDTF">2014-10-23T18:06:00Z</dcterms:created>
  <dcterms:modified xsi:type="dcterms:W3CDTF">2014-12-02T15:45:00Z</dcterms:modified>
  <dc:language>ru-RU</dc:language>
</cp:coreProperties>
</file>