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Уехали сестрицы,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А я машу им в след.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Кто приезжает часто,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А кто</w:t>
      </w:r>
      <w:ins w:id="0" w:author="serega  " w:date="2014-11-28T14:51:00Z">
        <w:r>
          <w:rPr>
            <w:rFonts w:cs="Calibri"/>
            <w:sz w:val="28"/>
            <w:szCs w:val="28"/>
          </w:rPr>
          <w:t xml:space="preserve"> – </w:t>
        </w:r>
      </w:ins>
      <w:del w:id="1" w:author="serega  " w:date="2014-11-28T14:51:00Z">
        <w:r>
          <w:rPr>
            <w:rFonts w:cs="Calibri"/>
            <w:sz w:val="28"/>
            <w:szCs w:val="28"/>
          </w:rPr>
          <w:delText xml:space="preserve"> </w:delText>
        </w:r>
      </w:del>
      <w:r>
        <w:rPr>
          <w:rFonts w:cs="Calibri"/>
          <w:sz w:val="28"/>
          <w:szCs w:val="28"/>
        </w:rPr>
        <w:t>через пять лет.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Судьба нас разбросала,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По разным городам.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Но если соберёмся,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Как хорошо</w:t>
      </w:r>
      <w:del w:id="2" w:author="serega  " w:date="2014-11-28T14:51:00Z">
        <w:r>
          <w:rPr>
            <w:rFonts w:cs="Calibri"/>
            <w:sz w:val="28"/>
            <w:szCs w:val="28"/>
          </w:rPr>
          <w:delText xml:space="preserve"> </w:delText>
        </w:r>
      </w:del>
      <w:ins w:id="3" w:author="serega  " w:date="2014-11-28T14:51:00Z">
        <w:r>
          <w:rPr>
            <w:rFonts w:cs="Calibri"/>
            <w:sz w:val="28"/>
            <w:szCs w:val="28"/>
          </w:rPr>
          <w:t>-</w:t>
        </w:r>
      </w:ins>
      <w:r>
        <w:rPr>
          <w:rFonts w:cs="Calibri"/>
          <w:sz w:val="28"/>
          <w:szCs w:val="28"/>
        </w:rPr>
        <w:t>то, нам!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Остановись, мгновенье!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Хочу запечатлеть,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Хотя бы пусть на фото, 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Мы вместе должны быть.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Нас пятеро и все мы,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Кулак один большой.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За каждого, все вместе,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Болеем мы душой.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Мы закалились с детства,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Отец нам был пример.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Умело разреш</w:t>
      </w:r>
      <w:del w:id="4" w:author="serega  " w:date="2014-11-28T14:52:00Z">
        <w:r>
          <w:rPr>
            <w:rFonts w:cs="Calibri"/>
            <w:sz w:val="28"/>
            <w:szCs w:val="28"/>
          </w:rPr>
          <w:delText>ае</w:delText>
        </w:r>
      </w:del>
      <w:ins w:id="5" w:author="serega  " w:date="2014-11-28T14:52:00Z">
        <w:r>
          <w:rPr>
            <w:rFonts w:cs="Calibri"/>
            <w:sz w:val="28"/>
            <w:szCs w:val="28"/>
          </w:rPr>
          <w:t>и</w:t>
        </w:r>
      </w:ins>
      <w:r>
        <w:rPr>
          <w:rFonts w:cs="Calibri"/>
          <w:sz w:val="28"/>
          <w:szCs w:val="28"/>
        </w:rPr>
        <w:t>м</w:t>
      </w:r>
      <w:ins w:id="6" w:author="serega  " w:date="2014-11-28T14:52:00Z">
        <w:r>
          <w:rPr>
            <w:rFonts w:cs="Calibri"/>
            <w:sz w:val="28"/>
            <w:szCs w:val="28"/>
          </w:rPr>
          <w:t xml:space="preserve"> </w:t>
        </w:r>
      </w:ins>
      <w:ins w:id="7" w:author="serega  " w:date="2014-11-28T14:52:00Z">
        <w:r>
          <w:rPr>
            <w:rFonts w:cs="Calibri"/>
            <w:sz w:val="28"/>
            <w:szCs w:val="28"/>
          </w:rPr>
          <w:t>мы</w:t>
        </w:r>
      </w:ins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Любую из проблем.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Мы с виду все похожи,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Порой не различить.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Частенько в другой роли,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Нам приходилось быть.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У всех характер разный,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Все добрые душой.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Не тратим время праздно,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Живём семьёй большой.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Считаем счастьем это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И всем хотим желать!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bookmarkStart w:id="0" w:name="_GoBack"/>
      <w:bookmarkEnd w:id="0"/>
      <w:r>
        <w:rPr>
          <w:rFonts w:cs="Calibri"/>
          <w:sz w:val="28"/>
          <w:szCs w:val="28"/>
        </w:rPr>
        <w:t>Нам подарила счастье,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Родная наша Мать!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trackRevision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2014-10-29T05:13:00Z</dcterms:created>
  <dc:creator>Василий</dc:creator>
  <dc:language>ru-RU</dc:language>
  <cp:lastModifiedBy>Василий</cp:lastModifiedBy>
  <dcterms:modified xsi:type="dcterms:W3CDTF">2014-11-17T09:29:00Z</dcterms:modified>
  <cp:revision>5</cp:revision>
</cp:coreProperties>
</file>