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B5E" w:rsidRDefault="008C4137">
      <w:pPr>
        <w:rPr>
          <w:rFonts w:ascii="Droid Sans" w:hAnsi="Droid Sans"/>
          <w:lang w:val="ru-RU"/>
        </w:rPr>
      </w:pPr>
      <w:r>
        <w:rPr>
          <w:rFonts w:ascii="Droid Sans" w:hAnsi="Droid Sans"/>
          <w:lang w:val="ru-RU"/>
        </w:rPr>
        <w:t>Вспоминая года молодые,</w:t>
      </w:r>
      <w:r>
        <w:rPr>
          <w:rFonts w:ascii="Droid Sans" w:hAnsi="Droid Sans"/>
          <w:lang w:val="ru-RU"/>
        </w:rPr>
        <w:br/>
        <w:t>Она с ужасом помнит о том,</w:t>
      </w:r>
      <w:r>
        <w:rPr>
          <w:rFonts w:ascii="Droid Sans" w:hAnsi="Droid Sans"/>
          <w:lang w:val="ru-RU"/>
        </w:rPr>
        <w:br/>
        <w:t>Сколько горя хлебнули родные,</w:t>
      </w:r>
      <w:r>
        <w:rPr>
          <w:rFonts w:ascii="Droid Sans" w:hAnsi="Droid Sans"/>
          <w:lang w:val="ru-RU"/>
        </w:rPr>
        <w:br/>
        <w:t>И на что, был похож её дом.</w:t>
      </w:r>
    </w:p>
    <w:p w:rsidR="003B6B5E" w:rsidRPr="00A71A4D" w:rsidRDefault="008C4137">
      <w:pPr>
        <w:rPr>
          <w:lang w:val="ru-RU"/>
          <w:rPrChange w:id="0" w:author="Василий" w:date="2016-10-29T10:36:00Z">
            <w:rPr/>
          </w:rPrChange>
        </w:rPr>
      </w:pPr>
      <w:r>
        <w:rPr>
          <w:rFonts w:ascii="Droid Sans" w:hAnsi="Droid Sans"/>
          <w:lang w:val="ru-RU"/>
        </w:rPr>
        <w:t>Тяга выпить, была выше силы,</w:t>
      </w:r>
      <w:r>
        <w:rPr>
          <w:rFonts w:ascii="Droid Sans" w:hAnsi="Droid Sans"/>
          <w:lang w:val="ru-RU"/>
        </w:rPr>
        <w:br/>
        <w:t>Забывала работу, детей,</w:t>
      </w:r>
      <w:r>
        <w:rPr>
          <w:rFonts w:ascii="Droid Sans" w:hAnsi="Droid Sans"/>
          <w:lang w:val="ru-RU"/>
        </w:rPr>
        <w:br/>
        <w:t>В ад кромешный семью превратила,</w:t>
      </w:r>
      <w:r>
        <w:rPr>
          <w:rFonts w:ascii="Droid Sans" w:hAnsi="Droid Sans"/>
          <w:lang w:val="ru-RU"/>
        </w:rPr>
        <w:br/>
        <w:t>Не боялась уже и властей.</w:t>
      </w:r>
    </w:p>
    <w:p w:rsidR="003B6B5E" w:rsidRPr="00A71A4D" w:rsidRDefault="008C4137">
      <w:pPr>
        <w:rPr>
          <w:lang w:val="ru-RU"/>
          <w:rPrChange w:id="1" w:author="Василий" w:date="2016-10-29T10:36:00Z">
            <w:rPr/>
          </w:rPrChange>
        </w:rPr>
      </w:pPr>
      <w:commentRangeStart w:id="2"/>
      <w:r>
        <w:rPr>
          <w:rFonts w:ascii="Droid Sans" w:hAnsi="Droid Sans"/>
          <w:lang w:val="ru-RU"/>
        </w:rPr>
        <w:t>Стыдно было детям за их Маму,</w:t>
      </w:r>
      <w:commentRangeEnd w:id="2"/>
      <w:r>
        <w:commentReference w:id="2"/>
      </w:r>
      <w:r>
        <w:rPr>
          <w:rFonts w:ascii="Droid Sans" w:hAnsi="Droid Sans"/>
          <w:lang w:val="ru-RU"/>
        </w:rPr>
        <w:br/>
      </w:r>
      <w:r>
        <w:rPr>
          <w:rFonts w:ascii="Droid Sans" w:hAnsi="Droid Sans"/>
          <w:lang w:val="ru-RU"/>
        </w:rPr>
        <w:t>Уговорам и просьбам не внять.</w:t>
      </w:r>
      <w:r>
        <w:rPr>
          <w:rFonts w:ascii="Droid Sans" w:hAnsi="Droid Sans"/>
          <w:lang w:val="ru-RU"/>
        </w:rPr>
        <w:br/>
        <w:t>Каждый раз обещала упрямо,</w:t>
      </w:r>
      <w:r>
        <w:rPr>
          <w:rFonts w:ascii="Droid Sans" w:hAnsi="Droid Sans"/>
          <w:lang w:val="ru-RU"/>
        </w:rPr>
        <w:br/>
        <w:t>А под вечер – двух слов не связать.</w:t>
      </w:r>
    </w:p>
    <w:p w:rsidR="003B6B5E" w:rsidRDefault="008C4137">
      <w:pPr>
        <w:tabs>
          <w:tab w:val="center" w:pos="4320"/>
        </w:tabs>
        <w:rPr>
          <w:rFonts w:ascii="Droid Sans" w:hAnsi="Droid Sans"/>
          <w:lang w:val="ru-RU"/>
        </w:rPr>
      </w:pPr>
      <w:r>
        <w:rPr>
          <w:rFonts w:ascii="Droid Sans" w:hAnsi="Droid Sans"/>
          <w:lang w:val="ru-RU"/>
        </w:rPr>
        <w:t>Вот стакан на весах и молитва,</w:t>
      </w:r>
      <w:r>
        <w:rPr>
          <w:rFonts w:ascii="Droid Sans" w:hAnsi="Droid Sans"/>
          <w:lang w:val="ru-RU"/>
        </w:rPr>
        <w:br/>
        <w:t>Словно маятник, чаши весов.</w:t>
      </w:r>
      <w:r>
        <w:rPr>
          <w:rFonts w:ascii="Droid Sans" w:hAnsi="Droid Sans"/>
          <w:lang w:val="ru-RU"/>
        </w:rPr>
        <w:br/>
        <w:t>Отказаться найти в себе силы,</w:t>
      </w:r>
      <w:r>
        <w:rPr>
          <w:rFonts w:ascii="Droid Sans" w:hAnsi="Droid Sans"/>
          <w:lang w:val="ru-RU"/>
        </w:rPr>
        <w:br/>
        <w:t>А Господь-то, помочь ей готов!</w:t>
      </w:r>
    </w:p>
    <w:p w:rsidR="003B6B5E" w:rsidRPr="00A71A4D" w:rsidRDefault="008C4137">
      <w:pPr>
        <w:rPr>
          <w:lang w:val="ru-RU"/>
          <w:rPrChange w:id="3" w:author="Василий" w:date="2016-10-29T10:36:00Z">
            <w:rPr/>
          </w:rPrChange>
        </w:rPr>
      </w:pPr>
      <w:r>
        <w:rPr>
          <w:rFonts w:ascii="Droid Sans" w:hAnsi="Droid Sans"/>
          <w:lang w:val="ru-RU"/>
        </w:rPr>
        <w:t>Озаренье пришло, просветленье,</w:t>
      </w:r>
      <w:r>
        <w:rPr>
          <w:rFonts w:ascii="Droid Sans" w:hAnsi="Droid Sans"/>
          <w:lang w:val="ru-RU"/>
        </w:rPr>
        <w:br/>
        <w:t>Змей зелёный</w:t>
      </w:r>
      <w:r>
        <w:rPr>
          <w:rFonts w:ascii="Droid Sans" w:hAnsi="Droid Sans"/>
          <w:lang w:val="ru-RU"/>
        </w:rPr>
        <w:t xml:space="preserve"> назад отступил.</w:t>
      </w:r>
      <w:r>
        <w:rPr>
          <w:rFonts w:ascii="Droid Sans" w:hAnsi="Droid Sans"/>
          <w:lang w:val="ru-RU"/>
        </w:rPr>
        <w:br/>
        <w:t>Вспоминает, то страшное время,</w:t>
      </w:r>
      <w:r>
        <w:rPr>
          <w:rFonts w:ascii="Droid Sans" w:hAnsi="Droid Sans"/>
          <w:lang w:val="ru-RU"/>
        </w:rPr>
        <w:br/>
      </w:r>
      <w:ins w:id="4" w:author="Василий" w:date="2016-10-29T10:40:00Z">
        <w:r w:rsidR="00A71A4D">
          <w:rPr>
            <w:rFonts w:ascii="Droid Sans" w:hAnsi="Droid Sans"/>
            <w:lang w:val="ru-RU"/>
          </w:rPr>
          <w:t>И</w:t>
        </w:r>
      </w:ins>
      <w:del w:id="5" w:author="Василий" w:date="2016-10-29T10:40:00Z">
        <w:r w:rsidDel="00A71A4D">
          <w:rPr>
            <w:rFonts w:ascii="Droid Sans" w:hAnsi="Droid Sans"/>
            <w:lang w:val="ru-RU"/>
          </w:rPr>
          <w:delText>К</w:delText>
        </w:r>
        <w:r w:rsidDel="00A71A4D">
          <w:rPr>
            <w:rFonts w:ascii="Droid Sans" w:hAnsi="Droid Sans"/>
            <w:lang w:val="ru-RU"/>
          </w:rPr>
          <w:delText>а</w:delText>
        </w:r>
        <w:r w:rsidDel="00A71A4D">
          <w:rPr>
            <w:rFonts w:ascii="Droid Sans" w:hAnsi="Droid Sans"/>
            <w:lang w:val="ru-RU"/>
          </w:rPr>
          <w:delText>к</w:delText>
        </w:r>
      </w:del>
      <w:del w:id="6" w:author="Василий" w:date="2016-10-29T10:39:00Z">
        <w:r w:rsidDel="00A71A4D">
          <w:rPr>
            <w:rFonts w:ascii="Droid Sans" w:hAnsi="Droid Sans"/>
            <w:lang w:val="ru-RU"/>
          </w:rPr>
          <w:delText xml:space="preserve"> </w:delText>
        </w:r>
        <w:r w:rsidDel="00A71A4D">
          <w:rPr>
            <w:rFonts w:ascii="Droid Sans" w:hAnsi="Droid Sans"/>
            <w:lang w:val="ru-RU"/>
          </w:rPr>
          <w:delText>з</w:delText>
        </w:r>
        <w:r w:rsidDel="00A71A4D">
          <w:rPr>
            <w:rFonts w:ascii="Droid Sans" w:hAnsi="Droid Sans"/>
            <w:lang w:val="ru-RU"/>
          </w:rPr>
          <w:delText>а</w:delText>
        </w:r>
        <w:r w:rsidDel="00A71A4D">
          <w:rPr>
            <w:rFonts w:ascii="Droid Sans" w:hAnsi="Droid Sans"/>
            <w:lang w:val="ru-RU"/>
          </w:rPr>
          <w:delText>с</w:delText>
        </w:r>
        <w:r w:rsidDel="00A71A4D">
          <w:rPr>
            <w:rFonts w:ascii="Droid Sans" w:hAnsi="Droid Sans"/>
            <w:lang w:val="ru-RU"/>
          </w:rPr>
          <w:delText>т</w:delText>
        </w:r>
        <w:r w:rsidDel="00A71A4D">
          <w:rPr>
            <w:rFonts w:ascii="Droid Sans" w:hAnsi="Droid Sans"/>
            <w:lang w:val="ru-RU"/>
          </w:rPr>
          <w:delText>у</w:delText>
        </w:r>
        <w:r w:rsidDel="00A71A4D">
          <w:rPr>
            <w:rFonts w:ascii="Droid Sans" w:hAnsi="Droid Sans"/>
            <w:lang w:val="ru-RU"/>
          </w:rPr>
          <w:delText>п</w:delText>
        </w:r>
        <w:r w:rsidDel="00A71A4D">
          <w:rPr>
            <w:rFonts w:ascii="Droid Sans" w:hAnsi="Droid Sans"/>
            <w:lang w:val="ru-RU"/>
          </w:rPr>
          <w:delText>н</w:delText>
        </w:r>
        <w:r w:rsidDel="00A71A4D">
          <w:rPr>
            <w:rFonts w:ascii="Droid Sans" w:hAnsi="Droid Sans"/>
            <w:lang w:val="ru-RU"/>
          </w:rPr>
          <w:delText>и</w:delText>
        </w:r>
        <w:r w:rsidDel="00A71A4D">
          <w:rPr>
            <w:rFonts w:ascii="Droid Sans" w:hAnsi="Droid Sans"/>
            <w:lang w:val="ru-RU"/>
          </w:rPr>
          <w:delText>к</w:delText>
        </w:r>
      </w:del>
      <w:ins w:id="7" w:author="Василий" w:date="2016-10-29T10:39:00Z">
        <w:r w:rsidR="00A71A4D">
          <w:rPr>
            <w:rFonts w:ascii="Droid Sans" w:hAnsi="Droid Sans"/>
            <w:lang w:val="ru-RU"/>
          </w:rPr>
          <w:t xml:space="preserve"> </w:t>
        </w:r>
      </w:ins>
      <w:del w:id="8" w:author="Василий" w:date="2016-10-29T10:39:00Z">
        <w:r w:rsidDel="00A71A4D">
          <w:rPr>
            <w:rFonts w:ascii="Droid Sans" w:hAnsi="Droid Sans"/>
            <w:lang w:val="ru-RU"/>
          </w:rPr>
          <w:delText>,</w:delText>
        </w:r>
        <w:r w:rsidDel="00A71A4D">
          <w:rPr>
            <w:rFonts w:ascii="Droid Sans" w:hAnsi="Droid Sans"/>
            <w:lang w:val="ru-RU"/>
          </w:rPr>
          <w:delText xml:space="preserve"> </w:delText>
        </w:r>
      </w:del>
      <w:r>
        <w:rPr>
          <w:rFonts w:ascii="Droid Sans" w:hAnsi="Droid Sans"/>
          <w:lang w:val="ru-RU"/>
        </w:rPr>
        <w:t>Господ</w:t>
      </w:r>
      <w:bookmarkStart w:id="9" w:name="_GoBack"/>
      <w:bookmarkEnd w:id="9"/>
      <w:r>
        <w:rPr>
          <w:rFonts w:ascii="Droid Sans" w:hAnsi="Droid Sans"/>
          <w:lang w:val="ru-RU"/>
        </w:rPr>
        <w:t>ь, е</w:t>
      </w:r>
      <w:ins w:id="10" w:author="Василий" w:date="2016-10-29T10:39:00Z">
        <w:r w:rsidR="00A71A4D">
          <w:rPr>
            <w:rFonts w:ascii="Droid Sans" w:hAnsi="Droid Sans"/>
            <w:lang w:val="ru-RU"/>
          </w:rPr>
          <w:t>й заступником</w:t>
        </w:r>
      </w:ins>
      <w:del w:id="11" w:author="Василий" w:date="2016-10-29T10:39:00Z">
        <w:r w:rsidDel="00A71A4D">
          <w:rPr>
            <w:rFonts w:ascii="Droid Sans" w:hAnsi="Droid Sans"/>
            <w:lang w:val="ru-RU"/>
          </w:rPr>
          <w:delText>ё</w:delText>
        </w:r>
      </w:del>
      <w:r>
        <w:rPr>
          <w:rFonts w:ascii="Droid Sans" w:hAnsi="Droid Sans"/>
          <w:lang w:val="ru-RU"/>
        </w:rPr>
        <w:t xml:space="preserve"> был!</w:t>
      </w:r>
    </w:p>
    <w:sectPr w:rsidR="003B6B5E" w:rsidRPr="00A71A4D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serega " w:date="2016-09-01T01:09:00Z" w:initials="s">
    <w:p w:rsidR="003B6B5E" w:rsidRPr="00A71A4D" w:rsidRDefault="008C4137">
      <w:pPr>
        <w:rPr>
          <w:lang w:val="ru-RU"/>
        </w:rPr>
      </w:pPr>
      <w:r>
        <w:rPr>
          <w:sz w:val="20"/>
          <w:lang w:val="ru-RU"/>
        </w:rPr>
        <w:t>Для рифмы хочется прочесть “</w:t>
      </w:r>
      <w:proofErr w:type="spellStart"/>
      <w:r>
        <w:rPr>
          <w:sz w:val="20"/>
          <w:lang w:val="ru-RU"/>
        </w:rPr>
        <w:t>детЯм</w:t>
      </w:r>
      <w:proofErr w:type="spellEnd"/>
      <w:r>
        <w:rPr>
          <w:sz w:val="20"/>
          <w:lang w:val="ru-RU"/>
        </w:rPr>
        <w:t>”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B5E"/>
    <w:rsid w:val="003B6B5E"/>
    <w:rsid w:val="008C4137"/>
    <w:rsid w:val="00A7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annotation text"/>
    <w:basedOn w:val="a"/>
    <w:link w:val="a7"/>
    <w:uiPriority w:val="99"/>
    <w:semiHidden/>
    <w:unhideWhenUsed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A71A4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71A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annotation text"/>
    <w:basedOn w:val="a"/>
    <w:link w:val="a7"/>
    <w:uiPriority w:val="99"/>
    <w:semiHidden/>
    <w:unhideWhenUsed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A71A4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71A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513</Characters>
  <Application>Microsoft Office Word</Application>
  <DocSecurity>0</DocSecurity>
  <Lines>4</Lines>
  <Paragraphs>1</Paragraphs>
  <ScaleCrop>false</ScaleCrop>
  <Company>Krokoz™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6</cp:revision>
  <dcterms:created xsi:type="dcterms:W3CDTF">2015-03-09T09:59:00Z</dcterms:created>
  <dcterms:modified xsi:type="dcterms:W3CDTF">2016-10-29T06:41:00Z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