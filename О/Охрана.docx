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253" w:rsidRDefault="001213DC">
      <w:r>
        <w:rPr>
          <w:sz w:val="28"/>
          <w:szCs w:val="28"/>
        </w:rPr>
        <w:t>У меня на крыльце есть охрана,</w:t>
      </w:r>
      <w:r>
        <w:rPr>
          <w:sz w:val="28"/>
          <w:szCs w:val="28"/>
        </w:rPr>
        <w:br/>
      </w:r>
      <w:ins w:id="0" w:author="Василий" w:date="2016-10-28T17:38:00Z">
        <w:r w:rsidR="009F1CF4">
          <w:rPr>
            <w:sz w:val="28"/>
            <w:szCs w:val="28"/>
          </w:rPr>
          <w:t xml:space="preserve">Стоят туфли, огромный </w:t>
        </w:r>
      </w:ins>
      <w:commentRangeStart w:id="1"/>
      <w:del w:id="2" w:author="Василий" w:date="2016-10-28T17:38:00Z">
        <w:r w:rsidDel="009F1CF4">
          <w:rPr>
            <w:sz w:val="28"/>
            <w:szCs w:val="28"/>
          </w:rPr>
          <w:delText>С</w:delText>
        </w:r>
        <w:r w:rsidDel="009F1CF4">
          <w:rPr>
            <w:sz w:val="28"/>
            <w:szCs w:val="28"/>
          </w:rPr>
          <w:delText>о</w:delText>
        </w:r>
        <w:r w:rsidDel="009F1CF4">
          <w:rPr>
            <w:sz w:val="28"/>
            <w:szCs w:val="28"/>
          </w:rPr>
          <w:delText>р</w:delText>
        </w:r>
        <w:r w:rsidDel="009F1CF4">
          <w:rPr>
            <w:sz w:val="28"/>
            <w:szCs w:val="28"/>
          </w:rPr>
          <w:delText>о</w:delText>
        </w:r>
        <w:r w:rsidDel="009F1CF4">
          <w:rPr>
            <w:sz w:val="28"/>
            <w:szCs w:val="28"/>
          </w:rPr>
          <w:delText>к</w:delText>
        </w:r>
        <w:r w:rsidDel="009F1CF4">
          <w:rPr>
            <w:sz w:val="28"/>
            <w:szCs w:val="28"/>
          </w:rPr>
          <w:delText xml:space="preserve"> </w:delText>
        </w:r>
        <w:r w:rsidDel="009F1CF4">
          <w:rPr>
            <w:sz w:val="28"/>
            <w:szCs w:val="28"/>
          </w:rPr>
          <w:delText>п</w:delText>
        </w:r>
        <w:r w:rsidDel="009F1CF4">
          <w:rPr>
            <w:sz w:val="28"/>
            <w:szCs w:val="28"/>
          </w:rPr>
          <w:delText>я</w:delText>
        </w:r>
        <w:r w:rsidDel="009F1CF4">
          <w:rPr>
            <w:sz w:val="28"/>
            <w:szCs w:val="28"/>
          </w:rPr>
          <w:delText>т</w:delText>
        </w:r>
        <w:r w:rsidDel="009F1CF4">
          <w:rPr>
            <w:sz w:val="28"/>
            <w:szCs w:val="28"/>
          </w:rPr>
          <w:delText>ы</w:delText>
        </w:r>
        <w:r w:rsidDel="009F1CF4">
          <w:rPr>
            <w:sz w:val="28"/>
            <w:szCs w:val="28"/>
          </w:rPr>
          <w:delText>й</w:delText>
        </w:r>
        <w:r w:rsidDel="009F1CF4">
          <w:rPr>
            <w:sz w:val="28"/>
            <w:szCs w:val="28"/>
          </w:rPr>
          <w:delText xml:space="preserve"> </w:delText>
        </w:r>
        <w:r w:rsidDel="009F1CF4">
          <w:rPr>
            <w:sz w:val="28"/>
            <w:szCs w:val="28"/>
          </w:rPr>
          <w:delText>б</w:delText>
        </w:r>
        <w:r w:rsidDel="009F1CF4">
          <w:rPr>
            <w:sz w:val="28"/>
            <w:szCs w:val="28"/>
          </w:rPr>
          <w:delText>о</w:delText>
        </w:r>
        <w:r w:rsidDel="009F1CF4">
          <w:rPr>
            <w:sz w:val="28"/>
            <w:szCs w:val="28"/>
          </w:rPr>
          <w:delText>т</w:delText>
        </w:r>
        <w:r w:rsidDel="009F1CF4">
          <w:rPr>
            <w:sz w:val="28"/>
            <w:szCs w:val="28"/>
          </w:rPr>
          <w:delText>и</w:delText>
        </w:r>
        <w:r w:rsidDel="009F1CF4">
          <w:rPr>
            <w:sz w:val="28"/>
            <w:szCs w:val="28"/>
          </w:rPr>
          <w:delText>н</w:delText>
        </w:r>
        <w:r w:rsidDel="009F1CF4">
          <w:rPr>
            <w:sz w:val="28"/>
            <w:szCs w:val="28"/>
          </w:rPr>
          <w:delText>к</w:delText>
        </w:r>
        <w:r w:rsidDel="009F1CF4">
          <w:rPr>
            <w:sz w:val="28"/>
            <w:szCs w:val="28"/>
          </w:rPr>
          <w:delText>и</w:delText>
        </w:r>
        <w:r w:rsidDel="009F1CF4">
          <w:rPr>
            <w:sz w:val="28"/>
            <w:szCs w:val="28"/>
          </w:rPr>
          <w:delText xml:space="preserve"> </w:delText>
        </w:r>
      </w:del>
      <w:r>
        <w:rPr>
          <w:sz w:val="28"/>
          <w:szCs w:val="28"/>
        </w:rPr>
        <w:t>размер.</w:t>
      </w:r>
      <w:commentRangeEnd w:id="1"/>
      <w:r>
        <w:commentReference w:id="1"/>
      </w:r>
      <w:r>
        <w:rPr>
          <w:sz w:val="28"/>
          <w:szCs w:val="28"/>
        </w:rPr>
        <w:br/>
        <w:t>Кто в калитку войдё</w:t>
      </w:r>
      <w:proofErr w:type="gramStart"/>
      <w:r>
        <w:rPr>
          <w:sz w:val="28"/>
          <w:szCs w:val="28"/>
        </w:rPr>
        <w:t>т</w:t>
      </w:r>
      <w:ins w:id="3" w:author="serega " w:date="2016-09-28T23:14:00Z">
        <w:r>
          <w:rPr>
            <w:sz w:val="28"/>
            <w:szCs w:val="28"/>
          </w:rPr>
          <w:t>-</w:t>
        </w:r>
        <w:proofErr w:type="gramEnd"/>
        <w:r>
          <w:rPr>
            <w:sz w:val="28"/>
            <w:szCs w:val="28"/>
          </w:rPr>
          <w:t>- сразу</w:t>
        </w:r>
      </w:ins>
      <w:del w:id="4" w:author="serega " w:date="2016-09-28T23:14:00Z">
        <w:r>
          <w:rPr>
            <w:sz w:val="28"/>
            <w:szCs w:val="28"/>
          </w:rPr>
          <w:delText>,</w:delText>
        </w:r>
      </w:del>
      <w:r>
        <w:rPr>
          <w:sz w:val="28"/>
          <w:szCs w:val="28"/>
        </w:rPr>
        <w:t xml:space="preserve"> </w:t>
      </w:r>
      <w:ins w:id="5" w:author="Василий" w:date="2016-10-28T17:39:00Z">
        <w:r w:rsidR="009F1CF4">
          <w:rPr>
            <w:sz w:val="28"/>
            <w:szCs w:val="28"/>
          </w:rPr>
          <w:t xml:space="preserve"> </w:t>
        </w:r>
      </w:ins>
      <w:r>
        <w:rPr>
          <w:sz w:val="28"/>
          <w:szCs w:val="28"/>
        </w:rPr>
        <w:t>скажет:</w:t>
      </w:r>
      <w:r>
        <w:rPr>
          <w:sz w:val="28"/>
          <w:szCs w:val="28"/>
        </w:rPr>
        <w:br/>
      </w:r>
      <w:del w:id="6" w:author="Василий" w:date="2016-10-28T17:39:00Z">
        <w:r w:rsidDel="009F1CF4">
          <w:rPr>
            <w:sz w:val="28"/>
            <w:szCs w:val="28"/>
          </w:rPr>
          <w:delText>«</w:delText>
        </w:r>
        <w:r w:rsidDel="009F1CF4">
          <w:rPr>
            <w:sz w:val="28"/>
            <w:szCs w:val="28"/>
          </w:rPr>
          <w:delText>С</w:delText>
        </w:r>
        <w:r w:rsidDel="009F1CF4">
          <w:rPr>
            <w:sz w:val="28"/>
            <w:szCs w:val="28"/>
          </w:rPr>
          <w:delText>т</w:delText>
        </w:r>
        <w:r w:rsidDel="009F1CF4">
          <w:rPr>
            <w:sz w:val="28"/>
            <w:szCs w:val="28"/>
          </w:rPr>
          <w:delText>р</w:delText>
        </w:r>
        <w:r w:rsidDel="009F1CF4">
          <w:rPr>
            <w:sz w:val="28"/>
            <w:szCs w:val="28"/>
          </w:rPr>
          <w:delText>а</w:delText>
        </w:r>
        <w:r w:rsidDel="009F1CF4">
          <w:rPr>
            <w:sz w:val="28"/>
            <w:szCs w:val="28"/>
          </w:rPr>
          <w:delText>н</w:delText>
        </w:r>
        <w:r w:rsidDel="009F1CF4">
          <w:rPr>
            <w:sz w:val="28"/>
            <w:szCs w:val="28"/>
          </w:rPr>
          <w:delText>н</w:delText>
        </w:r>
        <w:r w:rsidDel="009F1CF4">
          <w:rPr>
            <w:sz w:val="28"/>
            <w:szCs w:val="28"/>
          </w:rPr>
          <w:delText>о</w:delText>
        </w:r>
        <w:r w:rsidDel="009F1CF4">
          <w:rPr>
            <w:sz w:val="28"/>
            <w:szCs w:val="28"/>
          </w:rPr>
          <w:delText>!</w:delText>
        </w:r>
      </w:del>
      <w:r>
        <w:rPr>
          <w:sz w:val="28"/>
          <w:szCs w:val="28"/>
        </w:rPr>
        <w:t xml:space="preserve"> </w:t>
      </w:r>
      <w:ins w:id="7" w:author="Василий" w:date="2016-10-28T17:40:00Z">
        <w:r w:rsidR="009F1CF4">
          <w:rPr>
            <w:sz w:val="28"/>
            <w:szCs w:val="28"/>
          </w:rPr>
          <w:t>«</w:t>
        </w:r>
      </w:ins>
      <w:r>
        <w:rPr>
          <w:sz w:val="28"/>
          <w:szCs w:val="28"/>
        </w:rPr>
        <w:t>У неё видно есть кавалер!»</w:t>
      </w:r>
    </w:p>
    <w:p w:rsidR="00340253" w:rsidRDefault="001213DC">
      <w:r>
        <w:rPr>
          <w:sz w:val="28"/>
          <w:szCs w:val="28"/>
        </w:rPr>
        <w:t>И не то, чтоб стучаться в окошко,</w:t>
      </w:r>
      <w:r>
        <w:rPr>
          <w:sz w:val="28"/>
          <w:szCs w:val="28"/>
        </w:rPr>
        <w:br/>
        <w:t>Потихоньку уходят назад.</w:t>
      </w:r>
      <w:r>
        <w:rPr>
          <w:sz w:val="28"/>
          <w:szCs w:val="28"/>
        </w:rPr>
        <w:br/>
        <w:t>Запрещается вход посторонним,</w:t>
      </w:r>
      <w:r>
        <w:rPr>
          <w:sz w:val="28"/>
          <w:szCs w:val="28"/>
        </w:rPr>
        <w:br/>
        <w:t>Своим видом они говорят.</w:t>
      </w:r>
      <w:bookmarkStart w:id="8" w:name="_GoBack"/>
      <w:bookmarkEnd w:id="8"/>
    </w:p>
    <w:p w:rsidR="00340253" w:rsidRDefault="001213DC">
      <w:r>
        <w:rPr>
          <w:sz w:val="28"/>
          <w:szCs w:val="28"/>
        </w:rPr>
        <w:t xml:space="preserve">Ни </w:t>
      </w:r>
      <w:r>
        <w:rPr>
          <w:sz w:val="28"/>
          <w:szCs w:val="28"/>
        </w:rPr>
        <w:t>кусаются, и не лают,</w:t>
      </w:r>
      <w:r>
        <w:rPr>
          <w:sz w:val="28"/>
          <w:szCs w:val="28"/>
        </w:rPr>
        <w:br/>
        <w:t>Так, стоят вот себе и стоят.</w:t>
      </w:r>
      <w:r>
        <w:rPr>
          <w:sz w:val="28"/>
          <w:szCs w:val="28"/>
        </w:rPr>
        <w:br/>
        <w:t>И работа</w:t>
      </w:r>
      <w:del w:id="9" w:author="serega " w:date="2016-09-28T23:17:00Z">
        <w:r>
          <w:rPr>
            <w:sz w:val="28"/>
            <w:szCs w:val="28"/>
          </w:rPr>
          <w:delText>е</w:delText>
        </w:r>
      </w:del>
      <w:ins w:id="10" w:author="serega " w:date="2016-09-28T23:17:00Z">
        <w:r>
          <w:rPr>
            <w:sz w:val="28"/>
            <w:szCs w:val="28"/>
          </w:rPr>
          <w:t>ю</w:t>
        </w:r>
      </w:ins>
      <w:r>
        <w:rPr>
          <w:sz w:val="28"/>
          <w:szCs w:val="28"/>
        </w:rPr>
        <w:t xml:space="preserve">т </w:t>
      </w:r>
      <w:del w:id="11" w:author="serega " w:date="2016-09-28T23:17:00Z">
        <w:r>
          <w:rPr>
            <w:sz w:val="28"/>
            <w:szCs w:val="28"/>
          </w:rPr>
          <w:delText>круглосуточно</w:delText>
        </w:r>
      </w:del>
      <w:ins w:id="12" w:author="serega " w:date="2016-09-28T23:17:00Z">
        <w:r>
          <w:rPr>
            <w:sz w:val="28"/>
            <w:szCs w:val="28"/>
          </w:rPr>
          <w:t>ведь непрерывно</w:t>
        </w:r>
      </w:ins>
      <w:r>
        <w:rPr>
          <w:sz w:val="28"/>
          <w:szCs w:val="28"/>
        </w:rPr>
        <w:t>,</w:t>
      </w:r>
      <w:r>
        <w:rPr>
          <w:sz w:val="28"/>
          <w:szCs w:val="28"/>
        </w:rPr>
        <w:br/>
        <w:t>Много лет</w:t>
      </w:r>
      <w:ins w:id="13" w:author="serega " w:date="2016-09-28T23:17:00Z">
        <w:r>
          <w:rPr>
            <w:sz w:val="28"/>
            <w:szCs w:val="28"/>
          </w:rPr>
          <w:t>,</w:t>
        </w:r>
      </w:ins>
      <w:r>
        <w:rPr>
          <w:sz w:val="28"/>
          <w:szCs w:val="28"/>
        </w:rPr>
        <w:t xml:space="preserve"> не меняясь, подряд.</w:t>
      </w:r>
    </w:p>
    <w:sectPr w:rsidR="00340253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erega " w:date="2016-09-28T23:15:00Z" w:initials="s">
    <w:p w:rsidR="00340253" w:rsidRDefault="001213DC">
      <w:r>
        <w:rPr>
          <w:rFonts w:ascii="Calibri" w:hAnsi="Calibri"/>
          <w:sz w:val="20"/>
        </w:rPr>
        <w:t>Двадцать третий тарелки вес.</w:t>
      </w:r>
    </w:p>
    <w:p w:rsidR="00340253" w:rsidRDefault="001213DC">
      <w:r>
        <w:rPr>
          <w:sz w:val="20"/>
        </w:rPr>
        <w:t>Тридцать первый бутылки рост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253"/>
    <w:rsid w:val="001213DC"/>
    <w:rsid w:val="00340253"/>
    <w:rsid w:val="009F1CF4"/>
    <w:rsid w:val="00E7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9F1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F1C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9F1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F1C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59</Words>
  <Characters>340</Characters>
  <Application>Microsoft Office Word</Application>
  <DocSecurity>0</DocSecurity>
  <Lines>2</Lines>
  <Paragraphs>1</Paragraphs>
  <ScaleCrop>false</ScaleCrop>
  <Company>Krokoz™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9</cp:revision>
  <dcterms:created xsi:type="dcterms:W3CDTF">2015-06-25T20:03:00Z</dcterms:created>
  <dcterms:modified xsi:type="dcterms:W3CDTF">2016-10-28T13:41:00Z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