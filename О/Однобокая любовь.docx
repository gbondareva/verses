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6942" w:rsidRDefault="00354E76">
      <w:r>
        <w:t>Вдвоём порою путь бывает сложным,</w:t>
      </w:r>
    </w:p>
    <w:p w:rsidR="00E26942" w:rsidRDefault="00354E76">
      <w:r>
        <w:t xml:space="preserve">Что в нём поможет </w:t>
      </w:r>
      <w:ins w:id="0" w:author="serega  " w:date="2014-11-29T23:06:00Z">
        <w:r>
          <w:t xml:space="preserve">трудность </w:t>
        </w:r>
      </w:ins>
      <w:r>
        <w:t>одолеть?</w:t>
      </w:r>
    </w:p>
    <w:p w:rsidR="00E26942" w:rsidRDefault="00354E76">
      <w:r>
        <w:t>Без туч прожить ведь невозможно,</w:t>
      </w:r>
    </w:p>
    <w:p w:rsidR="00E26942" w:rsidRDefault="00354E76">
      <w:r>
        <w:t>Старайтесь вместе песню петь.</w:t>
      </w:r>
    </w:p>
    <w:p w:rsidR="00E26942" w:rsidRDefault="00E26942"/>
    <w:p w:rsidR="00E26942" w:rsidRDefault="00354E76">
      <w:r>
        <w:t>Счастливая любовь поёт и пляшет</w:t>
      </w:r>
    </w:p>
    <w:p w:rsidR="00E26942" w:rsidRDefault="00354E76">
      <w:r>
        <w:t>И музыка красивая звучит.</w:t>
      </w:r>
    </w:p>
    <w:p w:rsidR="00E26942" w:rsidRDefault="00354E76">
      <w:ins w:id="1" w:author="serega  " w:date="2014-11-29T23:15:00Z">
        <w:r>
          <w:t>А</w:t>
        </w:r>
      </w:ins>
      <w:del w:id="2" w:author="serega  " w:date="2014-11-29T23:15:00Z">
        <w:r>
          <w:delText>И</w:delText>
        </w:r>
      </w:del>
      <w:r>
        <w:t xml:space="preserve"> я не верила, когда мне говорили,</w:t>
      </w:r>
    </w:p>
    <w:p w:rsidR="00E26942" w:rsidRDefault="00354E76">
      <w:r>
        <w:t>Что кто-то есть, кто может</w:t>
      </w:r>
      <w:r>
        <w:t xml:space="preserve"> разлучить.</w:t>
      </w:r>
    </w:p>
    <w:p w:rsidR="00E26942" w:rsidRDefault="00E26942"/>
    <w:p w:rsidR="00E26942" w:rsidRDefault="00354E76">
      <w:r>
        <w:t>Любовь затмила мои очи,</w:t>
      </w:r>
    </w:p>
    <w:p w:rsidR="00E26942" w:rsidRDefault="00354E76">
      <w:r>
        <w:t>Всё было в радужных тонах.</w:t>
      </w:r>
    </w:p>
    <w:p w:rsidR="00E26942" w:rsidRDefault="00354E76">
      <w:r>
        <w:t>Прекрасны были</w:t>
      </w:r>
      <w:del w:id="3" w:author="serega  " w:date="2014-11-29T23:08:00Z">
        <w:r>
          <w:delText xml:space="preserve"> </w:delText>
        </w:r>
      </w:del>
      <w:r>
        <w:t xml:space="preserve"> дни и ночи,</w:t>
      </w:r>
    </w:p>
    <w:p w:rsidR="00E26942" w:rsidRDefault="00354E76">
      <w:r>
        <w:t>Легко всё спорилось в делах.</w:t>
      </w:r>
    </w:p>
    <w:p w:rsidR="00E26942" w:rsidRDefault="00E26942"/>
    <w:p w:rsidR="00E26942" w:rsidRDefault="00354E76">
      <w:r>
        <w:t>Казалось, нет причины для измены,</w:t>
      </w:r>
    </w:p>
    <w:p w:rsidR="00E26942" w:rsidRDefault="00354E76">
      <w:r>
        <w:t>Но помешали прошлые следы.</w:t>
      </w:r>
    </w:p>
    <w:p w:rsidR="00E26942" w:rsidRDefault="00354E76">
      <w:r>
        <w:t>Они вели тропинкой незаметной</w:t>
      </w:r>
    </w:p>
    <w:p w:rsidR="00E26942" w:rsidRDefault="00354E76">
      <w:r>
        <w:t>И разрушали все мои мечты.</w:t>
      </w:r>
    </w:p>
    <w:p w:rsidR="00E26942" w:rsidRDefault="00E26942"/>
    <w:p w:rsidR="00E26942" w:rsidRDefault="00354E76">
      <w:r>
        <w:t>В начале, не хо</w:t>
      </w:r>
      <w:r>
        <w:t>тела верить,</w:t>
      </w:r>
    </w:p>
    <w:p w:rsidR="00E26942" w:rsidRDefault="00354E76">
      <w:r>
        <w:t>Считала сплетнями всё это я.</w:t>
      </w:r>
    </w:p>
    <w:p w:rsidR="00E26942" w:rsidRDefault="00354E76">
      <w:r>
        <w:t>Старалась это опровергнуть,</w:t>
      </w:r>
    </w:p>
    <w:p w:rsidR="00E26942" w:rsidRDefault="00354E76">
      <w:r>
        <w:t>У нас прекрасная семья.</w:t>
      </w:r>
    </w:p>
    <w:p w:rsidR="00E26942" w:rsidRDefault="00E26942"/>
    <w:p w:rsidR="00E26942" w:rsidRDefault="00354E76">
      <w:r>
        <w:t>Ну, а потом я поняла,</w:t>
      </w:r>
    </w:p>
    <w:p w:rsidR="00E26942" w:rsidRDefault="00354E76">
      <w:r>
        <w:lastRenderedPageBreak/>
        <w:t>Любовь бывает</w:t>
      </w:r>
      <w:ins w:id="4" w:author="Василий" w:date="2014-12-02T23:25:00Z">
        <w:r>
          <w:t>,</w:t>
        </w:r>
      </w:ins>
      <w:r>
        <w:t xml:space="preserve"> </w:t>
      </w:r>
      <w:proofErr w:type="gramStart"/>
      <w:r>
        <w:t>однобок</w:t>
      </w:r>
      <w:proofErr w:type="gramEnd"/>
      <w:del w:id="5" w:author="serega  " w:date="2014-11-29T23:13:00Z">
        <w:r>
          <w:delText>а</w:delText>
        </w:r>
      </w:del>
      <w:ins w:id="6" w:author="serega  " w:date="2014-11-29T23:13:00Z">
        <w:r>
          <w:t>ой</w:t>
        </w:r>
      </w:ins>
      <w:r>
        <w:t>.</w:t>
      </w:r>
    </w:p>
    <w:p w:rsidR="00E26942" w:rsidRDefault="00354E76">
      <w:r>
        <w:t>Но я не знала, что судьба,</w:t>
      </w:r>
    </w:p>
    <w:p w:rsidR="00E26942" w:rsidRDefault="00354E76">
      <w:r>
        <w:t>Играет счастьем так жестоко.</w:t>
      </w:r>
    </w:p>
    <w:p w:rsidR="00E26942" w:rsidRDefault="00E26942"/>
    <w:p w:rsidR="00E26942" w:rsidRDefault="00354E76">
      <w:proofErr w:type="gramStart"/>
      <w:r>
        <w:t>Бол</w:t>
      </w:r>
      <w:bookmarkStart w:id="7" w:name="_GoBack"/>
      <w:bookmarkEnd w:id="7"/>
      <w:r>
        <w:t>ьне</w:t>
      </w:r>
      <w:del w:id="8" w:author="serega  " w:date="2014-11-29T23:10:00Z">
        <w:r>
          <w:delText>е</w:delText>
        </w:r>
      </w:del>
      <w:ins w:id="9" w:author="serega  " w:date="2014-11-29T23:10:00Z">
        <w:r>
          <w:t>й</w:t>
        </w:r>
        <w:proofErr w:type="gramEnd"/>
        <w:r>
          <w:t xml:space="preserve"> сердечной</w:t>
        </w:r>
      </w:ins>
      <w:r>
        <w:t xml:space="preserve"> раны не бывает,</w:t>
      </w:r>
    </w:p>
    <w:p w:rsidR="00E26942" w:rsidRDefault="00354E76">
      <w:del w:id="10" w:author="serega  " w:date="2014-11-29T23:10:00Z">
        <w:r>
          <w:delText xml:space="preserve">Чем </w:delText>
        </w:r>
      </w:del>
      <w:ins w:id="11" w:author="serega  " w:date="2014-11-29T23:10:00Z">
        <w:r>
          <w:t xml:space="preserve">Особенно от </w:t>
        </w:r>
      </w:ins>
      <w:r>
        <w:t>стрел</w:t>
      </w:r>
      <w:del w:id="12" w:author="serega  " w:date="2014-11-29T23:10:00Z">
        <w:r>
          <w:delText>ы</w:delText>
        </w:r>
      </w:del>
      <w:ins w:id="13" w:author="serega  " w:date="2014-11-29T23:10:00Z">
        <w:r>
          <w:t xml:space="preserve">, </w:t>
        </w:r>
        <w:proofErr w:type="gramStart"/>
        <w:r>
          <w:t>за</w:t>
        </w:r>
      </w:ins>
      <w:proofErr w:type="gramEnd"/>
      <w:del w:id="14" w:author="serega  " w:date="2014-11-29T23:10:00Z">
        <w:r>
          <w:delText xml:space="preserve"> </w:delText>
        </w:r>
      </w:del>
      <w:r>
        <w:t>пущен</w:t>
      </w:r>
      <w:ins w:id="15" w:author="Василий" w:date="2014-12-02T23:26:00Z">
        <w:r>
          <w:t>н</w:t>
        </w:r>
      </w:ins>
      <w:r>
        <w:t>ы</w:t>
      </w:r>
      <w:ins w:id="16" w:author="serega  " w:date="2014-11-29T23:10:00Z">
        <w:r>
          <w:t>х</w:t>
        </w:r>
      </w:ins>
      <w:r>
        <w:t xml:space="preserve"> в любовь.</w:t>
      </w:r>
    </w:p>
    <w:p w:rsidR="00E26942" w:rsidRDefault="00354E76">
      <w:r>
        <w:t xml:space="preserve">За </w:t>
      </w:r>
      <w:del w:id="17" w:author="serega  " w:date="2014-11-29T23:11:00Z">
        <w:r>
          <w:delText>жизнь</w:delText>
        </w:r>
      </w:del>
      <w:proofErr w:type="gramStart"/>
      <w:ins w:id="18" w:author="serega  " w:date="2014-11-29T23:11:00Z">
        <w:r>
          <w:t>долгие</w:t>
        </w:r>
        <w:proofErr w:type="gramEnd"/>
        <w:r>
          <w:t xml:space="preserve"> года</w:t>
        </w:r>
      </w:ins>
      <w:r>
        <w:t xml:space="preserve"> она не заживает,</w:t>
      </w:r>
    </w:p>
    <w:p w:rsidR="00E26942" w:rsidRDefault="00354E76">
      <w:r>
        <w:t>Нет</w:t>
      </w:r>
      <w:del w:id="19" w:author="serega  " w:date="2014-11-29T23:08:00Z">
        <w:r>
          <w:delText>,</w:delText>
        </w:r>
      </w:del>
      <w:ins w:id="20" w:author="serega  " w:date="2014-11-29T23:08:00Z">
        <w:r>
          <w:t>-</w:t>
        </w:r>
      </w:ins>
      <w:del w:id="21" w:author="serega  " w:date="2014-11-29T23:08:00Z">
        <w:r>
          <w:delText xml:space="preserve"> </w:delText>
        </w:r>
      </w:del>
      <w:r>
        <w:t>нет, да всколыхнётся вновь.</w:t>
      </w:r>
      <w:ins w:id="22" w:author="serega  " w:date="2014-11-29T23:08:00Z">
        <w:r>
          <w:t>..</w:t>
        </w:r>
      </w:ins>
    </w:p>
    <w:sectPr w:rsidR="00E26942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26942"/>
    <w:rsid w:val="00354E76"/>
    <w:rsid w:val="00E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737</Characters>
  <Application>Microsoft Office Word</Application>
  <DocSecurity>0</DocSecurity>
  <Lines>6</Lines>
  <Paragraphs>1</Paragraphs>
  <ScaleCrop>false</ScaleCrop>
  <Company>Krokoz™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Однобокая любовь.docx</dc:title>
  <cp:lastModifiedBy>Василий</cp:lastModifiedBy>
  <cp:revision>4</cp:revision>
  <cp:lastPrinted>2014-11-29T23:14:00Z</cp:lastPrinted>
  <dcterms:created xsi:type="dcterms:W3CDTF">2014-10-23T18:16:00Z</dcterms:created>
  <dcterms:modified xsi:type="dcterms:W3CDTF">2014-12-02T19:26:00Z</dcterms:modified>
  <dc:language>ru-RU</dc:language>
</cp:coreProperties>
</file>