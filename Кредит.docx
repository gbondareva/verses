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Опутали кредиты весь народ</w:t>
        <w:br/>
        <w:t>Берут, кто на квартиру, кто на дачу.</w:t>
        <w:br/>
        <w:t>А кто-то и на жизнь берёт,</w:t>
        <w:br/>
      </w:r>
      <w:ins w:id="0" w:author="serega  " w:date="2015-02-02T22:39:00Z">
        <w:r>
          <w:rPr>
            <w:sz w:val="28"/>
            <w:szCs w:val="28"/>
          </w:rPr>
          <w:t>Лишь</w:t>
        </w:r>
      </w:ins>
      <w:del w:id="1" w:author="serega  " w:date="2015-02-02T22:39:00Z">
        <w:r>
          <w:rPr>
            <w:sz w:val="28"/>
            <w:szCs w:val="28"/>
          </w:rPr>
          <w:delText>А</w:delText>
        </w:r>
      </w:del>
      <w:r>
        <w:rPr>
          <w:sz w:val="28"/>
          <w:szCs w:val="28"/>
        </w:rPr>
        <w:t xml:space="preserve"> отдавая – горько плачут.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Иной берёт кредит</w:t>
        <w:br/>
        <w:t>И отдыхать летит.</w:t>
        <w:br/>
        <w:t>На отдыхе он две недели,</w:t>
        <w:br/>
        <w:t>А после – на год канители.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И так вся жизнь летит,</w:t>
        <w:br/>
        <w:t>Поймём, может однажды,</w:t>
        <w:br/>
        <w:t>За всё, что взяли мы в кредит,</w:t>
        <w:br/>
        <w:t>Мы заплатили дважды.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Ну ладно, если прибыль есть,</w:t>
        <w:br/>
        <w:t>Вложили мы во что-то,</w:t>
        <w:br/>
        <w:t>А то ведь, можно в лужу сесть,</w:t>
        <w:br/>
        <w:t>Или же быть банкротом.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Легко, конечно, в долг залезть,</w:t>
        <w:br/>
        <w:t>А вылезть – туговато,</w:t>
        <w:br/>
        <w:t>И здесь секрета даже нет</w:t>
      </w:r>
      <w:r>
        <w:rPr>
          <w:sz w:val="28"/>
          <w:szCs w:val="28"/>
        </w:rPr>
        <w:t>:</w:t>
      </w:r>
      <w:r>
        <w:rPr>
          <w:sz w:val="28"/>
          <w:szCs w:val="28"/>
        </w:rPr>
        <w:br/>
        <w:t>Мала у нас зарплата.</w:t>
      </w:r>
      <w:r>
        <w:rPr>
          <w:sz w:val="28"/>
          <w:szCs w:val="28"/>
        </w:rPr>
        <w:t>..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auto"/>
    <w:pitch w:val="default"/>
  </w:font>
  <w:font w:name="Philosopher">
    <w:charset w:val="01"/>
    <w:family w:val="auto"/>
    <w:pitch w:val="default"/>
  </w:font>
  <w:font w:name="Cambria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ru-RU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Style14">
    <w:name w:val="Заголовок"/>
    <w:basedOn w:val="Normal"/>
    <w:next w:val="Style15"/>
    <w:pPr>
      <w:keepNext/>
      <w:spacing w:before="240" w:after="120"/>
    </w:pPr>
    <w:rPr>
      <w:rFonts w:ascii="Philosopher" w:hAnsi="Philosopher" w:eastAsia="Droid Sans Fallback" w:cs="FreeSans"/>
      <w:sz w:val="32"/>
      <w:szCs w:val="28"/>
    </w:rPr>
  </w:style>
  <w:style w:type="paragraph" w:styleId="Style15">
    <w:name w:val="Основной текст"/>
    <w:basedOn w:val="Normal"/>
    <w:pPr>
      <w:spacing w:lineRule="auto" w:line="288" w:before="0" w:after="140"/>
    </w:pPr>
    <w:rPr/>
  </w:style>
  <w:style w:type="paragraph" w:styleId="Style16">
    <w:name w:val="Список"/>
    <w:basedOn w:val="Style15"/>
    <w:pPr/>
    <w:rPr>
      <w:rFonts w:ascii="Cambria" w:hAnsi="Cambria" w:cs="FreeSans"/>
    </w:rPr>
  </w:style>
  <w:style w:type="paragraph" w:styleId="Style17">
    <w:name w:val="Название"/>
    <w:basedOn w:val="Normal"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Style18">
    <w:name w:val="Указатель"/>
    <w:basedOn w:val="Normal"/>
    <w:pPr>
      <w:suppressLineNumbers/>
    </w:pPr>
    <w:rPr>
      <w:rFonts w:ascii="Cambria" w:hAnsi="Cambria" w:cs="FreeSans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Application>LibreOffice/4.2.7.2$Linux_x86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2015-01-06T11:51:00Z</dcterms:created>
  <dc:creator>Василий</dc:creator>
  <dc:language>ru-RU</dc:language>
  <cp:lastModifiedBy>Василий</cp:lastModifiedBy>
  <dcterms:modified xsi:type="dcterms:W3CDTF">2015-01-06T12:16:00Z</dcterms:modified>
  <cp:revision>1</cp:revision>
</cp:coreProperties>
</file>