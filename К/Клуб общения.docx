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49CC" w:rsidRDefault="00A770E4">
      <w:r>
        <w:t xml:space="preserve">Тридцать лет существует </w:t>
      </w:r>
      <w:ins w:id="0" w:author="Василий" w:date="2016-10-29T23:26:00Z">
        <w:r w:rsidR="00541FC0">
          <w:t xml:space="preserve">наш </w:t>
        </w:r>
      </w:ins>
      <w:del w:id="1" w:author="Василий" w:date="2016-10-29T23:26:00Z">
        <w:r w:rsidDel="00541FC0">
          <w:delText>в</w:delText>
        </w:r>
        <w:r w:rsidDel="00541FC0">
          <w:delText>а</w:delText>
        </w:r>
        <w:r w:rsidDel="00541FC0">
          <w:delText>ш</w:delText>
        </w:r>
        <w:r w:rsidDel="00541FC0">
          <w:delText xml:space="preserve"> </w:delText>
        </w:r>
      </w:del>
      <w:r>
        <w:t>клуб,</w:t>
      </w:r>
      <w:r>
        <w:br/>
        <w:t>Каждый день для участников люб!</w:t>
      </w:r>
      <w:r>
        <w:br/>
        <w:t>Много песен любимых здесь спето,</w:t>
      </w:r>
      <w:r>
        <w:br/>
        <w:t xml:space="preserve">Приглашали </w:t>
      </w:r>
      <w:ins w:id="2" w:author="Василий" w:date="2016-10-29T23:27:00Z">
        <w:r w:rsidR="00541FC0">
          <w:t>мы</w:t>
        </w:r>
      </w:ins>
      <w:del w:id="3" w:author="Василий" w:date="2016-10-29T23:27:00Z">
        <w:r w:rsidDel="00541FC0">
          <w:delText>в</w:delText>
        </w:r>
        <w:r w:rsidDel="00541FC0">
          <w:delText>ы</w:delText>
        </w:r>
      </w:del>
      <w:r>
        <w:t xml:space="preserve"> в гости поэтов.</w:t>
      </w:r>
    </w:p>
    <w:p w:rsidR="001C49CC" w:rsidRDefault="00A770E4">
      <w:r>
        <w:t>Благодарности здесь получали,</w:t>
      </w:r>
      <w:r>
        <w:br/>
        <w:t>Юбилеи у всех отмечали.</w:t>
      </w:r>
      <w:r>
        <w:br/>
        <w:t xml:space="preserve">Очень много талантов у </w:t>
      </w:r>
      <w:ins w:id="4" w:author="Василий" w:date="2016-10-29T23:27:00Z">
        <w:r w:rsidR="00541FC0">
          <w:t>нас</w:t>
        </w:r>
      </w:ins>
      <w:del w:id="5" w:author="Василий" w:date="2016-10-29T23:27:00Z">
        <w:r w:rsidDel="00541FC0">
          <w:delText>в</w:delText>
        </w:r>
        <w:r w:rsidDel="00541FC0">
          <w:delText>а</w:delText>
        </w:r>
        <w:r w:rsidDel="00541FC0">
          <w:delText>с</w:delText>
        </w:r>
      </w:del>
      <w:r>
        <w:t>,</w:t>
      </w:r>
      <w:r>
        <w:br/>
        <w:t>Показали не раз мастер-класс!</w:t>
      </w:r>
    </w:p>
    <w:p w:rsidR="001C49CC" w:rsidRDefault="00A770E4">
      <w:r>
        <w:t xml:space="preserve">Если радость, </w:t>
      </w:r>
      <w:r>
        <w:t>делили на всех,</w:t>
      </w:r>
      <w:r>
        <w:br/>
        <w:t xml:space="preserve">Были шутки и </w:t>
      </w:r>
      <w:ins w:id="6" w:author="Василий" w:date="2016-10-29T23:28:00Z">
        <w:r w:rsidR="00541FC0">
          <w:t>танцы</w:t>
        </w:r>
      </w:ins>
      <w:del w:id="7" w:author="Василий" w:date="2016-10-29T23:28:00Z">
        <w:r w:rsidDel="00541FC0">
          <w:delText>р</w:delText>
        </w:r>
        <w:r w:rsidDel="00541FC0">
          <w:delText>а</w:delText>
        </w:r>
        <w:r w:rsidDel="00541FC0">
          <w:delText>д</w:delText>
        </w:r>
        <w:r w:rsidDel="00541FC0">
          <w:delText>о</w:delText>
        </w:r>
        <w:r w:rsidDel="00541FC0">
          <w:delText>с</w:delText>
        </w:r>
        <w:r w:rsidDel="00541FC0">
          <w:delText>т</w:delText>
        </w:r>
        <w:r w:rsidDel="00541FC0">
          <w:delText>ь</w:delText>
        </w:r>
      </w:del>
      <w:r>
        <w:t>, и смех.</w:t>
      </w:r>
      <w:r>
        <w:br/>
        <w:t>Ну, а если приходит беда,</w:t>
      </w:r>
      <w:r>
        <w:br/>
        <w:t>Выруча</w:t>
      </w:r>
      <w:ins w:id="8" w:author="Василий" w:date="2016-10-29T23:29:00Z">
        <w:r w:rsidR="00541FC0">
          <w:t>ем</w:t>
        </w:r>
      </w:ins>
      <w:bookmarkStart w:id="9" w:name="_GoBack"/>
      <w:bookmarkEnd w:id="9"/>
      <w:del w:id="10" w:author="Василий" w:date="2016-10-29T23:29:00Z">
        <w:r w:rsidDel="00541FC0">
          <w:delText>л</w:delText>
        </w:r>
        <w:r w:rsidDel="00541FC0">
          <w:delText>и</w:delText>
        </w:r>
      </w:del>
      <w:r>
        <w:t xml:space="preserve"> своих </w:t>
      </w:r>
      <w:ins w:id="11" w:author="Василий" w:date="2016-10-29T23:28:00Z">
        <w:r w:rsidR="00541FC0">
          <w:t>мы</w:t>
        </w:r>
      </w:ins>
      <w:del w:id="12" w:author="Василий" w:date="2016-10-29T23:28:00Z">
        <w:r w:rsidDel="00541FC0">
          <w:delText>в</w:delText>
        </w:r>
        <w:r w:rsidDel="00541FC0">
          <w:delText>ы</w:delText>
        </w:r>
      </w:del>
      <w:r>
        <w:t xml:space="preserve"> всегда!</w:t>
      </w:r>
    </w:p>
    <w:p w:rsidR="001C49CC" w:rsidRDefault="00A770E4">
      <w:r>
        <w:t>Тридцать лет, это возраст цветущий!</w:t>
      </w:r>
      <w:r>
        <w:br/>
        <w:t xml:space="preserve">Пусть ряды </w:t>
      </w:r>
      <w:ins w:id="13" w:author="Василий" w:date="2016-10-29T23:29:00Z">
        <w:r w:rsidR="00541FC0">
          <w:t>наши</w:t>
        </w:r>
      </w:ins>
      <w:del w:id="14" w:author="Василий" w:date="2016-10-29T23:29:00Z">
        <w:r w:rsidDel="00541FC0">
          <w:delText>В</w:delText>
        </w:r>
        <w:r w:rsidDel="00541FC0">
          <w:delText>а</w:delText>
        </w:r>
        <w:r w:rsidDel="00541FC0">
          <w:delText>ш</w:delText>
        </w:r>
        <w:r w:rsidDel="00541FC0">
          <w:delText>и</w:delText>
        </w:r>
      </w:del>
      <w:r>
        <w:t xml:space="preserve"> будут всё гуще,</w:t>
      </w:r>
      <w:r>
        <w:br/>
        <w:t>Не иссякнет радушием клуб,</w:t>
      </w:r>
      <w:r>
        <w:br/>
        <w:t>Словно крепкий, раскидистый дуб!</w:t>
      </w:r>
    </w:p>
    <w:sectPr w:rsidR="001C49C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C49CC"/>
    <w:rsid w:val="001C49CC"/>
    <w:rsid w:val="00541FC0"/>
    <w:rsid w:val="00A7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1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41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1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41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428</Characters>
  <Application>Microsoft Office Word</Application>
  <DocSecurity>0</DocSecurity>
  <Lines>3</Lines>
  <Paragraphs>1</Paragraphs>
  <ScaleCrop>false</ScaleCrop>
  <Company>Krokoz™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2016-07-03T19:31:00Z</dcterms:created>
  <dcterms:modified xsi:type="dcterms:W3CDTF">2016-10-29T19:30:00Z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