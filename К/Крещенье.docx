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commentRangeStart w:id="0"/>
      <w:r>
        <w:rPr/>
        <w:t>Есть много праздников у нас,</w:t>
      </w:r>
    </w:p>
    <w:p>
      <w:pPr>
        <w:pStyle w:val="Normal"/>
        <w:rPr/>
      </w:pPr>
      <w:r>
        <w:rPr/>
        <w:t>К примеру, с нетерпеньем</w:t>
      </w:r>
      <w:ins w:id="0" w:author="Василий" w:date="2014-12-03T21:12:00Z">
        <w:r>
          <w:rPr/>
          <w:t>,</w:t>
        </w:r>
      </w:ins>
      <w:del w:id="1" w:author="Василий" w:date="2014-12-03T21:12:00Z">
        <w:r>
          <w:rPr/>
          <w:delText>.</w:delText>
        </w:r>
      </w:del>
    </w:p>
    <w:p>
      <w:pPr>
        <w:pStyle w:val="Normal"/>
        <w:rPr/>
      </w:pPr>
      <w:ins w:id="2" w:author="Василий" w:date="2014-12-03T21:09:00Z">
        <w:r>
          <w:rPr/>
          <w:t>После Христова Рожд</w:t>
        </w:r>
      </w:ins>
      <w:ins w:id="3" w:author="Василий" w:date="2014-12-03T21:10:00Z">
        <w:r>
          <w:rPr/>
          <w:t>ества,</w:t>
        </w:r>
      </w:ins>
    </w:p>
    <w:p>
      <w:pPr>
        <w:pStyle w:val="Normal"/>
        <w:rPr/>
      </w:pPr>
      <w:ins w:id="4" w:author="Василий" w:date="2014-12-03T21:10:00Z">
        <w:r>
          <w:rPr/>
          <w:t>Мы ждём праздник Крещенье.</w:t>
        </w:r>
      </w:ins>
      <w:del w:id="5" w:author="Василий" w:date="2014-12-03T21:09:00Z">
        <w:r>
          <w:rPr/>
          <w:delText>Мы ждём</w:delText>
        </w:r>
      </w:del>
    </w:p>
    <w:p>
      <w:pPr>
        <w:pStyle w:val="Normal"/>
        <w:rPr/>
      </w:pPr>
      <w:del w:id="6" w:author="Василий" w:date="2014-12-03T21:11:00Z">
        <w:r>
          <w:rPr/>
          <w:delText>Праздник Крещенье.</w:delText>
        </w:r>
      </w:del>
      <w:commentRangeEnd w:id="0"/>
      <w:r>
        <w:rPr/>
      </w:r>
      <w:r>
        <w:rPr/>
        <w:commentReference w:id="0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двадцатиградусный мороз,</w:t>
      </w:r>
    </w:p>
    <w:p>
      <w:pPr>
        <w:pStyle w:val="Normal"/>
        <w:rPr/>
      </w:pPr>
      <w:r>
        <w:rPr/>
        <w:t>Как в летнюю жару,</w:t>
      </w:r>
    </w:p>
    <w:p>
      <w:pPr>
        <w:pStyle w:val="Normal"/>
        <w:rPr/>
      </w:pPr>
      <w:r>
        <w:rPr/>
        <w:t>Ныряем в прорубь с головой,</w:t>
      </w:r>
    </w:p>
    <w:p>
      <w:pPr>
        <w:pStyle w:val="Normal"/>
        <w:rPr/>
      </w:pPr>
      <w:r>
        <w:rPr/>
        <w:t xml:space="preserve">Очистить </w:t>
      </w:r>
      <w:commentRangeStart w:id="1"/>
      <w:r>
        <w:rPr/>
        <w:t>ауру.</w:t>
      </w:r>
      <w:commentRangeEnd w:id="1"/>
      <w:r>
        <w:rPr/>
      </w:r>
      <w:r>
        <w:rPr/>
        <w:commentReference w:id="1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Что происходит в эту ночь,</w:t>
      </w:r>
    </w:p>
    <w:p>
      <w:pPr>
        <w:pStyle w:val="Normal"/>
        <w:rPr/>
      </w:pPr>
      <w:r>
        <w:rPr/>
        <w:t>Нам не дано понять.</w:t>
      </w:r>
    </w:p>
    <w:p>
      <w:pPr>
        <w:pStyle w:val="Normal"/>
        <w:rPr/>
      </w:pPr>
      <w:r>
        <w:rPr/>
        <w:t>Наверное, нас Ангелы</w:t>
      </w:r>
    </w:p>
    <w:p>
      <w:pPr>
        <w:pStyle w:val="Normal"/>
        <w:rPr/>
      </w:pPr>
      <w:r>
        <w:rPr/>
        <w:t>Приходят охранять.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 чувствуется холода,</w:t>
      </w:r>
    </w:p>
    <w:p>
      <w:pPr>
        <w:pStyle w:val="Normal"/>
        <w:rPr/>
      </w:pPr>
      <w:r>
        <w:rPr/>
        <w:t>Горит тело огнём</w:t>
      </w:r>
      <w:ins w:id="7" w:author="Василий" w:date="2014-12-03T21:15:00Z">
        <w:r>
          <w:rPr/>
          <w:t>,</w:t>
        </w:r>
      </w:ins>
      <w:del w:id="8" w:author="Василий" w:date="2014-12-03T21:15:00Z">
        <w:r>
          <w:rPr/>
          <w:delText>.</w:delText>
        </w:r>
      </w:del>
    </w:p>
    <w:p>
      <w:pPr>
        <w:pStyle w:val="Normal"/>
        <w:rPr/>
      </w:pPr>
      <w:r>
        <w:rPr/>
        <w:t>Не замечаешь возраста,</w:t>
      </w:r>
    </w:p>
    <w:p>
      <w:pPr>
        <w:pStyle w:val="Normal"/>
        <w:rPr/>
      </w:pPr>
      <w:r>
        <w:rPr/>
        <w:t>Не зря ту ночь мы ждём!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 хвори очищается</w:t>
      </w:r>
    </w:p>
    <w:p>
      <w:pPr>
        <w:pStyle w:val="Normal"/>
        <w:rPr/>
      </w:pPr>
      <w:del w:id="9" w:author="serega  " w:date="2014-11-28T13:56:00Z">
        <w:r>
          <w:rPr/>
          <w:delText xml:space="preserve"> </w:delText>
        </w:r>
      </w:del>
      <w:r>
        <w:rPr/>
        <w:t>И тело и душа.</w:t>
      </w:r>
    </w:p>
    <w:p>
      <w:pPr>
        <w:pStyle w:val="Normal"/>
        <w:rPr/>
      </w:pPr>
      <w:r>
        <w:rPr/>
        <w:t xml:space="preserve">Святою называется, </w:t>
      </w:r>
    </w:p>
    <w:p>
      <w:pPr>
        <w:pStyle w:val="Normal"/>
        <w:rPr/>
      </w:pPr>
      <w:r>
        <w:rPr/>
        <w:t>Крещенская вода.</w:t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2"/>
      <w:r>
        <w:rPr/>
        <w:t>Стоит весь год прозрачная,</w:t>
      </w:r>
    </w:p>
    <w:p>
      <w:pPr>
        <w:pStyle w:val="Normal"/>
        <w:rPr/>
      </w:pPr>
      <w:r>
        <w:rPr/>
        <w:t>Как чистая слеза.</w:t>
      </w:r>
      <w:commentRangeEnd w:id="2"/>
      <w:r>
        <w:rPr/>
      </w:r>
      <w:r>
        <w:rPr/>
        <w:commentReference w:id="2"/>
      </w:r>
    </w:p>
    <w:p>
      <w:pPr>
        <w:pStyle w:val="Normal"/>
        <w:rPr/>
      </w:pPr>
      <w:r>
        <w:rPr/>
        <w:t>Что в ней</w:t>
      </w:r>
      <w:del w:id="10" w:author="serega  " w:date="2014-11-28T13:59:00Z">
        <w:r>
          <w:rPr/>
          <w:delText>,</w:delText>
        </w:r>
      </w:del>
      <w:r>
        <w:rPr/>
        <w:t xml:space="preserve"> в ту ночь прибавилось,</w:t>
      </w:r>
    </w:p>
    <w:p>
      <w:pPr>
        <w:pStyle w:val="Normal"/>
        <w:rPr/>
      </w:pPr>
      <w:r>
        <w:rPr/>
        <w:t>Я не могу сказать.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Одно я знаю точно</w:t>
      </w:r>
      <w:ins w:id="11" w:author="serega  " w:date="2014-12-12T00:26:00Z">
        <w:r>
          <w:rPr/>
          <w:t xml:space="preserve"> – </w:t>
        </w:r>
      </w:ins>
      <w:del w:id="12" w:author="serega  " w:date="2014-12-12T00:26:00Z">
        <w:bookmarkStart w:id="0" w:name="_GoBack"/>
        <w:bookmarkEnd w:id="0"/>
        <w:r>
          <w:rPr/>
          <w:delText>,</w:delText>
        </w:r>
      </w:del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>В ней Божья Благодать!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4-11-28T13:54:00Z" w:initials="">
    <w:p>
      <w:r>
        <w:rPr>
          <w:rFonts w:ascii="Droid Sans" w:hAnsi="Droid Sans"/>
          <w:sz w:val="20"/>
        </w:rPr>
        <w:t>Ритм не выдержан</w:t>
      </w:r>
    </w:p>
    <w:p>
      <w:r>
        <w:rPr/>
      </w:r>
    </w:p>
  </w:comment>
  <w:comment w:id="1" w:author="serega  " w:date="2014-11-28T13:55:00Z" w:initials="">
    <w:p>
      <w:r>
        <w:rPr>
          <w:rFonts w:ascii="Droid Sans" w:hAnsi="Droid Sans"/>
          <w:sz w:val="20"/>
        </w:rPr>
        <w:t>Рифмовать: ЖарУ — аурУ?</w:t>
      </w:r>
    </w:p>
  </w:comment>
  <w:comment w:id="2" w:author="serega  " w:date="2014-11-28T13:57:00Z" w:initials="">
    <w:p>
      <w:r>
        <w:rPr>
          <w:rFonts w:ascii="Droid Sans" w:hAnsi="Droid Sans"/>
          <w:sz w:val="20"/>
        </w:rPr>
        <w:t>Может убрать эти две строки?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before="0" w:after="200" w:lineRule="auto" w:line="276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667ddf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6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uiPriority w:val="99"/>
    <w:semiHidden/>
    <w:unhideWhenUsed/>
    <w:link w:val="ab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e"/>
    <w:rsid w:val="00667dd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2014-10-21T18:46:00Z</dcterms:created>
  <dc:language>ru-RU</dc:language>
  <cp:lastModifiedBy>Василий</cp:lastModifiedBy>
  <dcterms:modified xsi:type="dcterms:W3CDTF">2014-12-03T17:19:00Z</dcterms:modified>
  <cp:revision>6</cp:revision>
  <dc:title>Крещенье.docx</dc:title>
</cp:coreProperties>
</file>