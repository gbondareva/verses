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9D" w:rsidRDefault="008C61D7">
      <w:pPr>
        <w:rPr>
          <w:sz w:val="28"/>
          <w:szCs w:val="28"/>
        </w:rPr>
      </w:pPr>
      <w:ins w:id="0" w:author="Василий" w:date="2016-10-28T22:31:00Z">
        <w:r>
          <w:rPr>
            <w:sz w:val="28"/>
            <w:szCs w:val="28"/>
          </w:rPr>
          <w:t xml:space="preserve">Сестра </w:t>
        </w:r>
      </w:ins>
      <w:commentRangeStart w:id="1"/>
      <w:del w:id="2" w:author="Василий" w:date="2016-10-28T22:31:00Z">
        <w:r w:rsidR="00B9784F" w:rsidDel="008C61D7">
          <w:rPr>
            <w:sz w:val="28"/>
            <w:szCs w:val="28"/>
          </w:rPr>
          <w:delText>А</w:delText>
        </w:r>
        <w:r w:rsidR="00B9784F" w:rsidDel="008C61D7">
          <w:rPr>
            <w:sz w:val="28"/>
            <w:szCs w:val="28"/>
          </w:rPr>
          <w:delText xml:space="preserve"> </w:delText>
        </w:r>
        <w:r w:rsidR="00B9784F" w:rsidDel="008C61D7">
          <w:rPr>
            <w:sz w:val="28"/>
            <w:szCs w:val="28"/>
          </w:rPr>
          <w:delText>м</w:delText>
        </w:r>
        <w:r w:rsidR="00B9784F" w:rsidDel="008C61D7">
          <w:rPr>
            <w:sz w:val="28"/>
            <w:szCs w:val="28"/>
          </w:rPr>
          <w:delText>н</w:delText>
        </w:r>
        <w:r w:rsidR="00B9784F" w:rsidDel="008C61D7">
          <w:rPr>
            <w:sz w:val="28"/>
            <w:szCs w:val="28"/>
          </w:rPr>
          <w:delText>е</w:delText>
        </w:r>
        <w:r w:rsidR="00B9784F" w:rsidDel="008C61D7">
          <w:rPr>
            <w:sz w:val="28"/>
            <w:szCs w:val="28"/>
          </w:rPr>
          <w:delText xml:space="preserve"> </w:delText>
        </w:r>
      </w:del>
      <w:proofErr w:type="gramStart"/>
      <w:r w:rsidR="00B9784F">
        <w:rPr>
          <w:sz w:val="28"/>
          <w:szCs w:val="28"/>
        </w:rPr>
        <w:t>подарил</w:t>
      </w:r>
      <w:proofErr w:type="gramEnd"/>
      <w:del w:id="3" w:author="Василий" w:date="2016-10-28T22:31:00Z">
        <w:r w:rsidR="00B9784F" w:rsidDel="008C61D7">
          <w:rPr>
            <w:sz w:val="28"/>
            <w:szCs w:val="28"/>
          </w:rPr>
          <w:delText>и</w:delText>
        </w:r>
      </w:del>
      <w:ins w:id="4" w:author="Василий" w:date="2016-10-28T22:31:00Z">
        <w:r>
          <w:rPr>
            <w:sz w:val="28"/>
            <w:szCs w:val="28"/>
          </w:rPr>
          <w:t>а</w:t>
        </w:r>
      </w:ins>
      <w:r w:rsidR="00B9784F">
        <w:rPr>
          <w:sz w:val="28"/>
          <w:szCs w:val="28"/>
        </w:rPr>
        <w:t xml:space="preserve"> картину вчера,</w:t>
      </w:r>
      <w:commentRangeEnd w:id="1"/>
      <w:r w:rsidR="00B9784F">
        <w:commentReference w:id="1"/>
      </w:r>
      <w:r w:rsidR="00B9784F">
        <w:rPr>
          <w:sz w:val="28"/>
          <w:szCs w:val="28"/>
        </w:rPr>
        <w:br/>
      </w:r>
      <w:proofErr w:type="spellStart"/>
      <w:r w:rsidR="00B9784F">
        <w:rPr>
          <w:sz w:val="28"/>
          <w:szCs w:val="28"/>
        </w:rPr>
        <w:t>Сбылас</w:t>
      </w:r>
      <w:ins w:id="5" w:author="Василий" w:date="2016-10-28T22:31:00Z">
        <w:r>
          <w:rPr>
            <w:sz w:val="28"/>
            <w:szCs w:val="28"/>
          </w:rPr>
          <w:t>я</w:t>
        </w:r>
      </w:ins>
      <w:proofErr w:type="spellEnd"/>
      <w:del w:id="6" w:author="Василий" w:date="2016-10-28T22:31:00Z">
        <w:r w:rsidR="00B9784F" w:rsidDel="008C61D7">
          <w:rPr>
            <w:sz w:val="28"/>
            <w:szCs w:val="28"/>
          </w:rPr>
          <w:delText>ь</w:delText>
        </w:r>
      </w:del>
      <w:r w:rsidR="00B9784F">
        <w:rPr>
          <w:sz w:val="28"/>
          <w:szCs w:val="28"/>
        </w:rPr>
        <w:t xml:space="preserve"> мечта, говорю я: «Ура!»</w:t>
      </w:r>
      <w:r w:rsidR="00B9784F">
        <w:rPr>
          <w:sz w:val="28"/>
          <w:szCs w:val="28"/>
        </w:rPr>
        <w:br/>
        <w:t>Висит меж окон посредине,</w:t>
      </w:r>
      <w:r w:rsidR="00B9784F">
        <w:rPr>
          <w:sz w:val="28"/>
          <w:szCs w:val="28"/>
        </w:rPr>
        <w:br/>
        <w:t>И вот, что на этой картине:</w:t>
      </w:r>
    </w:p>
    <w:p w:rsidR="0036379D" w:rsidRDefault="00B9784F">
      <w:r>
        <w:rPr>
          <w:sz w:val="28"/>
          <w:szCs w:val="28"/>
        </w:rPr>
        <w:t>В далёком тумане видны чуть-чуть горы,</w:t>
      </w:r>
      <w:r>
        <w:rPr>
          <w:sz w:val="28"/>
          <w:szCs w:val="28"/>
        </w:rPr>
        <w:br/>
        <w:t>А ближе</w:t>
      </w:r>
      <w:del w:id="7" w:author="Василий" w:date="2016-10-28T22:32:00Z">
        <w:r w:rsidDel="008C61D7">
          <w:rPr>
            <w:sz w:val="28"/>
            <w:szCs w:val="28"/>
          </w:rPr>
          <w:delText xml:space="preserve"> </w:delText>
        </w:r>
        <w:r w:rsidDel="008C61D7">
          <w:rPr>
            <w:sz w:val="28"/>
            <w:szCs w:val="28"/>
          </w:rPr>
          <w:delText>–</w:delText>
        </w:r>
        <w:r w:rsidDel="008C61D7">
          <w:rPr>
            <w:sz w:val="28"/>
            <w:szCs w:val="28"/>
          </w:rPr>
          <w:delText xml:space="preserve"> </w:delText>
        </w:r>
        <w:r w:rsidDel="008C61D7">
          <w:rPr>
            <w:sz w:val="28"/>
            <w:szCs w:val="28"/>
          </w:rPr>
          <w:delText>де</w:delText>
        </w:r>
      </w:del>
      <w:ins w:id="8" w:author="Василий" w:date="2016-10-28T22:33:00Z">
        <w:r w:rsidR="008C61D7">
          <w:rPr>
            <w:sz w:val="28"/>
            <w:szCs w:val="28"/>
          </w:rPr>
          <w:t xml:space="preserve">, </w:t>
        </w:r>
      </w:ins>
      <w:ins w:id="9" w:author="Василий" w:date="2016-10-28T22:32:00Z">
        <w:r w:rsidR="008C61D7">
          <w:rPr>
            <w:sz w:val="28"/>
            <w:szCs w:val="28"/>
          </w:rPr>
          <w:t>д</w:t>
        </w:r>
        <w:bookmarkStart w:id="10" w:name="_GoBack"/>
        <w:bookmarkEnd w:id="10"/>
        <w:r w:rsidR="008C61D7">
          <w:rPr>
            <w:sz w:val="28"/>
            <w:szCs w:val="28"/>
          </w:rPr>
          <w:t>е</w:t>
        </w:r>
      </w:ins>
      <w:r>
        <w:rPr>
          <w:sz w:val="28"/>
          <w:szCs w:val="28"/>
        </w:rPr>
        <w:t>ревьев, кустарников море.</w:t>
      </w:r>
      <w:r>
        <w:rPr>
          <w:sz w:val="28"/>
          <w:szCs w:val="28"/>
        </w:rPr>
        <w:br/>
        <w:t>И зеркало озера, чуть голубое,</w:t>
      </w:r>
      <w:r>
        <w:rPr>
          <w:sz w:val="28"/>
          <w:szCs w:val="28"/>
        </w:rPr>
        <w:br/>
        <w:t>Живут на нём лебеди в полном</w:t>
      </w:r>
      <w:r>
        <w:rPr>
          <w:sz w:val="28"/>
          <w:szCs w:val="28"/>
        </w:rPr>
        <w:t xml:space="preserve"> покое.</w:t>
      </w:r>
    </w:p>
    <w:p w:rsidR="0036379D" w:rsidRDefault="00B9784F">
      <w:r>
        <w:rPr>
          <w:sz w:val="28"/>
          <w:szCs w:val="28"/>
        </w:rPr>
        <w:t>Присела на бережок дева, в тенёчек,</w:t>
      </w:r>
      <w:r>
        <w:rPr>
          <w:sz w:val="28"/>
          <w:szCs w:val="28"/>
        </w:rPr>
        <w:br/>
        <w:t>На траву постлала шелковый платочек.</w:t>
      </w:r>
      <w:r>
        <w:rPr>
          <w:sz w:val="28"/>
          <w:szCs w:val="28"/>
        </w:rPr>
        <w:br/>
        <w:t>Красивое платье, как веер на ней,</w:t>
      </w:r>
      <w:r>
        <w:rPr>
          <w:sz w:val="28"/>
          <w:szCs w:val="28"/>
        </w:rPr>
        <w:br/>
        <w:t>Любуется дева, на тех лебедей.</w:t>
      </w:r>
    </w:p>
    <w:p w:rsidR="0036379D" w:rsidRDefault="00B9784F">
      <w:r>
        <w:rPr>
          <w:sz w:val="28"/>
          <w:szCs w:val="28"/>
        </w:rPr>
        <w:t>Мечтает она о своей половинке,</w:t>
      </w:r>
      <w:r>
        <w:rPr>
          <w:sz w:val="28"/>
          <w:szCs w:val="28"/>
        </w:rPr>
        <w:br/>
        <w:t>А рядом магнолии, травы, кувшинки.</w:t>
      </w:r>
      <w:r>
        <w:rPr>
          <w:sz w:val="28"/>
          <w:szCs w:val="28"/>
        </w:rPr>
        <w:br/>
        <w:t>И шепчет ей будто бы кто-то извне:</w:t>
      </w:r>
      <w:r>
        <w:rPr>
          <w:sz w:val="28"/>
          <w:szCs w:val="28"/>
        </w:rPr>
        <w:br/>
        <w:t xml:space="preserve">«Вот это </w:t>
      </w:r>
      <w:r>
        <w:rPr>
          <w:sz w:val="28"/>
          <w:szCs w:val="28"/>
        </w:rPr>
        <w:t>и есть белый рай на земле!"</w:t>
      </w:r>
    </w:p>
    <w:sectPr w:rsidR="0036379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09-01T16:42:00Z" w:initials="s">
    <w:p w:rsidR="0036379D" w:rsidRDefault="00B9784F">
      <w:r>
        <w:rPr>
          <w:sz w:val="20"/>
        </w:rPr>
        <w:t>Вступление поправить.</w:t>
      </w:r>
    </w:p>
    <w:p w:rsidR="0036379D" w:rsidRDefault="00B9784F">
      <w:r>
        <w:rPr>
          <w:sz w:val="20"/>
        </w:rPr>
        <w:t>«А у нас в квартире газ. А у вас?»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36379D"/>
    <w:rsid w:val="0036379D"/>
    <w:rsid w:val="008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color w:val="00000A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8C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C61D7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82</Words>
  <Characters>468</Characters>
  <Application>Microsoft Office Word</Application>
  <DocSecurity>0</DocSecurity>
  <Lines>3</Lines>
  <Paragraphs>1</Paragraphs>
  <ScaleCrop>false</ScaleCrop>
  <Company>Krokoz™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8</cp:revision>
  <dcterms:created xsi:type="dcterms:W3CDTF">2015-02-11T10:41:00Z</dcterms:created>
  <dcterms:modified xsi:type="dcterms:W3CDTF">2016-10-28T18:34:00Z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