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2991" w:rsidRDefault="005F00EB">
      <w:r>
        <w:t>Страшная весть облетела страну,</w:t>
      </w:r>
      <w:r>
        <w:br/>
        <w:t>Облетела страну, да ещё не одну.</w:t>
      </w:r>
      <w:bookmarkStart w:id="0" w:name="_GoBack"/>
      <w:bookmarkEnd w:id="0"/>
      <w:r>
        <w:br/>
        <w:t>С радаров в Сеуле пропал самолёт,</w:t>
      </w:r>
      <w:r>
        <w:br/>
        <w:t>Сигнала на землю, не подал пилот.</w:t>
      </w:r>
    </w:p>
    <w:p w:rsidR="00292991" w:rsidRDefault="004C301A">
      <w:ins w:id="1" w:author="Василий" w:date="2016-10-29T10:56:00Z">
        <w:r>
          <w:t>А был</w:t>
        </w:r>
      </w:ins>
      <w:ins w:id="2" w:author="Василий" w:date="2016-10-29T11:00:00Z">
        <w:r>
          <w:t>-то</w:t>
        </w:r>
      </w:ins>
      <w:ins w:id="3" w:author="Василий" w:date="2016-10-29T10:56:00Z">
        <w:r>
          <w:t xml:space="preserve"> он в </w:t>
        </w:r>
      </w:ins>
      <w:ins w:id="4" w:author="Василий" w:date="2016-10-29T10:59:00Z">
        <w:r>
          <w:t>небе</w:t>
        </w:r>
      </w:ins>
      <w:ins w:id="5" w:author="Василий" w:date="2016-10-29T10:56:00Z">
        <w:r>
          <w:t>,</w:t>
        </w:r>
      </w:ins>
      <w:ins w:id="6" w:author="Василий" w:date="2016-10-29T10:59:00Z">
        <w:r>
          <w:t xml:space="preserve"> </w:t>
        </w:r>
      </w:ins>
      <w:ins w:id="7" w:author="Василий" w:date="2016-10-29T10:56:00Z">
        <w:r>
          <w:t>совсем</w:t>
        </w:r>
      </w:ins>
      <w:ins w:id="8" w:author="Василий" w:date="2016-10-29T10:59:00Z">
        <w:r>
          <w:t xml:space="preserve"> уж</w:t>
        </w:r>
      </w:ins>
      <w:ins w:id="9" w:author="Василий" w:date="2016-10-29T10:56:00Z">
        <w:r>
          <w:t xml:space="preserve"> </w:t>
        </w:r>
      </w:ins>
      <w:del w:id="10" w:author="Василий" w:date="2016-10-29T10:56:00Z">
        <w:r w:rsidR="005F00EB" w:rsidDel="004C301A">
          <w:delText>О</w:delText>
        </w:r>
        <w:r w:rsidR="005F00EB" w:rsidDel="004C301A">
          <w:delText>т</w:delText>
        </w:r>
        <w:r w:rsidR="005F00EB" w:rsidDel="004C301A">
          <w:delText xml:space="preserve"> </w:delText>
        </w:r>
        <w:r w:rsidR="005F00EB" w:rsidDel="004C301A">
          <w:delText>в</w:delText>
        </w:r>
        <w:r w:rsidR="005F00EB" w:rsidDel="004C301A">
          <w:delText>з</w:delText>
        </w:r>
        <w:r w:rsidR="005F00EB" w:rsidDel="004C301A">
          <w:delText>л</w:delText>
        </w:r>
        <w:r w:rsidR="005F00EB" w:rsidDel="004C301A">
          <w:delText>ё</w:delText>
        </w:r>
        <w:r w:rsidR="005F00EB" w:rsidDel="004C301A">
          <w:delText>т</w:delText>
        </w:r>
        <w:r w:rsidR="005F00EB" w:rsidDel="004C301A">
          <w:delText>а</w:delText>
        </w:r>
        <w:r w:rsidR="005F00EB" w:rsidDel="004C301A">
          <w:delText xml:space="preserve"> </w:delText>
        </w:r>
        <w:r w:rsidR="005F00EB" w:rsidDel="004C301A">
          <w:delText>п</w:delText>
        </w:r>
        <w:r w:rsidR="005F00EB" w:rsidDel="004C301A">
          <w:delText>р</w:delText>
        </w:r>
        <w:r w:rsidR="005F00EB" w:rsidDel="004C301A">
          <w:delText>о</w:delText>
        </w:r>
        <w:r w:rsidR="005F00EB" w:rsidDel="004C301A">
          <w:delText>ш</w:delText>
        </w:r>
        <w:r w:rsidR="005F00EB" w:rsidDel="004C301A">
          <w:delText>л</w:delText>
        </w:r>
        <w:r w:rsidR="005F00EB" w:rsidDel="004C301A">
          <w:delText>о</w:delText>
        </w:r>
        <w:r w:rsidR="005F00EB" w:rsidDel="004C301A">
          <w:delText xml:space="preserve"> </w:delText>
        </w:r>
        <w:r w:rsidR="005F00EB" w:rsidDel="004C301A">
          <w:delText>с</w:delText>
        </w:r>
        <w:r w:rsidR="005F00EB" w:rsidDel="004C301A">
          <w:delText>о</w:delText>
        </w:r>
        <w:r w:rsidR="005F00EB" w:rsidDel="004C301A">
          <w:delText>в</w:delText>
        </w:r>
        <w:r w:rsidR="005F00EB" w:rsidDel="004C301A">
          <w:delText>с</w:delText>
        </w:r>
        <w:r w:rsidR="005F00EB" w:rsidDel="004C301A">
          <w:delText>е</w:delText>
        </w:r>
        <w:r w:rsidR="005F00EB" w:rsidDel="004C301A">
          <w:delText>м</w:delText>
        </w:r>
        <w:r w:rsidR="005F00EB" w:rsidDel="004C301A">
          <w:delText xml:space="preserve"> </w:delText>
        </w:r>
        <w:commentRangeStart w:id="11"/>
        <w:r w:rsidR="005F00EB" w:rsidDel="004C301A">
          <w:delText>в</w:delText>
        </w:r>
        <w:r w:rsidR="005F00EB" w:rsidDel="004C301A">
          <w:delText>р</w:delText>
        </w:r>
        <w:r w:rsidR="005F00EB" w:rsidDel="004C301A">
          <w:delText>е</w:delText>
        </w:r>
        <w:r w:rsidR="005F00EB" w:rsidDel="004C301A">
          <w:delText>м</w:delText>
        </w:r>
        <w:r w:rsidR="005F00EB" w:rsidDel="004C301A">
          <w:delText>я</w:delText>
        </w:r>
        <w:commentRangeEnd w:id="11"/>
        <w:r w:rsidR="005F00EB" w:rsidDel="004C301A">
          <w:commentReference w:id="11"/>
        </w:r>
        <w:r w:rsidR="005F00EB" w:rsidDel="004C301A">
          <w:delText xml:space="preserve"> </w:delText>
        </w:r>
        <w:r w:rsidR="005F00EB" w:rsidDel="004C301A">
          <w:delText>н</w:delText>
        </w:r>
      </w:del>
      <w:del w:id="12" w:author="Василий" w:date="2016-10-29T11:00:00Z">
        <w:r w:rsidR="005F00EB" w:rsidDel="004C301A">
          <w:delText>е</w:delText>
        </w:r>
        <w:r w:rsidR="005F00EB" w:rsidDel="004C301A">
          <w:delText>м</w:delText>
        </w:r>
        <w:r w:rsidR="005F00EB" w:rsidDel="004C301A">
          <w:delText>н</w:delText>
        </w:r>
        <w:r w:rsidR="005F00EB" w:rsidDel="004C301A">
          <w:delText>о</w:delText>
        </w:r>
        <w:r w:rsidR="005F00EB" w:rsidDel="004C301A">
          <w:delText>г</w:delText>
        </w:r>
        <w:r w:rsidR="005F00EB" w:rsidDel="004C301A">
          <w:delText>о</w:delText>
        </w:r>
        <w:r w:rsidR="005F00EB" w:rsidDel="004C301A">
          <w:delText>,</w:delText>
        </w:r>
      </w:del>
      <w:ins w:id="13" w:author="Василий" w:date="2016-10-29T11:00:00Z">
        <w:r>
          <w:t>немного,</w:t>
        </w:r>
      </w:ins>
      <w:r w:rsidR="005F00EB">
        <w:br/>
        <w:t>И резко прервалась полёта дорога.</w:t>
      </w:r>
      <w:r w:rsidR="005F00EB">
        <w:br/>
        <w:t>Огромное горе и горькие слёзы.</w:t>
      </w:r>
      <w:r w:rsidR="005F00EB">
        <w:br/>
        <w:t xml:space="preserve">Кладут у </w:t>
      </w:r>
      <w:r w:rsidR="005F00EB">
        <w:t>посольства, игрушки и розы.</w:t>
      </w:r>
    </w:p>
    <w:p w:rsidR="00292991" w:rsidRDefault="005F00EB">
      <w:r>
        <w:t xml:space="preserve">И вместо приятной, </w:t>
      </w:r>
      <w:r>
        <w:br/>
        <w:t>И радостной встречи,</w:t>
      </w:r>
      <w:r>
        <w:br/>
        <w:t>Горели в день траура</w:t>
      </w:r>
      <w:r>
        <w:br/>
        <w:t>Тусклые свечи.</w:t>
      </w:r>
    </w:p>
    <w:p w:rsidR="00292991" w:rsidRDefault="005F00EB">
      <w:r>
        <w:t xml:space="preserve">И </w:t>
      </w:r>
      <w:proofErr w:type="gramStart"/>
      <w:r>
        <w:t>нету</w:t>
      </w:r>
      <w:proofErr w:type="gramEnd"/>
      <w:r>
        <w:t xml:space="preserve"> здесь слов,</w:t>
      </w:r>
      <w:r>
        <w:br/>
        <w:t>Не помочь уж ничем...</w:t>
      </w:r>
      <w:r>
        <w:br/>
        <w:t>Вопрос без ответа,</w:t>
      </w:r>
      <w:r>
        <w:br/>
        <w:t>О, Боже! Зачем???</w:t>
      </w:r>
    </w:p>
    <w:sectPr w:rsidR="0029299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serega " w:date="2016-09-01T01:33:00Z" w:initials="s">
    <w:p w:rsidR="00292991" w:rsidRDefault="005F00EB">
      <w:r>
        <w:rPr>
          <w:sz w:val="20"/>
        </w:rPr>
        <w:t xml:space="preserve">Немного чего? </w:t>
      </w:r>
      <w:proofErr w:type="spellStart"/>
      <w:r>
        <w:rPr>
          <w:sz w:val="20"/>
        </w:rPr>
        <w:t>времеНИ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292991"/>
    <w:rsid w:val="00292991"/>
    <w:rsid w:val="004C301A"/>
    <w:rsid w:val="005F00EB"/>
    <w:rsid w:val="0081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4C301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3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13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4C301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3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399</Characters>
  <Application>Microsoft Office Word</Application>
  <DocSecurity>0</DocSecurity>
  <Lines>3</Lines>
  <Paragraphs>1</Paragraphs>
  <ScaleCrop>false</ScaleCrop>
  <Company>Krokoz™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2016-01-22T20:08:00Z</dcterms:created>
  <dcterms:modified xsi:type="dcterms:W3CDTF">2016-10-29T07:01:00Z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