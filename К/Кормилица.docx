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Кормилицей раньше корова была,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Я помню всё это отлично.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Под вечер из стада </w:t>
      </w:r>
      <w:proofErr w:type="gramStart"/>
      <w:r>
        <w:rPr>
          <w:rFonts w:ascii="Calibri" w:eastAsia="Calibri" w:hAnsi="Calibri" w:cs="Calibri"/>
          <w:sz w:val="28"/>
        </w:rPr>
        <w:t>полнёшенька</w:t>
      </w:r>
      <w:proofErr w:type="gramEnd"/>
      <w:r>
        <w:rPr>
          <w:rFonts w:ascii="Calibri" w:eastAsia="Calibri" w:hAnsi="Calibri" w:cs="Calibri"/>
          <w:sz w:val="28"/>
        </w:rPr>
        <w:t xml:space="preserve"> шла,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Мыча у калитки привычно.</w:t>
      </w:r>
    </w:p>
    <w:p w:rsidR="00405691" w:rsidRDefault="00405691">
      <w:pPr>
        <w:spacing w:after="200" w:line="276" w:lineRule="auto"/>
      </w:pP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Откроешь калитку, подойник возьмёшь,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Коровку любовно погладишь.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ласковым словом её назовёшь,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 корточки рядышком сядешь.</w:t>
      </w:r>
    </w:p>
    <w:p w:rsidR="00405691" w:rsidRDefault="00405691">
      <w:pPr>
        <w:spacing w:after="200" w:line="276" w:lineRule="auto"/>
      </w:pP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Она в </w:t>
      </w:r>
      <w:r>
        <w:rPr>
          <w:rFonts w:ascii="Calibri" w:eastAsia="Calibri" w:hAnsi="Calibri" w:cs="Calibri"/>
          <w:sz w:val="28"/>
        </w:rPr>
        <w:t>благодарность в затылок лизнёт,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Игриво головкой помашет.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всё понимает, и знает она,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Но</w:t>
      </w:r>
      <w:ins w:id="0" w:author="Василий" w:date="2014-12-04T14:46:00Z">
        <w:r w:rsidR="00C6356C">
          <w:rPr>
            <w:rFonts w:ascii="Calibri" w:eastAsia="Calibri" w:hAnsi="Calibri" w:cs="Calibri"/>
            <w:sz w:val="28"/>
          </w:rPr>
          <w:t>,</w:t>
        </w:r>
      </w:ins>
      <w:ins w:id="1" w:author="Василий" w:date="2014-12-04T14:56:00Z">
        <w:r>
          <w:rPr>
            <w:rFonts w:ascii="Calibri" w:eastAsia="Calibri" w:hAnsi="Calibri" w:cs="Calibri"/>
            <w:sz w:val="28"/>
          </w:rPr>
          <w:t xml:space="preserve"> ничего не </w:t>
        </w:r>
      </w:ins>
      <w:del w:id="2" w:author="Василий" w:date="2014-12-04T14:46:00Z">
        <w:r w:rsidDel="00C6356C">
          <w:rPr>
            <w:rFonts w:ascii="Calibri" w:eastAsia="Calibri" w:hAnsi="Calibri" w:cs="Calibri"/>
            <w:sz w:val="28"/>
          </w:rPr>
          <w:delText xml:space="preserve"> </w:delText>
        </w:r>
        <w:r w:rsidDel="00C6356C">
          <w:rPr>
            <w:rFonts w:ascii="Calibri" w:eastAsia="Calibri" w:hAnsi="Calibri" w:cs="Calibri"/>
            <w:sz w:val="28"/>
          </w:rPr>
          <w:delText>т</w:delText>
        </w:r>
        <w:r w:rsidDel="00C6356C">
          <w:rPr>
            <w:rFonts w:ascii="Calibri" w:eastAsia="Calibri" w:hAnsi="Calibri" w:cs="Calibri"/>
            <w:sz w:val="28"/>
          </w:rPr>
          <w:delText>о</w:delText>
        </w:r>
        <w:r w:rsidDel="00C6356C">
          <w:rPr>
            <w:rFonts w:ascii="Calibri" w:eastAsia="Calibri" w:hAnsi="Calibri" w:cs="Calibri"/>
            <w:sz w:val="28"/>
          </w:rPr>
          <w:delText>л</w:delText>
        </w:r>
        <w:r w:rsidDel="00C6356C">
          <w:rPr>
            <w:rFonts w:ascii="Calibri" w:eastAsia="Calibri" w:hAnsi="Calibri" w:cs="Calibri"/>
            <w:sz w:val="28"/>
          </w:rPr>
          <w:delText>ь</w:delText>
        </w:r>
        <w:r w:rsidDel="00C6356C">
          <w:rPr>
            <w:rFonts w:ascii="Calibri" w:eastAsia="Calibri" w:hAnsi="Calibri" w:cs="Calibri"/>
            <w:sz w:val="28"/>
          </w:rPr>
          <w:delText>к</w:delText>
        </w:r>
        <w:r w:rsidDel="00C6356C">
          <w:rPr>
            <w:rFonts w:ascii="Calibri" w:eastAsia="Calibri" w:hAnsi="Calibri" w:cs="Calibri"/>
            <w:sz w:val="28"/>
          </w:rPr>
          <w:delText>о</w:delText>
        </w:r>
        <w:r w:rsidDel="00C6356C">
          <w:rPr>
            <w:rFonts w:ascii="Calibri" w:eastAsia="Calibri" w:hAnsi="Calibri" w:cs="Calibri"/>
            <w:sz w:val="28"/>
          </w:rPr>
          <w:delText xml:space="preserve"> </w:delText>
        </w:r>
        <w:commentRangeStart w:id="3"/>
        <w:r w:rsidDel="00C6356C">
          <w:rPr>
            <w:rFonts w:ascii="Calibri" w:eastAsia="Calibri" w:hAnsi="Calibri" w:cs="Calibri"/>
            <w:sz w:val="28"/>
          </w:rPr>
          <w:delText>н</w:delText>
        </w:r>
        <w:r w:rsidDel="00C6356C">
          <w:rPr>
            <w:rFonts w:ascii="Calibri" w:eastAsia="Calibri" w:hAnsi="Calibri" w:cs="Calibri"/>
            <w:sz w:val="28"/>
          </w:rPr>
          <w:delText>и</w:delText>
        </w:r>
        <w:r w:rsidDel="00C6356C">
          <w:rPr>
            <w:rFonts w:ascii="Calibri" w:eastAsia="Calibri" w:hAnsi="Calibri" w:cs="Calibri"/>
            <w:sz w:val="28"/>
          </w:rPr>
          <w:delText>ч</w:delText>
        </w:r>
        <w:r w:rsidDel="00C6356C">
          <w:rPr>
            <w:rFonts w:ascii="Calibri" w:eastAsia="Calibri" w:hAnsi="Calibri" w:cs="Calibri"/>
            <w:sz w:val="28"/>
          </w:rPr>
          <w:delText>т</w:delText>
        </w:r>
        <w:r w:rsidDel="00C6356C">
          <w:rPr>
            <w:rFonts w:ascii="Calibri" w:eastAsia="Calibri" w:hAnsi="Calibri" w:cs="Calibri"/>
            <w:sz w:val="28"/>
          </w:rPr>
          <w:delText>о</w:delText>
        </w:r>
        <w:commentRangeEnd w:id="3"/>
        <w:r w:rsidDel="00C6356C">
          <w:rPr>
            <w:rFonts w:ascii="Calibri" w:eastAsia="Calibri" w:hAnsi="Calibri" w:cs="Calibri"/>
            <w:sz w:val="28"/>
          </w:rPr>
          <w:commentReference w:id="3"/>
        </w:r>
        <w:bookmarkStart w:id="4" w:name="_GoBack"/>
        <w:bookmarkEnd w:id="4"/>
        <w:r w:rsidDel="00C6356C">
          <w:rPr>
            <w:rFonts w:ascii="Calibri" w:eastAsia="Calibri" w:hAnsi="Calibri" w:cs="Calibri"/>
            <w:sz w:val="28"/>
          </w:rPr>
          <w:delText xml:space="preserve"> </w:delText>
        </w:r>
      </w:del>
      <w:del w:id="5" w:author="Василий" w:date="2014-12-04T14:56:00Z">
        <w:r w:rsidDel="004B3A4B">
          <w:rPr>
            <w:rFonts w:ascii="Calibri" w:eastAsia="Calibri" w:hAnsi="Calibri" w:cs="Calibri"/>
            <w:sz w:val="28"/>
          </w:rPr>
          <w:delText>н</w:delText>
        </w:r>
        <w:r w:rsidDel="004B3A4B">
          <w:rPr>
            <w:rFonts w:ascii="Calibri" w:eastAsia="Calibri" w:hAnsi="Calibri" w:cs="Calibri"/>
            <w:sz w:val="28"/>
          </w:rPr>
          <w:delText>е</w:delText>
        </w:r>
      </w:del>
      <w:r>
        <w:rPr>
          <w:rFonts w:ascii="Calibri" w:eastAsia="Calibri" w:hAnsi="Calibri" w:cs="Calibri"/>
          <w:sz w:val="28"/>
        </w:rPr>
        <w:t xml:space="preserve"> скажет.</w:t>
      </w:r>
    </w:p>
    <w:p w:rsidR="00405691" w:rsidRDefault="00405691">
      <w:pPr>
        <w:spacing w:after="200" w:line="276" w:lineRule="auto"/>
      </w:pP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Звенят о ведёрко струйки дождём,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Не дождь, будто ливень </w:t>
      </w:r>
      <w:proofErr w:type="spellStart"/>
      <w:r>
        <w:rPr>
          <w:rFonts w:ascii="Calibri" w:eastAsia="Calibri" w:hAnsi="Calibri" w:cs="Calibri"/>
          <w:sz w:val="28"/>
        </w:rPr>
        <w:t>хлестает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пену, как шапку взбивая на нём,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Наполнит подойник до края.</w:t>
      </w:r>
    </w:p>
    <w:p w:rsidR="00405691" w:rsidRDefault="00405691">
      <w:pPr>
        <w:spacing w:after="200" w:line="276" w:lineRule="auto"/>
      </w:pP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Сидят рядом</w:t>
      </w:r>
      <w:r>
        <w:rPr>
          <w:rFonts w:ascii="Calibri" w:eastAsia="Calibri" w:hAnsi="Calibri" w:cs="Calibri"/>
          <w:sz w:val="28"/>
        </w:rPr>
        <w:t xml:space="preserve"> кошки и ждут молока,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Парным молочком напоить и телка,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Собачки сидят наготове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куча детей ещё в доме.</w:t>
      </w:r>
    </w:p>
    <w:p w:rsidR="00405691" w:rsidRDefault="00405691">
      <w:pPr>
        <w:spacing w:after="200" w:line="276" w:lineRule="auto"/>
      </w:pP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Накормит кормилица всех и сполна,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Детишек-то куча, а чашка одна.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И вкусное блюдо казалось </w:t>
      </w:r>
      <w:del w:id="6" w:author="serega  " w:date="2014-11-28T17:55:00Z">
        <w:r>
          <w:rPr>
            <w:rFonts w:ascii="Calibri" w:eastAsia="Calibri" w:hAnsi="Calibri" w:cs="Calibri"/>
            <w:sz w:val="28"/>
          </w:rPr>
          <w:delText>-</w:delText>
        </w:r>
      </w:del>
      <w:ins w:id="7" w:author="serega  " w:date="2014-11-28T17:55:00Z">
        <w:r>
          <w:rPr>
            <w:rFonts w:ascii="Calibri" w:eastAsia="Calibri" w:hAnsi="Calibri" w:cs="Calibri"/>
            <w:sz w:val="28"/>
          </w:rPr>
          <w:t xml:space="preserve">– </w:t>
        </w:r>
      </w:ins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«</w:t>
      </w:r>
      <w:proofErr w:type="spellStart"/>
      <w:r>
        <w:rPr>
          <w:rFonts w:ascii="Calibri" w:eastAsia="Calibri" w:hAnsi="Calibri" w:cs="Calibri"/>
          <w:sz w:val="28"/>
        </w:rPr>
        <w:t>Мочёнками</w:t>
      </w:r>
      <w:proofErr w:type="spellEnd"/>
      <w:r>
        <w:rPr>
          <w:rFonts w:ascii="Calibri" w:eastAsia="Calibri" w:hAnsi="Calibri" w:cs="Calibri"/>
          <w:sz w:val="28"/>
        </w:rPr>
        <w:t>», так называлось.</w:t>
      </w:r>
    </w:p>
    <w:p w:rsidR="00405691" w:rsidRDefault="00405691">
      <w:pPr>
        <w:spacing w:after="200" w:line="276" w:lineRule="auto"/>
      </w:pP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Едят, уплетая за обе щеки,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Уставшие за день детишки.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 нет, не сменяем коровку свою,</w:t>
      </w:r>
    </w:p>
    <w:p w:rsidR="00405691" w:rsidRDefault="004B3A4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Ни на какие коврижки!</w:t>
      </w:r>
    </w:p>
    <w:sectPr w:rsidR="00405691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 " w:date="2014-11-28T17:54:00Z" w:initials="">
    <w:p w:rsidR="00405691" w:rsidRDefault="004B3A4B">
      <w:r>
        <w:rPr>
          <w:rFonts w:ascii="Droid Sans" w:hAnsi="Droid Sans"/>
          <w:sz w:val="20"/>
        </w:rPr>
        <w:t>Перефразировать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405691"/>
    <w:rsid w:val="00405691"/>
    <w:rsid w:val="004B3A4B"/>
    <w:rsid w:val="00C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8">
    <w:name w:val="Заглавие"/>
    <w:basedOn w:val="a"/>
    <w:pPr>
      <w:keepNext/>
      <w:keepLines/>
      <w:spacing w:before="480" w:after="120"/>
      <w:contextualSpacing/>
    </w:pPr>
    <w:rPr>
      <w:b/>
      <w:sz w:val="72"/>
    </w:rPr>
  </w:style>
  <w:style w:type="paragraph" w:styleId="a9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C6356C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35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Кормилица.docx</vt:lpstr>
    </vt:vector>
  </TitlesOfParts>
  <Company>Krokoz™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Кормилица.docx</dc:title>
  <dc:creator>василий</dc:creator>
  <cp:lastModifiedBy>Василий</cp:lastModifiedBy>
  <cp:revision>6</cp:revision>
  <dcterms:created xsi:type="dcterms:W3CDTF">2014-10-21T18:40:00Z</dcterms:created>
  <dcterms:modified xsi:type="dcterms:W3CDTF">2014-12-04T10:57:00Z</dcterms:modified>
  <dc:language>ru-RU</dc:language>
</cp:coreProperties>
</file>