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F79" w:rsidDel="00EE5623" w:rsidRDefault="00567244">
      <w:pPr>
        <w:spacing w:after="200" w:line="276" w:lineRule="auto"/>
        <w:rPr>
          <w:del w:id="0" w:author="Василий" w:date="2017-01-04T00:32:00Z"/>
        </w:rPr>
      </w:pPr>
      <w:commentRangeStart w:id="1"/>
      <w:r>
        <w:rPr>
          <w:rFonts w:ascii="Calibri" w:eastAsia="Calibri" w:hAnsi="Calibri" w:cs="Calibri"/>
          <w:sz w:val="28"/>
        </w:rPr>
        <w:t>Казалось, будет всегда так,</w:t>
      </w:r>
      <w:r>
        <w:rPr>
          <w:rFonts w:ascii="Calibri" w:eastAsia="Calibri" w:hAnsi="Calibri" w:cs="Calibri"/>
          <w:sz w:val="28"/>
        </w:rPr>
        <w:br/>
      </w:r>
      <w:ins w:id="2" w:author="Василий" w:date="2017-01-04T00:26:00Z">
        <w:r w:rsidR="00EE5623">
          <w:rPr>
            <w:rFonts w:ascii="Calibri" w:eastAsia="Calibri" w:hAnsi="Calibri" w:cs="Calibri"/>
            <w:sz w:val="28"/>
          </w:rPr>
          <w:t>Был</w:t>
        </w:r>
      </w:ins>
      <w:del w:id="3" w:author="Василий" w:date="2017-01-04T00:26:00Z">
        <w:r w:rsidDel="00EE5623">
          <w:rPr>
            <w:rFonts w:ascii="Calibri" w:eastAsia="Calibri" w:hAnsi="Calibri" w:cs="Calibri"/>
            <w:sz w:val="28"/>
          </w:rPr>
          <w:delText>Я</w:delText>
        </w:r>
      </w:del>
      <w:r>
        <w:rPr>
          <w:rFonts w:ascii="Calibri" w:eastAsia="Calibri" w:hAnsi="Calibri" w:cs="Calibri"/>
          <w:sz w:val="28"/>
        </w:rPr>
        <w:t xml:space="preserve"> полон сил и оптимизма.</w:t>
      </w:r>
      <w:r>
        <w:rPr>
          <w:rFonts w:ascii="Calibri" w:eastAsia="Calibri" w:hAnsi="Calibri" w:cs="Calibri"/>
          <w:sz w:val="28"/>
        </w:rPr>
        <w:br/>
        <w:t>Я женщин</w:t>
      </w:r>
      <w:del w:id="4" w:author="Василий" w:date="2017-01-04T00:30:00Z"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в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>х</w:delText>
        </w:r>
      </w:del>
      <w:r>
        <w:rPr>
          <w:rFonts w:ascii="Calibri" w:eastAsia="Calibri" w:hAnsi="Calibri" w:cs="Calibri"/>
          <w:sz w:val="28"/>
        </w:rPr>
        <w:t xml:space="preserve"> крепко </w:t>
      </w:r>
      <w:ins w:id="5" w:author="Василий" w:date="2017-01-04T00:30:00Z">
        <w:r w:rsidR="00EE5623">
          <w:rPr>
            <w:rFonts w:ascii="Calibri" w:eastAsia="Calibri" w:hAnsi="Calibri" w:cs="Calibri"/>
            <w:sz w:val="28"/>
          </w:rPr>
          <w:t xml:space="preserve">всех </w:t>
        </w:r>
      </w:ins>
      <w:r>
        <w:rPr>
          <w:rFonts w:ascii="Calibri" w:eastAsia="Calibri" w:hAnsi="Calibri" w:cs="Calibri"/>
          <w:sz w:val="28"/>
        </w:rPr>
        <w:t>любил,</w:t>
      </w:r>
      <w:r>
        <w:rPr>
          <w:rFonts w:ascii="Calibri" w:eastAsia="Calibri" w:hAnsi="Calibri" w:cs="Calibri"/>
          <w:sz w:val="28"/>
        </w:rPr>
        <w:br/>
        <w:t>По жизни был я атеистом.</w:t>
      </w:r>
      <w:commentRangeEnd w:id="1"/>
      <w:r>
        <w:commentReference w:id="1"/>
      </w:r>
    </w:p>
    <w:p w:rsidR="00684F79" w:rsidRDefault="00567244">
      <w:pPr>
        <w:spacing w:after="200" w:line="276" w:lineRule="auto"/>
      </w:pPr>
      <w:del w:id="6" w:author="Василий" w:date="2017-01-04T00:32:00Z">
        <w:r w:rsidDel="00EE5623">
          <w:rPr>
            <w:rFonts w:ascii="Calibri" w:eastAsia="Calibri" w:hAnsi="Calibri" w:cs="Calibri"/>
            <w:sz w:val="28"/>
          </w:rPr>
          <w:delText>Н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к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к</w:delText>
        </w:r>
        <w:r w:rsidDel="00EE5623">
          <w:rPr>
            <w:rFonts w:ascii="Calibri" w:eastAsia="Calibri" w:hAnsi="Calibri" w:cs="Calibri"/>
            <w:sz w:val="28"/>
          </w:rPr>
          <w:delText>-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б</w:delText>
        </w:r>
        <w:r w:rsidDel="00EE5623">
          <w:rPr>
            <w:rFonts w:ascii="Calibri" w:eastAsia="Calibri" w:hAnsi="Calibri" w:cs="Calibri"/>
            <w:sz w:val="28"/>
          </w:rPr>
          <w:delText>ы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р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ш</w:delText>
        </w:r>
      </w:del>
      <w:del w:id="7" w:author="Василий" w:date="2017-01-04T00:31:00Z">
        <w:r w:rsidDel="00EE5623">
          <w:rPr>
            <w:rFonts w:ascii="Calibri" w:eastAsia="Calibri" w:hAnsi="Calibri" w:cs="Calibri"/>
            <w:sz w:val="28"/>
          </w:rPr>
          <w:delText>л</w:delText>
        </w:r>
        <w:r w:rsidDel="00EE5623">
          <w:rPr>
            <w:rFonts w:ascii="Calibri" w:eastAsia="Calibri" w:hAnsi="Calibri" w:cs="Calibri"/>
            <w:sz w:val="28"/>
          </w:rPr>
          <w:delText>и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г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>д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,</w:delText>
        </w:r>
        <w:r w:rsidDel="00EE5623">
          <w:rPr>
            <w:rFonts w:ascii="Calibri" w:eastAsia="Calibri" w:hAnsi="Calibri" w:cs="Calibri"/>
            <w:sz w:val="28"/>
          </w:rPr>
          <w:br/>
        </w:r>
        <w:r w:rsidDel="00EE5623">
          <w:rPr>
            <w:rFonts w:ascii="Calibri" w:eastAsia="Calibri" w:hAnsi="Calibri" w:cs="Calibri"/>
            <w:sz w:val="28"/>
          </w:rPr>
          <w:delText>И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в</w:delText>
        </w:r>
        <w:r w:rsidDel="00EE5623">
          <w:rPr>
            <w:rFonts w:ascii="Calibri" w:eastAsia="Calibri" w:hAnsi="Calibri" w:cs="Calibri"/>
            <w:sz w:val="28"/>
          </w:rPr>
          <w:delText>р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>д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н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>я</w:delText>
        </w:r>
        <w:r w:rsidDel="00EE5623">
          <w:rPr>
            <w:rFonts w:ascii="Calibri" w:eastAsia="Calibri" w:hAnsi="Calibri" w:cs="Calibri"/>
            <w:sz w:val="28"/>
          </w:rPr>
          <w:delText>л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н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м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>.</w:delText>
        </w:r>
        <w:r w:rsidDel="00EE5623">
          <w:rPr>
            <w:rFonts w:ascii="Calibri" w:eastAsia="Calibri" w:hAnsi="Calibri" w:cs="Calibri"/>
            <w:sz w:val="28"/>
          </w:rPr>
          <w:br/>
        </w:r>
        <w:r w:rsidDel="00EE5623">
          <w:rPr>
            <w:rFonts w:ascii="Calibri" w:eastAsia="Calibri" w:hAnsi="Calibri" w:cs="Calibri"/>
            <w:sz w:val="28"/>
          </w:rPr>
          <w:delText>И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м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>б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н</w:delText>
        </w:r>
        <w:r w:rsidDel="00EE5623">
          <w:rPr>
            <w:rFonts w:ascii="Calibri" w:eastAsia="Calibri" w:hAnsi="Calibri" w:cs="Calibri"/>
            <w:sz w:val="28"/>
          </w:rPr>
          <w:delText>е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б</w:delText>
        </w:r>
        <w:r w:rsidDel="00EE5623">
          <w:rPr>
            <w:rFonts w:ascii="Calibri" w:eastAsia="Calibri" w:hAnsi="Calibri" w:cs="Calibri"/>
            <w:sz w:val="28"/>
          </w:rPr>
          <w:delText>у</w:delText>
        </w:r>
        <w:r w:rsidDel="00EE5623">
          <w:rPr>
            <w:rFonts w:ascii="Calibri" w:eastAsia="Calibri" w:hAnsi="Calibri" w:cs="Calibri"/>
            <w:sz w:val="28"/>
          </w:rPr>
          <w:delText>д</w:delText>
        </w:r>
        <w:r w:rsidDel="00EE5623">
          <w:rPr>
            <w:rFonts w:ascii="Calibri" w:eastAsia="Calibri" w:hAnsi="Calibri" w:cs="Calibri"/>
            <w:sz w:val="28"/>
          </w:rPr>
          <w:delText>у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л</w:delText>
        </w:r>
        <w:r w:rsidDel="00EE5623">
          <w:rPr>
            <w:rFonts w:ascii="Calibri" w:eastAsia="Calibri" w:hAnsi="Calibri" w:cs="Calibri"/>
            <w:sz w:val="28"/>
          </w:rPr>
          <w:delText>г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ь</w:delText>
        </w:r>
        <w:r w:rsidDel="00EE5623">
          <w:rPr>
            <w:rFonts w:ascii="Calibri" w:eastAsia="Calibri" w:hAnsi="Calibri" w:cs="Calibri"/>
            <w:sz w:val="28"/>
          </w:rPr>
          <w:delText>,</w:delText>
        </w:r>
        <w:r w:rsidDel="00EE5623">
          <w:rPr>
            <w:rFonts w:ascii="Calibri" w:eastAsia="Calibri" w:hAnsi="Calibri" w:cs="Calibri"/>
            <w:sz w:val="28"/>
          </w:rPr>
          <w:br/>
        </w:r>
        <w:r w:rsidDel="00EE5623">
          <w:rPr>
            <w:rFonts w:ascii="Calibri" w:eastAsia="Calibri" w:hAnsi="Calibri" w:cs="Calibri"/>
            <w:sz w:val="28"/>
          </w:rPr>
          <w:delText>Я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и</w:delText>
        </w:r>
        <w:r w:rsidDel="00EE5623">
          <w:rPr>
            <w:rFonts w:ascii="Calibri" w:eastAsia="Calibri" w:hAnsi="Calibri" w:cs="Calibri"/>
            <w:sz w:val="28"/>
          </w:rPr>
          <w:delText>х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р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л</w:delText>
        </w:r>
        <w:r w:rsidDel="00EE5623">
          <w:rPr>
            <w:rFonts w:ascii="Calibri" w:eastAsia="Calibri" w:hAnsi="Calibri" w:cs="Calibri"/>
            <w:sz w:val="28"/>
          </w:rPr>
          <w:delText>с</w:delText>
        </w:r>
        <w:r w:rsidDel="00EE5623">
          <w:rPr>
            <w:rFonts w:ascii="Calibri" w:eastAsia="Calibri" w:hAnsi="Calibri" w:cs="Calibri"/>
            <w:sz w:val="28"/>
          </w:rPr>
          <w:delText>я</w:delText>
        </w:r>
        <w:r w:rsidDel="00EE5623">
          <w:rPr>
            <w:rFonts w:ascii="Calibri" w:eastAsia="Calibri" w:hAnsi="Calibri" w:cs="Calibri"/>
            <w:sz w:val="28"/>
          </w:rPr>
          <w:delText xml:space="preserve"> 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>б</w:delText>
        </w:r>
        <w:r w:rsidDel="00EE5623">
          <w:rPr>
            <w:rFonts w:ascii="Calibri" w:eastAsia="Calibri" w:hAnsi="Calibri" w:cs="Calibri"/>
            <w:sz w:val="28"/>
          </w:rPr>
          <w:delText>о</w:delText>
        </w:r>
        <w:r w:rsidDel="00EE5623">
          <w:rPr>
            <w:rFonts w:ascii="Calibri" w:eastAsia="Calibri" w:hAnsi="Calibri" w:cs="Calibri"/>
            <w:sz w:val="28"/>
          </w:rPr>
          <w:delText>г</w:delText>
        </w:r>
        <w:r w:rsidDel="00EE5623">
          <w:rPr>
            <w:rFonts w:ascii="Calibri" w:eastAsia="Calibri" w:hAnsi="Calibri" w:cs="Calibri"/>
            <w:sz w:val="28"/>
          </w:rPr>
          <w:delText>н</w:delText>
        </w:r>
        <w:r w:rsidDel="00EE5623">
          <w:rPr>
            <w:rFonts w:ascii="Calibri" w:eastAsia="Calibri" w:hAnsi="Calibri" w:cs="Calibri"/>
            <w:sz w:val="28"/>
          </w:rPr>
          <w:delText>а</w:delText>
        </w:r>
        <w:r w:rsidDel="00EE5623">
          <w:rPr>
            <w:rFonts w:ascii="Calibri" w:eastAsia="Calibri" w:hAnsi="Calibri" w:cs="Calibri"/>
            <w:sz w:val="28"/>
          </w:rPr>
          <w:delText>т</w:delText>
        </w:r>
        <w:r w:rsidDel="00EE5623">
          <w:rPr>
            <w:rFonts w:ascii="Calibri" w:eastAsia="Calibri" w:hAnsi="Calibri" w:cs="Calibri"/>
            <w:sz w:val="28"/>
          </w:rPr>
          <w:delText>ь</w:delText>
        </w:r>
        <w:r w:rsidDel="00EE5623">
          <w:rPr>
            <w:rFonts w:ascii="Calibri" w:eastAsia="Calibri" w:hAnsi="Calibri" w:cs="Calibri"/>
            <w:sz w:val="28"/>
          </w:rPr>
          <w:delText>.</w:delText>
        </w:r>
      </w:del>
    </w:p>
    <w:p w:rsidR="00684F79" w:rsidRDefault="0056724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Природу трудно укротить,</w:t>
      </w:r>
      <w:r>
        <w:rPr>
          <w:rFonts w:ascii="Calibri" w:eastAsia="Calibri" w:hAnsi="Calibri" w:cs="Calibri"/>
          <w:sz w:val="28"/>
        </w:rPr>
        <w:br/>
        <w:t xml:space="preserve">А жизнь как </w:t>
      </w:r>
      <w:r>
        <w:rPr>
          <w:rFonts w:ascii="Calibri" w:eastAsia="Calibri" w:hAnsi="Calibri" w:cs="Calibri"/>
          <w:sz w:val="28"/>
        </w:rPr>
        <w:t>тоненькая нить.</w:t>
      </w:r>
      <w:r>
        <w:rPr>
          <w:rFonts w:ascii="Calibri" w:eastAsia="Calibri" w:hAnsi="Calibri" w:cs="Calibri"/>
          <w:sz w:val="28"/>
        </w:rPr>
        <w:br/>
        <w:t>Её боялся оборвать,</w:t>
      </w:r>
      <w:r>
        <w:rPr>
          <w:rFonts w:ascii="Calibri" w:eastAsia="Calibri" w:hAnsi="Calibri" w:cs="Calibri"/>
          <w:sz w:val="28"/>
        </w:rPr>
        <w:br/>
        <w:t>От жизни много хотел взять.</w:t>
      </w:r>
    </w:p>
    <w:p w:rsidR="00684F79" w:rsidRDefault="0056724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Настало время, прыть утихла,</w:t>
      </w:r>
      <w:r>
        <w:rPr>
          <w:rFonts w:ascii="Calibri" w:eastAsia="Calibri" w:hAnsi="Calibri" w:cs="Calibri"/>
          <w:sz w:val="28"/>
        </w:rPr>
        <w:br/>
        <w:t>Осталось только вспоминать.</w:t>
      </w:r>
      <w:r>
        <w:rPr>
          <w:rFonts w:ascii="Calibri" w:eastAsia="Calibri" w:hAnsi="Calibri" w:cs="Calibri"/>
          <w:sz w:val="28"/>
        </w:rPr>
        <w:br/>
        <w:t>По интернету переписка,</w:t>
      </w:r>
      <w:r>
        <w:rPr>
          <w:rFonts w:ascii="Calibri" w:eastAsia="Calibri" w:hAnsi="Calibri" w:cs="Calibri"/>
          <w:sz w:val="28"/>
        </w:rPr>
        <w:br/>
        <w:t>Чтоб комплименты раздавать</w:t>
      </w:r>
      <w:ins w:id="8" w:author="Василий" w:date="2017-01-04T00:39:00Z">
        <w:r w:rsidR="008E1CCD">
          <w:rPr>
            <w:rFonts w:ascii="Calibri" w:eastAsia="Calibri" w:hAnsi="Calibri" w:cs="Calibri"/>
            <w:sz w:val="28"/>
          </w:rPr>
          <w:t>,</w:t>
        </w:r>
      </w:ins>
      <w:del w:id="9" w:author="Василий" w:date="2017-01-04T00:39:00Z">
        <w:r w:rsidDel="008E1CCD">
          <w:rPr>
            <w:rFonts w:ascii="Calibri" w:eastAsia="Calibri" w:hAnsi="Calibri" w:cs="Calibri"/>
            <w:sz w:val="28"/>
          </w:rPr>
          <w:delText>.</w:delText>
        </w:r>
      </w:del>
    </w:p>
    <w:p w:rsidR="00684F79" w:rsidRDefault="008E1CCD">
      <w:pPr>
        <w:spacing w:after="200" w:line="276" w:lineRule="auto"/>
      </w:pPr>
      <w:ins w:id="10" w:author="Василий" w:date="2017-01-04T00:40:00Z">
        <w:r>
          <w:rPr>
            <w:rFonts w:ascii="Calibri" w:eastAsia="Calibri" w:hAnsi="Calibri" w:cs="Calibri"/>
            <w:sz w:val="28"/>
          </w:rPr>
          <w:t>А</w:t>
        </w:r>
      </w:ins>
      <w:del w:id="11" w:author="Василий" w:date="2017-01-04T00:40:00Z">
        <w:r w:rsidR="00567244" w:rsidDel="008E1CCD">
          <w:rPr>
            <w:rFonts w:ascii="Calibri" w:eastAsia="Calibri" w:hAnsi="Calibri" w:cs="Calibri"/>
            <w:sz w:val="28"/>
          </w:rPr>
          <w:delText>И</w:delText>
        </w:r>
      </w:del>
      <w:r w:rsidR="00567244">
        <w:rPr>
          <w:rFonts w:ascii="Calibri" w:eastAsia="Calibri" w:hAnsi="Calibri" w:cs="Calibri"/>
          <w:sz w:val="28"/>
        </w:rPr>
        <w:t xml:space="preserve"> это тоже ведь общенье</w:t>
      </w:r>
      <w:ins w:id="12" w:author="Василий" w:date="2017-01-04T00:39:00Z">
        <w:r>
          <w:rPr>
            <w:rFonts w:ascii="Calibri" w:eastAsia="Calibri" w:hAnsi="Calibri" w:cs="Calibri"/>
            <w:sz w:val="28"/>
          </w:rPr>
          <w:t>.</w:t>
        </w:r>
      </w:ins>
      <w:del w:id="13" w:author="Василий" w:date="2017-01-04T00:39:00Z">
        <w:r w:rsidR="00567244" w:rsidDel="008E1CCD">
          <w:rPr>
            <w:rFonts w:ascii="Calibri" w:eastAsia="Calibri" w:hAnsi="Calibri" w:cs="Calibri"/>
            <w:sz w:val="28"/>
          </w:rPr>
          <w:delText>,</w:delText>
        </w:r>
      </w:del>
      <w:r w:rsidR="00567244">
        <w:rPr>
          <w:rFonts w:ascii="Calibri" w:eastAsia="Calibri" w:hAnsi="Calibri" w:cs="Calibri"/>
          <w:sz w:val="28"/>
        </w:rPr>
        <w:br/>
        <w:t>И есть другие увлеченья</w:t>
      </w:r>
      <w:ins w:id="14" w:author="Василий" w:date="2017-01-04T00:40:00Z">
        <w:r>
          <w:rPr>
            <w:rFonts w:ascii="Calibri" w:eastAsia="Calibri" w:hAnsi="Calibri" w:cs="Calibri"/>
            <w:sz w:val="28"/>
          </w:rPr>
          <w:t>,</w:t>
        </w:r>
      </w:ins>
      <w:del w:id="15" w:author="Василий" w:date="2017-01-04T00:32:00Z">
        <w:r w:rsidR="00567244" w:rsidDel="00EE5623">
          <w:rPr>
            <w:rFonts w:ascii="Calibri" w:eastAsia="Calibri" w:hAnsi="Calibri" w:cs="Calibri"/>
            <w:sz w:val="28"/>
          </w:rPr>
          <w:delText xml:space="preserve"> </w:delText>
        </w:r>
        <w:r w:rsidR="00567244" w:rsidDel="00EE5623">
          <w:rPr>
            <w:rFonts w:ascii="Calibri" w:eastAsia="Calibri" w:hAnsi="Calibri" w:cs="Calibri"/>
            <w:sz w:val="28"/>
          </w:rPr>
          <w:delText>-</w:delText>
        </w:r>
      </w:del>
      <w:r w:rsidR="00567244">
        <w:rPr>
          <w:rFonts w:ascii="Calibri" w:eastAsia="Calibri" w:hAnsi="Calibri" w:cs="Calibri"/>
          <w:sz w:val="28"/>
        </w:rPr>
        <w:br/>
        <w:t>Рыбалка, пчёлы и охота</w:t>
      </w:r>
      <w:ins w:id="16" w:author="Василий" w:date="2017-01-04T00:36:00Z">
        <w:r>
          <w:rPr>
            <w:rFonts w:ascii="Calibri" w:eastAsia="Calibri" w:hAnsi="Calibri" w:cs="Calibri"/>
            <w:sz w:val="28"/>
          </w:rPr>
          <w:t>,</w:t>
        </w:r>
      </w:ins>
      <w:del w:id="17" w:author="Василий" w:date="2017-01-04T00:36:00Z">
        <w:r w:rsidR="00567244" w:rsidDel="008E1CCD">
          <w:rPr>
            <w:rFonts w:ascii="Calibri" w:eastAsia="Calibri" w:hAnsi="Calibri" w:cs="Calibri"/>
            <w:sz w:val="28"/>
          </w:rPr>
          <w:delText>.</w:delText>
        </w:r>
      </w:del>
      <w:r w:rsidR="00567244">
        <w:rPr>
          <w:rFonts w:ascii="Calibri" w:eastAsia="Calibri" w:hAnsi="Calibri" w:cs="Calibri"/>
          <w:sz w:val="28"/>
        </w:rPr>
        <w:br/>
      </w:r>
      <w:ins w:id="18" w:author="Василий" w:date="2017-01-04T00:38:00Z">
        <w:r>
          <w:rPr>
            <w:rFonts w:ascii="Calibri" w:eastAsia="Calibri" w:hAnsi="Calibri" w:cs="Calibri"/>
            <w:sz w:val="28"/>
          </w:rPr>
          <w:t>Да и по дому есть работа</w:t>
        </w:r>
      </w:ins>
      <w:ins w:id="19" w:author="Василий" w:date="2017-01-04T00:37:00Z">
        <w:r>
          <w:rPr>
            <w:rFonts w:ascii="Calibri" w:eastAsia="Calibri" w:hAnsi="Calibri" w:cs="Calibri"/>
            <w:sz w:val="28"/>
          </w:rPr>
          <w:t>.</w:t>
        </w:r>
      </w:ins>
      <w:del w:id="20" w:author="Василий" w:date="2017-01-04T00:36:00Z">
        <w:r w:rsidR="00567244" w:rsidDel="008E1CCD">
          <w:rPr>
            <w:rFonts w:ascii="Calibri" w:eastAsia="Calibri" w:hAnsi="Calibri" w:cs="Calibri"/>
            <w:sz w:val="28"/>
          </w:rPr>
          <w:delText>В</w:delText>
        </w:r>
        <w:r w:rsidR="00567244" w:rsidDel="008E1CCD">
          <w:rPr>
            <w:rFonts w:ascii="Calibri" w:eastAsia="Calibri" w:hAnsi="Calibri" w:cs="Calibri"/>
            <w:sz w:val="28"/>
          </w:rPr>
          <w:delText>о</w:delText>
        </w:r>
        <w:r w:rsidR="00567244" w:rsidDel="008E1CCD">
          <w:rPr>
            <w:rFonts w:ascii="Calibri" w:eastAsia="Calibri" w:hAnsi="Calibri" w:cs="Calibri"/>
            <w:sz w:val="28"/>
          </w:rPr>
          <w:delText>к</w:delText>
        </w:r>
        <w:r w:rsidR="00567244" w:rsidDel="008E1CCD">
          <w:rPr>
            <w:rFonts w:ascii="Calibri" w:eastAsia="Calibri" w:hAnsi="Calibri" w:cs="Calibri"/>
            <w:sz w:val="28"/>
          </w:rPr>
          <w:delText>р</w:delText>
        </w:r>
        <w:r w:rsidR="00567244" w:rsidDel="008E1CCD">
          <w:rPr>
            <w:rFonts w:ascii="Calibri" w:eastAsia="Calibri" w:hAnsi="Calibri" w:cs="Calibri"/>
            <w:sz w:val="28"/>
          </w:rPr>
          <w:delText>у</w:delText>
        </w:r>
        <w:r w:rsidR="00567244" w:rsidDel="008E1CCD">
          <w:rPr>
            <w:rFonts w:ascii="Calibri" w:eastAsia="Calibri" w:hAnsi="Calibri" w:cs="Calibri"/>
            <w:sz w:val="28"/>
          </w:rPr>
          <w:delText>г</w:delText>
        </w:r>
        <w:r w:rsidR="00567244" w:rsidDel="008E1CCD">
          <w:rPr>
            <w:rFonts w:ascii="Calibri" w:eastAsia="Calibri" w:hAnsi="Calibri" w:cs="Calibri"/>
            <w:sz w:val="28"/>
          </w:rPr>
          <w:delText xml:space="preserve"> </w:delText>
        </w:r>
        <w:r w:rsidR="00567244" w:rsidDel="008E1CCD">
          <w:rPr>
            <w:rFonts w:ascii="Calibri" w:eastAsia="Calibri" w:hAnsi="Calibri" w:cs="Calibri"/>
            <w:sz w:val="28"/>
          </w:rPr>
          <w:delText>м</w:delText>
        </w:r>
        <w:r w:rsidR="00567244" w:rsidDel="008E1CCD">
          <w:rPr>
            <w:rFonts w:ascii="Calibri" w:eastAsia="Calibri" w:hAnsi="Calibri" w:cs="Calibri"/>
            <w:sz w:val="28"/>
          </w:rPr>
          <w:delText>е</w:delText>
        </w:r>
        <w:r w:rsidR="00567244" w:rsidDel="008E1CCD">
          <w:rPr>
            <w:rFonts w:ascii="Calibri" w:eastAsia="Calibri" w:hAnsi="Calibri" w:cs="Calibri"/>
            <w:sz w:val="28"/>
          </w:rPr>
          <w:delText>н</w:delText>
        </w:r>
        <w:r w:rsidR="00567244" w:rsidDel="008E1CCD">
          <w:rPr>
            <w:rFonts w:ascii="Calibri" w:eastAsia="Calibri" w:hAnsi="Calibri" w:cs="Calibri"/>
            <w:sz w:val="28"/>
          </w:rPr>
          <w:delText>я</w:delText>
        </w:r>
        <w:r w:rsidR="00567244" w:rsidDel="008E1CCD">
          <w:rPr>
            <w:rFonts w:ascii="Calibri" w:eastAsia="Calibri" w:hAnsi="Calibri" w:cs="Calibri"/>
            <w:sz w:val="28"/>
          </w:rPr>
          <w:delText xml:space="preserve"> </w:delText>
        </w:r>
        <w:r w:rsidR="00567244" w:rsidDel="008E1CCD">
          <w:rPr>
            <w:rFonts w:ascii="Calibri" w:eastAsia="Calibri" w:hAnsi="Calibri" w:cs="Calibri"/>
            <w:sz w:val="28"/>
          </w:rPr>
          <w:delText>к</w:delText>
        </w:r>
        <w:r w:rsidR="00567244" w:rsidDel="008E1CCD">
          <w:rPr>
            <w:rFonts w:ascii="Calibri" w:eastAsia="Calibri" w:hAnsi="Calibri" w:cs="Calibri"/>
            <w:sz w:val="28"/>
          </w:rPr>
          <w:delText>р</w:delText>
        </w:r>
        <w:r w:rsidR="00567244" w:rsidDel="008E1CCD">
          <w:rPr>
            <w:rFonts w:ascii="Calibri" w:eastAsia="Calibri" w:hAnsi="Calibri" w:cs="Calibri"/>
            <w:sz w:val="28"/>
          </w:rPr>
          <w:delText>а</w:delText>
        </w:r>
        <w:r w:rsidR="00567244" w:rsidDel="008E1CCD">
          <w:rPr>
            <w:rFonts w:ascii="Calibri" w:eastAsia="Calibri" w:hAnsi="Calibri" w:cs="Calibri"/>
            <w:sz w:val="28"/>
          </w:rPr>
          <w:delText>с</w:delText>
        </w:r>
        <w:r w:rsidR="00567244" w:rsidDel="008E1CCD">
          <w:rPr>
            <w:rFonts w:ascii="Calibri" w:eastAsia="Calibri" w:hAnsi="Calibri" w:cs="Calibri"/>
            <w:sz w:val="28"/>
          </w:rPr>
          <w:delText>а</w:delText>
        </w:r>
        <w:r w:rsidR="00567244" w:rsidDel="008E1CCD">
          <w:rPr>
            <w:rFonts w:ascii="Calibri" w:eastAsia="Calibri" w:hAnsi="Calibri" w:cs="Calibri"/>
            <w:sz w:val="28"/>
          </w:rPr>
          <w:delText xml:space="preserve"> </w:delText>
        </w:r>
        <w:r w:rsidR="00567244" w:rsidDel="008E1CCD">
          <w:rPr>
            <w:rFonts w:ascii="Calibri" w:eastAsia="Calibri" w:hAnsi="Calibri" w:cs="Calibri"/>
            <w:sz w:val="28"/>
          </w:rPr>
          <w:delText>п</w:delText>
        </w:r>
        <w:r w:rsidR="00567244" w:rsidDel="008E1CCD">
          <w:rPr>
            <w:rFonts w:ascii="Calibri" w:eastAsia="Calibri" w:hAnsi="Calibri" w:cs="Calibri"/>
            <w:sz w:val="28"/>
          </w:rPr>
          <w:delText>р</w:delText>
        </w:r>
        <w:r w:rsidR="00567244" w:rsidDel="008E1CCD">
          <w:rPr>
            <w:rFonts w:ascii="Calibri" w:eastAsia="Calibri" w:hAnsi="Calibri" w:cs="Calibri"/>
            <w:sz w:val="28"/>
          </w:rPr>
          <w:delText>и</w:delText>
        </w:r>
        <w:r w:rsidR="00567244" w:rsidDel="008E1CCD">
          <w:rPr>
            <w:rFonts w:ascii="Calibri" w:eastAsia="Calibri" w:hAnsi="Calibri" w:cs="Calibri"/>
            <w:sz w:val="28"/>
          </w:rPr>
          <w:delText>р</w:delText>
        </w:r>
        <w:r w:rsidR="00567244" w:rsidDel="008E1CCD">
          <w:rPr>
            <w:rFonts w:ascii="Calibri" w:eastAsia="Calibri" w:hAnsi="Calibri" w:cs="Calibri"/>
            <w:sz w:val="28"/>
          </w:rPr>
          <w:delText>о</w:delText>
        </w:r>
        <w:r w:rsidR="00567244" w:rsidDel="008E1CCD">
          <w:rPr>
            <w:rFonts w:ascii="Calibri" w:eastAsia="Calibri" w:hAnsi="Calibri" w:cs="Calibri"/>
            <w:sz w:val="28"/>
          </w:rPr>
          <w:delText>д</w:delText>
        </w:r>
        <w:r w:rsidR="00567244" w:rsidDel="008E1CCD">
          <w:rPr>
            <w:rFonts w:ascii="Calibri" w:eastAsia="Calibri" w:hAnsi="Calibri" w:cs="Calibri"/>
            <w:sz w:val="28"/>
          </w:rPr>
          <w:delText>а</w:delText>
        </w:r>
        <w:r w:rsidR="00567244" w:rsidDel="008E1CCD">
          <w:rPr>
            <w:rFonts w:ascii="Calibri" w:eastAsia="Calibri" w:hAnsi="Calibri" w:cs="Calibri"/>
            <w:sz w:val="28"/>
          </w:rPr>
          <w:delText>!</w:delText>
        </w:r>
      </w:del>
    </w:p>
    <w:p w:rsidR="00684F79" w:rsidDel="008E1CCD" w:rsidRDefault="00567244">
      <w:pPr>
        <w:spacing w:after="200" w:line="276" w:lineRule="auto"/>
        <w:rPr>
          <w:del w:id="21" w:author="Василий" w:date="2017-01-04T00:41:00Z"/>
          <w:rFonts w:ascii="Calibri" w:eastAsia="Calibri" w:hAnsi="Calibri" w:cs="Calibri"/>
          <w:sz w:val="28"/>
        </w:rPr>
      </w:pPr>
      <w:commentRangeStart w:id="22"/>
      <w:r>
        <w:rPr>
          <w:rFonts w:ascii="Calibri" w:eastAsia="Calibri" w:hAnsi="Calibri" w:cs="Calibri"/>
          <w:sz w:val="28"/>
        </w:rPr>
        <w:t>Пишу картины по холсту,</w:t>
      </w:r>
      <w:r>
        <w:rPr>
          <w:rFonts w:ascii="Calibri" w:eastAsia="Calibri" w:hAnsi="Calibri" w:cs="Calibri"/>
          <w:sz w:val="28"/>
        </w:rPr>
        <w:br/>
        <w:t>Природы чаще красоту.</w:t>
      </w:r>
      <w:del w:id="23" w:author="Василий" w:date="2017-01-04T00:41:00Z">
        <w:r w:rsidDel="008E1CCD">
          <w:rPr>
            <w:rFonts w:ascii="Calibri" w:eastAsia="Calibri" w:hAnsi="Calibri" w:cs="Calibri"/>
            <w:sz w:val="28"/>
          </w:rPr>
          <w:br/>
        </w:r>
        <w:r w:rsidDel="008E1CCD">
          <w:rPr>
            <w:rFonts w:ascii="Calibri" w:eastAsia="Calibri" w:hAnsi="Calibri" w:cs="Calibri"/>
            <w:sz w:val="28"/>
          </w:rPr>
          <w:delText>О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е</w:delText>
        </w:r>
        <w:r w:rsidDel="008E1CCD">
          <w:rPr>
            <w:rFonts w:ascii="Calibri" w:eastAsia="Calibri" w:hAnsi="Calibri" w:cs="Calibri"/>
            <w:sz w:val="28"/>
          </w:rPr>
          <w:delText>н</w:delText>
        </w:r>
        <w:r w:rsidDel="008E1CCD">
          <w:rPr>
            <w:rFonts w:ascii="Calibri" w:eastAsia="Calibri" w:hAnsi="Calibri" w:cs="Calibri"/>
            <w:sz w:val="28"/>
          </w:rPr>
          <w:delText>н</w:delText>
        </w:r>
        <w:r w:rsidDel="008E1CCD">
          <w:rPr>
            <w:rFonts w:ascii="Calibri" w:eastAsia="Calibri" w:hAnsi="Calibri" w:cs="Calibri"/>
            <w:sz w:val="28"/>
          </w:rPr>
          <w:delText>и</w:delText>
        </w:r>
        <w:r w:rsidDel="008E1CCD">
          <w:rPr>
            <w:rFonts w:ascii="Calibri" w:eastAsia="Calibri" w:hAnsi="Calibri" w:cs="Calibri"/>
            <w:sz w:val="28"/>
          </w:rPr>
          <w:delText>й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л</w:delText>
        </w:r>
        <w:r w:rsidDel="008E1CCD">
          <w:rPr>
            <w:rFonts w:ascii="Calibri" w:eastAsia="Calibri" w:hAnsi="Calibri" w:cs="Calibri"/>
            <w:sz w:val="28"/>
          </w:rPr>
          <w:delText>е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,</w:delText>
        </w:r>
        <w:r w:rsidDel="008E1CCD">
          <w:rPr>
            <w:rFonts w:ascii="Calibri" w:eastAsia="Calibri" w:hAnsi="Calibri" w:cs="Calibri"/>
            <w:sz w:val="28"/>
          </w:rPr>
          <w:br/>
        </w:r>
        <w:r w:rsidDel="008E1CCD">
          <w:rPr>
            <w:rFonts w:ascii="Calibri" w:eastAsia="Calibri" w:hAnsi="Calibri" w:cs="Calibri"/>
            <w:sz w:val="28"/>
          </w:rPr>
          <w:delText>З</w:delText>
        </w:r>
        <w:r w:rsidDel="008E1CCD">
          <w:rPr>
            <w:rFonts w:ascii="Calibri" w:eastAsia="Calibri" w:hAnsi="Calibri" w:cs="Calibri"/>
            <w:sz w:val="28"/>
          </w:rPr>
          <w:delText>д</w:delText>
        </w:r>
        <w:r w:rsidDel="008E1CCD">
          <w:rPr>
            <w:rFonts w:ascii="Calibri" w:eastAsia="Calibri" w:hAnsi="Calibri" w:cs="Calibri"/>
            <w:sz w:val="28"/>
          </w:rPr>
          <w:delText>е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ь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б</w:delText>
        </w:r>
        <w:r w:rsidDel="008E1CCD">
          <w:rPr>
            <w:rFonts w:ascii="Calibri" w:eastAsia="Calibri" w:hAnsi="Calibri" w:cs="Calibri"/>
            <w:sz w:val="28"/>
          </w:rPr>
          <w:delText>у</w:delText>
        </w:r>
        <w:r w:rsidDel="008E1CCD">
          <w:rPr>
            <w:rFonts w:ascii="Calibri" w:eastAsia="Calibri" w:hAnsi="Calibri" w:cs="Calibri"/>
            <w:sz w:val="28"/>
          </w:rPr>
          <w:delText>й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т</w:delText>
        </w:r>
        <w:r w:rsidDel="008E1CCD">
          <w:rPr>
            <w:rFonts w:ascii="Calibri" w:eastAsia="Calibri" w:hAnsi="Calibri" w:cs="Calibri"/>
            <w:sz w:val="28"/>
          </w:rPr>
          <w:delText>в</w:delText>
        </w:r>
        <w:r w:rsidDel="008E1CCD">
          <w:rPr>
            <w:rFonts w:ascii="Calibri" w:eastAsia="Calibri" w:hAnsi="Calibri" w:cs="Calibri"/>
            <w:sz w:val="28"/>
          </w:rPr>
          <w:delText>о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>р</w:delText>
        </w:r>
        <w:r w:rsidDel="008E1CCD">
          <w:rPr>
            <w:rFonts w:ascii="Calibri" w:eastAsia="Calibri" w:hAnsi="Calibri" w:cs="Calibri"/>
            <w:sz w:val="28"/>
          </w:rPr>
          <w:delText>а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о</w:delText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>.</w:delText>
        </w:r>
      </w:del>
    </w:p>
    <w:p w:rsidR="00684F79" w:rsidRDefault="00567244">
      <w:pPr>
        <w:spacing w:after="200" w:line="276" w:lineRule="auto"/>
      </w:pPr>
      <w:del w:id="24" w:author="Василий" w:date="2017-01-04T00:41:00Z">
        <w:r w:rsidDel="008E1CCD">
          <w:rPr>
            <w:rFonts w:ascii="Calibri" w:eastAsia="Calibri" w:hAnsi="Calibri" w:cs="Calibri"/>
            <w:sz w:val="28"/>
          </w:rPr>
          <w:delText>Р</w:delText>
        </w:r>
        <w:r w:rsidDel="008E1CCD">
          <w:rPr>
            <w:rFonts w:ascii="Calibri" w:eastAsia="Calibri" w:hAnsi="Calibri" w:cs="Calibri"/>
            <w:sz w:val="28"/>
          </w:rPr>
          <w:delText>е</w:delText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>а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з</w:delText>
        </w:r>
        <w:r w:rsidDel="008E1CCD">
          <w:rPr>
            <w:rFonts w:ascii="Calibri" w:eastAsia="Calibri" w:hAnsi="Calibri" w:cs="Calibri"/>
            <w:sz w:val="28"/>
          </w:rPr>
          <w:delText>и</w:delText>
        </w:r>
        <w:r w:rsidDel="008E1CCD">
          <w:rPr>
            <w:rFonts w:ascii="Calibri" w:eastAsia="Calibri" w:hAnsi="Calibri" w:cs="Calibri"/>
            <w:sz w:val="28"/>
          </w:rPr>
          <w:delText>м</w:delText>
        </w:r>
        <w:r w:rsidDel="008E1CCD">
          <w:rPr>
            <w:rFonts w:ascii="Calibri" w:eastAsia="Calibri" w:hAnsi="Calibri" w:cs="Calibri"/>
            <w:sz w:val="28"/>
          </w:rPr>
          <w:delText>о</w:delText>
        </w:r>
        <w:r w:rsidDel="008E1CCD">
          <w:rPr>
            <w:rFonts w:ascii="Calibri" w:eastAsia="Calibri" w:hAnsi="Calibri" w:cs="Calibri"/>
            <w:sz w:val="28"/>
          </w:rPr>
          <w:delText>й</w:delText>
        </w:r>
        <w:r w:rsidDel="008E1CCD">
          <w:rPr>
            <w:rFonts w:ascii="Calibri" w:eastAsia="Calibri" w:hAnsi="Calibri" w:cs="Calibri"/>
            <w:sz w:val="28"/>
          </w:rPr>
          <w:delText>,</w:delText>
        </w:r>
        <w:r w:rsidDel="008E1CCD">
          <w:rPr>
            <w:rFonts w:ascii="Calibri" w:eastAsia="Calibri" w:hAnsi="Calibri" w:cs="Calibri"/>
            <w:sz w:val="28"/>
          </w:rPr>
          <w:br/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>а</w:delText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м</w:delText>
        </w:r>
        <w:r w:rsidDel="008E1CCD">
          <w:rPr>
            <w:rFonts w:ascii="Calibri" w:eastAsia="Calibri" w:hAnsi="Calibri" w:cs="Calibri"/>
            <w:sz w:val="28"/>
          </w:rPr>
          <w:delText>о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т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и</w:delText>
        </w:r>
        <w:r w:rsidDel="008E1CCD">
          <w:rPr>
            <w:rFonts w:ascii="Calibri" w:eastAsia="Calibri" w:hAnsi="Calibri" w:cs="Calibri"/>
            <w:sz w:val="28"/>
          </w:rPr>
          <w:delText>з</w:delText>
        </w:r>
        <w:r w:rsidDel="008E1CCD">
          <w:rPr>
            <w:rFonts w:ascii="Calibri" w:eastAsia="Calibri" w:hAnsi="Calibri" w:cs="Calibri"/>
            <w:sz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</w:rPr>
          <w:delText>с</w:delText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>а</w:delText>
        </w:r>
        <w:r w:rsidDel="008E1CCD">
          <w:rPr>
            <w:rFonts w:ascii="Calibri" w:eastAsia="Calibri" w:hAnsi="Calibri" w:cs="Calibri"/>
            <w:sz w:val="28"/>
          </w:rPr>
          <w:delText>з</w:delText>
        </w:r>
        <w:r w:rsidDel="008E1CCD">
          <w:rPr>
            <w:rFonts w:ascii="Calibri" w:eastAsia="Calibri" w:hAnsi="Calibri" w:cs="Calibri"/>
            <w:sz w:val="28"/>
          </w:rPr>
          <w:delText>о</w:delText>
        </w:r>
        <w:r w:rsidDel="008E1CCD">
          <w:rPr>
            <w:rFonts w:ascii="Calibri" w:eastAsia="Calibri" w:hAnsi="Calibri" w:cs="Calibri"/>
            <w:sz w:val="28"/>
          </w:rPr>
          <w:delText>к</w:delText>
        </w:r>
        <w:r w:rsidDel="008E1CCD">
          <w:rPr>
            <w:rFonts w:ascii="Calibri" w:eastAsia="Calibri" w:hAnsi="Calibri" w:cs="Calibri"/>
            <w:sz w:val="28"/>
          </w:rPr>
          <w:delText>.</w:delText>
        </w:r>
      </w:del>
      <w:r>
        <w:rPr>
          <w:rFonts w:ascii="Calibri" w:eastAsia="Calibri" w:hAnsi="Calibri" w:cs="Calibri"/>
          <w:sz w:val="28"/>
        </w:rPr>
        <w:br/>
        <w:t>Рассвет над лесом и закат,</w:t>
      </w:r>
      <w:r>
        <w:rPr>
          <w:rFonts w:ascii="Calibri" w:eastAsia="Calibri" w:hAnsi="Calibri" w:cs="Calibri"/>
          <w:sz w:val="28"/>
        </w:rPr>
        <w:br/>
        <w:t>Да и волшебный снегопад.</w:t>
      </w:r>
      <w:commentRangeEnd w:id="22"/>
      <w:r>
        <w:commentReference w:id="22"/>
      </w:r>
    </w:p>
    <w:p w:rsidR="00684F79" w:rsidRDefault="00567244">
      <w:pPr>
        <w:spacing w:after="200" w:line="276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 как-то ближе стал я к вере,</w:t>
      </w:r>
      <w:r>
        <w:rPr>
          <w:rFonts w:ascii="Calibri" w:eastAsia="Calibri" w:hAnsi="Calibri" w:cs="Calibri"/>
          <w:sz w:val="28"/>
          <w:szCs w:val="28"/>
        </w:rPr>
        <w:br/>
      </w:r>
      <w:ins w:id="25" w:author="Василий" w:date="2017-01-04T00:43:00Z">
        <w:r w:rsidR="008E1CCD">
          <w:rPr>
            <w:rFonts w:ascii="Calibri" w:eastAsia="Calibri" w:hAnsi="Calibri" w:cs="Calibri"/>
            <w:sz w:val="28"/>
            <w:szCs w:val="28"/>
          </w:rPr>
          <w:t>Теп</w:t>
        </w:r>
      </w:ins>
      <w:ins w:id="26" w:author="Василий" w:date="2017-01-04T00:44:00Z">
        <w:r w:rsidR="008E1CCD">
          <w:rPr>
            <w:rFonts w:ascii="Calibri" w:eastAsia="Calibri" w:hAnsi="Calibri" w:cs="Calibri"/>
            <w:sz w:val="28"/>
            <w:szCs w:val="28"/>
          </w:rPr>
          <w:t>ерь стараюсь не</w:t>
        </w:r>
      </w:ins>
      <w:commentRangeStart w:id="27"/>
      <w:del w:id="28" w:author="Василий" w:date="2017-01-04T00:43:00Z">
        <w:r w:rsidDel="008E1CCD">
          <w:rPr>
            <w:rFonts w:ascii="Calibri" w:eastAsia="Calibri" w:hAnsi="Calibri" w:cs="Calibri"/>
            <w:sz w:val="28"/>
            <w:szCs w:val="28"/>
          </w:rPr>
          <w:delText>П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о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п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р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а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з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д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н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и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к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а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м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н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е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 xml:space="preserve"> 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с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т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а</w:delText>
        </w:r>
        <w:r w:rsidDel="008E1CCD">
          <w:rPr>
            <w:rFonts w:ascii="Calibri" w:eastAsia="Calibri" w:hAnsi="Calibri" w:cs="Calibri"/>
            <w:sz w:val="28"/>
            <w:szCs w:val="28"/>
          </w:rPr>
          <w:delText>л</w:delText>
        </w:r>
      </w:del>
      <w:r>
        <w:rPr>
          <w:rFonts w:ascii="Calibri" w:eastAsia="Calibri" w:hAnsi="Calibri" w:cs="Calibri"/>
          <w:sz w:val="28"/>
          <w:szCs w:val="28"/>
        </w:rPr>
        <w:t xml:space="preserve"> грешить.</w:t>
      </w:r>
      <w:commentRangeEnd w:id="27"/>
      <w:r>
        <w:commentReference w:id="27"/>
      </w:r>
      <w:r>
        <w:rPr>
          <w:rFonts w:ascii="Calibri" w:eastAsia="Calibri" w:hAnsi="Calibri" w:cs="Calibri"/>
          <w:sz w:val="28"/>
          <w:szCs w:val="28"/>
        </w:rPr>
        <w:br/>
        <w:t>Приби</w:t>
      </w:r>
      <w:r>
        <w:rPr>
          <w:rFonts w:ascii="Calibri" w:eastAsia="Calibri" w:hAnsi="Calibri" w:cs="Calibri"/>
          <w:sz w:val="28"/>
          <w:szCs w:val="28"/>
        </w:rPr>
        <w:t>л подкову я над дверью,</w:t>
      </w:r>
      <w:r>
        <w:rPr>
          <w:rFonts w:ascii="Calibri" w:eastAsia="Calibri" w:hAnsi="Calibri" w:cs="Calibri"/>
          <w:sz w:val="28"/>
          <w:szCs w:val="28"/>
        </w:rPr>
        <w:br/>
        <w:t>Чертополох в углу торчит.</w:t>
      </w:r>
    </w:p>
    <w:p w:rsidR="00684F79" w:rsidRDefault="0056724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Друзья все едут, как домой,</w:t>
      </w:r>
      <w:r>
        <w:rPr>
          <w:rFonts w:ascii="Calibri" w:eastAsia="Calibri" w:hAnsi="Calibri" w:cs="Calibri"/>
          <w:sz w:val="28"/>
        </w:rPr>
        <w:br/>
        <w:t>Кто покутить, кто на постой.</w:t>
      </w:r>
      <w:r>
        <w:rPr>
          <w:rFonts w:ascii="Calibri" w:eastAsia="Calibri" w:hAnsi="Calibri" w:cs="Calibri"/>
          <w:sz w:val="28"/>
        </w:rPr>
        <w:br/>
        <w:t>Для них всегда открыта дверь,</w:t>
      </w:r>
      <w:r>
        <w:rPr>
          <w:rFonts w:ascii="Calibri" w:eastAsia="Calibri" w:hAnsi="Calibri" w:cs="Calibri"/>
          <w:sz w:val="28"/>
        </w:rPr>
        <w:br/>
        <w:t>А я им очень рад, поверь!</w:t>
      </w:r>
    </w:p>
    <w:p w:rsidR="00684F79" w:rsidRDefault="0056724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Казачьи песни греют душу,</w:t>
      </w:r>
      <w:r>
        <w:rPr>
          <w:rFonts w:ascii="Calibri" w:eastAsia="Calibri" w:hAnsi="Calibri" w:cs="Calibri"/>
          <w:sz w:val="28"/>
        </w:rPr>
        <w:br/>
        <w:t>И форма радует меня.</w:t>
      </w:r>
      <w:r>
        <w:rPr>
          <w:rFonts w:ascii="Calibri" w:eastAsia="Calibri" w:hAnsi="Calibri" w:cs="Calibri"/>
          <w:sz w:val="28"/>
        </w:rPr>
        <w:br/>
        <w:t>Я их могу часами слушать,</w:t>
      </w:r>
      <w:r>
        <w:rPr>
          <w:rFonts w:ascii="Calibri" w:eastAsia="Calibri" w:hAnsi="Calibri" w:cs="Calibri"/>
          <w:sz w:val="28"/>
        </w:rPr>
        <w:br/>
        <w:t xml:space="preserve">В них много жизни и </w:t>
      </w:r>
      <w:r>
        <w:rPr>
          <w:rFonts w:ascii="Calibri" w:eastAsia="Calibri" w:hAnsi="Calibri" w:cs="Calibri"/>
          <w:sz w:val="28"/>
        </w:rPr>
        <w:t>огня!</w:t>
      </w:r>
    </w:p>
    <w:p w:rsidR="00684F79" w:rsidRDefault="00567244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Казак я был, казак остался,</w:t>
      </w:r>
      <w:r>
        <w:rPr>
          <w:rFonts w:ascii="Calibri" w:eastAsia="Calibri" w:hAnsi="Calibri" w:cs="Calibri"/>
          <w:sz w:val="28"/>
        </w:rPr>
        <w:br/>
        <w:t>Ничем меня не изменить.</w:t>
      </w:r>
      <w:r>
        <w:rPr>
          <w:rFonts w:ascii="Calibri" w:eastAsia="Calibri" w:hAnsi="Calibri" w:cs="Calibri"/>
          <w:sz w:val="28"/>
        </w:rPr>
        <w:br/>
        <w:t>Я этим горд и я богат,</w:t>
      </w:r>
      <w:r>
        <w:rPr>
          <w:rFonts w:ascii="Calibri" w:eastAsia="Calibri" w:hAnsi="Calibri" w:cs="Calibri"/>
          <w:sz w:val="28"/>
        </w:rPr>
        <w:br/>
        <w:t>Такой вот жизни мой уклад.</w:t>
      </w:r>
    </w:p>
    <w:p w:rsidR="00684F79" w:rsidRDefault="00684F79">
      <w:pPr>
        <w:spacing w:after="200" w:line="276" w:lineRule="auto"/>
      </w:pPr>
      <w:bookmarkStart w:id="29" w:name="_GoBack"/>
      <w:bookmarkEnd w:id="29"/>
    </w:p>
    <w:sectPr w:rsidR="00684F7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2T14:13:00Z" w:initials="sd">
    <w:p w:rsidR="00684F79" w:rsidRDefault="00567244">
      <w:r>
        <w:rPr>
          <w:sz w:val="20"/>
        </w:rPr>
        <w:t>Рифма где?</w:t>
      </w:r>
    </w:p>
  </w:comment>
  <w:comment w:id="22" w:author="serega devyatkin" w:date="2016-11-22T14:15:00Z" w:initials="sd">
    <w:p w:rsidR="00684F79" w:rsidRDefault="00567244">
      <w:r>
        <w:rPr>
          <w:sz w:val="20"/>
        </w:rPr>
        <w:t>...</w:t>
      </w:r>
    </w:p>
  </w:comment>
  <w:comment w:id="27" w:author="serega devyatkin" w:date="2016-11-22T14:12:00Z" w:initials="sd">
    <w:p w:rsidR="00684F79" w:rsidRDefault="00567244">
      <w:r>
        <w:rPr>
          <w:sz w:val="20"/>
        </w:rPr>
        <w:t>В не праздники значит можно</w:t>
      </w:r>
      <w:proofErr w:type="gramStart"/>
      <w:r>
        <w:rPr>
          <w:sz w:val="20"/>
        </w:rPr>
        <w:t>..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84F79"/>
    <w:rsid w:val="00567244"/>
    <w:rsid w:val="00684F79"/>
    <w:rsid w:val="008E1CCD"/>
    <w:rsid w:val="00E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E562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5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E562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5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Казак удалой.docx</vt:lpstr>
    </vt:vector>
  </TitlesOfParts>
  <Company>Krokoz™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Казак удалой.docx</dc:title>
  <dc:subject/>
  <dc:creator/>
  <dc:description/>
  <cp:lastModifiedBy>Василий</cp:lastModifiedBy>
  <cp:revision>11</cp:revision>
  <dcterms:created xsi:type="dcterms:W3CDTF">2014-10-21T18:06:00Z</dcterms:created>
  <dcterms:modified xsi:type="dcterms:W3CDTF">2017-01-03T20:48:00Z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